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18A3" w14:textId="77777777" w:rsidR="001E2E9B" w:rsidRDefault="00000000">
      <w:pPr>
        <w:pStyle w:val="Title"/>
        <w:rPr>
          <w:rFonts w:ascii="Arial" w:hAnsi="Arial"/>
        </w:rPr>
      </w:pPr>
      <w:r>
        <w:rPr>
          <w:rFonts w:ascii="Arial" w:hAnsi="Arial"/>
        </w:rPr>
        <w:t>By Sound Alone</w:t>
      </w:r>
    </w:p>
    <w:p w14:paraId="396B0905" w14:textId="77777777" w:rsidR="001E2E9B" w:rsidRDefault="00000000">
      <w:pPr>
        <w:pStyle w:val="Author"/>
        <w:rPr>
          <w:rFonts w:ascii="Arial" w:hAnsi="Arial"/>
        </w:rPr>
      </w:pPr>
      <w:r>
        <w:rPr>
          <w:rFonts w:ascii="Arial" w:hAnsi="Arial"/>
        </w:rPr>
        <w:t>Mark Torrey (grannycart.net/by-sound-alone/)</w:t>
      </w:r>
    </w:p>
    <w:p w14:paraId="5A45DC8E" w14:textId="77777777" w:rsidR="001E2E9B" w:rsidRDefault="00000000">
      <w:pPr>
        <w:pStyle w:val="Date"/>
        <w:rPr>
          <w:rFonts w:ascii="Arial" w:hAnsi="Arial"/>
        </w:rPr>
      </w:pPr>
      <w:r>
        <w:rPr>
          <w:rFonts w:ascii="Arial" w:hAnsi="Arial"/>
        </w:rPr>
        <w:t>2023</w:t>
      </w:r>
    </w:p>
    <w:p w14:paraId="452B2853" w14:textId="77777777" w:rsidR="001E2E9B" w:rsidRDefault="00000000">
      <w:pPr>
        <w:pStyle w:val="Heading2"/>
        <w:rPr>
          <w:rFonts w:ascii="Arial" w:hAnsi="Arial"/>
        </w:rPr>
      </w:pPr>
      <w:r>
        <w:rPr>
          <w:rFonts w:ascii="Arial" w:hAnsi="Arial"/>
        </w:rPr>
        <w:t>Preface</w:t>
      </w:r>
    </w:p>
    <w:p w14:paraId="23B6D1D8" w14:textId="2CE45A03" w:rsidR="001E2E9B" w:rsidRDefault="00000000">
      <w:pPr>
        <w:pStyle w:val="FirstParagraph"/>
        <w:rPr>
          <w:rFonts w:ascii="Arial" w:hAnsi="Arial"/>
        </w:rPr>
      </w:pPr>
      <w:r>
        <w:rPr>
          <w:rFonts w:ascii="Arial" w:hAnsi="Arial"/>
        </w:rPr>
        <w:t xml:space="preserve">You can skip this preface. Go ahead, I don’t mind at all. </w:t>
      </w:r>
      <w:proofErr w:type="gramStart"/>
      <w:r>
        <w:rPr>
          <w:rFonts w:ascii="Arial" w:hAnsi="Arial"/>
        </w:rPr>
        <w:t>Actually, I</w:t>
      </w:r>
      <w:proofErr w:type="gramEnd"/>
      <w:r>
        <w:rPr>
          <w:rFonts w:ascii="Arial" w:hAnsi="Arial"/>
        </w:rPr>
        <w:t xml:space="preserve"> encourage you to. I’d much prefer you dove directly into the story than have you slog through these first thousand words or so for no other reason than a sense of duty or a need to complete things. </w:t>
      </w:r>
      <w:ins w:id="0" w:author="Julia Ringo" w:date="2023-10-05T13:14:00Z">
        <w:r w:rsidR="000E7660">
          <w:rPr>
            <w:rFonts w:ascii="Arial" w:hAnsi="Arial"/>
          </w:rPr>
          <w:t>“</w:t>
        </w:r>
      </w:ins>
      <w:del w:id="1" w:author="Julia Ringo" w:date="2023-10-05T13:14:00Z">
        <w:r w:rsidDel="000E7660">
          <w:rPr>
            <w:rFonts w:ascii="Arial" w:hAnsi="Arial"/>
          </w:rPr>
          <w:delText>‘</w:delText>
        </w:r>
      </w:del>
      <w:r>
        <w:rPr>
          <w:rFonts w:ascii="Arial" w:hAnsi="Arial"/>
        </w:rPr>
        <w:t>Entertainment first</w:t>
      </w:r>
      <w:ins w:id="2" w:author="Julia Ringo" w:date="2023-10-05T13:14:00Z">
        <w:r w:rsidR="000E7660">
          <w:rPr>
            <w:rFonts w:ascii="Arial" w:hAnsi="Arial"/>
          </w:rPr>
          <w:t>”</w:t>
        </w:r>
      </w:ins>
      <w:del w:id="3" w:author="Julia Ringo" w:date="2023-10-05T13:14:00Z">
        <w:r w:rsidDel="000E7660">
          <w:rPr>
            <w:rFonts w:ascii="Arial" w:hAnsi="Arial"/>
          </w:rPr>
          <w:delText>’</w:delText>
        </w:r>
      </w:del>
      <w:r>
        <w:rPr>
          <w:rFonts w:ascii="Arial" w:hAnsi="Arial"/>
        </w:rPr>
        <w:t xml:space="preserve"> is the rule here!</w:t>
      </w:r>
    </w:p>
    <w:p w14:paraId="379D0F34" w14:textId="16F3C23B" w:rsidR="001E2E9B" w:rsidRDefault="00000000">
      <w:pPr>
        <w:pStyle w:val="BodyText"/>
        <w:rPr>
          <w:rFonts w:ascii="Arial" w:hAnsi="Arial"/>
        </w:rPr>
      </w:pPr>
      <w:r>
        <w:rPr>
          <w:rFonts w:ascii="Arial" w:hAnsi="Arial"/>
        </w:rPr>
        <w:t>But if you are among those inclined to wring the most you possibly can from a book</w:t>
      </w:r>
      <w:del w:id="4" w:author="Julia Ringo" w:date="2023-10-05T13:15:00Z">
        <w:r w:rsidDel="000E7660">
          <w:rPr>
            <w:rFonts w:ascii="Arial" w:hAnsi="Arial"/>
          </w:rPr>
          <w:delText xml:space="preserve"> — </w:delText>
        </w:r>
      </w:del>
      <w:ins w:id="5" w:author="Julia Ringo" w:date="2023-10-05T13:15:00Z">
        <w:r w:rsidR="000E7660">
          <w:rPr>
            <w:rFonts w:ascii="Arial" w:hAnsi="Arial"/>
          </w:rPr>
          <w:t>—</w:t>
        </w:r>
      </w:ins>
      <w:r>
        <w:rPr>
          <w:rFonts w:ascii="Arial" w:hAnsi="Arial"/>
        </w:rPr>
        <w:t xml:space="preserve">or if you’ve already </w:t>
      </w:r>
      <w:r>
        <w:rPr>
          <w:rFonts w:ascii="Arial" w:hAnsi="Arial"/>
          <w:i/>
          <w:iCs/>
        </w:rPr>
        <w:t>read</w:t>
      </w:r>
      <w:r>
        <w:rPr>
          <w:rFonts w:ascii="Arial" w:hAnsi="Arial"/>
        </w:rPr>
        <w:t xml:space="preserve"> this book and are back for a second pass to try to </w:t>
      </w:r>
      <w:del w:id="6" w:author="Julia Ringo" w:date="2023-10-05T13:14:00Z">
        <w:r w:rsidDel="000E7660">
          <w:rPr>
            <w:rFonts w:ascii="Arial" w:hAnsi="Arial"/>
          </w:rPr>
          <w:delText xml:space="preserve">to </w:delText>
        </w:r>
      </w:del>
      <w:r>
        <w:rPr>
          <w:rFonts w:ascii="Arial" w:hAnsi="Arial"/>
        </w:rPr>
        <w:t>wring a bit more out of it</w:t>
      </w:r>
      <w:del w:id="7" w:author="Julia Ringo" w:date="2023-10-05T13:14:00Z">
        <w:r w:rsidDel="000E7660">
          <w:rPr>
            <w:rFonts w:ascii="Arial" w:hAnsi="Arial"/>
          </w:rPr>
          <w:delText xml:space="preserve"> — </w:delText>
        </w:r>
      </w:del>
      <w:ins w:id="8" w:author="Julia Ringo" w:date="2023-10-05T13:14:00Z">
        <w:r w:rsidR="000E7660">
          <w:rPr>
            <w:rFonts w:ascii="Arial" w:hAnsi="Arial"/>
          </w:rPr>
          <w:t>—</w:t>
        </w:r>
      </w:ins>
      <w:r>
        <w:rPr>
          <w:rFonts w:ascii="Arial" w:hAnsi="Arial"/>
        </w:rPr>
        <w:t>well</w:t>
      </w:r>
      <w:ins w:id="9" w:author="Julia Ringo" w:date="2023-10-05T13:15:00Z">
        <w:r w:rsidR="000E7660">
          <w:rPr>
            <w:rFonts w:ascii="Arial" w:hAnsi="Arial"/>
          </w:rPr>
          <w:t>,</w:t>
        </w:r>
      </w:ins>
      <w:r>
        <w:rPr>
          <w:rFonts w:ascii="Arial" w:hAnsi="Arial"/>
        </w:rPr>
        <w:t xml:space="preserve"> then</w:t>
      </w:r>
      <w:ins w:id="10" w:author="Julia Ringo" w:date="2023-10-05T13:15:00Z">
        <w:r w:rsidR="000E7660">
          <w:rPr>
            <w:rFonts w:ascii="Arial" w:hAnsi="Arial"/>
          </w:rPr>
          <w:t>,</w:t>
        </w:r>
      </w:ins>
      <w:r>
        <w:rPr>
          <w:rFonts w:ascii="Arial" w:hAnsi="Arial"/>
        </w:rPr>
        <w:t xml:space="preserve"> for you I’ve got this preface </w:t>
      </w:r>
      <w:del w:id="11" w:author="Julia Ringo" w:date="2023-10-05T13:15:00Z">
        <w:r w:rsidDel="000E7660">
          <w:rPr>
            <w:rFonts w:ascii="Arial" w:hAnsi="Arial"/>
          </w:rPr>
          <w:delText xml:space="preserve">in here </w:delText>
        </w:r>
      </w:del>
      <w:r>
        <w:rPr>
          <w:rFonts w:ascii="Arial" w:hAnsi="Arial"/>
        </w:rPr>
        <w:t>to maybe shed some light on a few of the more obscure themes of the book. If you do finish the preface, you may stand to gain an ever-so-slightly fuller experience when you hit the book itself. And hey, that’s a kind of entertainment too.</w:t>
      </w:r>
    </w:p>
    <w:p w14:paraId="1F5D1F86" w14:textId="6C9009FC" w:rsidR="001E2E9B" w:rsidRDefault="00000000">
      <w:pPr>
        <w:pStyle w:val="BodyText"/>
        <w:rPr>
          <w:rFonts w:ascii="Arial" w:hAnsi="Arial"/>
        </w:rPr>
      </w:pPr>
      <w:r>
        <w:rPr>
          <w:rFonts w:ascii="Arial" w:hAnsi="Arial"/>
        </w:rPr>
        <w:t xml:space="preserve">The core </w:t>
      </w:r>
      <w:del w:id="12" w:author="Julia Ringo" w:date="2023-10-05T13:15:00Z">
        <w:r w:rsidDel="000E7660">
          <w:rPr>
            <w:rFonts w:ascii="Arial" w:hAnsi="Arial"/>
          </w:rPr>
          <w:delText xml:space="preserve">theme </w:delText>
        </w:r>
      </w:del>
      <w:r>
        <w:rPr>
          <w:rFonts w:ascii="Arial" w:hAnsi="Arial"/>
        </w:rPr>
        <w:t xml:space="preserve">of the book (and, OK, it’s not actually obscure in any way) is an exploration of how humans live with their machines. Today we have more machines doing things for us than ever before, but the premise of this book is that there is something special about the human relationship to </w:t>
      </w:r>
      <w:r>
        <w:rPr>
          <w:rFonts w:ascii="Arial" w:hAnsi="Arial"/>
          <w:i/>
          <w:iCs/>
        </w:rPr>
        <w:t>mechanical</w:t>
      </w:r>
      <w:r>
        <w:rPr>
          <w:rFonts w:ascii="Arial" w:hAnsi="Arial"/>
        </w:rPr>
        <w:t xml:space="preserve"> machines. This book is about a particular type of human interaction with machines</w:t>
      </w:r>
      <w:del w:id="13" w:author="Julia Ringo" w:date="2023-10-05T13:14:00Z">
        <w:r w:rsidDel="000E7660">
          <w:rPr>
            <w:rFonts w:ascii="Arial" w:hAnsi="Arial"/>
          </w:rPr>
          <w:delText xml:space="preserve"> — </w:delText>
        </w:r>
      </w:del>
      <w:ins w:id="14" w:author="Julia Ringo" w:date="2023-10-05T13:14:00Z">
        <w:r w:rsidR="000E7660">
          <w:rPr>
            <w:rFonts w:ascii="Arial" w:hAnsi="Arial"/>
          </w:rPr>
          <w:t>—</w:t>
        </w:r>
      </w:ins>
      <w:r>
        <w:rPr>
          <w:rFonts w:ascii="Arial" w:hAnsi="Arial"/>
        </w:rPr>
        <w:t>the type that makes the human a “mechanic.”</w:t>
      </w:r>
    </w:p>
    <w:p w14:paraId="528F2528" w14:textId="2676A804" w:rsidR="001E2E9B" w:rsidRDefault="00000000">
      <w:pPr>
        <w:pStyle w:val="BodyText"/>
        <w:rPr>
          <w:rFonts w:ascii="Arial" w:hAnsi="Arial"/>
        </w:rPr>
      </w:pPr>
      <w:r>
        <w:rPr>
          <w:rFonts w:ascii="Arial" w:hAnsi="Arial"/>
        </w:rPr>
        <w:t xml:space="preserve">In the latter part of the </w:t>
      </w:r>
      <w:ins w:id="15" w:author="Julia Ringo" w:date="2023-10-05T13:16:00Z">
        <w:r w:rsidR="000E7660">
          <w:rPr>
            <w:rFonts w:ascii="Arial" w:hAnsi="Arial"/>
          </w:rPr>
          <w:t>nineteen</w:t>
        </w:r>
      </w:ins>
      <w:del w:id="16" w:author="Julia Ringo" w:date="2023-10-05T13:16:00Z">
        <w:r w:rsidDel="000E7660">
          <w:rPr>
            <w:rFonts w:ascii="Arial" w:hAnsi="Arial"/>
          </w:rPr>
          <w:delText>19</w:delText>
        </w:r>
      </w:del>
      <w:r>
        <w:rPr>
          <w:rFonts w:ascii="Arial" w:hAnsi="Arial"/>
        </w:rPr>
        <w:t xml:space="preserve">th </w:t>
      </w:r>
      <w:ins w:id="17" w:author="Julia Ringo" w:date="2023-10-05T13:16:00Z">
        <w:r w:rsidR="000E7660">
          <w:rPr>
            <w:rFonts w:ascii="Arial" w:hAnsi="Arial"/>
          </w:rPr>
          <w:t>c</w:t>
        </w:r>
      </w:ins>
      <w:del w:id="18" w:author="Julia Ringo" w:date="2023-10-05T13:16:00Z">
        <w:r w:rsidDel="000E7660">
          <w:rPr>
            <w:rFonts w:ascii="Arial" w:hAnsi="Arial"/>
          </w:rPr>
          <w:delText>C</w:delText>
        </w:r>
      </w:del>
      <w:r>
        <w:rPr>
          <w:rFonts w:ascii="Arial" w:hAnsi="Arial"/>
        </w:rPr>
        <w:t xml:space="preserve">entury and through most of the </w:t>
      </w:r>
      <w:ins w:id="19" w:author="Julia Ringo" w:date="2023-10-05T13:16:00Z">
        <w:r w:rsidR="000E7660">
          <w:rPr>
            <w:rFonts w:ascii="Arial" w:hAnsi="Arial"/>
          </w:rPr>
          <w:t>twentie</w:t>
        </w:r>
      </w:ins>
      <w:del w:id="20" w:author="Julia Ringo" w:date="2023-10-05T13:16:00Z">
        <w:r w:rsidDel="000E7660">
          <w:rPr>
            <w:rFonts w:ascii="Arial" w:hAnsi="Arial"/>
          </w:rPr>
          <w:delText>20</w:delText>
        </w:r>
      </w:del>
      <w:r>
        <w:rPr>
          <w:rFonts w:ascii="Arial" w:hAnsi="Arial"/>
        </w:rPr>
        <w:t xml:space="preserve">th </w:t>
      </w:r>
      <w:ins w:id="21" w:author="Julia Ringo" w:date="2023-10-05T13:16:00Z">
        <w:r w:rsidR="000E7660">
          <w:rPr>
            <w:rFonts w:ascii="Arial" w:hAnsi="Arial"/>
          </w:rPr>
          <w:t>c</w:t>
        </w:r>
      </w:ins>
      <w:del w:id="22" w:author="Julia Ringo" w:date="2023-10-05T13:16:00Z">
        <w:r w:rsidDel="000E7660">
          <w:rPr>
            <w:rFonts w:ascii="Arial" w:hAnsi="Arial"/>
          </w:rPr>
          <w:delText>C</w:delText>
        </w:r>
      </w:del>
      <w:r>
        <w:rPr>
          <w:rFonts w:ascii="Arial" w:hAnsi="Arial"/>
        </w:rPr>
        <w:t xml:space="preserve">entury, technology changed the world. But the technology of that time was different from ours. It was rooted in mechanical and electrical things. </w:t>
      </w:r>
      <w:del w:id="23" w:author="Julia Ringo" w:date="2023-10-05T13:17:00Z">
        <w:r w:rsidDel="000E7660">
          <w:rPr>
            <w:rFonts w:ascii="Arial" w:hAnsi="Arial"/>
          </w:rPr>
          <w:delText>In that time</w:delText>
        </w:r>
      </w:del>
      <w:ins w:id="24" w:author="Julia Ringo" w:date="2023-10-05T13:17:00Z">
        <w:r w:rsidR="000E7660">
          <w:rPr>
            <w:rFonts w:ascii="Arial" w:hAnsi="Arial"/>
          </w:rPr>
          <w:t>Back then</w:t>
        </w:r>
      </w:ins>
      <w:r>
        <w:rPr>
          <w:rFonts w:ascii="Arial" w:hAnsi="Arial"/>
        </w:rPr>
        <w:t>, anyone who wanted to understand how a piece of amazing new technology worked could simply take it apart. Most things had an intuitive structure</w:t>
      </w:r>
      <w:del w:id="25" w:author="Julia Ringo" w:date="2023-10-05T13:14:00Z">
        <w:r w:rsidDel="000E7660">
          <w:rPr>
            <w:rFonts w:ascii="Arial" w:hAnsi="Arial"/>
          </w:rPr>
          <w:delText xml:space="preserve"> — </w:delText>
        </w:r>
      </w:del>
      <w:ins w:id="26" w:author="Julia Ringo" w:date="2023-10-05T13:14:00Z">
        <w:r w:rsidR="000E7660">
          <w:rPr>
            <w:rFonts w:ascii="Arial" w:hAnsi="Arial"/>
          </w:rPr>
          <w:t>—</w:t>
        </w:r>
      </w:ins>
      <w:r>
        <w:rPr>
          <w:rFonts w:ascii="Arial" w:hAnsi="Arial"/>
        </w:rPr>
        <w:t xml:space="preserve">mechanical solutions based on logical processes. This is not the same as being </w:t>
      </w:r>
      <w:r>
        <w:rPr>
          <w:rFonts w:ascii="Arial" w:hAnsi="Arial"/>
          <w:i/>
          <w:iCs/>
        </w:rPr>
        <w:t>simple</w:t>
      </w:r>
      <w:r>
        <w:rPr>
          <w:rFonts w:ascii="Arial" w:hAnsi="Arial"/>
        </w:rPr>
        <w:t>. Many things from that era were in fact far more complex than today’s equivalent devices. But learning how something worked</w:t>
      </w:r>
      <w:del w:id="27" w:author="Julia Ringo" w:date="2023-10-05T13:14:00Z">
        <w:r w:rsidDel="000E7660">
          <w:rPr>
            <w:rFonts w:ascii="Arial" w:hAnsi="Arial"/>
          </w:rPr>
          <w:delText xml:space="preserve"> — </w:delText>
        </w:r>
      </w:del>
      <w:ins w:id="28" w:author="Julia Ringo" w:date="2023-10-05T13:14:00Z">
        <w:r w:rsidR="000E7660">
          <w:rPr>
            <w:rFonts w:ascii="Arial" w:hAnsi="Arial"/>
          </w:rPr>
          <w:t>—</w:t>
        </w:r>
      </w:ins>
      <w:r>
        <w:rPr>
          <w:rFonts w:ascii="Arial" w:hAnsi="Arial"/>
        </w:rPr>
        <w:t>and how to repair it</w:t>
      </w:r>
      <w:del w:id="29" w:author="Julia Ringo" w:date="2023-10-05T13:14:00Z">
        <w:r w:rsidDel="000E7660">
          <w:rPr>
            <w:rFonts w:ascii="Arial" w:hAnsi="Arial"/>
          </w:rPr>
          <w:delText xml:space="preserve"> — </w:delText>
        </w:r>
      </w:del>
      <w:ins w:id="30" w:author="Julia Ringo" w:date="2023-10-05T13:14:00Z">
        <w:r w:rsidR="000E7660">
          <w:rPr>
            <w:rFonts w:ascii="Arial" w:hAnsi="Arial"/>
          </w:rPr>
          <w:t>—</w:t>
        </w:r>
      </w:ins>
      <w:r>
        <w:rPr>
          <w:rFonts w:ascii="Arial" w:hAnsi="Arial"/>
        </w:rPr>
        <w:t xml:space="preserve">only required a willingness to disassemble </w:t>
      </w:r>
      <w:ins w:id="31" w:author="Julia Ringo" w:date="2023-10-05T13:17:00Z">
        <w:r w:rsidR="000E7660">
          <w:rPr>
            <w:rFonts w:ascii="Arial" w:hAnsi="Arial"/>
          </w:rPr>
          <w:t xml:space="preserve">it </w:t>
        </w:r>
      </w:ins>
      <w:r>
        <w:rPr>
          <w:rFonts w:ascii="Arial" w:hAnsi="Arial"/>
        </w:rPr>
        <w:t>(</w:t>
      </w:r>
      <w:del w:id="32" w:author="Julia Ringo" w:date="2023-10-05T13:18:00Z">
        <w:r w:rsidDel="000E7660">
          <w:rPr>
            <w:rFonts w:ascii="Arial" w:hAnsi="Arial"/>
          </w:rPr>
          <w:delText>and</w:delText>
        </w:r>
      </w:del>
      <w:del w:id="33" w:author="Julia Ringo" w:date="2023-10-05T13:17:00Z">
        <w:r w:rsidDel="000E7660">
          <w:rPr>
            <w:rFonts w:ascii="Arial" w:hAnsi="Arial"/>
          </w:rPr>
          <w:delText xml:space="preserve">, following that, </w:delText>
        </w:r>
      </w:del>
      <w:r>
        <w:rPr>
          <w:rFonts w:ascii="Arial" w:hAnsi="Arial"/>
        </w:rPr>
        <w:t xml:space="preserve">a whole lot of </w:t>
      </w:r>
      <w:del w:id="34" w:author="Julia Ringo" w:date="2023-10-05T13:18:00Z">
        <w:r w:rsidDel="000E7660">
          <w:rPr>
            <w:rFonts w:ascii="Arial" w:hAnsi="Arial"/>
          </w:rPr>
          <w:delText>experience doing it</w:delText>
        </w:r>
      </w:del>
      <w:ins w:id="35" w:author="Julia Ringo" w:date="2023-10-05T13:18:00Z">
        <w:r w:rsidR="000E7660">
          <w:rPr>
            <w:rFonts w:ascii="Arial" w:hAnsi="Arial"/>
          </w:rPr>
          <w:t>times</w:t>
        </w:r>
      </w:ins>
      <w:r>
        <w:rPr>
          <w:rFonts w:ascii="Arial" w:hAnsi="Arial"/>
        </w:rPr>
        <w:t xml:space="preserve">). Most parts also had a macroscopic quality. They worked on a human scale. You could see the parts without magnification, you could place a part where it belonged with your fingers rather than any kind of special tool. Today, technology is changing the world again. But if you take apart a </w:t>
      </w:r>
      <w:ins w:id="36" w:author="Julia Ringo" w:date="2023-10-05T13:18:00Z">
        <w:r w:rsidR="000E7660">
          <w:rPr>
            <w:rFonts w:ascii="Arial" w:hAnsi="Arial"/>
          </w:rPr>
          <w:t xml:space="preserve">contemporary </w:t>
        </w:r>
      </w:ins>
      <w:r>
        <w:rPr>
          <w:rFonts w:ascii="Arial" w:hAnsi="Arial"/>
        </w:rPr>
        <w:t>technical object</w:t>
      </w:r>
      <w:del w:id="37" w:author="Julia Ringo" w:date="2023-10-05T13:18:00Z">
        <w:r w:rsidDel="000E7660">
          <w:rPr>
            <w:rFonts w:ascii="Arial" w:hAnsi="Arial"/>
          </w:rPr>
          <w:delText xml:space="preserve"> today</w:delText>
        </w:r>
      </w:del>
      <w:r>
        <w:rPr>
          <w:rFonts w:ascii="Arial" w:hAnsi="Arial"/>
        </w:rPr>
        <w:t>, all you will find is vanishingly small components that cannot be repaired, only replaced. And sometimes even the creators do not understand how they work.</w:t>
      </w:r>
    </w:p>
    <w:p w14:paraId="58914253" w14:textId="08F09924" w:rsidR="001E2E9B" w:rsidRDefault="00000000">
      <w:pPr>
        <w:pStyle w:val="BodyText"/>
        <w:rPr>
          <w:rFonts w:ascii="Arial" w:hAnsi="Arial"/>
        </w:rPr>
      </w:pPr>
      <w:r>
        <w:rPr>
          <w:rFonts w:ascii="Arial" w:hAnsi="Arial"/>
        </w:rPr>
        <w:t xml:space="preserve">Because of its mechanical underpinnings, that old technology also just </w:t>
      </w:r>
      <w:r>
        <w:rPr>
          <w:rFonts w:ascii="Arial" w:hAnsi="Arial"/>
          <w:i/>
          <w:iCs/>
        </w:rPr>
        <w:t>behaved</w:t>
      </w:r>
      <w:r>
        <w:rPr>
          <w:rFonts w:ascii="Arial" w:hAnsi="Arial"/>
        </w:rPr>
        <w:t xml:space="preserve"> more rationally. Even </w:t>
      </w:r>
      <w:del w:id="38" w:author="Julia Ringo" w:date="2023-10-05T13:19:00Z">
        <w:r w:rsidDel="000E7660">
          <w:rPr>
            <w:rFonts w:ascii="Arial" w:hAnsi="Arial"/>
          </w:rPr>
          <w:delText>those who had not</w:delText>
        </w:r>
      </w:del>
      <w:ins w:id="39" w:author="Julia Ringo" w:date="2023-10-05T13:19:00Z">
        <w:r w:rsidR="000E7660">
          <w:rPr>
            <w:rFonts w:ascii="Arial" w:hAnsi="Arial"/>
          </w:rPr>
          <w:t>people without</w:t>
        </w:r>
      </w:ins>
      <w:r>
        <w:rPr>
          <w:rFonts w:ascii="Arial" w:hAnsi="Arial"/>
        </w:rPr>
        <w:t xml:space="preserve"> the faintest grasp of </w:t>
      </w:r>
      <w:del w:id="40" w:author="Julia Ringo" w:date="2023-10-05T13:19:00Z">
        <w:r w:rsidDel="000E7660">
          <w:rPr>
            <w:rFonts w:ascii="Arial" w:hAnsi="Arial"/>
          </w:rPr>
          <w:delText xml:space="preserve">the </w:delText>
        </w:r>
      </w:del>
      <w:ins w:id="41" w:author="Julia Ringo" w:date="2023-10-05T13:19:00Z">
        <w:r w:rsidR="000E7660">
          <w:rPr>
            <w:rFonts w:ascii="Arial" w:hAnsi="Arial"/>
          </w:rPr>
          <w:t xml:space="preserve">mechanical </w:t>
        </w:r>
      </w:ins>
      <w:r>
        <w:rPr>
          <w:rFonts w:ascii="Arial" w:hAnsi="Arial"/>
        </w:rPr>
        <w:t xml:space="preserve">fundamentals </w:t>
      </w:r>
      <w:del w:id="42" w:author="Julia Ringo" w:date="2023-10-05T13:19:00Z">
        <w:r w:rsidDel="000E7660">
          <w:rPr>
            <w:rFonts w:ascii="Arial" w:hAnsi="Arial"/>
          </w:rPr>
          <w:delText>of how mechanics worked, w</w:delText>
        </w:r>
      </w:del>
      <w:ins w:id="43" w:author="Julia Ringo" w:date="2023-10-05T13:19:00Z">
        <w:r w:rsidR="000E7660">
          <w:rPr>
            <w:rFonts w:ascii="Arial" w:hAnsi="Arial"/>
          </w:rPr>
          <w:t>c</w:t>
        </w:r>
      </w:ins>
      <w:r>
        <w:rPr>
          <w:rFonts w:ascii="Arial" w:hAnsi="Arial"/>
        </w:rPr>
        <w:t xml:space="preserve">ould learn how their machine would behave </w:t>
      </w:r>
      <w:r>
        <w:rPr>
          <w:rFonts w:ascii="Arial" w:hAnsi="Arial"/>
        </w:rPr>
        <w:lastRenderedPageBreak/>
        <w:t xml:space="preserve">just through </w:t>
      </w:r>
      <w:del w:id="44" w:author="Julia Ringo" w:date="2023-10-05T13:20:00Z">
        <w:r w:rsidDel="000E7660">
          <w:rPr>
            <w:rFonts w:ascii="Arial" w:hAnsi="Arial"/>
          </w:rPr>
          <w:delText xml:space="preserve">the experience of </w:delText>
        </w:r>
      </w:del>
      <w:r>
        <w:rPr>
          <w:rFonts w:ascii="Arial" w:hAnsi="Arial"/>
        </w:rPr>
        <w:t xml:space="preserve">using it. A good mechanic could tell by </w:t>
      </w:r>
      <w:r>
        <w:rPr>
          <w:rFonts w:ascii="Arial" w:hAnsi="Arial"/>
          <w:i/>
          <w:iCs/>
        </w:rPr>
        <w:t>feel</w:t>
      </w:r>
      <w:r>
        <w:rPr>
          <w:rFonts w:ascii="Arial" w:hAnsi="Arial"/>
        </w:rPr>
        <w:t xml:space="preserve"> that something was going wrong and could often guess wh</w:t>
      </w:r>
      <w:ins w:id="45" w:author="Julia Ringo" w:date="2023-10-05T13:20:00Z">
        <w:r w:rsidR="000E7660">
          <w:rPr>
            <w:rFonts w:ascii="Arial" w:hAnsi="Arial"/>
          </w:rPr>
          <w:t>ich</w:t>
        </w:r>
      </w:ins>
      <w:del w:id="46" w:author="Julia Ringo" w:date="2023-10-05T13:20:00Z">
        <w:r w:rsidDel="000E7660">
          <w:rPr>
            <w:rFonts w:ascii="Arial" w:hAnsi="Arial"/>
          </w:rPr>
          <w:delText>at</w:delText>
        </w:r>
      </w:del>
      <w:r>
        <w:rPr>
          <w:rFonts w:ascii="Arial" w:hAnsi="Arial"/>
        </w:rPr>
        <w:t xml:space="preserve"> </w:t>
      </w:r>
      <w:del w:id="47" w:author="Julia Ringo" w:date="2023-10-05T13:20:00Z">
        <w:r w:rsidDel="000E7660">
          <w:rPr>
            <w:rFonts w:ascii="Arial" w:hAnsi="Arial"/>
          </w:rPr>
          <w:delText xml:space="preserve">particular </w:delText>
        </w:r>
      </w:del>
      <w:ins w:id="48" w:author="Julia Ringo" w:date="2023-10-05T13:20:00Z">
        <w:r w:rsidR="000E7660">
          <w:rPr>
            <w:rFonts w:ascii="Arial" w:hAnsi="Arial"/>
          </w:rPr>
          <w:t xml:space="preserve">specific </w:t>
        </w:r>
      </w:ins>
      <w:r>
        <w:rPr>
          <w:rFonts w:ascii="Arial" w:hAnsi="Arial"/>
        </w:rPr>
        <w:t>part was failing</w:t>
      </w:r>
      <w:ins w:id="49" w:author="Julia Ringo" w:date="2023-10-05T13:20:00Z">
        <w:r w:rsidR="000E7660">
          <w:rPr>
            <w:rFonts w:ascii="Arial" w:hAnsi="Arial"/>
          </w:rPr>
          <w:t>,</w:t>
        </w:r>
      </w:ins>
      <w:del w:id="50" w:author="Julia Ringo" w:date="2023-10-05T13:20:00Z">
        <w:r w:rsidDel="000E7660">
          <w:rPr>
            <w:rFonts w:ascii="Arial" w:hAnsi="Arial"/>
          </w:rPr>
          <w:delText>,</w:delText>
        </w:r>
      </w:del>
      <w:r>
        <w:rPr>
          <w:rFonts w:ascii="Arial" w:hAnsi="Arial"/>
        </w:rPr>
        <w:t xml:space="preserve"> </w:t>
      </w:r>
      <w:del w:id="51" w:author="Julia Ringo" w:date="2023-10-05T13:20:00Z">
        <w:r w:rsidDel="000E7660">
          <w:rPr>
            <w:rFonts w:ascii="Arial" w:hAnsi="Arial"/>
          </w:rPr>
          <w:delText>rather than suffering</w:delText>
        </w:r>
      </w:del>
      <w:ins w:id="52" w:author="Julia Ringo" w:date="2023-10-05T13:20:00Z">
        <w:r w:rsidR="000E7660">
          <w:rPr>
            <w:rFonts w:ascii="Arial" w:hAnsi="Arial"/>
          </w:rPr>
          <w:t>without</w:t>
        </w:r>
      </w:ins>
      <w:r>
        <w:rPr>
          <w:rFonts w:ascii="Arial" w:hAnsi="Arial"/>
        </w:rPr>
        <w:t xml:space="preserve"> randomness manifesting itself in the system. People could depend on their technology to behave intuitively when they used it, unlike </w:t>
      </w:r>
      <w:ins w:id="53" w:author="Julia Ringo" w:date="2023-10-05T13:21:00Z">
        <w:r w:rsidR="000E7660">
          <w:rPr>
            <w:rFonts w:ascii="Arial" w:hAnsi="Arial"/>
          </w:rPr>
          <w:t xml:space="preserve">today, when even experts can be shocked by </w:t>
        </w:r>
      </w:ins>
      <w:ins w:id="54" w:author="Julia Ringo" w:date="2023-10-05T13:22:00Z">
        <w:r w:rsidR="000E7660">
          <w:rPr>
            <w:rFonts w:ascii="Arial" w:hAnsi="Arial"/>
          </w:rPr>
          <w:t xml:space="preserve">the behavior of digital-based technology </w:t>
        </w:r>
      </w:ins>
      <w:ins w:id="55" w:author="Julia Ringo" w:date="2023-10-05T13:21:00Z">
        <w:r w:rsidR="000E7660">
          <w:rPr>
            <w:rFonts w:ascii="Arial" w:hAnsi="Arial"/>
          </w:rPr>
          <w:t xml:space="preserve">and find themselves at a loss to explain </w:t>
        </w:r>
      </w:ins>
      <w:ins w:id="56" w:author="Julia Ringo" w:date="2023-10-05T13:22:00Z">
        <w:r w:rsidR="000E7660">
          <w:rPr>
            <w:rFonts w:ascii="Arial" w:hAnsi="Arial"/>
          </w:rPr>
          <w:t>it</w:t>
        </w:r>
      </w:ins>
      <w:del w:id="57" w:author="Julia Ringo" w:date="2023-10-05T13:21:00Z">
        <w:r w:rsidDel="000E7660">
          <w:rPr>
            <w:rFonts w:ascii="Arial" w:hAnsi="Arial"/>
          </w:rPr>
          <w:delText xml:space="preserve">our modern </w:delText>
        </w:r>
      </w:del>
      <w:del w:id="58" w:author="Julia Ringo" w:date="2023-10-05T13:22:00Z">
        <w:r w:rsidDel="000E7660">
          <w:rPr>
            <w:rFonts w:ascii="Arial" w:hAnsi="Arial"/>
          </w:rPr>
          <w:delText>digital-based technology</w:delText>
        </w:r>
      </w:del>
      <w:del w:id="59" w:author="Julia Ringo" w:date="2023-10-05T13:21:00Z">
        <w:r w:rsidDel="000E7660">
          <w:rPr>
            <w:rFonts w:ascii="Arial" w:hAnsi="Arial"/>
          </w:rPr>
          <w:delText xml:space="preserve"> where even experts can be shocked by what it does and find themselves at a loss to explain why</w:delText>
        </w:r>
      </w:del>
      <w:r>
        <w:rPr>
          <w:rFonts w:ascii="Arial" w:hAnsi="Arial"/>
        </w:rPr>
        <w:t>.</w:t>
      </w:r>
    </w:p>
    <w:p w14:paraId="57AA5F57" w14:textId="5E8A40D9" w:rsidR="001E2E9B" w:rsidRDefault="00000000">
      <w:pPr>
        <w:pStyle w:val="BodyText"/>
        <w:rPr>
          <w:rFonts w:ascii="Arial" w:hAnsi="Arial"/>
        </w:rPr>
      </w:pPr>
      <w:r>
        <w:rPr>
          <w:rFonts w:ascii="Arial" w:hAnsi="Arial"/>
        </w:rPr>
        <w:t xml:space="preserve">This old </w:t>
      </w:r>
      <w:del w:id="60" w:author="Julia Ringo" w:date="2023-10-05T13:23:00Z">
        <w:r w:rsidDel="000E7660">
          <w:rPr>
            <w:rFonts w:ascii="Arial" w:hAnsi="Arial"/>
          </w:rPr>
          <w:delText xml:space="preserve">mechanical </w:delText>
        </w:r>
      </w:del>
      <w:r>
        <w:rPr>
          <w:rFonts w:ascii="Arial" w:hAnsi="Arial"/>
        </w:rPr>
        <w:t xml:space="preserve">technology also came with an aesthetic. </w:t>
      </w:r>
      <w:del w:id="61" w:author="Julia Ringo" w:date="2023-10-05T13:22:00Z">
        <w:r w:rsidDel="000E7660">
          <w:rPr>
            <w:rFonts w:ascii="Arial" w:hAnsi="Arial"/>
          </w:rPr>
          <w:delText xml:space="preserve">The </w:delText>
        </w:r>
      </w:del>
      <w:ins w:id="62" w:author="Julia Ringo" w:date="2023-10-05T13:22:00Z">
        <w:r w:rsidR="000E7660">
          <w:rPr>
            <w:rFonts w:ascii="Arial" w:hAnsi="Arial"/>
          </w:rPr>
          <w:t xml:space="preserve">Its </w:t>
        </w:r>
      </w:ins>
      <w:r>
        <w:rPr>
          <w:rFonts w:ascii="Arial" w:hAnsi="Arial"/>
        </w:rPr>
        <w:t xml:space="preserve">mechanical nature </w:t>
      </w:r>
      <w:del w:id="63" w:author="Julia Ringo" w:date="2023-10-05T13:23:00Z">
        <w:r w:rsidDel="000E7660">
          <w:rPr>
            <w:rFonts w:ascii="Arial" w:hAnsi="Arial"/>
          </w:rPr>
          <w:delText xml:space="preserve">of it </w:delText>
        </w:r>
      </w:del>
      <w:r>
        <w:rPr>
          <w:rFonts w:ascii="Arial" w:hAnsi="Arial"/>
        </w:rPr>
        <w:t xml:space="preserve">made </w:t>
      </w:r>
      <w:del w:id="64" w:author="Julia Ringo" w:date="2023-10-05T13:23:00Z">
        <w:r w:rsidDel="000E7660">
          <w:rPr>
            <w:rFonts w:ascii="Arial" w:hAnsi="Arial"/>
          </w:rPr>
          <w:delText>the stuff</w:delText>
        </w:r>
      </w:del>
      <w:ins w:id="65" w:author="Julia Ringo" w:date="2023-10-05T13:23:00Z">
        <w:r w:rsidR="000E7660">
          <w:rPr>
            <w:rFonts w:ascii="Arial" w:hAnsi="Arial"/>
          </w:rPr>
          <w:t>it</w:t>
        </w:r>
      </w:ins>
      <w:r>
        <w:rPr>
          <w:rFonts w:ascii="Arial" w:hAnsi="Arial"/>
        </w:rPr>
        <w:t xml:space="preserve"> dirty, greasy, and grimy. It was powered by the air-fouling burning of </w:t>
      </w:r>
      <w:del w:id="66" w:author="Julia Ringo" w:date="2023-10-05T13:23:00Z">
        <w:r w:rsidDel="000E7660">
          <w:rPr>
            <w:rFonts w:ascii="Arial" w:hAnsi="Arial"/>
          </w:rPr>
          <w:delText>things</w:delText>
        </w:r>
      </w:del>
      <w:ins w:id="67" w:author="Julia Ringo" w:date="2023-10-05T13:23:00Z">
        <w:r w:rsidR="000E7660">
          <w:rPr>
            <w:rFonts w:ascii="Arial" w:hAnsi="Arial"/>
          </w:rPr>
          <w:t>material</w:t>
        </w:r>
      </w:ins>
      <w:r>
        <w:rPr>
          <w:rFonts w:ascii="Arial" w:hAnsi="Arial"/>
        </w:rPr>
        <w:t>, kept lubricated by chemical greases, and cleaned with penetrating toxic solvents. This aesthetic permeated our culture. The rich found ways to constantly clean it. The poor and the technology maintainers simply lived in and among the grime.</w:t>
      </w:r>
    </w:p>
    <w:p w14:paraId="3E1869BE" w14:textId="6776BC41" w:rsidR="001E2E9B" w:rsidRDefault="00000000">
      <w:pPr>
        <w:pStyle w:val="BodyText"/>
        <w:rPr>
          <w:rFonts w:ascii="Arial" w:hAnsi="Arial"/>
        </w:rPr>
      </w:pPr>
      <w:del w:id="68" w:author="Julia Ringo" w:date="2023-10-05T13:23:00Z">
        <w:r w:rsidDel="000E7660">
          <w:rPr>
            <w:rFonts w:ascii="Arial" w:hAnsi="Arial"/>
          </w:rPr>
          <w:delText>Many s</w:delText>
        </w:r>
      </w:del>
      <w:ins w:id="69" w:author="Julia Ringo" w:date="2023-10-05T13:23:00Z">
        <w:r w:rsidR="000E7660">
          <w:rPr>
            <w:rFonts w:ascii="Arial" w:hAnsi="Arial"/>
          </w:rPr>
          <w:t>S</w:t>
        </w:r>
      </w:ins>
      <w:r>
        <w:rPr>
          <w:rFonts w:ascii="Arial" w:hAnsi="Arial"/>
        </w:rPr>
        <w:t>tories from that mechanical age are often gripping because they tell of average people achieving amazing things with the exciting new tools available to them. Often those average people made their extraordinary tools and technologies perform far beyond their original</w:t>
      </w:r>
      <w:ins w:id="70" w:author="Julia Ringo" w:date="2023-10-05T13:23:00Z">
        <w:r w:rsidR="000E7660">
          <w:rPr>
            <w:rFonts w:ascii="Arial" w:hAnsi="Arial"/>
          </w:rPr>
          <w:t>ly</w:t>
        </w:r>
      </w:ins>
      <w:r>
        <w:rPr>
          <w:rFonts w:ascii="Arial" w:hAnsi="Arial"/>
        </w:rPr>
        <w:t xml:space="preserve"> intended use. To this day</w:t>
      </w:r>
      <w:ins w:id="71" w:author="Julia Ringo" w:date="2023-10-05T13:24:00Z">
        <w:r w:rsidR="000E7660">
          <w:rPr>
            <w:rFonts w:ascii="Arial" w:hAnsi="Arial"/>
          </w:rPr>
          <w:t>,</w:t>
        </w:r>
      </w:ins>
      <w:r>
        <w:rPr>
          <w:rFonts w:ascii="Arial" w:hAnsi="Arial"/>
        </w:rPr>
        <w:t xml:space="preserve"> </w:t>
      </w:r>
      <w:del w:id="72" w:author="Julia Ringo" w:date="2023-10-05T13:24:00Z">
        <w:r w:rsidDel="000E7660">
          <w:rPr>
            <w:rFonts w:ascii="Arial" w:hAnsi="Arial"/>
          </w:rPr>
          <w:delText xml:space="preserve">there seems to be no end to the delight </w:delText>
        </w:r>
      </w:del>
      <w:r>
        <w:rPr>
          <w:rFonts w:ascii="Arial" w:hAnsi="Arial"/>
        </w:rPr>
        <w:t xml:space="preserve">people </w:t>
      </w:r>
      <w:ins w:id="73" w:author="Julia Ringo" w:date="2023-10-05T13:24:00Z">
        <w:r w:rsidR="000E7660">
          <w:rPr>
            <w:rFonts w:ascii="Arial" w:hAnsi="Arial"/>
          </w:rPr>
          <w:t>still delight</w:t>
        </w:r>
      </w:ins>
      <w:del w:id="74" w:author="Julia Ringo" w:date="2023-10-05T13:24:00Z">
        <w:r w:rsidDel="000E7660">
          <w:rPr>
            <w:rFonts w:ascii="Arial" w:hAnsi="Arial"/>
          </w:rPr>
          <w:delText>take</w:delText>
        </w:r>
      </w:del>
      <w:r>
        <w:rPr>
          <w:rFonts w:ascii="Arial" w:hAnsi="Arial"/>
        </w:rPr>
        <w:t xml:space="preserve"> in stories of electro-mechanical machines. Indeed, we may yet still be more engaged with electro-mechanical stories than with stories derived from our modern technology: nearly everyone would rather </w:t>
      </w:r>
      <w:del w:id="75" w:author="Julia Ringo" w:date="2023-10-05T13:24:00Z">
        <w:r w:rsidDel="000E7660">
          <w:rPr>
            <w:rFonts w:ascii="Arial" w:hAnsi="Arial"/>
          </w:rPr>
          <w:delText xml:space="preserve">follow </w:delText>
        </w:r>
      </w:del>
      <w:ins w:id="76" w:author="Julia Ringo" w:date="2023-10-05T13:24:00Z">
        <w:r w:rsidR="000E7660">
          <w:rPr>
            <w:rFonts w:ascii="Arial" w:hAnsi="Arial"/>
          </w:rPr>
          <w:t xml:space="preserve">watch </w:t>
        </w:r>
      </w:ins>
      <w:r>
        <w:rPr>
          <w:rFonts w:ascii="Arial" w:hAnsi="Arial"/>
        </w:rPr>
        <w:t xml:space="preserve">the building of a custom motorcycle than </w:t>
      </w:r>
      <w:ins w:id="77" w:author="Julia Ringo" w:date="2023-10-05T13:24:00Z">
        <w:r w:rsidR="000E7660">
          <w:rPr>
            <w:rFonts w:ascii="Arial" w:hAnsi="Arial"/>
          </w:rPr>
          <w:t xml:space="preserve">admire </w:t>
        </w:r>
      </w:ins>
      <w:r>
        <w:rPr>
          <w:rFonts w:ascii="Arial" w:hAnsi="Arial"/>
        </w:rPr>
        <w:t xml:space="preserve">the latest achievements from a microchip </w:t>
      </w:r>
      <w:proofErr w:type="gramStart"/>
      <w:r>
        <w:rPr>
          <w:rFonts w:ascii="Arial" w:hAnsi="Arial"/>
        </w:rPr>
        <w:t>clean-room</w:t>
      </w:r>
      <w:proofErr w:type="gramEnd"/>
      <w:r>
        <w:rPr>
          <w:rFonts w:ascii="Arial" w:hAnsi="Arial"/>
        </w:rPr>
        <w:t>. It is even possible that the pleasures of</w:t>
      </w:r>
      <w:ins w:id="78" w:author="Julia Ringo" w:date="2023-10-05T13:24:00Z">
        <w:r w:rsidR="000E7660">
          <w:rPr>
            <w:rFonts w:ascii="Arial" w:hAnsi="Arial"/>
          </w:rPr>
          <w:t>fered by</w:t>
        </w:r>
      </w:ins>
      <w:r>
        <w:rPr>
          <w:rFonts w:ascii="Arial" w:hAnsi="Arial"/>
        </w:rPr>
        <w:t xml:space="preserve"> mechanical things goes much deeper in the mammalian psyche than just human consciousness</w:t>
      </w:r>
      <w:del w:id="79" w:author="Julia Ringo" w:date="2023-10-05T13:14:00Z">
        <w:r w:rsidDel="000E7660">
          <w:rPr>
            <w:rFonts w:ascii="Arial" w:hAnsi="Arial"/>
          </w:rPr>
          <w:delText xml:space="preserve"> — </w:delText>
        </w:r>
      </w:del>
      <w:ins w:id="80" w:author="Julia Ringo" w:date="2023-10-05T13:25:00Z">
        <w:r w:rsidR="000E7660">
          <w:rPr>
            <w:rFonts w:ascii="Arial" w:hAnsi="Arial"/>
          </w:rPr>
          <w:t xml:space="preserve">: </w:t>
        </w:r>
      </w:ins>
      <w:r>
        <w:rPr>
          <w:rFonts w:ascii="Arial" w:hAnsi="Arial"/>
        </w:rPr>
        <w:t xml:space="preserve">it has been shown that </w:t>
      </w:r>
      <w:ins w:id="81" w:author="Julia Ringo" w:date="2023-10-05T13:25:00Z">
        <w:r w:rsidR="000E7660">
          <w:rPr>
            <w:rFonts w:ascii="Arial" w:hAnsi="Arial"/>
          </w:rPr>
          <w:t xml:space="preserve">if </w:t>
        </w:r>
      </w:ins>
      <w:r>
        <w:rPr>
          <w:rFonts w:ascii="Arial" w:hAnsi="Arial"/>
        </w:rPr>
        <w:t>wild mice in a forest</w:t>
      </w:r>
      <w:ins w:id="82" w:author="Julia Ringo" w:date="2023-10-05T13:25:00Z">
        <w:r w:rsidR="000E7660">
          <w:rPr>
            <w:rFonts w:ascii="Arial" w:hAnsi="Arial"/>
          </w:rPr>
          <w:t xml:space="preserve"> are </w:t>
        </w:r>
      </w:ins>
      <w:del w:id="83" w:author="Julia Ringo" w:date="2023-10-05T13:25:00Z">
        <w:r w:rsidDel="000E7660">
          <w:rPr>
            <w:rFonts w:ascii="Arial" w:hAnsi="Arial"/>
          </w:rPr>
          <w:delText xml:space="preserve">, </w:delText>
        </w:r>
      </w:del>
      <w:r>
        <w:rPr>
          <w:rFonts w:ascii="Arial" w:hAnsi="Arial"/>
        </w:rPr>
        <w:t xml:space="preserve">given a wheel, </w:t>
      </w:r>
      <w:ins w:id="84" w:author="Julia Ringo" w:date="2023-10-05T13:25:00Z">
        <w:r w:rsidR="000E7660">
          <w:rPr>
            <w:rFonts w:ascii="Arial" w:hAnsi="Arial"/>
          </w:rPr>
          <w:t xml:space="preserve">they </w:t>
        </w:r>
      </w:ins>
      <w:r>
        <w:rPr>
          <w:rFonts w:ascii="Arial" w:hAnsi="Arial"/>
        </w:rPr>
        <w:t xml:space="preserve">will choose to spend their idle time </w:t>
      </w:r>
      <w:del w:id="85" w:author="Julia Ringo" w:date="2023-10-05T13:25:00Z">
        <w:r w:rsidDel="000E7660">
          <w:rPr>
            <w:rFonts w:ascii="Arial" w:hAnsi="Arial"/>
          </w:rPr>
          <w:delText>running on that wheel</w:delText>
        </w:r>
      </w:del>
      <w:ins w:id="86" w:author="Julia Ringo" w:date="2023-10-05T13:25:00Z">
        <w:r w:rsidR="000E7660">
          <w:rPr>
            <w:rFonts w:ascii="Arial" w:hAnsi="Arial"/>
          </w:rPr>
          <w:t>spinning away</w:t>
        </w:r>
      </w:ins>
      <w:r>
        <w:rPr>
          <w:rFonts w:ascii="Arial" w:hAnsi="Arial"/>
        </w:rPr>
        <w:t>.</w:t>
      </w:r>
    </w:p>
    <w:p w14:paraId="499D6F65" w14:textId="25E99B74" w:rsidR="001E2E9B" w:rsidRDefault="00000000">
      <w:pPr>
        <w:pStyle w:val="BodyText"/>
        <w:rPr>
          <w:rFonts w:ascii="Arial" w:hAnsi="Arial"/>
        </w:rPr>
      </w:pPr>
      <w:r>
        <w:rPr>
          <w:rFonts w:ascii="Arial" w:hAnsi="Arial"/>
        </w:rPr>
        <w:t xml:space="preserve">The story told in this book is hung on technologies that anyone could understand with </w:t>
      </w:r>
      <w:del w:id="87" w:author="Julia Ringo" w:date="2023-10-05T13:27:00Z">
        <w:r w:rsidDel="000E7660">
          <w:rPr>
            <w:rFonts w:ascii="Arial" w:hAnsi="Arial"/>
          </w:rPr>
          <w:delText>nothing more than</w:delText>
        </w:r>
      </w:del>
      <w:ins w:id="88" w:author="Julia Ringo" w:date="2023-10-05T13:27:00Z">
        <w:r w:rsidR="000E7660">
          <w:rPr>
            <w:rFonts w:ascii="Arial" w:hAnsi="Arial"/>
          </w:rPr>
          <w:t>just</w:t>
        </w:r>
      </w:ins>
      <w:r>
        <w:rPr>
          <w:rFonts w:ascii="Arial" w:hAnsi="Arial"/>
        </w:rPr>
        <w:t xml:space="preserve"> a little </w:t>
      </w:r>
      <w:commentRangeStart w:id="89"/>
      <w:r>
        <w:rPr>
          <w:rFonts w:ascii="Arial" w:hAnsi="Arial"/>
        </w:rPr>
        <w:t>armchair-</w:t>
      </w:r>
      <w:proofErr w:type="spellStart"/>
      <w:r>
        <w:rPr>
          <w:rFonts w:ascii="Arial" w:hAnsi="Arial"/>
        </w:rPr>
        <w:t>pondering</w:t>
      </w:r>
      <w:commentRangeEnd w:id="89"/>
      <w:r w:rsidR="000E7660">
        <w:rPr>
          <w:rStyle w:val="CommentReference"/>
        </w:rPr>
        <w:commentReference w:id="89"/>
      </w:r>
      <w:ins w:id="90" w:author="Julia Ringo" w:date="2023-10-05T13:27:00Z">
        <w:r w:rsidR="000E7660">
          <w:rPr>
            <w:rFonts w:ascii="Arial" w:hAnsi="Arial"/>
          </w:rPr>
          <w:t>I</w:t>
        </w:r>
      </w:ins>
      <w:proofErr w:type="spellEnd"/>
      <w:r>
        <w:rPr>
          <w:rFonts w:ascii="Arial" w:hAnsi="Arial"/>
        </w:rPr>
        <w:t xml:space="preserve">. The world this story lives in is confined to technology that is </w:t>
      </w:r>
      <w:r>
        <w:rPr>
          <w:rFonts w:ascii="Arial" w:hAnsi="Arial"/>
          <w:i/>
          <w:iCs/>
        </w:rPr>
        <w:t>non-magical</w:t>
      </w:r>
      <w:r>
        <w:rPr>
          <w:rFonts w:ascii="Arial" w:hAnsi="Arial"/>
        </w:rPr>
        <w:t xml:space="preserve"> and accessible. Mechanics become the medium for the story. More than that, I hope the reader who rides along with those who try to live among those machines can also </w:t>
      </w:r>
      <w:r>
        <w:rPr>
          <w:rFonts w:ascii="Arial" w:hAnsi="Arial"/>
          <w:i/>
          <w:iCs/>
        </w:rPr>
        <w:t>feel</w:t>
      </w:r>
      <w:r>
        <w:rPr>
          <w:rFonts w:ascii="Arial" w:hAnsi="Arial"/>
        </w:rPr>
        <w:t xml:space="preserve"> how the machines behave, what they can and cannot do. When this works, it </w:t>
      </w:r>
      <w:del w:id="91" w:author="Julia Ringo" w:date="2023-10-05T13:26:00Z">
        <w:r w:rsidDel="000E7660">
          <w:rPr>
            <w:rFonts w:ascii="Arial" w:hAnsi="Arial"/>
          </w:rPr>
          <w:delText xml:space="preserve">sometimes </w:delText>
        </w:r>
      </w:del>
      <w:r>
        <w:rPr>
          <w:rFonts w:ascii="Arial" w:hAnsi="Arial"/>
        </w:rPr>
        <w:t xml:space="preserve">becomes possible to leverage the reader’s sense of how machines behave to a point where </w:t>
      </w:r>
      <w:del w:id="92" w:author="Julia Ringo" w:date="2023-10-05T13:27:00Z">
        <w:r w:rsidDel="000E7660">
          <w:rPr>
            <w:rFonts w:ascii="Arial" w:hAnsi="Arial"/>
          </w:rPr>
          <w:delText>all the</w:delText>
        </w:r>
      </w:del>
      <w:ins w:id="93" w:author="Julia Ringo" w:date="2023-10-05T13:27:00Z">
        <w:r w:rsidR="000E7660">
          <w:rPr>
            <w:rFonts w:ascii="Arial" w:hAnsi="Arial"/>
          </w:rPr>
          <w:t>high</w:t>
        </w:r>
      </w:ins>
      <w:r>
        <w:rPr>
          <w:rFonts w:ascii="Arial" w:hAnsi="Arial"/>
        </w:rPr>
        <w:t xml:space="preserve"> drama can be </w:t>
      </w:r>
      <w:del w:id="94" w:author="Julia Ringo" w:date="2023-10-05T13:27:00Z">
        <w:r w:rsidDel="000E7660">
          <w:rPr>
            <w:rFonts w:ascii="Arial" w:hAnsi="Arial"/>
          </w:rPr>
          <w:delText>compacted into</w:delText>
        </w:r>
      </w:del>
      <w:ins w:id="95" w:author="Julia Ringo" w:date="2023-10-05T13:27:00Z">
        <w:r w:rsidR="000E7660">
          <w:rPr>
            <w:rFonts w:ascii="Arial" w:hAnsi="Arial"/>
          </w:rPr>
          <w:t>derived from</w:t>
        </w:r>
      </w:ins>
      <w:r>
        <w:rPr>
          <w:rFonts w:ascii="Arial" w:hAnsi="Arial"/>
        </w:rPr>
        <w:t xml:space="preserve"> nothing more than the movements of a needle on a dial.</w:t>
      </w:r>
    </w:p>
    <w:p w14:paraId="37C75992" w14:textId="0D36465C" w:rsidR="001E2E9B" w:rsidRDefault="00000000">
      <w:pPr>
        <w:pStyle w:val="BodyText"/>
        <w:rPr>
          <w:rFonts w:ascii="Arial" w:hAnsi="Arial"/>
        </w:rPr>
      </w:pPr>
      <w:r>
        <w:rPr>
          <w:rFonts w:ascii="Arial" w:hAnsi="Arial"/>
        </w:rPr>
        <w:t xml:space="preserve">Today’s technology has crossed a line into the magical, and there is no way to put that technology back in the bottle even if we wanted to. But </w:t>
      </w:r>
      <w:del w:id="96" w:author="Julia Ringo" w:date="2023-10-05T13:28:00Z">
        <w:r w:rsidDel="000E7660">
          <w:rPr>
            <w:rFonts w:ascii="Arial" w:hAnsi="Arial"/>
          </w:rPr>
          <w:delText xml:space="preserve">it is possible </w:delText>
        </w:r>
      </w:del>
      <w:r>
        <w:rPr>
          <w:rFonts w:ascii="Arial" w:hAnsi="Arial"/>
        </w:rPr>
        <w:t>in the context of fiction</w:t>
      </w:r>
      <w:ins w:id="97" w:author="Julia Ringo" w:date="2023-10-05T13:28:00Z">
        <w:r w:rsidR="000E7660">
          <w:rPr>
            <w:rFonts w:ascii="Arial" w:hAnsi="Arial"/>
          </w:rPr>
          <w:t>, we may</w:t>
        </w:r>
      </w:ins>
      <w:del w:id="98" w:author="Julia Ringo" w:date="2023-10-05T13:28:00Z">
        <w:r w:rsidDel="000E7660">
          <w:rPr>
            <w:rFonts w:ascii="Arial" w:hAnsi="Arial"/>
          </w:rPr>
          <w:delText xml:space="preserve"> to</w:delText>
        </w:r>
      </w:del>
      <w:r>
        <w:rPr>
          <w:rFonts w:ascii="Arial" w:hAnsi="Arial"/>
        </w:rPr>
        <w:t xml:space="preserve"> imagine a world where the electro-mechanical remained the dominant root of our everyday technology for far longer than it did. It is possible to imagine </w:t>
      </w:r>
      <w:proofErr w:type="gramStart"/>
      <w:r>
        <w:rPr>
          <w:rFonts w:ascii="Arial" w:hAnsi="Arial"/>
        </w:rPr>
        <w:t>that,</w:t>
      </w:r>
      <w:proofErr w:type="gramEnd"/>
      <w:r>
        <w:rPr>
          <w:rFonts w:ascii="Arial" w:hAnsi="Arial"/>
        </w:rPr>
        <w:t xml:space="preserve"> </w:t>
      </w:r>
      <w:del w:id="99" w:author="Julia Ringo" w:date="2023-10-05T13:28:00Z">
        <w:r w:rsidDel="000E7660">
          <w:rPr>
            <w:rFonts w:ascii="Arial" w:hAnsi="Arial"/>
          </w:rPr>
          <w:delText>but for</w:delText>
        </w:r>
      </w:del>
      <w:ins w:id="100" w:author="Julia Ringo" w:date="2023-10-05T13:28:00Z">
        <w:r w:rsidR="000E7660">
          <w:rPr>
            <w:rFonts w:ascii="Arial" w:hAnsi="Arial"/>
          </w:rPr>
          <w:t>had</w:t>
        </w:r>
      </w:ins>
      <w:r>
        <w:rPr>
          <w:rFonts w:ascii="Arial" w:hAnsi="Arial"/>
        </w:rPr>
        <w:t xml:space="preserve"> </w:t>
      </w:r>
      <w:del w:id="101" w:author="Julia Ringo" w:date="2023-10-05T13:29:00Z">
        <w:r w:rsidDel="000E7660">
          <w:rPr>
            <w:rFonts w:ascii="Arial" w:hAnsi="Arial"/>
          </w:rPr>
          <w:delText xml:space="preserve">the </w:delText>
        </w:r>
      </w:del>
      <w:r>
        <w:rPr>
          <w:rFonts w:ascii="Arial" w:hAnsi="Arial"/>
        </w:rPr>
        <w:t>geopolitical and economic winds blo</w:t>
      </w:r>
      <w:ins w:id="102" w:author="Julia Ringo" w:date="2023-10-05T13:28:00Z">
        <w:r w:rsidR="000E7660">
          <w:rPr>
            <w:rFonts w:ascii="Arial" w:hAnsi="Arial"/>
          </w:rPr>
          <w:t>wn</w:t>
        </w:r>
      </w:ins>
      <w:del w:id="103" w:author="Julia Ringo" w:date="2023-10-05T13:28:00Z">
        <w:r w:rsidDel="000E7660">
          <w:rPr>
            <w:rFonts w:ascii="Arial" w:hAnsi="Arial"/>
          </w:rPr>
          <w:delText>wing</w:delText>
        </w:r>
      </w:del>
      <w:r>
        <w:rPr>
          <w:rFonts w:ascii="Arial" w:hAnsi="Arial"/>
        </w:rPr>
        <w:t xml:space="preserve"> in a slightly different direction, </w:t>
      </w:r>
      <w:del w:id="104" w:author="Julia Ringo" w:date="2023-10-05T13:29:00Z">
        <w:r w:rsidDel="000E7660">
          <w:rPr>
            <w:rFonts w:ascii="Arial" w:hAnsi="Arial"/>
          </w:rPr>
          <w:delText xml:space="preserve">the </w:delText>
        </w:r>
      </w:del>
      <w:r>
        <w:rPr>
          <w:rFonts w:ascii="Arial" w:hAnsi="Arial"/>
        </w:rPr>
        <w:t xml:space="preserve">commerce and industry </w:t>
      </w:r>
      <w:del w:id="105" w:author="Julia Ringo" w:date="2023-10-05T13:29:00Z">
        <w:r w:rsidDel="000E7660">
          <w:rPr>
            <w:rFonts w:ascii="Arial" w:hAnsi="Arial"/>
          </w:rPr>
          <w:delText xml:space="preserve">of our world </w:delText>
        </w:r>
      </w:del>
      <w:r>
        <w:rPr>
          <w:rFonts w:ascii="Arial" w:hAnsi="Arial"/>
        </w:rPr>
        <w:t>could still be carried out by independent operators driving grease-coated machines steered by mechanical linkages. Such is</w:t>
      </w:r>
      <w:ins w:id="106" w:author="Julia Ringo" w:date="2023-10-05T13:28:00Z">
        <w:r w:rsidR="000E7660">
          <w:rPr>
            <w:rFonts w:ascii="Arial" w:hAnsi="Arial"/>
          </w:rPr>
          <w:t xml:space="preserve"> the world of</w:t>
        </w:r>
      </w:ins>
      <w:r>
        <w:rPr>
          <w:rFonts w:ascii="Arial" w:hAnsi="Arial"/>
        </w:rPr>
        <w:t xml:space="preserve"> this book.</w:t>
      </w:r>
    </w:p>
    <w:p w14:paraId="75C414BF" w14:textId="77777777" w:rsidR="001E2E9B" w:rsidRDefault="00000000">
      <w:pPr>
        <w:pStyle w:val="BodyText"/>
        <w:rPr>
          <w:rFonts w:ascii="Arial" w:hAnsi="Arial"/>
        </w:rPr>
      </w:pPr>
      <w:r>
        <w:rPr>
          <w:rFonts w:ascii="Arial" w:hAnsi="Arial"/>
        </w:rPr>
        <w:t>—M. Torrey, July 2023</w:t>
      </w:r>
    </w:p>
    <w:p w14:paraId="7E5CD400" w14:textId="77777777" w:rsidR="001E2E9B" w:rsidRDefault="00000000">
      <w:pPr>
        <w:rPr>
          <w:rFonts w:ascii="Arial" w:hAnsi="Arial"/>
        </w:rPr>
      </w:pPr>
      <w:r>
        <w:rPr>
          <w:rFonts w:ascii="Arial" w:hAnsi="Arial"/>
          <w:noProof/>
        </w:rPr>
        <mc:AlternateContent>
          <mc:Choice Requires="wps">
            <w:drawing>
              <wp:inline distT="0" distB="0" distL="0" distR="0" wp14:anchorId="00743CC4" wp14:editId="064BEDF8">
                <wp:extent cx="5943600" cy="19050"/>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14:paraId="4A3E0480" w14:textId="77777777" w:rsidR="001E2E9B" w:rsidRDefault="00000000">
      <w:pPr>
        <w:pStyle w:val="FirstParagraph"/>
        <w:rPr>
          <w:rFonts w:ascii="Arial" w:hAnsi="Arial"/>
        </w:rPr>
      </w:pPr>
      <w:bookmarkStart w:id="107" w:name="preface"/>
      <w:r>
        <w:rPr>
          <w:rFonts w:ascii="Arial" w:hAnsi="Arial"/>
        </w:rPr>
        <w:lastRenderedPageBreak/>
        <w:t> </w:t>
      </w:r>
      <w:bookmarkEnd w:id="107"/>
    </w:p>
    <w:p w14:paraId="483F901F" w14:textId="77777777" w:rsidR="001E2E9B" w:rsidRDefault="00000000">
      <w:pPr>
        <w:pStyle w:val="Heading2"/>
        <w:rPr>
          <w:rFonts w:ascii="Arial" w:hAnsi="Arial"/>
        </w:rPr>
      </w:pPr>
      <w:r>
        <w:rPr>
          <w:rFonts w:ascii="Arial" w:hAnsi="Arial"/>
        </w:rPr>
        <w:t xml:space="preserve">1. </w:t>
      </w:r>
      <w:proofErr w:type="spellStart"/>
      <w:r>
        <w:rPr>
          <w:rFonts w:ascii="Arial" w:hAnsi="Arial"/>
        </w:rPr>
        <w:t>Tablemount</w:t>
      </w:r>
      <w:proofErr w:type="spellEnd"/>
    </w:p>
    <w:p w14:paraId="4988C523" w14:textId="690155C3" w:rsidR="001E2E9B" w:rsidRDefault="00000000">
      <w:pPr>
        <w:pStyle w:val="FirstParagraph"/>
        <w:rPr>
          <w:rFonts w:ascii="Arial" w:hAnsi="Arial"/>
        </w:rPr>
      </w:pPr>
      <w:r>
        <w:rPr>
          <w:rFonts w:ascii="Arial" w:hAnsi="Arial"/>
        </w:rPr>
        <w:t xml:space="preserve">The weight of the atmosphere pressed the night down on the ocean. The air above the black water was pinned under a murky dome of heavy cloud, held down like </w:t>
      </w:r>
      <w:ins w:id="108" w:author="Julia Ringo" w:date="2023-10-05T13:29:00Z">
        <w:r w:rsidR="000E7660">
          <w:rPr>
            <w:rFonts w:ascii="Arial" w:hAnsi="Arial"/>
          </w:rPr>
          <w:t xml:space="preserve">a dying songbird gripped in the claws of </w:t>
        </w:r>
      </w:ins>
      <w:r>
        <w:rPr>
          <w:rFonts w:ascii="Arial" w:hAnsi="Arial"/>
        </w:rPr>
        <w:t>some great hunting feline</w:t>
      </w:r>
      <w:del w:id="109" w:author="Julia Ringo" w:date="2023-10-05T13:29:00Z">
        <w:r w:rsidDel="000E7660">
          <w:rPr>
            <w:rFonts w:ascii="Arial" w:hAnsi="Arial"/>
          </w:rPr>
          <w:delText xml:space="preserve"> gripping its claws into a dying songbird</w:delText>
        </w:r>
      </w:del>
      <w:r>
        <w:rPr>
          <w:rFonts w:ascii="Arial" w:hAnsi="Arial"/>
        </w:rPr>
        <w:t>. The weight compressed the air to complete stillness, flattening the water until it was unable to r</w:t>
      </w:r>
      <w:del w:id="110" w:author="Julia Ringo" w:date="2023-10-05T13:29:00Z">
        <w:r w:rsidDel="000E7660">
          <w:rPr>
            <w:rFonts w:ascii="Arial" w:hAnsi="Arial"/>
          </w:rPr>
          <w:delText>a</w:delText>
        </w:r>
      </w:del>
      <w:r>
        <w:rPr>
          <w:rFonts w:ascii="Arial" w:hAnsi="Arial"/>
        </w:rPr>
        <w:t xml:space="preserve">ise more than a barely perceptible heave, forced up from </w:t>
      </w:r>
      <w:ins w:id="111" w:author="Julia Ringo" w:date="2023-10-05T13:30:00Z">
        <w:r w:rsidR="000E7660">
          <w:rPr>
            <w:rFonts w:ascii="Arial" w:hAnsi="Arial"/>
          </w:rPr>
          <w:t xml:space="preserve">the hidden reserves of power </w:t>
        </w:r>
      </w:ins>
      <w:r>
        <w:rPr>
          <w:rFonts w:ascii="Arial" w:hAnsi="Arial"/>
        </w:rPr>
        <w:t xml:space="preserve">somewhere deep below </w:t>
      </w:r>
      <w:del w:id="112" w:author="Julia Ringo" w:date="2023-10-05T13:30:00Z">
        <w:r w:rsidDel="000E7660">
          <w:rPr>
            <w:rFonts w:ascii="Arial" w:hAnsi="Arial"/>
          </w:rPr>
          <w:delText xml:space="preserve">its </w:delText>
        </w:r>
      </w:del>
      <w:ins w:id="113" w:author="Julia Ringo" w:date="2023-10-05T13:30:00Z">
        <w:r w:rsidR="000E7660">
          <w:rPr>
            <w:rFonts w:ascii="Arial" w:hAnsi="Arial"/>
          </w:rPr>
          <w:t xml:space="preserve">the </w:t>
        </w:r>
      </w:ins>
      <w:r>
        <w:rPr>
          <w:rFonts w:ascii="Arial" w:hAnsi="Arial"/>
        </w:rPr>
        <w:t>glassy surface</w:t>
      </w:r>
      <w:del w:id="114" w:author="Julia Ringo" w:date="2023-10-05T13:30:00Z">
        <w:r w:rsidDel="000E7660">
          <w:rPr>
            <w:rFonts w:ascii="Arial" w:hAnsi="Arial"/>
          </w:rPr>
          <w:delText xml:space="preserve"> where it still held its hidden reserves of power</w:delText>
        </w:r>
      </w:del>
      <w:r>
        <w:rPr>
          <w:rFonts w:ascii="Arial" w:hAnsi="Arial"/>
        </w:rPr>
        <w:t>.</w:t>
      </w:r>
    </w:p>
    <w:p w14:paraId="1EFF9B52" w14:textId="1C8E2590" w:rsidR="001E2E9B" w:rsidRDefault="00000000">
      <w:pPr>
        <w:pStyle w:val="BodyText"/>
        <w:rPr>
          <w:rFonts w:ascii="Arial" w:hAnsi="Arial"/>
        </w:rPr>
      </w:pPr>
      <w:r>
        <w:rPr>
          <w:rFonts w:ascii="Arial" w:hAnsi="Arial"/>
        </w:rPr>
        <w:t>A distant moon</w:t>
      </w:r>
      <w:del w:id="115" w:author="Julia Ringo" w:date="2023-10-05T13:14:00Z">
        <w:r w:rsidDel="000E7660">
          <w:rPr>
            <w:rFonts w:ascii="Arial" w:hAnsi="Arial"/>
          </w:rPr>
          <w:delText xml:space="preserve"> — </w:delText>
        </w:r>
      </w:del>
      <w:ins w:id="116" w:author="Julia Ringo" w:date="2023-10-05T13:14:00Z">
        <w:r w:rsidR="000E7660">
          <w:rPr>
            <w:rFonts w:ascii="Arial" w:hAnsi="Arial"/>
          </w:rPr>
          <w:t>—</w:t>
        </w:r>
      </w:ins>
      <w:r>
        <w:rPr>
          <w:rFonts w:ascii="Arial" w:hAnsi="Arial"/>
        </w:rPr>
        <w:t>cast out by the atmosphere and not visible</w:t>
      </w:r>
      <w:del w:id="117" w:author="Julia Ringo" w:date="2023-10-05T13:14:00Z">
        <w:r w:rsidDel="000E7660">
          <w:rPr>
            <w:rFonts w:ascii="Arial" w:hAnsi="Arial"/>
          </w:rPr>
          <w:delText xml:space="preserve"> — </w:delText>
        </w:r>
      </w:del>
      <w:ins w:id="118" w:author="Julia Ringo" w:date="2023-10-05T13:14:00Z">
        <w:r w:rsidR="000E7660">
          <w:rPr>
            <w:rFonts w:ascii="Arial" w:hAnsi="Arial"/>
          </w:rPr>
          <w:t>—</w:t>
        </w:r>
      </w:ins>
      <w:r>
        <w:rPr>
          <w:rFonts w:ascii="Arial" w:hAnsi="Arial"/>
        </w:rPr>
        <w:t>dimly lit the clouds to the color of the charred edges of a coal. The moon reclined, above and beyond, unable to muster enough warmth to intervene with the iron grip of the atmospheric pressure. It merely stood by helpless</w:t>
      </w:r>
      <w:ins w:id="119" w:author="Julia Ringo" w:date="2023-10-05T13:30:00Z">
        <w:r w:rsidR="000E7660">
          <w:rPr>
            <w:rFonts w:ascii="Arial" w:hAnsi="Arial"/>
          </w:rPr>
          <w:t>ly</w:t>
        </w:r>
      </w:ins>
      <w:r>
        <w:rPr>
          <w:rFonts w:ascii="Arial" w:hAnsi="Arial"/>
        </w:rPr>
        <w:t>, feebly attempting to stir the ocean out from under the strong arm of the atmosphere by the force of tide. It was all it could do to provide even the coldest, dimmest light. That light filtered down through layer upon layer of gray cloud until it was so diluted and refracted that it left the sky only a few shades of black lighter than the water.</w:t>
      </w:r>
    </w:p>
    <w:p w14:paraId="4EF656D4" w14:textId="5F72E6AD" w:rsidR="001E2E9B" w:rsidRDefault="00000000">
      <w:pPr>
        <w:pStyle w:val="BodyText"/>
        <w:rPr>
          <w:rFonts w:ascii="Arial" w:hAnsi="Arial"/>
        </w:rPr>
      </w:pPr>
      <w:r>
        <w:rPr>
          <w:rFonts w:ascii="Arial" w:hAnsi="Arial"/>
        </w:rPr>
        <w:t xml:space="preserve">The ocean below was unquestionably black. The blackness had </w:t>
      </w:r>
      <w:proofErr w:type="gramStart"/>
      <w:r>
        <w:rPr>
          <w:rFonts w:ascii="Arial" w:hAnsi="Arial"/>
        </w:rPr>
        <w:t>risen up</w:t>
      </w:r>
      <w:proofErr w:type="gramEnd"/>
      <w:r>
        <w:rPr>
          <w:rFonts w:ascii="Arial" w:hAnsi="Arial"/>
        </w:rPr>
        <w:t xml:space="preserve"> from the deep. Out beyond the atmosphere rode heavenly bodies that radiated light and heat, and the thick gas</w:t>
      </w:r>
      <w:del w:id="120" w:author="Julia Ringo" w:date="2023-10-05T13:32:00Z">
        <w:r w:rsidDel="000E7660">
          <w:rPr>
            <w:rFonts w:ascii="Arial" w:hAnsi="Arial"/>
          </w:rPr>
          <w:delText>s</w:delText>
        </w:r>
      </w:del>
      <w:r>
        <w:rPr>
          <w:rFonts w:ascii="Arial" w:hAnsi="Arial"/>
        </w:rPr>
        <w:t xml:space="preserve">es of the atmosphere carried some portion of that warmth down to the surface. But in the deep there </w:t>
      </w:r>
      <w:ins w:id="121" w:author="Julia Ringo" w:date="2023-10-05T13:32:00Z">
        <w:r w:rsidR="000E7660">
          <w:rPr>
            <w:rFonts w:ascii="Arial" w:hAnsi="Arial"/>
          </w:rPr>
          <w:t>wa</w:t>
        </w:r>
      </w:ins>
      <w:del w:id="122" w:author="Julia Ringo" w:date="2023-10-05T13:32:00Z">
        <w:r w:rsidDel="000E7660">
          <w:rPr>
            <w:rFonts w:ascii="Arial" w:hAnsi="Arial"/>
          </w:rPr>
          <w:delText>i</w:delText>
        </w:r>
      </w:del>
      <w:r>
        <w:rPr>
          <w:rFonts w:ascii="Arial" w:hAnsi="Arial"/>
        </w:rPr>
        <w:t>s darkness and cold, and the viscous liquid transported that darkness up to the surface, carried on vast swells of cold. As hard as the atmosphere might press down, the darkness yielded not at all to the pressure above.</w:t>
      </w:r>
    </w:p>
    <w:p w14:paraId="5B6DEC23" w14:textId="0B6F1929" w:rsidR="001E2E9B" w:rsidRDefault="00000000">
      <w:pPr>
        <w:pStyle w:val="BodyText"/>
        <w:rPr>
          <w:rFonts w:ascii="Arial" w:hAnsi="Arial"/>
        </w:rPr>
      </w:pPr>
      <w:r>
        <w:rPr>
          <w:rFonts w:ascii="Arial" w:hAnsi="Arial"/>
        </w:rPr>
        <w:t>The boundary where the black water met the pale air stretched from horizon to horizon along the cupped edge of the dome of cloud</w:t>
      </w:r>
      <w:del w:id="123" w:author="Julia Ringo" w:date="2023-10-05T13:32:00Z">
        <w:r w:rsidDel="000E7660">
          <w:rPr>
            <w:rFonts w:ascii="Arial" w:hAnsi="Arial"/>
          </w:rPr>
          <w:delText xml:space="preserve"> in all directions</w:delText>
        </w:r>
      </w:del>
      <w:r>
        <w:rPr>
          <w:rFonts w:ascii="Arial" w:hAnsi="Arial"/>
        </w:rPr>
        <w:t xml:space="preserve">, without referent or feature. Until a point arose. </w:t>
      </w:r>
      <w:commentRangeStart w:id="124"/>
      <w:r>
        <w:rPr>
          <w:rFonts w:ascii="Arial" w:hAnsi="Arial"/>
        </w:rPr>
        <w:t>A minuscule and meaningless point</w:t>
      </w:r>
      <w:commentRangeEnd w:id="124"/>
      <w:r w:rsidR="000E7660">
        <w:rPr>
          <w:rStyle w:val="CommentReference"/>
        </w:rPr>
        <w:commentReference w:id="124"/>
      </w:r>
      <w:r>
        <w:rPr>
          <w:rFonts w:ascii="Arial" w:hAnsi="Arial"/>
        </w:rPr>
        <w:t xml:space="preserve">, like the first push of a needle through the underside of a new piece of fabric, the workings of which would soon join the fabric </w:t>
      </w:r>
      <w:commentRangeStart w:id="125"/>
      <w:r>
        <w:rPr>
          <w:rFonts w:ascii="Arial" w:hAnsi="Arial"/>
        </w:rPr>
        <w:t xml:space="preserve">irrevocably and forever </w:t>
      </w:r>
      <w:commentRangeEnd w:id="125"/>
      <w:r w:rsidR="000E7660">
        <w:rPr>
          <w:rStyle w:val="CommentReference"/>
        </w:rPr>
        <w:commentReference w:id="125"/>
      </w:r>
      <w:r>
        <w:rPr>
          <w:rFonts w:ascii="Arial" w:hAnsi="Arial"/>
        </w:rPr>
        <w:t>to another with hundreds of interwoven and gradually tightening stitches. The point rose, a long thin wire extruded up, piercing through the surface. A weak V-shaped wake trailed behind it in the water</w:t>
      </w:r>
      <w:ins w:id="126" w:author="Julia Ringo" w:date="2023-10-05T13:34:00Z">
        <w:r w:rsidR="000E7660">
          <w:rPr>
            <w:rFonts w:ascii="Arial" w:hAnsi="Arial"/>
          </w:rPr>
          <w:t>,</w:t>
        </w:r>
      </w:ins>
      <w:r>
        <w:rPr>
          <w:rFonts w:ascii="Arial" w:hAnsi="Arial"/>
        </w:rPr>
        <w:t xml:space="preserve"> marking its course. The tip of the wire wavered in the thick air, describing great arcane gestures that were transmitted up its length and amplified from the chaos of forces afflicting its still-submerged lower reaches.</w:t>
      </w:r>
    </w:p>
    <w:p w14:paraId="2308F4DA" w14:textId="5218563B" w:rsidR="001E2E9B" w:rsidRDefault="00000000">
      <w:pPr>
        <w:pStyle w:val="BodyText"/>
        <w:rPr>
          <w:rFonts w:ascii="Arial" w:hAnsi="Arial"/>
        </w:rPr>
      </w:pPr>
      <w:r>
        <w:rPr>
          <w:rFonts w:ascii="Arial" w:hAnsi="Arial"/>
        </w:rPr>
        <w:t xml:space="preserve">The base of the wire emerged, mounted atop a short mast </w:t>
      </w:r>
      <w:del w:id="127" w:author="Julia Ringo" w:date="2023-10-05T19:47:00Z">
        <w:r w:rsidDel="000E7660">
          <w:rPr>
            <w:rFonts w:ascii="Arial" w:hAnsi="Arial"/>
          </w:rPr>
          <w:delText xml:space="preserve">which </w:delText>
        </w:r>
      </w:del>
      <w:ins w:id="128" w:author="Julia Ringo" w:date="2023-10-05T19:47:00Z">
        <w:r w:rsidR="000E7660">
          <w:rPr>
            <w:rFonts w:ascii="Arial" w:hAnsi="Arial"/>
          </w:rPr>
          <w:t xml:space="preserve">that </w:t>
        </w:r>
      </w:ins>
      <w:r>
        <w:rPr>
          <w:rFonts w:ascii="Arial" w:hAnsi="Arial"/>
        </w:rPr>
        <w:t xml:space="preserve">followed the wire up through the surface, and </w:t>
      </w:r>
      <w:ins w:id="129" w:author="Julia Ringo" w:date="2023-10-05T19:47:00Z">
        <w:r w:rsidR="000E7660">
          <w:rPr>
            <w:rFonts w:ascii="Arial" w:hAnsi="Arial"/>
          </w:rPr>
          <w:t xml:space="preserve">was </w:t>
        </w:r>
      </w:ins>
      <w:r>
        <w:rPr>
          <w:rFonts w:ascii="Arial" w:hAnsi="Arial"/>
        </w:rPr>
        <w:t>soon after accompanied by a series of a half dozen or so other masts, each adding a new wake behind it. The line of wakes carved up the black surface behind the path of the masts with their nested Vs. For a minute they moved alone on the surface, and the Vs grew longer and longer, stretching out behind in a subtle but ever-widening trail.</w:t>
      </w:r>
    </w:p>
    <w:p w14:paraId="29A60585" w14:textId="2FC410E1" w:rsidR="001E2E9B" w:rsidRDefault="00000000">
      <w:pPr>
        <w:pStyle w:val="BodyText"/>
        <w:rPr>
          <w:rFonts w:ascii="Arial" w:hAnsi="Arial"/>
        </w:rPr>
      </w:pPr>
      <w:r>
        <w:rPr>
          <w:rFonts w:ascii="Arial" w:hAnsi="Arial"/>
        </w:rPr>
        <w:t xml:space="preserve">A black oblong pushed through the surface and rose </w:t>
      </w:r>
      <w:del w:id="130" w:author="Julia Ringo" w:date="2023-10-06T15:26:00Z">
        <w:r w:rsidDel="000E7660">
          <w:rPr>
            <w:rFonts w:ascii="Arial" w:hAnsi="Arial"/>
          </w:rPr>
          <w:delText xml:space="preserve">up </w:delText>
        </w:r>
      </w:del>
      <w:r>
        <w:rPr>
          <w:rFonts w:ascii="Arial" w:hAnsi="Arial"/>
        </w:rPr>
        <w:t xml:space="preserve">into the air. Water streamed across the flat top and down the smooth metal sides of the oblong. It grew upwards, like </w:t>
      </w:r>
      <w:r>
        <w:rPr>
          <w:rFonts w:ascii="Arial" w:hAnsi="Arial"/>
        </w:rPr>
        <w:lastRenderedPageBreak/>
        <w:t xml:space="preserve">a rising column of soot from a factory, and became a curved vertical wall. It thrust up against the pressure of the atmosphere </w:t>
      </w:r>
      <w:del w:id="131" w:author="Julia Ringo" w:date="2023-10-06T15:27:00Z">
        <w:r w:rsidDel="000E7660">
          <w:rPr>
            <w:rFonts w:ascii="Arial" w:hAnsi="Arial"/>
          </w:rPr>
          <w:delText>with the same manner that</w:delText>
        </w:r>
      </w:del>
      <w:ins w:id="132" w:author="Julia Ringo" w:date="2023-10-06T15:27:00Z">
        <w:r w:rsidR="000E7660">
          <w:rPr>
            <w:rFonts w:ascii="Arial" w:hAnsi="Arial"/>
          </w:rPr>
          <w:t>just as</w:t>
        </w:r>
      </w:ins>
      <w:r>
        <w:rPr>
          <w:rFonts w:ascii="Arial" w:hAnsi="Arial"/>
        </w:rPr>
        <w:t xml:space="preserve"> seismic forces raised up a new continent. </w:t>
      </w:r>
      <w:commentRangeStart w:id="133"/>
      <w:r>
        <w:rPr>
          <w:rFonts w:ascii="Arial" w:hAnsi="Arial"/>
        </w:rPr>
        <w:t>Water shot out of vents in the side of the walls, draining out interior voids that had been filled wh</w:t>
      </w:r>
      <w:ins w:id="134" w:author="Julia Ringo" w:date="2023-10-06T15:27:00Z">
        <w:r w:rsidR="000E7660">
          <w:rPr>
            <w:rFonts w:ascii="Arial" w:hAnsi="Arial"/>
          </w:rPr>
          <w:t>ile</w:t>
        </w:r>
      </w:ins>
      <w:del w:id="135" w:author="Julia Ringo" w:date="2023-10-06T15:27:00Z">
        <w:r w:rsidDel="000E7660">
          <w:rPr>
            <w:rFonts w:ascii="Arial" w:hAnsi="Arial"/>
          </w:rPr>
          <w:delText>en</w:delText>
        </w:r>
      </w:del>
      <w:r>
        <w:rPr>
          <w:rFonts w:ascii="Arial" w:hAnsi="Arial"/>
        </w:rPr>
        <w:t xml:space="preserve"> it was submerged. </w:t>
      </w:r>
      <w:commentRangeEnd w:id="133"/>
      <w:r w:rsidR="000E7660">
        <w:rPr>
          <w:rStyle w:val="CommentReference"/>
        </w:rPr>
        <w:commentReference w:id="133"/>
      </w:r>
      <w:r>
        <w:rPr>
          <w:rFonts w:ascii="Arial" w:hAnsi="Arial"/>
        </w:rPr>
        <w:t>The curved wall sprouted up from a giant body at its base, which now broke through the surface</w:t>
      </w:r>
      <w:ins w:id="136" w:author="Julia Ringo" w:date="2023-10-06T15:27:00Z">
        <w:r w:rsidR="000E7660">
          <w:rPr>
            <w:rFonts w:ascii="Arial" w:hAnsi="Arial"/>
          </w:rPr>
          <w:t>,</w:t>
        </w:r>
      </w:ins>
      <w:r>
        <w:rPr>
          <w:rFonts w:ascii="Arial" w:hAnsi="Arial"/>
        </w:rPr>
        <w:t xml:space="preserve"> lifting the wall f</w:t>
      </w:r>
      <w:ins w:id="137" w:author="Julia Ringo" w:date="2023-10-06T15:28:00Z">
        <w:r w:rsidR="000E7660">
          <w:rPr>
            <w:rFonts w:ascii="Arial" w:hAnsi="Arial"/>
          </w:rPr>
          <w:t>a</w:t>
        </w:r>
      </w:ins>
      <w:del w:id="138" w:author="Julia Ringo" w:date="2023-10-06T15:28:00Z">
        <w:r w:rsidDel="000E7660">
          <w:rPr>
            <w:rFonts w:ascii="Arial" w:hAnsi="Arial"/>
          </w:rPr>
          <w:delText>u</w:delText>
        </w:r>
      </w:del>
      <w:r>
        <w:rPr>
          <w:rFonts w:ascii="Arial" w:hAnsi="Arial"/>
        </w:rPr>
        <w:t xml:space="preserve">rther into the air above. </w:t>
      </w:r>
      <w:commentRangeStart w:id="139"/>
      <w:r>
        <w:rPr>
          <w:rFonts w:ascii="Arial" w:hAnsi="Arial"/>
        </w:rPr>
        <w:t>An enormous flat deck was called into existence in a long line far before the curved wall of the oblong</w:t>
      </w:r>
      <w:commentRangeEnd w:id="139"/>
      <w:r w:rsidR="000E7660">
        <w:rPr>
          <w:rStyle w:val="CommentReference"/>
        </w:rPr>
        <w:commentReference w:id="139"/>
      </w:r>
      <w:r>
        <w:rPr>
          <w:rFonts w:ascii="Arial" w:hAnsi="Arial"/>
        </w:rPr>
        <w:t xml:space="preserve">. The sea water washed back and forth across the deck, the pressure of the atmosphere finally yielding to irresistible forces generated </w:t>
      </w:r>
      <w:del w:id="140" w:author="Julia Ringo" w:date="2023-10-06T15:29:00Z">
        <w:r w:rsidDel="000E7660">
          <w:rPr>
            <w:rFonts w:ascii="Arial" w:hAnsi="Arial"/>
          </w:rPr>
          <w:delText xml:space="preserve">from </w:delText>
        </w:r>
      </w:del>
      <w:ins w:id="141" w:author="Julia Ringo" w:date="2023-10-06T15:29:00Z">
        <w:r w:rsidR="000E7660">
          <w:rPr>
            <w:rFonts w:ascii="Arial" w:hAnsi="Arial"/>
          </w:rPr>
          <w:t xml:space="preserve">by </w:t>
        </w:r>
      </w:ins>
      <w:r>
        <w:rPr>
          <w:rFonts w:ascii="Arial" w:hAnsi="Arial"/>
        </w:rPr>
        <w:t xml:space="preserve">a machine made by humans. </w:t>
      </w:r>
      <w:commentRangeStart w:id="142"/>
      <w:r>
        <w:rPr>
          <w:rFonts w:ascii="Arial" w:hAnsi="Arial"/>
        </w:rPr>
        <w:t xml:space="preserve">Water ran from the deck, down the curved sides containing huge tanks that moments before had been filled with water. </w:t>
      </w:r>
      <w:commentRangeEnd w:id="142"/>
      <w:r w:rsidR="000E7660">
        <w:rPr>
          <w:rStyle w:val="CommentReference"/>
        </w:rPr>
        <w:commentReference w:id="142"/>
      </w:r>
      <w:r>
        <w:rPr>
          <w:rFonts w:ascii="Arial" w:hAnsi="Arial"/>
        </w:rPr>
        <w:t>Now buoyant air displaced the water, raising the deck upwards. The surface of the black ocean gave before the breach of this leviathan, and a wake of dull gray broke out behind it.</w:t>
      </w:r>
    </w:p>
    <w:p w14:paraId="612E8D3D" w14:textId="1AC4EE8A" w:rsidR="001E2E9B" w:rsidRDefault="00000000">
      <w:pPr>
        <w:pStyle w:val="BodyText"/>
        <w:rPr>
          <w:rFonts w:ascii="Arial" w:hAnsi="Arial"/>
        </w:rPr>
      </w:pPr>
      <w:r>
        <w:rPr>
          <w:rFonts w:ascii="Arial" w:hAnsi="Arial"/>
        </w:rPr>
        <w:t>At first its movement was nearly silent, other than the sound of the water running along its sides and the soft crash of the curling wake left behind. Then it coughed, spat, and from two pipes that opened at the top of its oblong dorsal fin</w:t>
      </w:r>
      <w:ins w:id="143" w:author="Julia Ringo" w:date="2023-10-06T15:30:00Z">
        <w:r w:rsidR="000E7660">
          <w:rPr>
            <w:rFonts w:ascii="Arial" w:hAnsi="Arial"/>
          </w:rPr>
          <w:t>,</w:t>
        </w:r>
      </w:ins>
      <w:r>
        <w:rPr>
          <w:rFonts w:ascii="Arial" w:hAnsi="Arial"/>
        </w:rPr>
        <w:t xml:space="preserve"> two arcs of flame burst orange into the surrounding night, spraying apocalyptic color across the landscape of pitch. The flames flashed over the reflective blackness of the water and bounced back from the low clouds, and then died back into the dens from which they came. They left behind the rolling churn of exploding diesel and hot air pouring up through the pipes and forcing </w:t>
      </w:r>
      <w:ins w:id="144" w:author="Julia Ringo" w:date="2023-10-06T15:31:00Z">
        <w:r w:rsidR="000E7660">
          <w:rPr>
            <w:rFonts w:ascii="Arial" w:hAnsi="Arial"/>
          </w:rPr>
          <w:t xml:space="preserve">open </w:t>
        </w:r>
      </w:ins>
      <w:r>
        <w:rPr>
          <w:rFonts w:ascii="Arial" w:hAnsi="Arial"/>
        </w:rPr>
        <w:t xml:space="preserve">the shutters </w:t>
      </w:r>
      <w:del w:id="145" w:author="Julia Ringo" w:date="2023-10-06T15:31:00Z">
        <w:r w:rsidDel="000E7660">
          <w:rPr>
            <w:rFonts w:ascii="Arial" w:hAnsi="Arial"/>
          </w:rPr>
          <w:delText xml:space="preserve">open </w:delText>
        </w:r>
      </w:del>
      <w:r>
        <w:rPr>
          <w:rFonts w:ascii="Arial" w:hAnsi="Arial"/>
        </w:rPr>
        <w:t>that normally protected them from the influx of water.</w:t>
      </w:r>
    </w:p>
    <w:p w14:paraId="51ED59C4" w14:textId="77777777" w:rsidR="001E2E9B" w:rsidRDefault="00000000">
      <w:pPr>
        <w:pStyle w:val="BodyText"/>
        <w:rPr>
          <w:rFonts w:ascii="Arial" w:hAnsi="Arial"/>
        </w:rPr>
      </w:pPr>
      <w:r>
        <w:rPr>
          <w:rFonts w:ascii="Arial" w:hAnsi="Arial"/>
        </w:rPr>
        <w:t>The engines of the machine revved up</w:t>
      </w:r>
      <w:del w:id="146" w:author="Julia Ringo" w:date="2023-10-06T15:31:00Z">
        <w:r w:rsidDel="000E7660">
          <w:rPr>
            <w:rFonts w:ascii="Arial" w:hAnsi="Arial"/>
          </w:rPr>
          <w:delText>,</w:delText>
        </w:r>
      </w:del>
      <w:r>
        <w:rPr>
          <w:rFonts w:ascii="Arial" w:hAnsi="Arial"/>
        </w:rPr>
        <w:t xml:space="preserve"> and then maintained a loud high pitch, generating the energy to drive it forward through controlled and contained combustion trailed by blowing heat. The surfaced submarine accelerated, reached, and maintained an unvarying speed.</w:t>
      </w:r>
    </w:p>
    <w:p w14:paraId="199990AB" w14:textId="77777777" w:rsidR="001E2E9B" w:rsidRDefault="00000000">
      <w:pPr>
        <w:pStyle w:val="BodyText"/>
        <w:rPr>
          <w:rFonts w:ascii="Arial" w:hAnsi="Arial"/>
        </w:rPr>
      </w:pPr>
      <w:r>
        <w:rPr>
          <w:rFonts w:ascii="Arial" w:hAnsi="Arial"/>
        </w:rPr>
        <w:t>Set into the top of the dorsal fin was a recessed platform. At the bottom of the platform was a black well of a hole that led further down into the fin.</w:t>
      </w:r>
    </w:p>
    <w:p w14:paraId="334FA925" w14:textId="014BAC79" w:rsidR="001E2E9B" w:rsidRDefault="00000000">
      <w:pPr>
        <w:pStyle w:val="BodyText"/>
        <w:rPr>
          <w:rFonts w:ascii="Arial" w:hAnsi="Arial"/>
        </w:rPr>
      </w:pPr>
      <w:r>
        <w:rPr>
          <w:rFonts w:ascii="Arial" w:hAnsi="Arial"/>
        </w:rPr>
        <w:t xml:space="preserve">At the bottom of this well, a rusty wheel turned and creaked. It </w:t>
      </w:r>
      <w:commentRangeStart w:id="147"/>
      <w:r>
        <w:rPr>
          <w:rFonts w:ascii="Arial" w:hAnsi="Arial"/>
        </w:rPr>
        <w:t xml:space="preserve">was followed </w:t>
      </w:r>
      <w:commentRangeEnd w:id="147"/>
      <w:r w:rsidR="000E7660">
        <w:rPr>
          <w:rStyle w:val="CommentReference"/>
        </w:rPr>
        <w:commentReference w:id="147"/>
      </w:r>
      <w:r>
        <w:rPr>
          <w:rFonts w:ascii="Arial" w:hAnsi="Arial"/>
        </w:rPr>
        <w:t xml:space="preserve">by a crescent moon of red light that split the black well bottom and widened into a perfect circle as a hatch lifted open. </w:t>
      </w:r>
      <w:del w:id="148" w:author="Julia Ringo" w:date="2023-10-06T15:53:00Z">
        <w:r w:rsidDel="000E7660">
          <w:rPr>
            <w:rFonts w:ascii="Arial" w:hAnsi="Arial"/>
          </w:rPr>
          <w:delText>The shadow of a</w:delText>
        </w:r>
      </w:del>
      <w:ins w:id="149" w:author="Julia Ringo" w:date="2023-10-06T15:53:00Z">
        <w:r w:rsidR="000E7660">
          <w:rPr>
            <w:rFonts w:ascii="Arial" w:hAnsi="Arial"/>
          </w:rPr>
          <w:t>A</w:t>
        </w:r>
      </w:ins>
      <w:r>
        <w:rPr>
          <w:rFonts w:ascii="Arial" w:hAnsi="Arial"/>
        </w:rPr>
        <w:t xml:space="preserve"> small </w:t>
      </w:r>
      <w:ins w:id="150" w:author="Julia Ringo" w:date="2023-10-06T15:53:00Z">
        <w:r w:rsidR="000E7660">
          <w:rPr>
            <w:rFonts w:ascii="Arial" w:hAnsi="Arial"/>
          </w:rPr>
          <w:t xml:space="preserve">shadowy </w:t>
        </w:r>
      </w:ins>
      <w:r>
        <w:rPr>
          <w:rFonts w:ascii="Arial" w:hAnsi="Arial"/>
        </w:rPr>
        <w:t xml:space="preserve">figure climbed through it and up a short metal ladder to stand upright on the recessed deck platform. This smaller first shadow was followed by another much larger shadow. Both figures looked around at the darkness, pitch except </w:t>
      </w:r>
      <w:ins w:id="151" w:author="Julia Ringo" w:date="2023-10-06T15:53:00Z">
        <w:r w:rsidR="000E7660">
          <w:rPr>
            <w:rFonts w:ascii="Arial" w:hAnsi="Arial"/>
          </w:rPr>
          <w:t xml:space="preserve">for </w:t>
        </w:r>
      </w:ins>
      <w:r>
        <w:rPr>
          <w:rFonts w:ascii="Arial" w:hAnsi="Arial"/>
        </w:rPr>
        <w:t xml:space="preserve">the red glow rising </w:t>
      </w:r>
      <w:del w:id="152" w:author="Julia Ringo" w:date="2023-10-06T15:53:00Z">
        <w:r w:rsidDel="000E7660">
          <w:rPr>
            <w:rFonts w:ascii="Arial" w:hAnsi="Arial"/>
          </w:rPr>
          <w:delText xml:space="preserve">up </w:delText>
        </w:r>
      </w:del>
      <w:r>
        <w:rPr>
          <w:rFonts w:ascii="Arial" w:hAnsi="Arial"/>
        </w:rPr>
        <w:t>dimly from below their feet. They leaned forward and rested against the fairing. The smaller figure made some gestures to the darkness, and a match light glowed against the end of a stubby roll of tobacco.</w:t>
      </w:r>
    </w:p>
    <w:p w14:paraId="1218ACB0" w14:textId="77777777" w:rsidR="001E2E9B" w:rsidRDefault="00000000">
      <w:pPr>
        <w:pStyle w:val="BodyText"/>
        <w:rPr>
          <w:rFonts w:ascii="Arial" w:hAnsi="Arial"/>
        </w:rPr>
      </w:pPr>
      <w:r>
        <w:rPr>
          <w:rFonts w:ascii="Arial" w:hAnsi="Arial"/>
        </w:rPr>
        <w:t>The glowing coal swept a thin line in front of them as an arm opened to the darkness. The figure next to her, dwarfing her in size, just nodded. There was no need to describe the all-consuming blackness aloud.</w:t>
      </w:r>
    </w:p>
    <w:p w14:paraId="57A590E9" w14:textId="77777777" w:rsidR="001E2E9B" w:rsidRDefault="00000000">
      <w:pPr>
        <w:pStyle w:val="BodyText"/>
        <w:rPr>
          <w:rFonts w:ascii="Arial" w:hAnsi="Arial"/>
        </w:rPr>
      </w:pPr>
      <w:r>
        <w:rPr>
          <w:rFonts w:ascii="Arial" w:hAnsi="Arial"/>
        </w:rPr>
        <w:t>The giant figure</w:t>
      </w:r>
      <w:del w:id="153" w:author="Julia Ringo" w:date="2023-10-06T15:54:00Z">
        <w:r w:rsidDel="000E7660">
          <w:rPr>
            <w:rFonts w:ascii="Arial" w:hAnsi="Arial"/>
          </w:rPr>
          <w:delText>,</w:delText>
        </w:r>
      </w:del>
      <w:r>
        <w:rPr>
          <w:rFonts w:ascii="Arial" w:hAnsi="Arial"/>
        </w:rPr>
        <w:t xml:space="preserve"> slowly pulled his fingers through his thick beard. “Perfect night for a surface run.”</w:t>
      </w:r>
    </w:p>
    <w:p w14:paraId="05B52499" w14:textId="77777777" w:rsidR="001E2E9B" w:rsidRDefault="00000000">
      <w:pPr>
        <w:pStyle w:val="BodyText"/>
        <w:rPr>
          <w:rFonts w:ascii="Arial" w:hAnsi="Arial"/>
        </w:rPr>
      </w:pPr>
      <w:r>
        <w:rPr>
          <w:rFonts w:ascii="Arial" w:hAnsi="Arial"/>
        </w:rPr>
        <w:t>“Perfect night for contemplating your doom, Hemi,” said the smaller figure.</w:t>
      </w:r>
    </w:p>
    <w:p w14:paraId="1149AEEB" w14:textId="77777777" w:rsidR="001E2E9B" w:rsidRDefault="00000000">
      <w:pPr>
        <w:pStyle w:val="BodyText"/>
        <w:rPr>
          <w:rFonts w:ascii="Arial" w:hAnsi="Arial"/>
        </w:rPr>
      </w:pPr>
      <w:r>
        <w:rPr>
          <w:rFonts w:ascii="Arial" w:hAnsi="Arial"/>
        </w:rPr>
        <w:lastRenderedPageBreak/>
        <w:t>“If darkness stirs up feelings of doom, then wear your doom like a blanket.”</w:t>
      </w:r>
    </w:p>
    <w:p w14:paraId="52C81CBA" w14:textId="2F2B0FF5" w:rsidR="001E2E9B" w:rsidRDefault="00000000">
      <w:pPr>
        <w:pStyle w:val="BodyText"/>
        <w:rPr>
          <w:rFonts w:ascii="Arial" w:hAnsi="Arial"/>
        </w:rPr>
      </w:pPr>
      <w:r>
        <w:rPr>
          <w:rFonts w:ascii="Arial" w:hAnsi="Arial"/>
        </w:rPr>
        <w:t>“It’s probably best if you keep your imaginative comparisons to yourself. After all, a blanket is for warmth</w:t>
      </w:r>
      <w:del w:id="154" w:author="Julia Ringo" w:date="2023-10-05T13:14:00Z">
        <w:r w:rsidDel="000E7660">
          <w:rPr>
            <w:rFonts w:ascii="Arial" w:hAnsi="Arial"/>
          </w:rPr>
          <w:delText xml:space="preserve"> — </w:delText>
        </w:r>
      </w:del>
      <w:ins w:id="155" w:author="Julia Ringo" w:date="2023-10-05T13:14:00Z">
        <w:r w:rsidR="000E7660">
          <w:rPr>
            <w:rFonts w:ascii="Arial" w:hAnsi="Arial"/>
          </w:rPr>
          <w:t>—</w:t>
        </w:r>
      </w:ins>
      <w:r>
        <w:rPr>
          <w:rFonts w:ascii="Arial" w:hAnsi="Arial"/>
        </w:rPr>
        <w:t>our doom is unlikely to be very warm.”</w:t>
      </w:r>
    </w:p>
    <w:p w14:paraId="6202DD9D" w14:textId="77777777" w:rsidR="001E2E9B" w:rsidRDefault="00000000">
      <w:pPr>
        <w:pStyle w:val="BodyText"/>
        <w:rPr>
          <w:rFonts w:ascii="Arial" w:hAnsi="Arial"/>
        </w:rPr>
      </w:pPr>
      <w:r>
        <w:rPr>
          <w:rFonts w:ascii="Arial" w:hAnsi="Arial"/>
        </w:rPr>
        <w:t>“Perhaps so.” Hemi paused breathing in the dense smell of the burning tobacco; there was no reason to rush anything this night. “The usual plan for tonight then?”</w:t>
      </w:r>
    </w:p>
    <w:p w14:paraId="22FCCC45" w14:textId="541AB28C" w:rsidR="001E2E9B" w:rsidRDefault="00000000">
      <w:pPr>
        <w:pStyle w:val="BodyText"/>
        <w:rPr>
          <w:rFonts w:ascii="Arial" w:hAnsi="Arial"/>
        </w:rPr>
      </w:pPr>
      <w:r>
        <w:rPr>
          <w:rFonts w:ascii="Arial" w:hAnsi="Arial"/>
        </w:rPr>
        <w:t>“Same as every other fucking night. Charge up the batteries</w:t>
      </w:r>
      <w:del w:id="156" w:author="Julia Ringo" w:date="2023-10-05T13:14:00Z">
        <w:r w:rsidDel="000E7660">
          <w:rPr>
            <w:rFonts w:ascii="Arial" w:hAnsi="Arial"/>
          </w:rPr>
          <w:delText xml:space="preserve"> — </w:delText>
        </w:r>
      </w:del>
      <w:ins w:id="157" w:author="Julia Ringo" w:date="2023-10-05T13:14:00Z">
        <w:r w:rsidR="000E7660">
          <w:rPr>
            <w:rFonts w:ascii="Arial" w:hAnsi="Arial"/>
          </w:rPr>
          <w:t>—</w:t>
        </w:r>
      </w:ins>
      <w:r>
        <w:rPr>
          <w:rFonts w:ascii="Arial" w:hAnsi="Arial"/>
        </w:rPr>
        <w:t xml:space="preserve">run on the surface </w:t>
      </w:r>
      <w:ins w:id="158" w:author="Julia Ringo" w:date="2023-10-06T15:54:00Z">
        <w:r w:rsidR="000E7660">
          <w:rPr>
            <w:rFonts w:ascii="Arial" w:hAnsi="Arial"/>
          </w:rPr>
          <w:t>’</w:t>
        </w:r>
      </w:ins>
      <w:r>
        <w:rPr>
          <w:rFonts w:ascii="Arial" w:hAnsi="Arial"/>
        </w:rPr>
        <w:t>til</w:t>
      </w:r>
      <w:del w:id="159" w:author="Julia Ringo" w:date="2023-10-06T15:54:00Z">
        <w:r w:rsidDel="000E7660">
          <w:rPr>
            <w:rFonts w:ascii="Arial" w:hAnsi="Arial"/>
          </w:rPr>
          <w:delText>l</w:delText>
        </w:r>
      </w:del>
      <w:r>
        <w:rPr>
          <w:rFonts w:ascii="Arial" w:hAnsi="Arial"/>
        </w:rPr>
        <w:t xml:space="preserve"> the light cracks the sky, and then we’ll disappear back where we came from. Make sure you keep those pissants at the controls awake though.”</w:t>
      </w:r>
    </w:p>
    <w:p w14:paraId="57352CAF" w14:textId="4F83D270" w:rsidR="001E2E9B" w:rsidRDefault="00000000">
      <w:pPr>
        <w:pStyle w:val="BodyText"/>
        <w:rPr>
          <w:rFonts w:ascii="Arial" w:hAnsi="Arial"/>
        </w:rPr>
      </w:pPr>
      <w:r>
        <w:rPr>
          <w:rFonts w:ascii="Arial" w:hAnsi="Arial"/>
        </w:rPr>
        <w:t xml:space="preserve">Hemi put one huge hand on her shoulder and turned to climb down through the hatch. She pulled on her cigarillo and the coal at the tip glowed in the darkness. Her doom would probably eventually be a doom of freezing water, she knew that, but at least tonight it was warm enough to be out in the open, up on the top of her boat. The blackness lay on it, and she did indeed find some comfort in </w:t>
      </w:r>
      <w:ins w:id="160" w:author="Julia Ringo" w:date="2023-10-06T15:55:00Z">
        <w:r w:rsidR="000E7660">
          <w:rPr>
            <w:rFonts w:ascii="Arial" w:hAnsi="Arial"/>
          </w:rPr>
          <w:t>tha</w:t>
        </w:r>
      </w:ins>
      <w:del w:id="161" w:author="Julia Ringo" w:date="2023-10-06T15:55:00Z">
        <w:r w:rsidDel="000E7660">
          <w:rPr>
            <w:rFonts w:ascii="Arial" w:hAnsi="Arial"/>
          </w:rPr>
          <w:delText>i</w:delText>
        </w:r>
      </w:del>
      <w:r>
        <w:rPr>
          <w:rFonts w:ascii="Arial" w:hAnsi="Arial"/>
        </w:rPr>
        <w:t>t: nobody could see them. If she controlled all the levers of the universe, her vessel would never be seen.</w:t>
      </w:r>
    </w:p>
    <w:p w14:paraId="2E002991" w14:textId="77777777" w:rsidR="001E2E9B" w:rsidRDefault="00000000">
      <w:pPr>
        <w:pStyle w:val="BodyText"/>
        <w:rPr>
          <w:rFonts w:ascii="Arial" w:hAnsi="Arial"/>
        </w:rPr>
      </w:pPr>
      <w:r>
        <w:rPr>
          <w:rFonts w:ascii="Arial" w:hAnsi="Arial"/>
        </w:rPr>
        <w:t> </w:t>
      </w:r>
    </w:p>
    <w:p w14:paraId="57475A0B" w14:textId="7004871B" w:rsidR="001E2E9B" w:rsidRDefault="00000000">
      <w:pPr>
        <w:pStyle w:val="BodyText"/>
        <w:rPr>
          <w:rFonts w:ascii="Arial" w:hAnsi="Arial"/>
        </w:rPr>
      </w:pPr>
      <w:r>
        <w:rPr>
          <w:rFonts w:ascii="Arial" w:hAnsi="Arial"/>
        </w:rPr>
        <w:t xml:space="preserve">Captain Sylvia Percy stayed on the bridge of her submarine’s sail for hours, smoking her way through one cigarillo after another and watching the empty nothingness go by while her thoughts spiraled outward without direction. For a long </w:t>
      </w:r>
      <w:proofErr w:type="gramStart"/>
      <w:r>
        <w:rPr>
          <w:rFonts w:ascii="Arial" w:hAnsi="Arial"/>
        </w:rPr>
        <w:t>time</w:t>
      </w:r>
      <w:proofErr w:type="gramEnd"/>
      <w:r>
        <w:rPr>
          <w:rFonts w:ascii="Arial" w:hAnsi="Arial"/>
        </w:rPr>
        <w:t xml:space="preserve"> she was surrounded by an environment disturbingly deprived of sensory input. The diesel engines were loud enough, but unvarying. So too the vibration that the engines sent up through the steel-grated deck to shake the worn rubber of her boot soles without change in frequency or amplitude. The blackness around her was limitless, though the boat pushed relentlessly forward. It occurred to Percy that when her boat, the </w:t>
      </w:r>
      <w:r>
        <w:rPr>
          <w:rFonts w:ascii="Arial" w:hAnsi="Arial"/>
          <w:i/>
          <w:iCs/>
        </w:rPr>
        <w:t>Prospect</w:t>
      </w:r>
      <w:r>
        <w:rPr>
          <w:rFonts w:ascii="Arial" w:hAnsi="Arial"/>
        </w:rPr>
        <w:t>, was submerged</w:t>
      </w:r>
      <w:ins w:id="162" w:author="Julia Ringo" w:date="2023-10-06T15:55:00Z">
        <w:r w:rsidR="000E7660">
          <w:rPr>
            <w:rFonts w:ascii="Arial" w:hAnsi="Arial"/>
          </w:rPr>
          <w:t>,</w:t>
        </w:r>
      </w:ins>
      <w:r>
        <w:rPr>
          <w:rFonts w:ascii="Arial" w:hAnsi="Arial"/>
        </w:rPr>
        <w:t xml:space="preserve"> this is what it must be like outside: featureless dark. It felt like she had loosed the bonds of her corporal body and had floated beyond it, so she could experience what her boat was like when it was pushing through the icy blackness of an alien world where the pressure would collapse </w:t>
      </w:r>
      <w:proofErr w:type="spellStart"/>
      <w:r>
        <w:rPr>
          <w:rFonts w:ascii="Arial" w:hAnsi="Arial"/>
        </w:rPr>
        <w:t>any body</w:t>
      </w:r>
      <w:proofErr w:type="spellEnd"/>
      <w:r>
        <w:rPr>
          <w:rFonts w:ascii="Arial" w:hAnsi="Arial"/>
        </w:rPr>
        <w:t xml:space="preserve"> that had evolved for comfort on the surface into a sickening unrecognizable mush of hemoglobin and fats.</w:t>
      </w:r>
    </w:p>
    <w:p w14:paraId="675644F1" w14:textId="767AB8EE" w:rsidR="001E2E9B" w:rsidRDefault="00000000">
      <w:pPr>
        <w:pStyle w:val="BodyText"/>
        <w:rPr>
          <w:rFonts w:ascii="Arial" w:hAnsi="Arial"/>
        </w:rPr>
      </w:pPr>
      <w:r>
        <w:rPr>
          <w:rFonts w:ascii="Arial" w:hAnsi="Arial"/>
        </w:rPr>
        <w:t xml:space="preserve">As with many things that seem interminable, the slow but persistent forward motion eventually forced the dome of clouds to relent. The submarine pushed through to crawl out under a sky of stars and a weak, low moon. Captain Percy could </w:t>
      </w:r>
      <w:ins w:id="163" w:author="Julia Ringo" w:date="2023-10-06T16:01:00Z">
        <w:r w:rsidR="000E7660">
          <w:rPr>
            <w:rFonts w:ascii="Arial" w:hAnsi="Arial"/>
          </w:rPr>
          <w:t xml:space="preserve">now </w:t>
        </w:r>
      </w:ins>
      <w:r>
        <w:rPr>
          <w:rFonts w:ascii="Arial" w:hAnsi="Arial"/>
        </w:rPr>
        <w:t>see her hand holding her latest cigarillo</w:t>
      </w:r>
      <w:del w:id="164" w:author="Julia Ringo" w:date="2023-10-06T16:01:00Z">
        <w:r w:rsidDel="000E7660">
          <w:rPr>
            <w:rFonts w:ascii="Arial" w:hAnsi="Arial"/>
          </w:rPr>
          <w:delText xml:space="preserve"> now</w:delText>
        </w:r>
      </w:del>
      <w:r>
        <w:rPr>
          <w:rFonts w:ascii="Arial" w:hAnsi="Arial"/>
        </w:rPr>
        <w:t xml:space="preserve">, and the long shadow of the </w:t>
      </w:r>
      <w:r>
        <w:rPr>
          <w:rFonts w:ascii="Arial" w:hAnsi="Arial"/>
          <w:i/>
          <w:iCs/>
        </w:rPr>
        <w:t>Prospect</w:t>
      </w:r>
      <w:r>
        <w:rPr>
          <w:rFonts w:ascii="Arial" w:hAnsi="Arial"/>
        </w:rPr>
        <w:t xml:space="preserve"> stretching out ahead, parting the waters to allow her to pass as she rode astride this beast of hers. This was a pure and rare pleasure on a submarine</w:t>
      </w:r>
      <w:ins w:id="165" w:author="Julia Ringo" w:date="2023-10-06T16:01:00Z">
        <w:r w:rsidR="000E7660">
          <w:rPr>
            <w:rFonts w:ascii="Arial" w:hAnsi="Arial"/>
          </w:rPr>
          <w:t>,</w:t>
        </w:r>
      </w:ins>
      <w:r>
        <w:rPr>
          <w:rFonts w:ascii="Arial" w:hAnsi="Arial"/>
        </w:rPr>
        <w:t xml:space="preserve"> where she spent </w:t>
      </w:r>
      <w:proofErr w:type="gramStart"/>
      <w:r>
        <w:rPr>
          <w:rFonts w:ascii="Arial" w:hAnsi="Arial"/>
        </w:rPr>
        <w:t>the vast majority of</w:t>
      </w:r>
      <w:proofErr w:type="gramEnd"/>
      <w:r>
        <w:rPr>
          <w:rFonts w:ascii="Arial" w:hAnsi="Arial"/>
        </w:rPr>
        <w:t xml:space="preserve"> her time in a steel tube</w:t>
      </w:r>
      <w:ins w:id="166" w:author="Julia Ringo" w:date="2023-10-06T16:02:00Z">
        <w:r w:rsidR="000E7660">
          <w:rPr>
            <w:rFonts w:ascii="Arial" w:hAnsi="Arial"/>
          </w:rPr>
          <w:t>,</w:t>
        </w:r>
      </w:ins>
      <w:r>
        <w:rPr>
          <w:rFonts w:ascii="Arial" w:hAnsi="Arial"/>
        </w:rPr>
        <w:t xml:space="preserve"> staring at the same set of dials</w:t>
      </w:r>
      <w:ins w:id="167" w:author="Julia Ringo" w:date="2023-10-06T16:02:00Z">
        <w:r w:rsidR="000E7660">
          <w:rPr>
            <w:rFonts w:ascii="Arial" w:hAnsi="Arial"/>
          </w:rPr>
          <w:t>,</w:t>
        </w:r>
      </w:ins>
      <w:r>
        <w:rPr>
          <w:rFonts w:ascii="Arial" w:hAnsi="Arial"/>
        </w:rPr>
        <w:t xml:space="preserve"> with few opportunities to focus her eyes on anything </w:t>
      </w:r>
      <w:del w:id="168" w:author="Julia Ringo" w:date="2023-10-06T16:02:00Z">
        <w:r w:rsidDel="000E7660">
          <w:rPr>
            <w:rFonts w:ascii="Arial" w:hAnsi="Arial"/>
          </w:rPr>
          <w:delText xml:space="preserve">beyond </w:delText>
        </w:r>
      </w:del>
      <w:ins w:id="169" w:author="Julia Ringo" w:date="2023-10-06T16:02:00Z">
        <w:r w:rsidR="000E7660">
          <w:rPr>
            <w:rFonts w:ascii="Arial" w:hAnsi="Arial"/>
          </w:rPr>
          <w:t xml:space="preserve">farther than </w:t>
        </w:r>
      </w:ins>
      <w:r>
        <w:rPr>
          <w:rFonts w:ascii="Arial" w:hAnsi="Arial"/>
        </w:rPr>
        <w:t>a meter in front of her.</w:t>
      </w:r>
    </w:p>
    <w:p w14:paraId="739FAF6F" w14:textId="56AB3C09" w:rsidR="001E2E9B" w:rsidRDefault="00000000">
      <w:pPr>
        <w:pStyle w:val="BodyText"/>
        <w:rPr>
          <w:rFonts w:ascii="Arial" w:hAnsi="Arial"/>
        </w:rPr>
      </w:pPr>
      <w:r>
        <w:rPr>
          <w:rFonts w:ascii="Arial" w:hAnsi="Arial"/>
        </w:rPr>
        <w:t>Captain Percy knew her boat well. She had spent enough time with it to have internalized its movements. She almost always knew what the boat was doing just by the feeling of it</w:t>
      </w:r>
      <w:del w:id="170" w:author="Julia Ringo" w:date="2023-10-05T13:14:00Z">
        <w:r w:rsidDel="000E7660">
          <w:rPr>
            <w:rFonts w:ascii="Arial" w:hAnsi="Arial"/>
          </w:rPr>
          <w:delText xml:space="preserve"> — </w:delText>
        </w:r>
      </w:del>
      <w:ins w:id="171" w:author="Julia Ringo" w:date="2023-10-05T13:14:00Z">
        <w:r w:rsidR="000E7660">
          <w:rPr>
            <w:rFonts w:ascii="Arial" w:hAnsi="Arial"/>
          </w:rPr>
          <w:t>—</w:t>
        </w:r>
      </w:ins>
      <w:r>
        <w:rPr>
          <w:rFonts w:ascii="Arial" w:hAnsi="Arial"/>
        </w:rPr>
        <w:t>the angle of the deck, the vibrations of the engines or the electric motors, the subtle changes to the pressure of the air. Even at depth</w:t>
      </w:r>
      <w:del w:id="172" w:author="Julia Ringo" w:date="2023-10-05T13:14:00Z">
        <w:r w:rsidDel="000E7660">
          <w:rPr>
            <w:rFonts w:ascii="Arial" w:hAnsi="Arial"/>
          </w:rPr>
          <w:delText xml:space="preserve"> — </w:delText>
        </w:r>
      </w:del>
      <w:ins w:id="173" w:author="Julia Ringo" w:date="2023-10-05T13:14:00Z">
        <w:r w:rsidR="000E7660">
          <w:rPr>
            <w:rFonts w:ascii="Arial" w:hAnsi="Arial"/>
          </w:rPr>
          <w:t>—</w:t>
        </w:r>
      </w:ins>
      <w:r>
        <w:rPr>
          <w:rFonts w:ascii="Arial" w:hAnsi="Arial"/>
        </w:rPr>
        <w:t>when the hull and struts of the boat groaned under the weight of the water above</w:t>
      </w:r>
      <w:del w:id="174" w:author="Julia Ringo" w:date="2023-10-05T13:14:00Z">
        <w:r w:rsidDel="000E7660">
          <w:rPr>
            <w:rFonts w:ascii="Arial" w:hAnsi="Arial"/>
          </w:rPr>
          <w:delText xml:space="preserve"> — </w:delText>
        </w:r>
      </w:del>
      <w:ins w:id="175" w:author="Julia Ringo" w:date="2023-10-05T13:14:00Z">
        <w:r w:rsidR="000E7660">
          <w:rPr>
            <w:rFonts w:ascii="Arial" w:hAnsi="Arial"/>
          </w:rPr>
          <w:t>—</w:t>
        </w:r>
      </w:ins>
      <w:r>
        <w:rPr>
          <w:rFonts w:ascii="Arial" w:hAnsi="Arial"/>
        </w:rPr>
        <w:t xml:space="preserve">to her the </w:t>
      </w:r>
      <w:r>
        <w:rPr>
          <w:rFonts w:ascii="Arial" w:hAnsi="Arial"/>
        </w:rPr>
        <w:lastRenderedPageBreak/>
        <w:t>sounds of the boat under pressure felt like the normal sounds of a huge human taking a great weight on</w:t>
      </w:r>
      <w:ins w:id="176" w:author="Julia Ringo" w:date="2023-10-06T16:02:00Z">
        <w:r w:rsidR="000E7660">
          <w:rPr>
            <w:rFonts w:ascii="Arial" w:hAnsi="Arial"/>
          </w:rPr>
          <w:t>to</w:t>
        </w:r>
      </w:ins>
      <w:r>
        <w:rPr>
          <w:rFonts w:ascii="Arial" w:hAnsi="Arial"/>
        </w:rPr>
        <w:t xml:space="preserve"> its shoulders. The only time she ever worried was when the </w:t>
      </w:r>
      <w:r>
        <w:rPr>
          <w:rFonts w:ascii="Arial" w:hAnsi="Arial"/>
          <w:i/>
          <w:iCs/>
        </w:rPr>
        <w:t>Prospect</w:t>
      </w:r>
      <w:r>
        <w:rPr>
          <w:rFonts w:ascii="Arial" w:hAnsi="Arial"/>
        </w:rPr>
        <w:t xml:space="preserve"> conveyed sounds or motions, or some other input, that she could not recognize. She had been through so much with this boat that it was only when it did something new that she got scared.</w:t>
      </w:r>
    </w:p>
    <w:p w14:paraId="501A2604" w14:textId="77777777" w:rsidR="001E2E9B" w:rsidRDefault="00000000">
      <w:pPr>
        <w:pStyle w:val="BodyText"/>
        <w:rPr>
          <w:rFonts w:ascii="Arial" w:hAnsi="Arial"/>
        </w:rPr>
      </w:pPr>
      <w:r>
        <w:rPr>
          <w:rFonts w:ascii="Arial" w:hAnsi="Arial"/>
        </w:rPr>
        <w:t xml:space="preserve">It was when the </w:t>
      </w:r>
      <w:r>
        <w:rPr>
          <w:rFonts w:ascii="Arial" w:hAnsi="Arial"/>
          <w:i/>
          <w:iCs/>
        </w:rPr>
        <w:t>Prospect</w:t>
      </w:r>
      <w:r>
        <w:rPr>
          <w:rFonts w:ascii="Arial" w:hAnsi="Arial"/>
        </w:rPr>
        <w:t xml:space="preserve"> had moved fully out from under the clouds, and everything was lit to a dull blue by the moon, that she felt something new. A collection of haptic feedback to her senses made panic rise in her chest. The boat shuddered, as if the cold water it swam through all these years had finally chilled its core.</w:t>
      </w:r>
    </w:p>
    <w:p w14:paraId="1631487D" w14:textId="77777777" w:rsidR="001E2E9B" w:rsidRDefault="00000000">
      <w:pPr>
        <w:pStyle w:val="BodyText"/>
        <w:rPr>
          <w:rFonts w:ascii="Arial" w:hAnsi="Arial"/>
        </w:rPr>
      </w:pPr>
      <w:r>
        <w:rPr>
          <w:rFonts w:ascii="Arial" w:hAnsi="Arial"/>
        </w:rPr>
        <w:t>Captain Percy was thrown violently against the fairing.</w:t>
      </w:r>
    </w:p>
    <w:p w14:paraId="7BB69F80" w14:textId="650203AF" w:rsidR="001E2E9B" w:rsidRDefault="00000000">
      <w:pPr>
        <w:pStyle w:val="BodyText"/>
        <w:rPr>
          <w:rFonts w:ascii="Arial" w:hAnsi="Arial"/>
        </w:rPr>
      </w:pPr>
      <w:r>
        <w:rPr>
          <w:rFonts w:ascii="Arial" w:hAnsi="Arial"/>
        </w:rPr>
        <w:t xml:space="preserve">She immediately dropped to her knees on the deck of the bridge, </w:t>
      </w:r>
      <w:ins w:id="177" w:author="Julia Ringo" w:date="2023-10-06T16:03:00Z">
        <w:r w:rsidR="000E7660">
          <w:rPr>
            <w:rFonts w:ascii="Arial" w:hAnsi="Arial"/>
          </w:rPr>
          <w:t xml:space="preserve">pushed </w:t>
        </w:r>
      </w:ins>
      <w:r>
        <w:rPr>
          <w:rFonts w:ascii="Arial" w:hAnsi="Arial"/>
        </w:rPr>
        <w:t xml:space="preserve">her short fingers </w:t>
      </w:r>
      <w:del w:id="178" w:author="Julia Ringo" w:date="2023-10-06T16:03:00Z">
        <w:r w:rsidDel="000E7660">
          <w:rPr>
            <w:rFonts w:ascii="Arial" w:hAnsi="Arial"/>
          </w:rPr>
          <w:delText xml:space="preserve">pushed </w:delText>
        </w:r>
      </w:del>
      <w:r>
        <w:rPr>
          <w:rFonts w:ascii="Arial" w:hAnsi="Arial"/>
        </w:rPr>
        <w:t>through the gaps in the steel grating</w:t>
      </w:r>
      <w:ins w:id="179" w:author="Julia Ringo" w:date="2023-10-06T16:03:00Z">
        <w:r w:rsidR="000E7660">
          <w:rPr>
            <w:rFonts w:ascii="Arial" w:hAnsi="Arial"/>
          </w:rPr>
          <w:t>,</w:t>
        </w:r>
      </w:ins>
      <w:r>
        <w:rPr>
          <w:rFonts w:ascii="Arial" w:hAnsi="Arial"/>
        </w:rPr>
        <w:t xml:space="preserve"> and gripped. She stuck her head over the hatch hole and </w:t>
      </w:r>
      <w:del w:id="180" w:author="Julia Ringo" w:date="2023-10-06T16:03:00Z">
        <w:r w:rsidDel="000E7660">
          <w:rPr>
            <w:rFonts w:ascii="Arial" w:hAnsi="Arial"/>
          </w:rPr>
          <w:delText>looked down to see</w:delText>
        </w:r>
      </w:del>
      <w:ins w:id="181" w:author="Julia Ringo" w:date="2023-10-06T16:03:00Z">
        <w:r w:rsidR="000E7660">
          <w:rPr>
            <w:rFonts w:ascii="Arial" w:hAnsi="Arial"/>
          </w:rPr>
          <w:t>saw</w:t>
        </w:r>
      </w:ins>
      <w:r>
        <w:rPr>
          <w:rFonts w:ascii="Arial" w:hAnsi="Arial"/>
        </w:rPr>
        <w:t xml:space="preserve"> </w:t>
      </w:r>
      <w:proofErr w:type="spellStart"/>
      <w:r>
        <w:rPr>
          <w:rFonts w:ascii="Arial" w:hAnsi="Arial"/>
        </w:rPr>
        <w:t>Hemi’s</w:t>
      </w:r>
      <w:proofErr w:type="spellEnd"/>
      <w:r>
        <w:rPr>
          <w:rFonts w:ascii="Arial" w:hAnsi="Arial"/>
        </w:rPr>
        <w:t xml:space="preserve"> large face looking up at her from a couple of deck-heights below.</w:t>
      </w:r>
    </w:p>
    <w:p w14:paraId="2811E544" w14:textId="11B2A248" w:rsidR="001E2E9B" w:rsidRDefault="00000000">
      <w:pPr>
        <w:pStyle w:val="BodyText"/>
        <w:rPr>
          <w:rFonts w:ascii="Arial" w:hAnsi="Arial"/>
        </w:rPr>
      </w:pPr>
      <w:r>
        <w:rPr>
          <w:rFonts w:ascii="Arial" w:hAnsi="Arial"/>
        </w:rPr>
        <w:t xml:space="preserve">“I don’t know!” </w:t>
      </w:r>
      <w:ins w:id="182" w:author="Julia Ringo" w:date="2023-10-06T16:03:00Z">
        <w:r w:rsidR="000E7660">
          <w:rPr>
            <w:rFonts w:ascii="Arial" w:hAnsi="Arial"/>
          </w:rPr>
          <w:t>h</w:t>
        </w:r>
      </w:ins>
      <w:del w:id="183" w:author="Julia Ringo" w:date="2023-10-06T16:03:00Z">
        <w:r w:rsidDel="000E7660">
          <w:rPr>
            <w:rFonts w:ascii="Arial" w:hAnsi="Arial"/>
          </w:rPr>
          <w:delText>H</w:delText>
        </w:r>
      </w:del>
      <w:r>
        <w:rPr>
          <w:rFonts w:ascii="Arial" w:hAnsi="Arial"/>
        </w:rPr>
        <w:t>e yelled before she could ask. She could hear him haranguing the deck crew to kill the diesel engines and reverse the propellers.</w:t>
      </w:r>
    </w:p>
    <w:p w14:paraId="51952D9B" w14:textId="53D31E96" w:rsidR="001E2E9B" w:rsidRDefault="00000000">
      <w:pPr>
        <w:pStyle w:val="BodyText"/>
        <w:rPr>
          <w:rFonts w:ascii="Arial" w:hAnsi="Arial"/>
        </w:rPr>
      </w:pPr>
      <w:r>
        <w:rPr>
          <w:rFonts w:ascii="Arial" w:hAnsi="Arial"/>
        </w:rPr>
        <w:t xml:space="preserve">The bow of the </w:t>
      </w:r>
      <w:r>
        <w:rPr>
          <w:rFonts w:ascii="Arial" w:hAnsi="Arial"/>
          <w:i/>
          <w:iCs/>
        </w:rPr>
        <w:t>Prospect</w:t>
      </w:r>
      <w:r>
        <w:rPr>
          <w:rFonts w:ascii="Arial" w:hAnsi="Arial"/>
        </w:rPr>
        <w:t xml:space="preserve"> had come to a dead stop, but the stern still had forward motion. Captain Percy could feel the whole boat turning unnaturally around its center axis, like </w:t>
      </w:r>
      <w:del w:id="184" w:author="Julia Ringo" w:date="2023-10-06T16:04:00Z">
        <w:r w:rsidDel="000E7660">
          <w:rPr>
            <w:rFonts w:ascii="Arial" w:hAnsi="Arial"/>
          </w:rPr>
          <w:delText xml:space="preserve">the </w:delText>
        </w:r>
      </w:del>
      <w:ins w:id="185" w:author="Julia Ringo" w:date="2023-10-06T16:04:00Z">
        <w:r w:rsidR="000E7660">
          <w:rPr>
            <w:rFonts w:ascii="Arial" w:hAnsi="Arial"/>
          </w:rPr>
          <w:t xml:space="preserve">part of an </w:t>
        </w:r>
      </w:ins>
      <w:r>
        <w:rPr>
          <w:rFonts w:ascii="Arial" w:hAnsi="Arial"/>
        </w:rPr>
        <w:t xml:space="preserve">experiment </w:t>
      </w:r>
      <w:del w:id="186" w:author="Julia Ringo" w:date="2023-10-06T16:04:00Z">
        <w:r w:rsidDel="000E7660">
          <w:rPr>
            <w:rFonts w:ascii="Arial" w:hAnsi="Arial"/>
          </w:rPr>
          <w:delText xml:space="preserve">of </w:delText>
        </w:r>
      </w:del>
      <w:ins w:id="187" w:author="Julia Ringo" w:date="2023-10-06T16:04:00Z">
        <w:r w:rsidR="000E7660">
          <w:rPr>
            <w:rFonts w:ascii="Arial" w:hAnsi="Arial"/>
          </w:rPr>
          <w:t xml:space="preserve">by </w:t>
        </w:r>
      </w:ins>
      <w:r>
        <w:rPr>
          <w:rFonts w:ascii="Arial" w:hAnsi="Arial"/>
        </w:rPr>
        <w:t>some precocious child: a magnetized pin through a cork floating in a bowl of water</w:t>
      </w:r>
      <w:ins w:id="188" w:author="Julia Ringo" w:date="2023-10-06T16:04:00Z">
        <w:r w:rsidR="000E7660">
          <w:rPr>
            <w:rFonts w:ascii="Arial" w:hAnsi="Arial"/>
          </w:rPr>
          <w:t>,</w:t>
        </w:r>
      </w:ins>
      <w:r>
        <w:rPr>
          <w:rFonts w:ascii="Arial" w:hAnsi="Arial"/>
        </w:rPr>
        <w:t xml:space="preserve"> pulled around by the invisible forces of a planetary aura.</w:t>
      </w:r>
    </w:p>
    <w:p w14:paraId="63036D39" w14:textId="77777777" w:rsidR="001E2E9B" w:rsidRDefault="00000000">
      <w:pPr>
        <w:pStyle w:val="BodyText"/>
        <w:rPr>
          <w:rFonts w:ascii="Arial" w:hAnsi="Arial"/>
        </w:rPr>
      </w:pPr>
      <w:r>
        <w:rPr>
          <w:rFonts w:ascii="Arial" w:hAnsi="Arial"/>
        </w:rPr>
        <w:t xml:space="preserve">The deck under her began to lean to the starboard side. Captain Percy propped one foot against the inside of the bridge well wall. The boat listed </w:t>
      </w:r>
      <w:commentRangeStart w:id="189"/>
      <w:r>
        <w:rPr>
          <w:rFonts w:ascii="Arial" w:hAnsi="Arial"/>
        </w:rPr>
        <w:t>sickeningly</w:t>
      </w:r>
      <w:commentRangeEnd w:id="189"/>
      <w:r w:rsidR="000E7660">
        <w:rPr>
          <w:rStyle w:val="CommentReference"/>
        </w:rPr>
        <w:commentReference w:id="189"/>
      </w:r>
      <w:r>
        <w:rPr>
          <w:rFonts w:ascii="Arial" w:hAnsi="Arial"/>
        </w:rPr>
        <w:t xml:space="preserve">. She got to her feet, still braced against the angle of the boat. The pads of her fingers gripped the sharp rusted edges of the fairing, and she peered out over it into the night, scanning for what they had hit. The water to the starboard side remained black and calm, though not quite as glassy as it had been earlier in the night. They were far from shore, in </w:t>
      </w:r>
      <w:proofErr w:type="gramStart"/>
      <w:r>
        <w:rPr>
          <w:rFonts w:ascii="Arial" w:hAnsi="Arial"/>
        </w:rPr>
        <w:t>fairly well-</w:t>
      </w:r>
      <w:proofErr w:type="gramEnd"/>
      <w:r>
        <w:rPr>
          <w:rFonts w:ascii="Arial" w:hAnsi="Arial"/>
        </w:rPr>
        <w:t xml:space="preserve">charted though little-trafficked waters. The </w:t>
      </w:r>
      <w:r>
        <w:rPr>
          <w:rFonts w:ascii="Arial" w:hAnsi="Arial"/>
          <w:i/>
          <w:iCs/>
        </w:rPr>
        <w:t>Prospect</w:t>
      </w:r>
      <w:r>
        <w:rPr>
          <w:rFonts w:ascii="Arial" w:hAnsi="Arial"/>
        </w:rPr>
        <w:t xml:space="preserve"> had clearly run into something at full surface speed, but there should have been nothing to hit here.</w:t>
      </w:r>
    </w:p>
    <w:p w14:paraId="1581FC5A" w14:textId="77777777" w:rsidR="001E2E9B" w:rsidRDefault="00000000">
      <w:pPr>
        <w:pStyle w:val="BodyText"/>
        <w:rPr>
          <w:rFonts w:ascii="Arial" w:hAnsi="Arial"/>
        </w:rPr>
      </w:pPr>
      <w:r>
        <w:rPr>
          <w:rFonts w:ascii="Arial" w:hAnsi="Arial"/>
        </w:rPr>
        <w:t>For a few moments the boat hung at an angle with no motion and all potential. And then it began to right itself, tilting slowly back towards the port side. As the edge of the fairing came down, Captain Percy could see more of the sea off to port, and there appeared the shadowed silhouette of another submarine.</w:t>
      </w:r>
    </w:p>
    <w:p w14:paraId="36BAB79A" w14:textId="6E5FE3BC" w:rsidR="001E2E9B" w:rsidRDefault="00000000">
      <w:pPr>
        <w:pStyle w:val="BodyText"/>
        <w:rPr>
          <w:rFonts w:ascii="Arial" w:hAnsi="Arial"/>
        </w:rPr>
      </w:pPr>
      <w:r>
        <w:rPr>
          <w:rFonts w:ascii="Arial" w:hAnsi="Arial"/>
        </w:rPr>
        <w:t xml:space="preserve">The bow of the other boat </w:t>
      </w:r>
      <w:proofErr w:type="gramStart"/>
      <w:r>
        <w:rPr>
          <w:rFonts w:ascii="Arial" w:hAnsi="Arial"/>
        </w:rPr>
        <w:t>rose up</w:t>
      </w:r>
      <w:proofErr w:type="gramEnd"/>
      <w:r>
        <w:rPr>
          <w:rFonts w:ascii="Arial" w:hAnsi="Arial"/>
        </w:rPr>
        <w:t xml:space="preserve"> out of the water first, revealing one of the rarest things seen on a modern submarine: a distinguishing feature. The bow had a jagged point that swept back in long sharp blades to merge incongruously into the soft curves of the submarine’s hull. Curved teeth sprouted all along the blades, and th</w:t>
      </w:r>
      <w:ins w:id="190" w:author="Julia Ringo" w:date="2023-10-06T16:11:00Z">
        <w:r w:rsidR="000E7660">
          <w:rPr>
            <w:rFonts w:ascii="Arial" w:hAnsi="Arial"/>
          </w:rPr>
          <w:t>e</w:t>
        </w:r>
      </w:ins>
      <w:del w:id="191" w:author="Julia Ringo" w:date="2023-10-06T16:11:00Z">
        <w:r w:rsidDel="000E7660">
          <w:rPr>
            <w:rFonts w:ascii="Arial" w:hAnsi="Arial"/>
          </w:rPr>
          <w:delText>o</w:delText>
        </w:r>
      </w:del>
      <w:r>
        <w:rPr>
          <w:rFonts w:ascii="Arial" w:hAnsi="Arial"/>
        </w:rPr>
        <w:t>se had been reinforced with welded crossbars in many more places tha</w:t>
      </w:r>
      <w:ins w:id="192" w:author="Julia Ringo" w:date="2023-10-06T16:11:00Z">
        <w:r w:rsidR="000E7660">
          <w:rPr>
            <w:rFonts w:ascii="Arial" w:hAnsi="Arial"/>
          </w:rPr>
          <w:t>n</w:t>
        </w:r>
      </w:ins>
      <w:del w:id="193" w:author="Julia Ringo" w:date="2023-10-06T16:11:00Z">
        <w:r w:rsidDel="000E7660">
          <w:rPr>
            <w:rFonts w:ascii="Arial" w:hAnsi="Arial"/>
          </w:rPr>
          <w:delText>t</w:delText>
        </w:r>
      </w:del>
      <w:r>
        <w:rPr>
          <w:rFonts w:ascii="Arial" w:hAnsi="Arial"/>
        </w:rPr>
        <w:t xml:space="preserve"> could possibly be necessary. A medieval-looking device intended for ramming ships. Captain Percy had never seen anything like it. It must be both a noisy and inefficient thing for a sub to push </w:t>
      </w:r>
      <w:r>
        <w:rPr>
          <w:rFonts w:ascii="Arial" w:hAnsi="Arial"/>
        </w:rPr>
        <w:lastRenderedPageBreak/>
        <w:t>through the water ahead of it. Efficiency and quiet were normally the top priorities for a submarine’s design.</w:t>
      </w:r>
    </w:p>
    <w:p w14:paraId="34225D8C" w14:textId="22CCA79D" w:rsidR="001E2E9B" w:rsidRDefault="00000000">
      <w:pPr>
        <w:pStyle w:val="BodyText"/>
        <w:rPr>
          <w:rFonts w:ascii="Arial" w:hAnsi="Arial"/>
        </w:rPr>
      </w:pPr>
      <w:r>
        <w:rPr>
          <w:rFonts w:ascii="Arial" w:hAnsi="Arial"/>
        </w:rPr>
        <w:t xml:space="preserve">Behind the snags of the bow ram </w:t>
      </w:r>
      <w:del w:id="194" w:author="Julia Ringo" w:date="2023-10-06T16:12:00Z">
        <w:r w:rsidDel="000E7660">
          <w:rPr>
            <w:rFonts w:ascii="Arial" w:hAnsi="Arial"/>
          </w:rPr>
          <w:delText xml:space="preserve">followed </w:delText>
        </w:r>
      </w:del>
      <w:ins w:id="195" w:author="Julia Ringo" w:date="2023-10-06T16:12:00Z">
        <w:r w:rsidR="000E7660">
          <w:rPr>
            <w:rFonts w:ascii="Arial" w:hAnsi="Arial"/>
          </w:rPr>
          <w:t xml:space="preserve">came </w:t>
        </w:r>
      </w:ins>
      <w:r>
        <w:rPr>
          <w:rFonts w:ascii="Arial" w:hAnsi="Arial"/>
        </w:rPr>
        <w:t xml:space="preserve">the smoothly swelling curve of a black military submarine. It came up from the surface with water streaming slickly down its sides. The sail rose above with dive planes mounted to it, sticking out like small </w:t>
      </w:r>
      <w:proofErr w:type="gramStart"/>
      <w:r>
        <w:rPr>
          <w:rFonts w:ascii="Arial" w:hAnsi="Arial"/>
        </w:rPr>
        <w:t>wings</w:t>
      </w:r>
      <w:proofErr w:type="gramEnd"/>
      <w:r>
        <w:rPr>
          <w:rFonts w:ascii="Arial" w:hAnsi="Arial"/>
        </w:rPr>
        <w:t xml:space="preserve"> and set at an angle to raise the sub quickly. When the stern finally broke the surface, it was mere meters away from Percy, its swirling wake washing white up against the side of the </w:t>
      </w:r>
      <w:r>
        <w:rPr>
          <w:rFonts w:ascii="Arial" w:hAnsi="Arial"/>
          <w:i/>
          <w:iCs/>
        </w:rPr>
        <w:t>Prospect</w:t>
      </w:r>
      <w:r>
        <w:rPr>
          <w:rFonts w:ascii="Arial" w:hAnsi="Arial"/>
        </w:rPr>
        <w:t>.</w:t>
      </w:r>
    </w:p>
    <w:p w14:paraId="256B8C18" w14:textId="77777777" w:rsidR="001E2E9B" w:rsidRDefault="00000000">
      <w:pPr>
        <w:pStyle w:val="BodyText"/>
        <w:rPr>
          <w:rFonts w:ascii="Arial" w:hAnsi="Arial"/>
        </w:rPr>
      </w:pPr>
      <w:r>
        <w:rPr>
          <w:rFonts w:ascii="Arial" w:hAnsi="Arial"/>
        </w:rPr>
        <w:t>“Might be our fucking doom a lot sooner than we anticipated,” Percy said to herself as she climbed down through the hatch and the red crescent of light waned out of existence behind her.</w:t>
      </w:r>
    </w:p>
    <w:p w14:paraId="29EA2C18" w14:textId="77777777" w:rsidR="001E2E9B" w:rsidRDefault="00000000">
      <w:pPr>
        <w:pStyle w:val="BodyText"/>
        <w:rPr>
          <w:rFonts w:ascii="Arial" w:hAnsi="Arial"/>
        </w:rPr>
      </w:pPr>
      <w:r>
        <w:rPr>
          <w:rFonts w:ascii="Arial" w:hAnsi="Arial"/>
        </w:rPr>
        <w:t> </w:t>
      </w:r>
    </w:p>
    <w:p w14:paraId="17AA511D" w14:textId="77777777" w:rsidR="001E2E9B" w:rsidRDefault="00000000">
      <w:pPr>
        <w:pStyle w:val="BodyText"/>
        <w:rPr>
          <w:rFonts w:ascii="Arial" w:hAnsi="Arial"/>
        </w:rPr>
      </w:pPr>
      <w:r>
        <w:rPr>
          <w:rFonts w:ascii="Arial" w:hAnsi="Arial"/>
        </w:rPr>
        <w:t>She hung on the metal rungs of the ladder just under the hatch set in the ceiling of the cramped control room of her submarine, and with one hand quickly screwed shut the squeaking wheel of the hatch seal before dropping to the deck. Hemi looked down at her through his small-framed spectacles.</w:t>
      </w:r>
    </w:p>
    <w:p w14:paraId="7BF68871" w14:textId="77777777" w:rsidR="001E2E9B" w:rsidRDefault="00000000">
      <w:pPr>
        <w:pStyle w:val="BodyText"/>
        <w:rPr>
          <w:rFonts w:ascii="Arial" w:hAnsi="Arial"/>
        </w:rPr>
      </w:pPr>
      <w:r>
        <w:rPr>
          <w:rFonts w:ascii="Arial" w:hAnsi="Arial"/>
        </w:rPr>
        <w:t>“Down.” She gave the one-word command as she pushed the button on the wall that activated the dive alarm.</w:t>
      </w:r>
    </w:p>
    <w:p w14:paraId="3BDD5F1F" w14:textId="0B7D98E0" w:rsidR="001E2E9B" w:rsidRDefault="00000000">
      <w:pPr>
        <w:pStyle w:val="BodyText"/>
        <w:rPr>
          <w:rFonts w:ascii="Arial" w:hAnsi="Arial"/>
        </w:rPr>
      </w:pPr>
      <w:r>
        <w:rPr>
          <w:rFonts w:ascii="Arial" w:hAnsi="Arial"/>
        </w:rPr>
        <w:t xml:space="preserve">“Give me full speed forward,” said Hemi. He put one large hand </w:t>
      </w:r>
      <w:ins w:id="196" w:author="Julia Ringo" w:date="2023-10-06T16:15:00Z">
        <w:r w:rsidR="000E7660">
          <w:rPr>
            <w:rFonts w:ascii="Arial" w:hAnsi="Arial"/>
          </w:rPr>
          <w:t xml:space="preserve">each </w:t>
        </w:r>
      </w:ins>
      <w:r>
        <w:rPr>
          <w:rFonts w:ascii="Arial" w:hAnsi="Arial"/>
        </w:rPr>
        <w:t xml:space="preserve">on </w:t>
      </w:r>
      <w:del w:id="197" w:author="Julia Ringo" w:date="2023-10-06T16:15:00Z">
        <w:r w:rsidDel="000E7660">
          <w:rPr>
            <w:rFonts w:ascii="Arial" w:hAnsi="Arial"/>
          </w:rPr>
          <w:delText>each of the</w:delText>
        </w:r>
      </w:del>
      <w:ins w:id="198" w:author="Julia Ringo" w:date="2023-10-06T16:15:00Z">
        <w:r w:rsidR="000E7660">
          <w:rPr>
            <w:rFonts w:ascii="Arial" w:hAnsi="Arial"/>
          </w:rPr>
          <w:t>a</w:t>
        </w:r>
      </w:ins>
      <w:r>
        <w:rPr>
          <w:rFonts w:ascii="Arial" w:hAnsi="Arial"/>
        </w:rPr>
        <w:t xml:space="preserve"> shoulder</w:t>
      </w:r>
      <w:del w:id="199" w:author="Julia Ringo" w:date="2023-10-06T16:15:00Z">
        <w:r w:rsidDel="000E7660">
          <w:rPr>
            <w:rFonts w:ascii="Arial" w:hAnsi="Arial"/>
          </w:rPr>
          <w:delText>s</w:delText>
        </w:r>
      </w:del>
      <w:r>
        <w:rPr>
          <w:rFonts w:ascii="Arial" w:hAnsi="Arial"/>
        </w:rPr>
        <w:t xml:space="preserve"> of the two men who sat at the controls of the sub and instructed them to dive the boat. One of these men was a stick-figure of a man who went by the moniker Bastian. </w:t>
      </w:r>
      <w:proofErr w:type="gramStart"/>
      <w:r>
        <w:rPr>
          <w:rFonts w:ascii="Arial" w:hAnsi="Arial"/>
        </w:rPr>
        <w:t>The other, “Handsome” Gregory,</w:t>
      </w:r>
      <w:proofErr w:type="gramEnd"/>
      <w:r>
        <w:rPr>
          <w:rFonts w:ascii="Arial" w:hAnsi="Arial"/>
        </w:rPr>
        <w:t xml:space="preserve"> had a meaty square forehead that looked like a miniaturized version of his meaty square torso. Of the two of them, only Gregory looked like he belonged on a submarine.</w:t>
      </w:r>
    </w:p>
    <w:p w14:paraId="3696FCB5" w14:textId="34930224" w:rsidR="001E2E9B" w:rsidRDefault="00000000">
      <w:pPr>
        <w:pStyle w:val="BodyText"/>
        <w:rPr>
          <w:rFonts w:ascii="Arial" w:hAnsi="Arial"/>
        </w:rPr>
      </w:pPr>
      <w:r>
        <w:rPr>
          <w:rFonts w:ascii="Arial" w:hAnsi="Arial"/>
        </w:rPr>
        <w:t>Diving the sub required delicacy even in the calmest circumstances. Now Hemi and the two men at the controls carefully timed their movements. Their eyes scanned continually over the wall of dials, gauges, switches</w:t>
      </w:r>
      <w:ins w:id="200" w:author="Julia Ringo" w:date="2023-10-06T16:18:00Z">
        <w:r w:rsidR="000E7660">
          <w:rPr>
            <w:rFonts w:ascii="Arial" w:hAnsi="Arial"/>
          </w:rPr>
          <w:t>,</w:t>
        </w:r>
      </w:ins>
      <w:r>
        <w:rPr>
          <w:rFonts w:ascii="Arial" w:hAnsi="Arial"/>
        </w:rPr>
        <w:t xml:space="preserve"> and valves in front of them that reflected </w:t>
      </w:r>
      <w:del w:id="201" w:author="Julia Ringo" w:date="2023-10-09T18:31:00Z">
        <w:r w:rsidDel="000E7660">
          <w:rPr>
            <w:rFonts w:ascii="Arial" w:hAnsi="Arial"/>
          </w:rPr>
          <w:delText xml:space="preserve">back </w:delText>
        </w:r>
      </w:del>
      <w:r>
        <w:rPr>
          <w:rFonts w:ascii="Arial" w:hAnsi="Arial"/>
        </w:rPr>
        <w:t xml:space="preserve">the red glow of the night lighting. This wall at the front of the control room told them the </w:t>
      </w:r>
      <w:r>
        <w:rPr>
          <w:rFonts w:ascii="Arial" w:hAnsi="Arial"/>
          <w:i/>
          <w:iCs/>
        </w:rPr>
        <w:t>Prospect’s</w:t>
      </w:r>
      <w:r>
        <w:rPr>
          <w:rFonts w:ascii="Arial" w:hAnsi="Arial"/>
        </w:rPr>
        <w:t xml:space="preserve"> angle, depth, speed, systems settings, battery charge</w:t>
      </w:r>
      <w:del w:id="202" w:author="Julia Ringo" w:date="2023-10-05T13:14:00Z">
        <w:r w:rsidDel="000E7660">
          <w:rPr>
            <w:rFonts w:ascii="Arial" w:hAnsi="Arial"/>
          </w:rPr>
          <w:delText xml:space="preserve"> — </w:delText>
        </w:r>
      </w:del>
      <w:ins w:id="203" w:author="Julia Ringo" w:date="2023-10-05T13:14:00Z">
        <w:r w:rsidR="000E7660">
          <w:rPr>
            <w:rFonts w:ascii="Arial" w:hAnsi="Arial"/>
          </w:rPr>
          <w:t>—</w:t>
        </w:r>
      </w:ins>
      <w:r>
        <w:rPr>
          <w:rFonts w:ascii="Arial" w:hAnsi="Arial"/>
        </w:rPr>
        <w:t>the whole picture of the boat’s orientation and movement. Indeed, this wall</w:t>
      </w:r>
      <w:ins w:id="204" w:author="Julia Ringo" w:date="2023-10-09T18:31:00Z">
        <w:r w:rsidR="000E7660">
          <w:rPr>
            <w:rFonts w:ascii="Arial" w:hAnsi="Arial"/>
          </w:rPr>
          <w:t>,</w:t>
        </w:r>
      </w:ins>
      <w:r>
        <w:rPr>
          <w:rFonts w:ascii="Arial" w:hAnsi="Arial"/>
        </w:rPr>
        <w:t xml:space="preserve"> plus some of the panels situated to their right and left</w:t>
      </w:r>
      <w:ins w:id="205" w:author="Julia Ringo" w:date="2023-10-09T18:31:00Z">
        <w:r w:rsidR="000E7660">
          <w:rPr>
            <w:rFonts w:ascii="Arial" w:hAnsi="Arial"/>
          </w:rPr>
          <w:t>,</w:t>
        </w:r>
      </w:ins>
      <w:r>
        <w:rPr>
          <w:rFonts w:ascii="Arial" w:hAnsi="Arial"/>
        </w:rPr>
        <w:t xml:space="preserve"> </w:t>
      </w:r>
      <w:del w:id="206" w:author="Julia Ringo" w:date="2023-10-09T18:31:00Z">
        <w:r w:rsidDel="000E7660">
          <w:rPr>
            <w:rFonts w:ascii="Arial" w:hAnsi="Arial"/>
          </w:rPr>
          <w:delText xml:space="preserve">were </w:delText>
        </w:r>
      </w:del>
      <w:ins w:id="207" w:author="Julia Ringo" w:date="2023-10-09T18:31:00Z">
        <w:r w:rsidR="000E7660">
          <w:rPr>
            <w:rFonts w:ascii="Arial" w:hAnsi="Arial"/>
          </w:rPr>
          <w:t xml:space="preserve">was </w:t>
        </w:r>
      </w:ins>
      <w:r>
        <w:rPr>
          <w:rFonts w:ascii="Arial" w:hAnsi="Arial"/>
        </w:rPr>
        <w:t xml:space="preserve">the </w:t>
      </w:r>
      <w:r>
        <w:rPr>
          <w:rFonts w:ascii="Arial" w:hAnsi="Arial"/>
          <w:i/>
          <w:iCs/>
        </w:rPr>
        <w:t>only</w:t>
      </w:r>
      <w:r>
        <w:rPr>
          <w:rFonts w:ascii="Arial" w:hAnsi="Arial"/>
        </w:rPr>
        <w:t xml:space="preserve"> way to know the status of the boat while it was submerged.</w:t>
      </w:r>
    </w:p>
    <w:p w14:paraId="59697A6D" w14:textId="653D086E" w:rsidR="001E2E9B" w:rsidRDefault="00000000">
      <w:pPr>
        <w:pStyle w:val="BodyText"/>
        <w:rPr>
          <w:rFonts w:ascii="Arial" w:hAnsi="Arial"/>
        </w:rPr>
      </w:pPr>
      <w:r>
        <w:rPr>
          <w:rFonts w:ascii="Arial" w:hAnsi="Arial"/>
        </w:rPr>
        <w:t xml:space="preserve">Gregory and Bastian </w:t>
      </w:r>
      <w:proofErr w:type="gramStart"/>
      <w:r>
        <w:rPr>
          <w:rFonts w:ascii="Arial" w:hAnsi="Arial"/>
        </w:rPr>
        <w:t>made adjustments</w:t>
      </w:r>
      <w:proofErr w:type="gramEnd"/>
      <w:r>
        <w:rPr>
          <w:rFonts w:ascii="Arial" w:hAnsi="Arial"/>
        </w:rPr>
        <w:t xml:space="preserve"> according to </w:t>
      </w:r>
      <w:proofErr w:type="spellStart"/>
      <w:r>
        <w:rPr>
          <w:rFonts w:ascii="Arial" w:hAnsi="Arial"/>
        </w:rPr>
        <w:t>Hemi’s</w:t>
      </w:r>
      <w:proofErr w:type="spellEnd"/>
      <w:r>
        <w:rPr>
          <w:rFonts w:ascii="Arial" w:hAnsi="Arial"/>
        </w:rPr>
        <w:t xml:space="preserve"> instructions, choosing carefully which of the dozens of valves </w:t>
      </w:r>
      <w:del w:id="208" w:author="Julia Ringo" w:date="2023-10-09T18:32:00Z">
        <w:r w:rsidDel="000E7660">
          <w:rPr>
            <w:rFonts w:ascii="Arial" w:hAnsi="Arial"/>
          </w:rPr>
          <w:delText xml:space="preserve">mounted on the control panels in front and around them </w:delText>
        </w:r>
      </w:del>
      <w:r>
        <w:rPr>
          <w:rFonts w:ascii="Arial" w:hAnsi="Arial"/>
        </w:rPr>
        <w:t>to open or close, or which switches to flip on or off. The submarine let out a long exhale</w:t>
      </w:r>
      <w:del w:id="209" w:author="Julia Ringo" w:date="2023-10-09T18:32:00Z">
        <w:r w:rsidDel="000E7660">
          <w:rPr>
            <w:rFonts w:ascii="Arial" w:hAnsi="Arial"/>
          </w:rPr>
          <w:delText xml:space="preserve"> of breath</w:delText>
        </w:r>
      </w:del>
      <w:r>
        <w:rPr>
          <w:rFonts w:ascii="Arial" w:hAnsi="Arial"/>
        </w:rPr>
        <w:t>: the air that had held it aloft on the surface being pressed out by an onrush of water from below into the flooding tanks.</w:t>
      </w:r>
    </w:p>
    <w:p w14:paraId="3E8A9D29" w14:textId="7A124ED0" w:rsidR="001E2E9B" w:rsidRDefault="00000000">
      <w:pPr>
        <w:pStyle w:val="BodyText"/>
        <w:rPr>
          <w:rFonts w:ascii="Arial" w:hAnsi="Arial"/>
        </w:rPr>
      </w:pPr>
      <w:r>
        <w:rPr>
          <w:rFonts w:ascii="Arial" w:hAnsi="Arial"/>
        </w:rPr>
        <w:t>“Flood the express dive tank,” said Hemi</w:t>
      </w:r>
      <w:ins w:id="210" w:author="Julia Ringo" w:date="2023-10-09T18:32:00Z">
        <w:r w:rsidR="000E7660">
          <w:rPr>
            <w:rFonts w:ascii="Arial" w:hAnsi="Arial"/>
          </w:rPr>
          <w:t>,</w:t>
        </w:r>
      </w:ins>
      <w:r>
        <w:rPr>
          <w:rFonts w:ascii="Arial" w:hAnsi="Arial"/>
        </w:rPr>
        <w:t xml:space="preserve"> </w:t>
      </w:r>
      <w:ins w:id="211" w:author="Julia Ringo" w:date="2023-10-09T18:33:00Z">
        <w:r w:rsidR="000E7660">
          <w:rPr>
            <w:rFonts w:ascii="Arial" w:hAnsi="Arial"/>
          </w:rPr>
          <w:t xml:space="preserve">his </w:t>
        </w:r>
      </w:ins>
      <w:del w:id="212" w:author="Julia Ringo" w:date="2023-10-09T18:33:00Z">
        <w:r w:rsidDel="000E7660">
          <w:rPr>
            <w:rFonts w:ascii="Arial" w:hAnsi="Arial"/>
          </w:rPr>
          <w:delText xml:space="preserve">in a low </w:delText>
        </w:r>
      </w:del>
      <w:r>
        <w:rPr>
          <w:rFonts w:ascii="Arial" w:hAnsi="Arial"/>
        </w:rPr>
        <w:t xml:space="preserve">voice </w:t>
      </w:r>
      <w:ins w:id="213" w:author="Julia Ringo" w:date="2023-10-09T18:33:00Z">
        <w:r w:rsidR="000E7660">
          <w:rPr>
            <w:rFonts w:ascii="Arial" w:hAnsi="Arial"/>
          </w:rPr>
          <w:t xml:space="preserve">low </w:t>
        </w:r>
      </w:ins>
      <w:r>
        <w:rPr>
          <w:rFonts w:ascii="Arial" w:hAnsi="Arial"/>
        </w:rPr>
        <w:t xml:space="preserve">since the tiny space of the control room did at least </w:t>
      </w:r>
      <w:del w:id="214" w:author="Julia Ringo" w:date="2023-10-09T18:33:00Z">
        <w:r w:rsidDel="000E7660">
          <w:rPr>
            <w:rFonts w:ascii="Arial" w:hAnsi="Arial"/>
          </w:rPr>
          <w:delText>have the benefit of making</w:delText>
        </w:r>
      </w:del>
      <w:ins w:id="215" w:author="Julia Ringo" w:date="2023-10-09T18:33:00Z">
        <w:r w:rsidR="000E7660">
          <w:rPr>
            <w:rFonts w:ascii="Arial" w:hAnsi="Arial"/>
          </w:rPr>
          <w:t>make</w:t>
        </w:r>
      </w:ins>
      <w:r>
        <w:rPr>
          <w:rFonts w:ascii="Arial" w:hAnsi="Arial"/>
        </w:rPr>
        <w:t xml:space="preserve"> it easy to hear one another.</w:t>
      </w:r>
    </w:p>
    <w:p w14:paraId="66BC0782" w14:textId="77777777" w:rsidR="001E2E9B" w:rsidRDefault="00000000">
      <w:pPr>
        <w:pStyle w:val="BodyText"/>
        <w:rPr>
          <w:rFonts w:ascii="Arial" w:hAnsi="Arial"/>
        </w:rPr>
      </w:pPr>
      <w:r>
        <w:rPr>
          <w:rFonts w:ascii="Arial" w:hAnsi="Arial"/>
        </w:rPr>
        <w:lastRenderedPageBreak/>
        <w:t>“Right, Boss.” Bastian reached up and opened a valve and water thrust through thick old pipes into the deepest parts of the bow of the boat. The forward part of the boat pitched steeply downwards in response. Captain Percy reached to grab cracked leather loops that hung overhead. She angled her feet against the incline and her eyes followed the needle of the depth gauge.</w:t>
      </w:r>
    </w:p>
    <w:p w14:paraId="5678E95B" w14:textId="7618E37F" w:rsidR="001E2E9B" w:rsidRDefault="00000000">
      <w:pPr>
        <w:pStyle w:val="BodyText"/>
        <w:rPr>
          <w:rFonts w:ascii="Arial" w:hAnsi="Arial"/>
        </w:rPr>
      </w:pPr>
      <w:r>
        <w:rPr>
          <w:rFonts w:ascii="Arial" w:hAnsi="Arial"/>
        </w:rPr>
        <w:t>The ship-to-ship radio above Captain Percy’s head lit up. From the radio’s speaker a recorded voice began blatting a warning that they were violating the territorial waters of someone they had never heard of</w:t>
      </w:r>
      <w:del w:id="216" w:author="Julia Ringo" w:date="2023-10-09T18:34:00Z">
        <w:r w:rsidDel="000E7660">
          <w:rPr>
            <w:rFonts w:ascii="Arial" w:hAnsi="Arial"/>
          </w:rPr>
          <w:delText>;</w:delText>
        </w:r>
      </w:del>
      <w:ins w:id="217" w:author="Julia Ringo" w:date="2023-10-09T18:34:00Z">
        <w:r w:rsidR="000E7660">
          <w:rPr>
            <w:rFonts w:ascii="Arial" w:hAnsi="Arial"/>
          </w:rPr>
          <w:t>,</w:t>
        </w:r>
      </w:ins>
      <w:r>
        <w:rPr>
          <w:rFonts w:ascii="Arial" w:hAnsi="Arial"/>
        </w:rPr>
        <w:t xml:space="preserve"> who </w:t>
      </w:r>
      <w:del w:id="218" w:author="Julia Ringo" w:date="2023-10-09T18:34:00Z">
        <w:r w:rsidDel="000E7660">
          <w:rPr>
            <w:rFonts w:ascii="Arial" w:hAnsi="Arial"/>
          </w:rPr>
          <w:delText xml:space="preserve">were </w:delText>
        </w:r>
      </w:del>
      <w:ins w:id="219" w:author="Julia Ringo" w:date="2023-10-09T18:34:00Z">
        <w:r w:rsidR="000E7660">
          <w:rPr>
            <w:rFonts w:ascii="Arial" w:hAnsi="Arial"/>
          </w:rPr>
          <w:t xml:space="preserve">was </w:t>
        </w:r>
      </w:ins>
      <w:r>
        <w:rPr>
          <w:rFonts w:ascii="Arial" w:hAnsi="Arial"/>
        </w:rPr>
        <w:t>authorized by a series of treaties with titles that became acronyms that became words that contributed to further acronyms. The recording concluded by ordering all submerged submarines to surface and prepare to be boarded.</w:t>
      </w:r>
    </w:p>
    <w:p w14:paraId="779D2DCF" w14:textId="4E62EEA3" w:rsidR="001E2E9B" w:rsidRDefault="00000000">
      <w:pPr>
        <w:pStyle w:val="BodyText"/>
        <w:rPr>
          <w:rFonts w:ascii="Arial" w:hAnsi="Arial"/>
        </w:rPr>
      </w:pPr>
      <w:r>
        <w:rPr>
          <w:rFonts w:ascii="Arial" w:hAnsi="Arial"/>
        </w:rPr>
        <w:t xml:space="preserve">Percy </w:t>
      </w:r>
      <w:del w:id="220" w:author="Julia Ringo" w:date="2023-10-09T18:35:00Z">
        <w:r w:rsidDel="000E7660">
          <w:rPr>
            <w:rFonts w:ascii="Arial" w:hAnsi="Arial"/>
          </w:rPr>
          <w:delText xml:space="preserve">reached forward and </w:delText>
        </w:r>
      </w:del>
      <w:r>
        <w:rPr>
          <w:rFonts w:ascii="Arial" w:hAnsi="Arial"/>
        </w:rPr>
        <w:t>punched the mute button on the radio.</w:t>
      </w:r>
    </w:p>
    <w:p w14:paraId="63F351A9" w14:textId="1B384058" w:rsidR="001E2E9B" w:rsidRDefault="00000000">
      <w:pPr>
        <w:pStyle w:val="BodyText"/>
        <w:rPr>
          <w:rFonts w:ascii="Arial" w:hAnsi="Arial"/>
        </w:rPr>
      </w:pPr>
      <w:r>
        <w:rPr>
          <w:rFonts w:ascii="Arial" w:hAnsi="Arial"/>
        </w:rPr>
        <w:t xml:space="preserve">“Only on the surface do these fucking territories and treaties matter,” </w:t>
      </w:r>
      <w:ins w:id="221" w:author="Julia Ringo" w:date="2023-10-09T18:35:00Z">
        <w:r w:rsidR="000E7660">
          <w:rPr>
            <w:rFonts w:ascii="Arial" w:hAnsi="Arial"/>
          </w:rPr>
          <w:t xml:space="preserve">she </w:t>
        </w:r>
      </w:ins>
      <w:r>
        <w:rPr>
          <w:rFonts w:ascii="Arial" w:hAnsi="Arial"/>
        </w:rPr>
        <w:t>said</w:t>
      </w:r>
      <w:del w:id="222" w:author="Julia Ringo" w:date="2023-10-09T18:35:00Z">
        <w:r w:rsidDel="000E7660">
          <w:rPr>
            <w:rFonts w:ascii="Arial" w:hAnsi="Arial"/>
          </w:rPr>
          <w:delText xml:space="preserve"> Captain Percy</w:delText>
        </w:r>
      </w:del>
      <w:r>
        <w:rPr>
          <w:rFonts w:ascii="Arial" w:hAnsi="Arial"/>
        </w:rPr>
        <w:t>.</w:t>
      </w:r>
    </w:p>
    <w:p w14:paraId="0890BD27" w14:textId="77777777" w:rsidR="001E2E9B" w:rsidRDefault="00000000">
      <w:pPr>
        <w:pStyle w:val="BodyText"/>
        <w:rPr>
          <w:rFonts w:ascii="Arial" w:hAnsi="Arial"/>
        </w:rPr>
      </w:pPr>
      <w:r>
        <w:rPr>
          <w:rFonts w:ascii="Arial" w:hAnsi="Arial"/>
        </w:rPr>
        <w:t>Hemi nodded.</w:t>
      </w:r>
    </w:p>
    <w:p w14:paraId="33B54534" w14:textId="77777777" w:rsidR="001E2E9B" w:rsidRDefault="00000000">
      <w:pPr>
        <w:pStyle w:val="BodyText"/>
        <w:rPr>
          <w:rFonts w:ascii="Arial" w:hAnsi="Arial"/>
        </w:rPr>
      </w:pPr>
      <w:r>
        <w:rPr>
          <w:rFonts w:ascii="Arial" w:hAnsi="Arial"/>
        </w:rPr>
        <w:t>“What the fuck happened up there?” Gregory asked, his eyes never leaving the wall of dials and gauges in front of him.</w:t>
      </w:r>
    </w:p>
    <w:p w14:paraId="4C2CB308" w14:textId="77777777" w:rsidR="001E2E9B" w:rsidRDefault="00000000">
      <w:pPr>
        <w:pStyle w:val="BodyText"/>
        <w:rPr>
          <w:rFonts w:ascii="Arial" w:hAnsi="Arial"/>
        </w:rPr>
      </w:pPr>
      <w:r>
        <w:rPr>
          <w:rFonts w:ascii="Arial" w:hAnsi="Arial"/>
        </w:rPr>
        <w:t>“We were hit. Sub with a big ugly ram mounted on the front of it. Totally fucking insane thing for a submarine to have,” said Percy.</w:t>
      </w:r>
    </w:p>
    <w:p w14:paraId="69DD1D42" w14:textId="77777777" w:rsidR="001E2E9B" w:rsidRDefault="00000000">
      <w:pPr>
        <w:pStyle w:val="BodyText"/>
        <w:rPr>
          <w:rFonts w:ascii="Arial" w:hAnsi="Arial"/>
        </w:rPr>
      </w:pPr>
      <w:r>
        <w:rPr>
          <w:rFonts w:ascii="Arial" w:hAnsi="Arial"/>
        </w:rPr>
        <w:t>“Possibly some specialty-built Authority enforcer boat.” Hemi sounded unconvinced by his own hypothesis.</w:t>
      </w:r>
    </w:p>
    <w:p w14:paraId="62B867A2" w14:textId="77777777" w:rsidR="001E2E9B" w:rsidRDefault="00000000">
      <w:pPr>
        <w:pStyle w:val="BodyText"/>
        <w:rPr>
          <w:rFonts w:ascii="Arial" w:hAnsi="Arial"/>
        </w:rPr>
      </w:pPr>
      <w:r>
        <w:rPr>
          <w:rFonts w:ascii="Arial" w:hAnsi="Arial"/>
        </w:rPr>
        <w:t>There was barely enough space in the control room for four people. They were all breathing each other’s air. Their breath condensed on the cold glass faces of the dials and gauges. Hemi took a rag from a hook and reached in front of the two seated men to fastidiously wipe each of the little round windows clean.</w:t>
      </w:r>
    </w:p>
    <w:p w14:paraId="576C98F4" w14:textId="557B3D4B" w:rsidR="001E2E9B" w:rsidRDefault="00000000">
      <w:pPr>
        <w:pStyle w:val="BodyText"/>
        <w:rPr>
          <w:rFonts w:ascii="Arial" w:hAnsi="Arial"/>
        </w:rPr>
      </w:pPr>
      <w:r>
        <w:rPr>
          <w:rFonts w:ascii="Arial" w:hAnsi="Arial"/>
        </w:rPr>
        <w:t>“</w:t>
      </w:r>
      <w:del w:id="223" w:author="Julia Ringo" w:date="2023-10-09T18:35:00Z">
        <w:r w:rsidDel="000E7660">
          <w:rPr>
            <w:rFonts w:ascii="Arial" w:hAnsi="Arial"/>
          </w:rPr>
          <w:delText xml:space="preserve">100 </w:delText>
        </w:r>
      </w:del>
      <w:ins w:id="224" w:author="Julia Ringo" w:date="2023-10-09T18:35:00Z">
        <w:r w:rsidR="000E7660">
          <w:rPr>
            <w:rFonts w:ascii="Arial" w:hAnsi="Arial"/>
          </w:rPr>
          <w:t xml:space="preserve">One hundred </w:t>
        </w:r>
      </w:ins>
      <w:r>
        <w:rPr>
          <w:rFonts w:ascii="Arial" w:hAnsi="Arial"/>
        </w:rPr>
        <w:t>meters,” said Gregory.</w:t>
      </w:r>
    </w:p>
    <w:p w14:paraId="7C34A014" w14:textId="3D94D747" w:rsidR="001E2E9B" w:rsidRDefault="00000000">
      <w:pPr>
        <w:pStyle w:val="BodyText"/>
        <w:rPr>
          <w:rFonts w:ascii="Arial" w:hAnsi="Arial"/>
        </w:rPr>
      </w:pPr>
      <w:r>
        <w:rPr>
          <w:rFonts w:ascii="Arial" w:hAnsi="Arial"/>
        </w:rPr>
        <w:t xml:space="preserve">“OK. Level us off,” said Hemi. Gregory and Bastian spun closed some of the trim tank valves and rolled the </w:t>
      </w:r>
      <w:proofErr w:type="spellStart"/>
      <w:r>
        <w:rPr>
          <w:rFonts w:ascii="Arial" w:hAnsi="Arial"/>
        </w:rPr>
        <w:t>dive</w:t>
      </w:r>
      <w:proofErr w:type="spellEnd"/>
      <w:r>
        <w:rPr>
          <w:rFonts w:ascii="Arial" w:hAnsi="Arial"/>
        </w:rPr>
        <w:t xml:space="preserve"> planes back to align with the long access of the sub. The angle of the boat slowly eased upwards</w:t>
      </w:r>
      <w:ins w:id="225" w:author="Julia Ringo" w:date="2023-10-09T18:36:00Z">
        <w:r w:rsidR="000E7660">
          <w:rPr>
            <w:rFonts w:ascii="Arial" w:hAnsi="Arial"/>
          </w:rPr>
          <w:t>,</w:t>
        </w:r>
      </w:ins>
      <w:r>
        <w:rPr>
          <w:rFonts w:ascii="Arial" w:hAnsi="Arial"/>
        </w:rPr>
        <w:t xml:space="preserve"> bringing the deck beneath their feet level.</w:t>
      </w:r>
    </w:p>
    <w:p w14:paraId="09EE1E7F" w14:textId="28AC3968" w:rsidR="001E2E9B" w:rsidRDefault="00000000">
      <w:pPr>
        <w:pStyle w:val="BodyText"/>
        <w:rPr>
          <w:rFonts w:ascii="Arial" w:hAnsi="Arial"/>
        </w:rPr>
      </w:pPr>
      <w:r>
        <w:rPr>
          <w:rFonts w:ascii="Arial" w:hAnsi="Arial"/>
        </w:rPr>
        <w:t>Hemi stood staring at the dials in front of Bastian and Gregory, his massive arms crossed in the rough wool of his tight</w:t>
      </w:r>
      <w:del w:id="226" w:author="Julia Ringo" w:date="2023-10-09T18:36:00Z">
        <w:r w:rsidDel="000E7660">
          <w:rPr>
            <w:rFonts w:ascii="Arial" w:hAnsi="Arial"/>
          </w:rPr>
          <w:delText>ly</w:delText>
        </w:r>
      </w:del>
      <w:r>
        <w:rPr>
          <w:rFonts w:ascii="Arial" w:hAnsi="Arial"/>
        </w:rPr>
        <w:t>-fitt</w:t>
      </w:r>
      <w:ins w:id="227" w:author="Julia Ringo" w:date="2023-10-09T18:36:00Z">
        <w:r w:rsidR="000E7660">
          <w:rPr>
            <w:rFonts w:ascii="Arial" w:hAnsi="Arial"/>
          </w:rPr>
          <w:t>ing</w:t>
        </w:r>
      </w:ins>
      <w:del w:id="228" w:author="Julia Ringo" w:date="2023-10-09T18:36:00Z">
        <w:r w:rsidDel="000E7660">
          <w:rPr>
            <w:rFonts w:ascii="Arial" w:hAnsi="Arial"/>
          </w:rPr>
          <w:delText>ed</w:delText>
        </w:r>
      </w:del>
      <w:r>
        <w:rPr>
          <w:rFonts w:ascii="Arial" w:hAnsi="Arial"/>
        </w:rPr>
        <w:t xml:space="preserve"> tweed suit jacket. He tapped the thick fingers of one hand against the leather elbow patches while his other hand stroked his wiry black beard. He gave a few more instructions and got the boat moving slowly and silently, running level at depth. The idea was to sneak quietly away</w:t>
      </w:r>
      <w:del w:id="229" w:author="Julia Ringo" w:date="2023-10-05T13:14:00Z">
        <w:r w:rsidDel="000E7660">
          <w:rPr>
            <w:rFonts w:ascii="Arial" w:hAnsi="Arial"/>
          </w:rPr>
          <w:delText xml:space="preserve"> — </w:delText>
        </w:r>
      </w:del>
      <w:ins w:id="230" w:author="Julia Ringo" w:date="2023-10-05T13:14:00Z">
        <w:r w:rsidR="000E7660">
          <w:rPr>
            <w:rFonts w:ascii="Arial" w:hAnsi="Arial"/>
          </w:rPr>
          <w:t>—</w:t>
        </w:r>
      </w:ins>
      <w:r>
        <w:rPr>
          <w:rFonts w:ascii="Arial" w:hAnsi="Arial"/>
        </w:rPr>
        <w:t>the most routine tactic of all submarines. But the routineness of it did not reduce the sense that they were playing the role of prey.</w:t>
      </w:r>
    </w:p>
    <w:p w14:paraId="0F14B21A" w14:textId="77777777" w:rsidR="001E2E9B" w:rsidRDefault="00000000">
      <w:pPr>
        <w:pStyle w:val="BodyText"/>
        <w:rPr>
          <w:rFonts w:ascii="Arial" w:hAnsi="Arial"/>
        </w:rPr>
      </w:pPr>
      <w:r>
        <w:rPr>
          <w:rFonts w:ascii="Arial" w:hAnsi="Arial"/>
        </w:rPr>
        <w:t xml:space="preserve">Captain Percy pulled a new cigarillo from the crinkled pack in her pocket and lit it. She sucked at it, and then </w:t>
      </w:r>
      <w:proofErr w:type="spellStart"/>
      <w:r>
        <w:rPr>
          <w:rFonts w:ascii="Arial" w:hAnsi="Arial"/>
        </w:rPr>
        <w:t>ashed</w:t>
      </w:r>
      <w:proofErr w:type="spellEnd"/>
      <w:r>
        <w:rPr>
          <w:rFonts w:ascii="Arial" w:hAnsi="Arial"/>
        </w:rPr>
        <w:t xml:space="preserve"> into a tin cup wedged between the pipes running along the wall </w:t>
      </w:r>
      <w:commentRangeStart w:id="231"/>
      <w:r>
        <w:rPr>
          <w:rFonts w:ascii="Arial" w:hAnsi="Arial"/>
        </w:rPr>
        <w:t>that smelled of her stale coffee from three hours earlier</w:t>
      </w:r>
      <w:commentRangeEnd w:id="231"/>
      <w:r w:rsidR="000E7660">
        <w:rPr>
          <w:rStyle w:val="CommentReference"/>
        </w:rPr>
        <w:commentReference w:id="231"/>
      </w:r>
      <w:r>
        <w:rPr>
          <w:rFonts w:ascii="Arial" w:hAnsi="Arial"/>
        </w:rPr>
        <w:t>.</w:t>
      </w:r>
    </w:p>
    <w:p w14:paraId="28013942" w14:textId="43F32267" w:rsidR="001E2E9B" w:rsidRDefault="00000000">
      <w:pPr>
        <w:pStyle w:val="BodyText"/>
        <w:rPr>
          <w:rFonts w:ascii="Arial" w:hAnsi="Arial"/>
        </w:rPr>
      </w:pPr>
      <w:r>
        <w:rPr>
          <w:rFonts w:ascii="Arial" w:hAnsi="Arial"/>
        </w:rPr>
        <w:lastRenderedPageBreak/>
        <w:t xml:space="preserve">Being underwater meant they had to run on batteries. The diesel engines the submarine used while </w:t>
      </w:r>
      <w:ins w:id="232" w:author="Julia Ringo" w:date="2023-10-09T18:45:00Z">
        <w:r w:rsidR="00B6693A">
          <w:rPr>
            <w:rFonts w:ascii="Arial" w:hAnsi="Arial"/>
          </w:rPr>
          <w:t xml:space="preserve">on the </w:t>
        </w:r>
      </w:ins>
      <w:r>
        <w:rPr>
          <w:rFonts w:ascii="Arial" w:hAnsi="Arial"/>
        </w:rPr>
        <w:t>surface</w:t>
      </w:r>
      <w:del w:id="233" w:author="Julia Ringo" w:date="2023-10-09T18:45:00Z">
        <w:r w:rsidDel="00B6693A">
          <w:rPr>
            <w:rFonts w:ascii="Arial" w:hAnsi="Arial"/>
          </w:rPr>
          <w:delText>d</w:delText>
        </w:r>
      </w:del>
      <w:r>
        <w:rPr>
          <w:rFonts w:ascii="Arial" w:hAnsi="Arial"/>
        </w:rPr>
        <w:t xml:space="preserve"> generated power that drove the propellers and charged the batteries. But those engines breathed far more air than humans, and so could not be used underwater. Running on batteries</w:t>
      </w:r>
      <w:ins w:id="234" w:author="Julia Ringo" w:date="2023-10-10T10:51:00Z">
        <w:r w:rsidR="00B6693A">
          <w:rPr>
            <w:rFonts w:ascii="Arial" w:hAnsi="Arial"/>
          </w:rPr>
          <w:t>,</w:t>
        </w:r>
      </w:ins>
      <w:r>
        <w:rPr>
          <w:rFonts w:ascii="Arial" w:hAnsi="Arial"/>
        </w:rPr>
        <w:t xml:space="preserve"> with just the electric motors driving the props</w:t>
      </w:r>
      <w:ins w:id="235" w:author="Julia Ringo" w:date="2023-10-10T10:51:00Z">
        <w:r w:rsidR="00B6693A">
          <w:rPr>
            <w:rFonts w:ascii="Arial" w:hAnsi="Arial"/>
          </w:rPr>
          <w:t>,</w:t>
        </w:r>
      </w:ins>
      <w:r>
        <w:rPr>
          <w:rFonts w:ascii="Arial" w:hAnsi="Arial"/>
        </w:rPr>
        <w:t xml:space="preserve"> made the boat nearly silent. The electric motors produced a hum that was audible inside the boat (Percy always thought it to be a pleasant, reassuring hum), but was barely detectable by another vessel. Eventually the batteries would run out</w:t>
      </w:r>
      <w:ins w:id="236" w:author="Julia Ringo" w:date="2023-10-10T10:51:00Z">
        <w:r w:rsidR="00B6693A">
          <w:rPr>
            <w:rFonts w:ascii="Arial" w:hAnsi="Arial"/>
          </w:rPr>
          <w:t>,</w:t>
        </w:r>
      </w:ins>
      <w:r>
        <w:rPr>
          <w:rFonts w:ascii="Arial" w:hAnsi="Arial"/>
        </w:rPr>
        <w:t xml:space="preserve"> though, and they would have to get back up on the surface to recharge the batteries with the diesels.</w:t>
      </w:r>
    </w:p>
    <w:p w14:paraId="51FE5A17" w14:textId="51DFD8DA" w:rsidR="001E2E9B" w:rsidRDefault="00000000">
      <w:pPr>
        <w:pStyle w:val="BodyText"/>
        <w:rPr>
          <w:rFonts w:ascii="Arial" w:hAnsi="Arial"/>
        </w:rPr>
      </w:pPr>
      <w:r>
        <w:rPr>
          <w:rFonts w:ascii="Arial" w:hAnsi="Arial"/>
        </w:rPr>
        <w:t xml:space="preserve">But Captain Percy’s intuition was plaguing her again. “Something isn’t right,” she said aloud to no one in particular. Like when they had been rammed, the </w:t>
      </w:r>
      <w:r>
        <w:rPr>
          <w:rFonts w:ascii="Arial" w:hAnsi="Arial"/>
          <w:i/>
          <w:iCs/>
        </w:rPr>
        <w:t>Prospect</w:t>
      </w:r>
      <w:r>
        <w:rPr>
          <w:rFonts w:ascii="Arial" w:hAnsi="Arial"/>
        </w:rPr>
        <w:t xml:space="preserve"> was again doing something </w:t>
      </w:r>
      <w:del w:id="237" w:author="Julia Ringo" w:date="2023-10-10T10:52:00Z">
        <w:r w:rsidDel="00B6693A">
          <w:rPr>
            <w:rFonts w:ascii="Arial" w:hAnsi="Arial"/>
          </w:rPr>
          <w:delText xml:space="preserve">new </w:delText>
        </w:r>
      </w:del>
      <w:r>
        <w:rPr>
          <w:rFonts w:ascii="Arial" w:hAnsi="Arial"/>
        </w:rPr>
        <w:t>that she had not felt before. But this time it was not a quick jolt</w:t>
      </w:r>
      <w:del w:id="238" w:author="Julia Ringo" w:date="2023-10-10T10:52:00Z">
        <w:r w:rsidDel="00B6693A">
          <w:rPr>
            <w:rFonts w:ascii="Arial" w:hAnsi="Arial"/>
          </w:rPr>
          <w:delText>, like the ramming had been</w:delText>
        </w:r>
      </w:del>
      <w:r>
        <w:rPr>
          <w:rFonts w:ascii="Arial" w:hAnsi="Arial"/>
        </w:rPr>
        <w:t xml:space="preserve">. It was something so subtle, such a delicate change in the motion of the boat, that the others did not feel it at all. </w:t>
      </w:r>
      <w:proofErr w:type="gramStart"/>
      <w:r>
        <w:rPr>
          <w:rFonts w:ascii="Arial" w:hAnsi="Arial"/>
        </w:rPr>
        <w:t>Actually, she</w:t>
      </w:r>
      <w:proofErr w:type="gramEnd"/>
      <w:r>
        <w:rPr>
          <w:rFonts w:ascii="Arial" w:hAnsi="Arial"/>
        </w:rPr>
        <w:t xml:space="preserve"> was not even sure it was a change in the </w:t>
      </w:r>
      <w:r>
        <w:rPr>
          <w:rFonts w:ascii="Arial" w:hAnsi="Arial"/>
          <w:i/>
          <w:iCs/>
        </w:rPr>
        <w:t>motion</w:t>
      </w:r>
      <w:r>
        <w:rPr>
          <w:rFonts w:ascii="Arial" w:hAnsi="Arial"/>
        </w:rPr>
        <w:t xml:space="preserve"> of the boat. Maybe it was something </w:t>
      </w:r>
      <w:del w:id="239" w:author="Julia Ringo" w:date="2023-10-10T10:52:00Z">
        <w:r w:rsidDel="00B6693A">
          <w:rPr>
            <w:rFonts w:ascii="Arial" w:hAnsi="Arial"/>
          </w:rPr>
          <w:delText xml:space="preserve">that was not making sense </w:delText>
        </w:r>
      </w:del>
      <w:r>
        <w:rPr>
          <w:rFonts w:ascii="Arial" w:hAnsi="Arial"/>
        </w:rPr>
        <w:t>in the information she was getting from the gauges</w:t>
      </w:r>
      <w:ins w:id="240" w:author="Julia Ringo" w:date="2023-10-10T10:52:00Z">
        <w:r w:rsidR="00B6693A">
          <w:rPr>
            <w:rFonts w:ascii="Arial" w:hAnsi="Arial"/>
          </w:rPr>
          <w:t xml:space="preserve"> that was not making sense</w:t>
        </w:r>
      </w:ins>
      <w:r>
        <w:rPr>
          <w:rFonts w:ascii="Arial" w:hAnsi="Arial"/>
        </w:rPr>
        <w:t>.</w:t>
      </w:r>
    </w:p>
    <w:p w14:paraId="25D2F847" w14:textId="11236CEC" w:rsidR="001E2E9B" w:rsidRDefault="00000000">
      <w:pPr>
        <w:pStyle w:val="BodyText"/>
        <w:rPr>
          <w:rFonts w:ascii="Arial" w:hAnsi="Arial"/>
        </w:rPr>
      </w:pPr>
      <w:del w:id="241" w:author="Julia Ringo" w:date="2023-10-10T10:53:00Z">
        <w:r w:rsidDel="00B6693A">
          <w:rPr>
            <w:rFonts w:ascii="Arial" w:hAnsi="Arial"/>
          </w:rPr>
          <w:delText>There was no</w:delText>
        </w:r>
      </w:del>
      <w:ins w:id="242" w:author="Julia Ringo" w:date="2023-10-10T10:53:00Z">
        <w:r w:rsidR="00B6693A">
          <w:rPr>
            <w:rFonts w:ascii="Arial" w:hAnsi="Arial"/>
          </w:rPr>
          <w:t>No</w:t>
        </w:r>
      </w:ins>
      <w:r>
        <w:rPr>
          <w:rFonts w:ascii="Arial" w:hAnsi="Arial"/>
        </w:rPr>
        <w:t xml:space="preserve"> single instrument </w:t>
      </w:r>
      <w:ins w:id="243" w:author="Julia Ringo" w:date="2023-10-10T10:53:00Z">
        <w:r w:rsidR="00B6693A">
          <w:rPr>
            <w:rFonts w:ascii="Arial" w:hAnsi="Arial"/>
          </w:rPr>
          <w:t xml:space="preserve">was </w:t>
        </w:r>
      </w:ins>
      <w:del w:id="244" w:author="Julia Ringo" w:date="2023-10-10T10:53:00Z">
        <w:r w:rsidDel="00B6693A">
          <w:rPr>
            <w:rFonts w:ascii="Arial" w:hAnsi="Arial"/>
          </w:rPr>
          <w:delText xml:space="preserve">that </w:delText>
        </w:r>
      </w:del>
      <w:r>
        <w:rPr>
          <w:rFonts w:ascii="Arial" w:hAnsi="Arial"/>
        </w:rPr>
        <w:t>report</w:t>
      </w:r>
      <w:ins w:id="245" w:author="Julia Ringo" w:date="2023-10-10T10:53:00Z">
        <w:r w:rsidR="00B6693A">
          <w:rPr>
            <w:rFonts w:ascii="Arial" w:hAnsi="Arial"/>
          </w:rPr>
          <w:t>ing</w:t>
        </w:r>
      </w:ins>
      <w:del w:id="246" w:author="Julia Ringo" w:date="2023-10-10T10:53:00Z">
        <w:r w:rsidDel="00B6693A">
          <w:rPr>
            <w:rFonts w:ascii="Arial" w:hAnsi="Arial"/>
          </w:rPr>
          <w:delText>ed</w:delText>
        </w:r>
      </w:del>
      <w:r>
        <w:rPr>
          <w:rFonts w:ascii="Arial" w:hAnsi="Arial"/>
        </w:rPr>
        <w:t xml:space="preserve"> anything amiss. But then</w:t>
      </w:r>
      <w:ins w:id="247" w:author="Julia Ringo" w:date="2023-10-10T10:53:00Z">
        <w:r w:rsidR="00B6693A">
          <w:rPr>
            <w:rFonts w:ascii="Arial" w:hAnsi="Arial"/>
          </w:rPr>
          <w:t>,</w:t>
        </w:r>
      </w:ins>
      <w:r>
        <w:rPr>
          <w:rFonts w:ascii="Arial" w:hAnsi="Arial"/>
        </w:rPr>
        <w:t xml:space="preserve"> no single instrument on a submarine described the total status of the boat. All the instruments had to be taken together, internalized, and combined with what one physically felt</w:t>
      </w:r>
      <w:del w:id="248" w:author="Julia Ringo" w:date="2023-10-10T10:53:00Z">
        <w:r w:rsidDel="00B6693A">
          <w:rPr>
            <w:rFonts w:ascii="Arial" w:hAnsi="Arial"/>
          </w:rPr>
          <w:delText xml:space="preserve"> the boat doing</w:delText>
        </w:r>
      </w:del>
      <w:r>
        <w:rPr>
          <w:rFonts w:ascii="Arial" w:hAnsi="Arial"/>
        </w:rPr>
        <w:t xml:space="preserve">. Percy </w:t>
      </w:r>
      <w:del w:id="249" w:author="Julia Ringo" w:date="2023-10-10T10:53:00Z">
        <w:r w:rsidDel="00B6693A">
          <w:rPr>
            <w:rFonts w:ascii="Arial" w:hAnsi="Arial"/>
          </w:rPr>
          <w:delText xml:space="preserve">would </w:delText>
        </w:r>
      </w:del>
      <w:r>
        <w:rPr>
          <w:rFonts w:ascii="Arial" w:hAnsi="Arial"/>
        </w:rPr>
        <w:t xml:space="preserve">typically </w:t>
      </w:r>
      <w:del w:id="250" w:author="Julia Ringo" w:date="2023-10-10T10:53:00Z">
        <w:r w:rsidDel="00B6693A">
          <w:rPr>
            <w:rFonts w:ascii="Arial" w:hAnsi="Arial"/>
          </w:rPr>
          <w:delText xml:space="preserve">be </w:delText>
        </w:r>
      </w:del>
      <w:r>
        <w:rPr>
          <w:rFonts w:ascii="Arial" w:hAnsi="Arial"/>
        </w:rPr>
        <w:t>h</w:t>
      </w:r>
      <w:ins w:id="251" w:author="Julia Ringo" w:date="2023-10-10T10:53:00Z">
        <w:r w:rsidR="00B6693A">
          <w:rPr>
            <w:rFonts w:ascii="Arial" w:hAnsi="Arial"/>
          </w:rPr>
          <w:t>eld</w:t>
        </w:r>
      </w:ins>
      <w:del w:id="252" w:author="Julia Ringo" w:date="2023-10-10T10:53:00Z">
        <w:r w:rsidDel="00B6693A">
          <w:rPr>
            <w:rFonts w:ascii="Arial" w:hAnsi="Arial"/>
          </w:rPr>
          <w:delText>olding</w:delText>
        </w:r>
      </w:del>
      <w:r>
        <w:rPr>
          <w:rFonts w:ascii="Arial" w:hAnsi="Arial"/>
        </w:rPr>
        <w:t xml:space="preserve"> the depth in her head, while also </w:t>
      </w:r>
      <w:proofErr w:type="gramStart"/>
      <w:r>
        <w:rPr>
          <w:rFonts w:ascii="Arial" w:hAnsi="Arial"/>
        </w:rPr>
        <w:t>taking into account</w:t>
      </w:r>
      <w:proofErr w:type="gramEnd"/>
      <w:r>
        <w:rPr>
          <w:rFonts w:ascii="Arial" w:hAnsi="Arial"/>
        </w:rPr>
        <w:t xml:space="preserve"> the dive plane angle, the speed, and the overall feeling of the boat. Normally</w:t>
      </w:r>
      <w:ins w:id="253" w:author="Julia Ringo" w:date="2023-10-10T10:54:00Z">
        <w:r w:rsidR="00B6693A">
          <w:rPr>
            <w:rFonts w:ascii="Arial" w:hAnsi="Arial"/>
          </w:rPr>
          <w:t>, s</w:t>
        </w:r>
      </w:ins>
      <w:del w:id="254" w:author="Julia Ringo" w:date="2023-10-10T10:54:00Z">
        <w:r w:rsidDel="00B6693A">
          <w:rPr>
            <w:rFonts w:ascii="Arial" w:hAnsi="Arial"/>
          </w:rPr>
          <w:delText xml:space="preserve"> this happened instinctively. S</w:delText>
        </w:r>
      </w:del>
      <w:r>
        <w:rPr>
          <w:rFonts w:ascii="Arial" w:hAnsi="Arial"/>
        </w:rPr>
        <w:t xml:space="preserve">he processed it all automatically, and she could just </w:t>
      </w:r>
      <w:r>
        <w:rPr>
          <w:rFonts w:ascii="Arial" w:hAnsi="Arial"/>
          <w:i/>
          <w:iCs/>
        </w:rPr>
        <w:t>know</w:t>
      </w:r>
      <w:r>
        <w:rPr>
          <w:rFonts w:ascii="Arial" w:hAnsi="Arial"/>
        </w:rPr>
        <w:t xml:space="preserve"> what her boat was doing from a quick glance at the wall of dials combined with what her senses told her and dead reckoning from the accelerations she had experienced.</w:t>
      </w:r>
    </w:p>
    <w:p w14:paraId="298B800E" w14:textId="2EC02BD9" w:rsidR="001E2E9B" w:rsidRDefault="00000000">
      <w:pPr>
        <w:pStyle w:val="BodyText"/>
        <w:rPr>
          <w:rFonts w:ascii="Arial" w:hAnsi="Arial"/>
        </w:rPr>
      </w:pPr>
      <w:r>
        <w:rPr>
          <w:rFonts w:ascii="Arial" w:hAnsi="Arial"/>
        </w:rPr>
        <w:t>This feeling of internalizing what her boat was doing</w:t>
      </w:r>
      <w:del w:id="255" w:author="Julia Ringo" w:date="2023-10-05T13:14:00Z">
        <w:r w:rsidDel="000E7660">
          <w:rPr>
            <w:rFonts w:ascii="Arial" w:hAnsi="Arial"/>
          </w:rPr>
          <w:delText xml:space="preserve"> — </w:delText>
        </w:r>
      </w:del>
      <w:ins w:id="256" w:author="Julia Ringo" w:date="2023-10-05T13:14:00Z">
        <w:r w:rsidR="000E7660">
          <w:rPr>
            <w:rFonts w:ascii="Arial" w:hAnsi="Arial"/>
          </w:rPr>
          <w:t>—</w:t>
        </w:r>
      </w:ins>
      <w:r>
        <w:rPr>
          <w:rFonts w:ascii="Arial" w:hAnsi="Arial"/>
        </w:rPr>
        <w:t>something she did continually, to the point where it felt like the boat was part of her body</w:t>
      </w:r>
      <w:del w:id="257" w:author="Julia Ringo" w:date="2023-10-05T13:14:00Z">
        <w:r w:rsidDel="000E7660">
          <w:rPr>
            <w:rFonts w:ascii="Arial" w:hAnsi="Arial"/>
          </w:rPr>
          <w:delText xml:space="preserve"> — </w:delText>
        </w:r>
      </w:del>
      <w:ins w:id="258" w:author="Julia Ringo" w:date="2023-10-05T13:14:00Z">
        <w:r w:rsidR="000E7660">
          <w:rPr>
            <w:rFonts w:ascii="Arial" w:hAnsi="Arial"/>
          </w:rPr>
          <w:t>—</w:t>
        </w:r>
      </w:ins>
      <w:ins w:id="259" w:author="Julia Ringo" w:date="2023-10-10T10:54:00Z">
        <w:r w:rsidR="00B6693A">
          <w:rPr>
            <w:rFonts w:ascii="Arial" w:hAnsi="Arial"/>
          </w:rPr>
          <w:t xml:space="preserve">now </w:t>
        </w:r>
      </w:ins>
      <w:r>
        <w:rPr>
          <w:rFonts w:ascii="Arial" w:hAnsi="Arial"/>
        </w:rPr>
        <w:t>felt inexplicably broken</w:t>
      </w:r>
      <w:del w:id="260" w:author="Julia Ringo" w:date="2023-10-10T10:54:00Z">
        <w:r w:rsidDel="00B6693A">
          <w:rPr>
            <w:rFonts w:ascii="Arial" w:hAnsi="Arial"/>
          </w:rPr>
          <w:delText xml:space="preserve"> at the moment</w:delText>
        </w:r>
      </w:del>
      <w:r>
        <w:rPr>
          <w:rFonts w:ascii="Arial" w:hAnsi="Arial"/>
        </w:rPr>
        <w:t>.</w:t>
      </w:r>
    </w:p>
    <w:p w14:paraId="67BC5EC4" w14:textId="77777777" w:rsidR="001E2E9B" w:rsidRDefault="00000000">
      <w:pPr>
        <w:pStyle w:val="BodyText"/>
        <w:rPr>
          <w:rFonts w:ascii="Arial" w:hAnsi="Arial"/>
        </w:rPr>
      </w:pPr>
      <w:r>
        <w:rPr>
          <w:rFonts w:ascii="Arial" w:hAnsi="Arial"/>
        </w:rPr>
        <w:t>Her eyes scanned back and forth across the dials, but the information did not come together. There was no way to make sense of the dials. In this steel tube with no windows, perhaps for the first time ever, she felt blind.</w:t>
      </w:r>
    </w:p>
    <w:p w14:paraId="408C828F" w14:textId="46010B57" w:rsidR="001E2E9B" w:rsidRDefault="00000000">
      <w:pPr>
        <w:pStyle w:val="BodyText"/>
        <w:rPr>
          <w:rFonts w:ascii="Arial" w:hAnsi="Arial"/>
        </w:rPr>
      </w:pPr>
      <w:r>
        <w:rPr>
          <w:rFonts w:ascii="Arial" w:hAnsi="Arial"/>
        </w:rPr>
        <w:t>“Hemi</w:t>
      </w:r>
      <w:del w:id="261" w:author="Julia Ringo" w:date="2023-10-10T11:08:00Z">
        <w:r w:rsidDel="00B6693A">
          <w:rPr>
            <w:rFonts w:ascii="Arial" w:hAnsi="Arial"/>
          </w:rPr>
          <w:delText>…</w:delText>
        </w:r>
      </w:del>
      <w:ins w:id="262" w:author="Julia Ringo" w:date="2023-10-10T11:08:00Z">
        <w:r w:rsidR="00B6693A">
          <w:rPr>
            <w:rFonts w:ascii="Arial" w:hAnsi="Arial"/>
          </w:rPr>
          <w:t xml:space="preserve"> . . . </w:t>
        </w:r>
      </w:ins>
      <w:del w:id="263" w:author="Julia Ringo" w:date="2023-10-10T11:09:00Z">
        <w:r w:rsidDel="00B6693A">
          <w:rPr>
            <w:rFonts w:ascii="Arial" w:hAnsi="Arial"/>
          </w:rPr>
          <w:delText xml:space="preserve"> </w:delText>
        </w:r>
      </w:del>
      <w:r>
        <w:rPr>
          <w:rFonts w:ascii="Arial" w:hAnsi="Arial"/>
        </w:rPr>
        <w:t>what the fuck is going on</w:t>
      </w:r>
      <w:del w:id="264" w:author="Julia Ringo" w:date="2023-10-10T11:08:00Z">
        <w:r w:rsidDel="00B6693A">
          <w:rPr>
            <w:rFonts w:ascii="Arial" w:hAnsi="Arial"/>
          </w:rPr>
          <w:delText>…</w:delText>
        </w:r>
      </w:del>
      <w:ins w:id="265" w:author="Julia Ringo" w:date="2023-10-10T11:08:00Z">
        <w:r w:rsidR="00B6693A">
          <w:rPr>
            <w:rFonts w:ascii="Arial" w:hAnsi="Arial"/>
          </w:rPr>
          <w:t xml:space="preserve"> . . .</w:t>
        </w:r>
      </w:ins>
      <w:r>
        <w:rPr>
          <w:rFonts w:ascii="Arial" w:hAnsi="Arial"/>
        </w:rPr>
        <w:t>?”</w:t>
      </w:r>
    </w:p>
    <w:p w14:paraId="69797D5E" w14:textId="135E142A" w:rsidR="001E2E9B" w:rsidRDefault="00000000">
      <w:pPr>
        <w:pStyle w:val="BodyText"/>
        <w:rPr>
          <w:rFonts w:ascii="Arial" w:hAnsi="Arial"/>
        </w:rPr>
      </w:pPr>
      <w:r>
        <w:rPr>
          <w:rFonts w:ascii="Arial" w:hAnsi="Arial"/>
        </w:rPr>
        <w:t>“I do not know</w:t>
      </w:r>
      <w:del w:id="266" w:author="Julia Ringo" w:date="2023-10-10T11:08:00Z">
        <w:r w:rsidDel="00B6693A">
          <w:rPr>
            <w:rFonts w:ascii="Arial" w:hAnsi="Arial"/>
          </w:rPr>
          <w:delText>…</w:delText>
        </w:r>
      </w:del>
      <w:ins w:id="267" w:author="Julia Ringo" w:date="2023-10-10T11:08:00Z">
        <w:r w:rsidR="00B6693A">
          <w:rPr>
            <w:rFonts w:ascii="Arial" w:hAnsi="Arial"/>
          </w:rPr>
          <w:t xml:space="preserve"> . . . </w:t>
        </w:r>
      </w:ins>
      <w:del w:id="268" w:author="Julia Ringo" w:date="2023-10-10T11:10:00Z">
        <w:r w:rsidDel="00B6693A">
          <w:rPr>
            <w:rFonts w:ascii="Arial" w:hAnsi="Arial"/>
          </w:rPr>
          <w:delText xml:space="preserve"> </w:delText>
        </w:r>
      </w:del>
      <w:r>
        <w:rPr>
          <w:rFonts w:ascii="Arial" w:hAnsi="Arial"/>
        </w:rPr>
        <w:t>we are within normal tolerances</w:t>
      </w:r>
      <w:del w:id="269" w:author="Julia Ringo" w:date="2023-10-10T11:08:00Z">
        <w:r w:rsidDel="00B6693A">
          <w:rPr>
            <w:rFonts w:ascii="Arial" w:hAnsi="Arial"/>
          </w:rPr>
          <w:delText>…</w:delText>
        </w:r>
      </w:del>
      <w:ins w:id="270" w:author="Julia Ringo" w:date="2023-10-10T11:08:00Z">
        <w:r w:rsidR="00B6693A">
          <w:rPr>
            <w:rFonts w:ascii="Arial" w:hAnsi="Arial"/>
          </w:rPr>
          <w:t xml:space="preserve"> . . . </w:t>
        </w:r>
      </w:ins>
      <w:del w:id="271" w:author="Julia Ringo" w:date="2023-10-10T11:10:00Z">
        <w:r w:rsidDel="00B6693A">
          <w:rPr>
            <w:rFonts w:ascii="Arial" w:hAnsi="Arial"/>
          </w:rPr>
          <w:delText xml:space="preserve"> </w:delText>
        </w:r>
      </w:del>
      <w:r>
        <w:rPr>
          <w:rFonts w:ascii="Arial" w:hAnsi="Arial"/>
        </w:rPr>
        <w:t>though</w:t>
      </w:r>
      <w:del w:id="272" w:author="Julia Ringo" w:date="2023-10-10T11:08:00Z">
        <w:r w:rsidDel="00B6693A">
          <w:rPr>
            <w:rFonts w:ascii="Arial" w:hAnsi="Arial"/>
          </w:rPr>
          <w:delText>…</w:delText>
        </w:r>
      </w:del>
      <w:ins w:id="273" w:author="Julia Ringo" w:date="2023-10-10T11:08:00Z">
        <w:r w:rsidR="00B6693A">
          <w:rPr>
            <w:rFonts w:ascii="Arial" w:hAnsi="Arial"/>
          </w:rPr>
          <w:t xml:space="preserve"> . . .</w:t>
        </w:r>
      </w:ins>
      <w:r>
        <w:rPr>
          <w:rFonts w:ascii="Arial" w:hAnsi="Arial"/>
        </w:rPr>
        <w:t>” He reached past Gregory and turned the rudder. The boat came along, slowly. “Sluggish?”</w:t>
      </w:r>
    </w:p>
    <w:p w14:paraId="74CB5BAF" w14:textId="77777777" w:rsidR="001E2E9B" w:rsidRDefault="00000000">
      <w:pPr>
        <w:pStyle w:val="BodyText"/>
        <w:rPr>
          <w:rFonts w:ascii="Arial" w:hAnsi="Arial"/>
        </w:rPr>
      </w:pPr>
      <w:r>
        <w:rPr>
          <w:rFonts w:ascii="Arial" w:hAnsi="Arial"/>
        </w:rPr>
        <w:t>“I need to go look my girl over. Let me know on the PA if something happens.”</w:t>
      </w:r>
    </w:p>
    <w:p w14:paraId="38892EED" w14:textId="77777777" w:rsidR="001E2E9B" w:rsidRDefault="00000000">
      <w:pPr>
        <w:pStyle w:val="BodyText"/>
        <w:rPr>
          <w:rFonts w:ascii="Arial" w:hAnsi="Arial"/>
        </w:rPr>
      </w:pPr>
      <w:r>
        <w:rPr>
          <w:rFonts w:ascii="Arial" w:hAnsi="Arial"/>
        </w:rPr>
        <w:t xml:space="preserve">Hemi nodded and Captain Percy slipped down the ladder to the deck below. She stepped to the front of the navigation and sonar compartment and climbed down a steel ladder to the middle deck of the boat. This was crew quarters. The </w:t>
      </w:r>
      <w:r>
        <w:rPr>
          <w:rFonts w:ascii="Arial" w:hAnsi="Arial"/>
          <w:i/>
          <w:iCs/>
        </w:rPr>
        <w:t>Prospect’s</w:t>
      </w:r>
      <w:r>
        <w:rPr>
          <w:rFonts w:ascii="Arial" w:hAnsi="Arial"/>
        </w:rPr>
        <w:t xml:space="preserve"> third deck-crew member, Owen Smalls, was off watch and snoring in his rack behind one of the </w:t>
      </w:r>
      <w:proofErr w:type="gramStart"/>
      <w:r>
        <w:rPr>
          <w:rFonts w:ascii="Arial" w:hAnsi="Arial"/>
        </w:rPr>
        <w:t>moth</w:t>
      </w:r>
      <w:proofErr w:type="gramEnd"/>
      <w:del w:id="274" w:author="Julia Ringo" w:date="2023-10-10T10:56:00Z">
        <w:r w:rsidDel="00B6693A">
          <w:rPr>
            <w:rFonts w:ascii="Arial" w:hAnsi="Arial"/>
          </w:rPr>
          <w:delText>-</w:delText>
        </w:r>
      </w:del>
      <w:r>
        <w:rPr>
          <w:rFonts w:ascii="Arial" w:hAnsi="Arial"/>
        </w:rPr>
        <w:t xml:space="preserve">eaten old bed curtains. She continued through a hatch at the rear end of crew quarters and down another steel ladder to the lowest of the three main decks. If there </w:t>
      </w:r>
      <w:r>
        <w:rPr>
          <w:rFonts w:ascii="Arial" w:hAnsi="Arial"/>
        </w:rPr>
        <w:lastRenderedPageBreak/>
        <w:t>were something physically wrong with her boat, this deck was the most likely place to figure out what it was.</w:t>
      </w:r>
    </w:p>
    <w:p w14:paraId="01DA18BC" w14:textId="77777777" w:rsidR="001E2E9B" w:rsidRDefault="00000000">
      <w:pPr>
        <w:pStyle w:val="BodyText"/>
        <w:rPr>
          <w:rFonts w:ascii="Arial" w:hAnsi="Arial"/>
        </w:rPr>
      </w:pPr>
      <w:r>
        <w:rPr>
          <w:rFonts w:ascii="Arial" w:hAnsi="Arial"/>
        </w:rPr>
        <w:t xml:space="preserve">She flipped on the lights. There was no red night lighting rigged down here, it was just bare white bulbs behind protective steel cages. The lights stretched off in a line on the ceiling, forward and aft of her. This </w:t>
      </w:r>
      <w:proofErr w:type="gramStart"/>
      <w:r>
        <w:rPr>
          <w:rFonts w:ascii="Arial" w:hAnsi="Arial"/>
        </w:rPr>
        <w:t>particular lower-deck</w:t>
      </w:r>
      <w:proofErr w:type="gramEnd"/>
      <w:r>
        <w:rPr>
          <w:rFonts w:ascii="Arial" w:hAnsi="Arial"/>
        </w:rPr>
        <w:t xml:space="preserve"> compartment was entirely full of batteries, strung together with a web of black cables as thick as her finger. The cables were grouped together with wire ties and slung along the racks in heavy bundles. The batteries were bolted with rusting steel straps to row upon row of steel shelves.</w:t>
      </w:r>
    </w:p>
    <w:p w14:paraId="26F3A796" w14:textId="2B96C5ED" w:rsidR="001E2E9B" w:rsidRDefault="00000000">
      <w:pPr>
        <w:pStyle w:val="BodyText"/>
        <w:rPr>
          <w:rFonts w:ascii="Arial" w:hAnsi="Arial"/>
        </w:rPr>
      </w:pPr>
      <w:del w:id="275" w:author="Julia Ringo" w:date="2023-10-10T10:57:00Z">
        <w:r w:rsidDel="00B6693A">
          <w:rPr>
            <w:rFonts w:ascii="Arial" w:hAnsi="Arial"/>
          </w:rPr>
          <w:delText xml:space="preserve">The deck was steel grating. </w:delText>
        </w:r>
      </w:del>
      <w:r>
        <w:rPr>
          <w:rFonts w:ascii="Arial" w:hAnsi="Arial"/>
        </w:rPr>
        <w:t xml:space="preserve">She got to her knees. The steel grating </w:t>
      </w:r>
      <w:ins w:id="276" w:author="Julia Ringo" w:date="2023-10-10T10:57:00Z">
        <w:r w:rsidR="00B6693A">
          <w:rPr>
            <w:rFonts w:ascii="Arial" w:hAnsi="Arial"/>
          </w:rPr>
          <w:t xml:space="preserve">of the deck </w:t>
        </w:r>
      </w:ins>
      <w:r>
        <w:rPr>
          <w:rFonts w:ascii="Arial" w:hAnsi="Arial"/>
        </w:rPr>
        <w:t>pushed through the knees of her brown leather overalls</w:t>
      </w:r>
      <w:ins w:id="277" w:author="Julia Ringo" w:date="2023-10-10T10:57:00Z">
        <w:r w:rsidR="00B6693A">
          <w:rPr>
            <w:rFonts w:ascii="Arial" w:hAnsi="Arial"/>
          </w:rPr>
          <w:t xml:space="preserve">, </w:t>
        </w:r>
        <w:commentRangeStart w:id="278"/>
        <w:r w:rsidR="00B6693A">
          <w:rPr>
            <w:rFonts w:ascii="Arial" w:hAnsi="Arial"/>
          </w:rPr>
          <w:t>which</w:t>
        </w:r>
      </w:ins>
      <w:del w:id="279" w:author="Julia Ringo" w:date="2023-10-10T10:57:00Z">
        <w:r w:rsidDel="00B6693A">
          <w:rPr>
            <w:rFonts w:ascii="Arial" w:hAnsi="Arial"/>
          </w:rPr>
          <w:delText xml:space="preserve"> that</w:delText>
        </w:r>
      </w:del>
      <w:r>
        <w:rPr>
          <w:rFonts w:ascii="Arial" w:hAnsi="Arial"/>
        </w:rPr>
        <w:t xml:space="preserve"> </w:t>
      </w:r>
      <w:commentRangeEnd w:id="278"/>
      <w:r w:rsidR="00B6693A">
        <w:rPr>
          <w:rStyle w:val="CommentReference"/>
        </w:rPr>
        <w:commentReference w:id="278"/>
      </w:r>
      <w:r>
        <w:rPr>
          <w:rFonts w:ascii="Arial" w:hAnsi="Arial"/>
        </w:rPr>
        <w:t>cracked at the joints. She put her fingers through the grating</w:t>
      </w:r>
      <w:ins w:id="280" w:author="Julia Ringo" w:date="2023-10-10T10:57:00Z">
        <w:r w:rsidR="00B6693A">
          <w:rPr>
            <w:rFonts w:ascii="Arial" w:hAnsi="Arial"/>
          </w:rPr>
          <w:t>,</w:t>
        </w:r>
      </w:ins>
      <w:del w:id="281" w:author="Julia Ringo" w:date="2023-10-10T10:57:00Z">
        <w:r w:rsidDel="00B6693A">
          <w:rPr>
            <w:rFonts w:ascii="Arial" w:hAnsi="Arial"/>
          </w:rPr>
          <w:delText xml:space="preserve"> and</w:delText>
        </w:r>
      </w:del>
      <w:r>
        <w:rPr>
          <w:rFonts w:ascii="Arial" w:hAnsi="Arial"/>
        </w:rPr>
        <w:t xml:space="preserve"> lifted it up</w:t>
      </w:r>
      <w:ins w:id="282" w:author="Julia Ringo" w:date="2023-10-10T10:57:00Z">
        <w:r w:rsidR="00B6693A">
          <w:rPr>
            <w:rFonts w:ascii="Arial" w:hAnsi="Arial"/>
          </w:rPr>
          <w:t>,</w:t>
        </w:r>
      </w:ins>
      <w:r>
        <w:rPr>
          <w:rFonts w:ascii="Arial" w:hAnsi="Arial"/>
        </w:rPr>
        <w:t xml:space="preserve"> and put it aside. She reached her hand down and felt the raw steel of the pressure hull. It was cold, damp, and greasy, but that was normal. She replaced the grate and went </w:t>
      </w:r>
      <w:del w:id="283" w:author="Julia Ringo" w:date="2023-10-10T10:57:00Z">
        <w:r w:rsidDel="00B6693A">
          <w:rPr>
            <w:rFonts w:ascii="Arial" w:hAnsi="Arial"/>
          </w:rPr>
          <w:delText xml:space="preserve">on </w:delText>
        </w:r>
      </w:del>
      <w:ins w:id="284" w:author="Julia Ringo" w:date="2023-10-10T10:57:00Z">
        <w:r w:rsidR="00B6693A">
          <w:rPr>
            <w:rFonts w:ascii="Arial" w:hAnsi="Arial"/>
          </w:rPr>
          <w:t xml:space="preserve">forward </w:t>
        </w:r>
      </w:ins>
      <w:r>
        <w:rPr>
          <w:rFonts w:ascii="Arial" w:hAnsi="Arial"/>
        </w:rPr>
        <w:t>to the next compartment</w:t>
      </w:r>
      <w:del w:id="285" w:author="Julia Ringo" w:date="2023-10-10T10:57:00Z">
        <w:r w:rsidDel="00B6693A">
          <w:rPr>
            <w:rFonts w:ascii="Arial" w:hAnsi="Arial"/>
          </w:rPr>
          <w:delText xml:space="preserve"> forward</w:delText>
        </w:r>
      </w:del>
      <w:r>
        <w:rPr>
          <w:rFonts w:ascii="Arial" w:hAnsi="Arial"/>
        </w:rPr>
        <w:t>.</w:t>
      </w:r>
    </w:p>
    <w:p w14:paraId="6C70DD50" w14:textId="06CBF3A1" w:rsidR="001E2E9B" w:rsidRDefault="00000000">
      <w:pPr>
        <w:pStyle w:val="BodyText"/>
        <w:rPr>
          <w:rFonts w:ascii="Arial" w:hAnsi="Arial"/>
        </w:rPr>
      </w:pPr>
      <w:r>
        <w:rPr>
          <w:rFonts w:ascii="Arial" w:hAnsi="Arial"/>
        </w:rPr>
        <w:t xml:space="preserve">More batteries here, though </w:t>
      </w:r>
      <w:del w:id="286" w:author="Julia Ringo" w:date="2023-10-10T10:58:00Z">
        <w:r w:rsidDel="00B6693A">
          <w:rPr>
            <w:rFonts w:ascii="Arial" w:hAnsi="Arial"/>
          </w:rPr>
          <w:delText>fewer</w:delText>
        </w:r>
      </w:del>
      <w:ins w:id="287" w:author="Julia Ringo" w:date="2023-10-10T10:58:00Z">
        <w:r w:rsidR="00B6693A">
          <w:rPr>
            <w:rFonts w:ascii="Arial" w:hAnsi="Arial"/>
          </w:rPr>
          <w:t>not as many as in the previous compartment</w:t>
        </w:r>
      </w:ins>
      <w:r>
        <w:rPr>
          <w:rFonts w:ascii="Arial" w:hAnsi="Arial"/>
        </w:rPr>
        <w:t>. They lined the walls, but not as deeply</w:t>
      </w:r>
      <w:ins w:id="288" w:author="Julia Ringo" w:date="2023-10-10T10:58:00Z">
        <w:r w:rsidR="00B6693A">
          <w:rPr>
            <w:rFonts w:ascii="Arial" w:hAnsi="Arial"/>
          </w:rPr>
          <w:t xml:space="preserve">, </w:t>
        </w:r>
      </w:ins>
      <w:del w:id="289" w:author="Julia Ringo" w:date="2023-10-10T10:58:00Z">
        <w:r w:rsidDel="00B6693A">
          <w:rPr>
            <w:rFonts w:ascii="Arial" w:hAnsi="Arial"/>
          </w:rPr>
          <w:delText xml:space="preserve"> as the previous compartment </w:delText>
        </w:r>
      </w:del>
      <w:r>
        <w:rPr>
          <w:rFonts w:ascii="Arial" w:hAnsi="Arial"/>
        </w:rPr>
        <w:t xml:space="preserve">because there were trim tanks on either side </w:t>
      </w:r>
      <w:del w:id="290" w:author="Julia Ringo" w:date="2023-10-10T10:58:00Z">
        <w:r w:rsidDel="00B6693A">
          <w:rPr>
            <w:rFonts w:ascii="Arial" w:hAnsi="Arial"/>
          </w:rPr>
          <w:delText xml:space="preserve">inside </w:delText>
        </w:r>
      </w:del>
      <w:ins w:id="291" w:author="Julia Ringo" w:date="2023-10-10T10:58:00Z">
        <w:r w:rsidR="00B6693A">
          <w:rPr>
            <w:rFonts w:ascii="Arial" w:hAnsi="Arial"/>
          </w:rPr>
          <w:t xml:space="preserve">within </w:t>
        </w:r>
      </w:ins>
      <w:r>
        <w:rPr>
          <w:rFonts w:ascii="Arial" w:hAnsi="Arial"/>
        </w:rPr>
        <w:t>the pressure hull</w:t>
      </w:r>
      <w:del w:id="292" w:author="Julia Ringo" w:date="2023-10-10T10:58:00Z">
        <w:r w:rsidDel="00B6693A">
          <w:rPr>
            <w:rFonts w:ascii="Arial" w:hAnsi="Arial"/>
          </w:rPr>
          <w:delText xml:space="preserve"> here</w:delText>
        </w:r>
      </w:del>
      <w:r>
        <w:rPr>
          <w:rFonts w:ascii="Arial" w:hAnsi="Arial"/>
        </w:rPr>
        <w:t xml:space="preserve">. She checked below the grating again, but here too everything had the normal amount of greasy dryness. She passed forward </w:t>
      </w:r>
      <w:del w:id="293" w:author="Julia Ringo" w:date="2023-10-10T10:58:00Z">
        <w:r w:rsidDel="00B6693A">
          <w:rPr>
            <w:rFonts w:ascii="Arial" w:hAnsi="Arial"/>
          </w:rPr>
          <w:delText xml:space="preserve">from that compartment </w:delText>
        </w:r>
      </w:del>
      <w:r>
        <w:rPr>
          <w:rFonts w:ascii="Arial" w:hAnsi="Arial"/>
        </w:rPr>
        <w:t>through a hatch into the main cargo hold.</w:t>
      </w:r>
    </w:p>
    <w:p w14:paraId="40E74345" w14:textId="3303B29D" w:rsidR="001E2E9B" w:rsidRDefault="00000000">
      <w:pPr>
        <w:pStyle w:val="BodyText"/>
        <w:rPr>
          <w:rFonts w:ascii="Arial" w:hAnsi="Arial"/>
        </w:rPr>
      </w:pPr>
      <w:r>
        <w:rPr>
          <w:rFonts w:ascii="Arial" w:hAnsi="Arial"/>
        </w:rPr>
        <w:t xml:space="preserve">The main cargo hold was one giant void occupying most of the front half of the boat. More than thirty meters long, and almost ten meters wide. The air was still and stale. It smelled of rust and petroleum, </w:t>
      </w:r>
      <w:proofErr w:type="gramStart"/>
      <w:r>
        <w:rPr>
          <w:rFonts w:ascii="Arial" w:hAnsi="Arial"/>
        </w:rPr>
        <w:t>grease</w:t>
      </w:r>
      <w:proofErr w:type="gramEnd"/>
      <w:r>
        <w:rPr>
          <w:rFonts w:ascii="Arial" w:hAnsi="Arial"/>
        </w:rPr>
        <w:t xml:space="preserve"> and oils. The overhead bare bulbs had a harsh jaundiced yellow color. The hold was mostly empty</w:t>
      </w:r>
      <w:del w:id="294" w:author="Julia Ringo" w:date="2023-10-05T13:14:00Z">
        <w:r w:rsidDel="000E7660">
          <w:rPr>
            <w:rFonts w:ascii="Arial" w:hAnsi="Arial"/>
          </w:rPr>
          <w:delText xml:space="preserve"> — </w:delText>
        </w:r>
      </w:del>
      <w:ins w:id="295" w:author="Julia Ringo" w:date="2023-10-05T13:14:00Z">
        <w:r w:rsidR="000E7660">
          <w:rPr>
            <w:rFonts w:ascii="Arial" w:hAnsi="Arial"/>
          </w:rPr>
          <w:t>—</w:t>
        </w:r>
      </w:ins>
      <w:r>
        <w:rPr>
          <w:rFonts w:ascii="Arial" w:hAnsi="Arial"/>
        </w:rPr>
        <w:t>they had been coming from their last cargo drop-off and were heading toward</w:t>
      </w:r>
      <w:del w:id="296" w:author="Julia Ringo" w:date="2023-10-10T10:59:00Z">
        <w:r w:rsidDel="00B6693A">
          <w:rPr>
            <w:rFonts w:ascii="Arial" w:hAnsi="Arial"/>
          </w:rPr>
          <w:delText>s</w:delText>
        </w:r>
      </w:del>
      <w:r>
        <w:rPr>
          <w:rFonts w:ascii="Arial" w:hAnsi="Arial"/>
        </w:rPr>
        <w:t xml:space="preserve"> the depots in the north </w:t>
      </w:r>
      <w:del w:id="297" w:author="Julia Ringo" w:date="2023-10-10T10:59:00Z">
        <w:r w:rsidDel="00B6693A">
          <w:rPr>
            <w:rFonts w:ascii="Arial" w:hAnsi="Arial"/>
          </w:rPr>
          <w:delText>with the intention of getting</w:delText>
        </w:r>
      </w:del>
      <w:ins w:id="298" w:author="Julia Ringo" w:date="2023-10-10T10:59:00Z">
        <w:r w:rsidR="00B6693A">
          <w:rPr>
            <w:rFonts w:ascii="Arial" w:hAnsi="Arial"/>
          </w:rPr>
          <w:t>in hopes of</w:t>
        </w:r>
      </w:ins>
      <w:r>
        <w:rPr>
          <w:rFonts w:ascii="Arial" w:hAnsi="Arial"/>
        </w:rPr>
        <w:t xml:space="preserve"> another shipping run job. A few wooden crates, stippled green and black with mold, were stacked </w:t>
      </w:r>
      <w:del w:id="299" w:author="Julia Ringo" w:date="2023-10-10T10:59:00Z">
        <w:r w:rsidDel="00B6693A">
          <w:rPr>
            <w:rFonts w:ascii="Arial" w:hAnsi="Arial"/>
          </w:rPr>
          <w:delText xml:space="preserve">up </w:delText>
        </w:r>
      </w:del>
      <w:r>
        <w:rPr>
          <w:rFonts w:ascii="Arial" w:hAnsi="Arial"/>
        </w:rPr>
        <w:t xml:space="preserve">along the sides. In another nook </w:t>
      </w:r>
      <w:del w:id="300" w:author="Julia Ringo" w:date="2023-10-10T11:00:00Z">
        <w:r w:rsidDel="00B6693A">
          <w:rPr>
            <w:rFonts w:ascii="Arial" w:hAnsi="Arial"/>
          </w:rPr>
          <w:delText xml:space="preserve">was </w:delText>
        </w:r>
      </w:del>
      <w:ins w:id="301" w:author="Julia Ringo" w:date="2023-10-10T11:00:00Z">
        <w:r w:rsidR="00B6693A">
          <w:rPr>
            <w:rFonts w:ascii="Arial" w:hAnsi="Arial"/>
          </w:rPr>
          <w:t xml:space="preserve">were </w:t>
        </w:r>
      </w:ins>
      <w:r>
        <w:rPr>
          <w:rFonts w:ascii="Arial" w:hAnsi="Arial"/>
        </w:rPr>
        <w:t>stashed a couple of welding rigs wrapped with chain and some bins of scrap metal piled up against a greasy grill used for cooking on deck. It had always bothered Captain Percy that they could not find a more considered place to stash these sundries</w:t>
      </w:r>
      <w:del w:id="302" w:author="Julia Ringo" w:date="2023-10-10T11:00:00Z">
        <w:r w:rsidDel="00B6693A">
          <w:rPr>
            <w:rFonts w:ascii="Arial" w:hAnsi="Arial"/>
          </w:rPr>
          <w:delText xml:space="preserve"> than the cargo hold</w:delText>
        </w:r>
      </w:del>
      <w:r>
        <w:rPr>
          <w:rFonts w:ascii="Arial" w:hAnsi="Arial"/>
        </w:rPr>
        <w:t>.</w:t>
      </w:r>
    </w:p>
    <w:p w14:paraId="030C75A1" w14:textId="616DD9A6" w:rsidR="001E2E9B" w:rsidRDefault="00000000">
      <w:pPr>
        <w:pStyle w:val="BodyText"/>
        <w:rPr>
          <w:rFonts w:ascii="Arial" w:hAnsi="Arial"/>
        </w:rPr>
      </w:pPr>
      <w:r>
        <w:rPr>
          <w:rFonts w:ascii="Arial" w:hAnsi="Arial"/>
        </w:rPr>
        <w:t>She walked along the centerline of the space</w:t>
      </w:r>
      <w:del w:id="303" w:author="Julia Ringo" w:date="2023-10-05T13:14:00Z">
        <w:r w:rsidDel="000E7660">
          <w:rPr>
            <w:rFonts w:ascii="Arial" w:hAnsi="Arial"/>
          </w:rPr>
          <w:delText xml:space="preserve"> — </w:delText>
        </w:r>
      </w:del>
      <w:ins w:id="304" w:author="Julia Ringo" w:date="2023-10-10T11:00:00Z">
        <w:r w:rsidR="00B6693A">
          <w:rPr>
            <w:rFonts w:ascii="Arial" w:hAnsi="Arial"/>
          </w:rPr>
          <w:t xml:space="preserve">, </w:t>
        </w:r>
      </w:ins>
      <w:r>
        <w:rPr>
          <w:rFonts w:ascii="Arial" w:hAnsi="Arial"/>
        </w:rPr>
        <w:t>the spine of the boat</w:t>
      </w:r>
      <w:del w:id="305" w:author="Julia Ringo" w:date="2023-10-05T13:14:00Z">
        <w:r w:rsidDel="000E7660">
          <w:rPr>
            <w:rFonts w:ascii="Arial" w:hAnsi="Arial"/>
          </w:rPr>
          <w:delText xml:space="preserve"> — </w:delText>
        </w:r>
      </w:del>
      <w:ins w:id="306" w:author="Julia Ringo" w:date="2023-10-10T11:00:00Z">
        <w:r w:rsidR="00B6693A">
          <w:rPr>
            <w:rFonts w:ascii="Arial" w:hAnsi="Arial"/>
          </w:rPr>
          <w:t xml:space="preserve">, </w:t>
        </w:r>
      </w:ins>
      <w:r>
        <w:rPr>
          <w:rFonts w:ascii="Arial" w:hAnsi="Arial"/>
        </w:rPr>
        <w:t>listening carefully. It seemed to her</w:t>
      </w:r>
      <w:ins w:id="307" w:author="Julia Ringo" w:date="2023-10-10T11:00:00Z">
        <w:r w:rsidR="00B6693A">
          <w:rPr>
            <w:rFonts w:ascii="Arial" w:hAnsi="Arial"/>
          </w:rPr>
          <w:t xml:space="preserve"> that</w:t>
        </w:r>
      </w:ins>
      <w:r>
        <w:rPr>
          <w:rFonts w:ascii="Arial" w:hAnsi="Arial"/>
        </w:rPr>
        <w:t xml:space="preserve"> there was something wrong with the sound of her footsteps on the metal grating. As she neared the front of the compartment, she realized </w:t>
      </w:r>
      <w:del w:id="308" w:author="Julia Ringo" w:date="2023-10-10T11:00:00Z">
        <w:r w:rsidDel="00B6693A">
          <w:rPr>
            <w:rFonts w:ascii="Arial" w:hAnsi="Arial"/>
          </w:rPr>
          <w:delText xml:space="preserve">it was not the quality of the sound of her footsteps, it was </w:delText>
        </w:r>
      </w:del>
      <w:r>
        <w:rPr>
          <w:rFonts w:ascii="Arial" w:hAnsi="Arial"/>
        </w:rPr>
        <w:t xml:space="preserve">that she could hear water trickling faintly. She knelt </w:t>
      </w:r>
      <w:del w:id="309" w:author="Julia Ringo" w:date="2023-10-10T11:00:00Z">
        <w:r w:rsidDel="00B6693A">
          <w:rPr>
            <w:rFonts w:ascii="Arial" w:hAnsi="Arial"/>
          </w:rPr>
          <w:delText xml:space="preserve">down </w:delText>
        </w:r>
      </w:del>
      <w:r>
        <w:rPr>
          <w:rFonts w:ascii="Arial" w:hAnsi="Arial"/>
        </w:rPr>
        <w:t>and pulled up the grating. There was a pond of oily black water just under the deck level. In it swam a small school of old cigarette butts. Little ripples formed from resonance with the hum of the electric motors, their vibrations passing up the hull and encoding themselves on the scum of the surface here.</w:t>
      </w:r>
    </w:p>
    <w:p w14:paraId="10094083" w14:textId="7E057825" w:rsidR="001E2E9B" w:rsidRDefault="00000000">
      <w:pPr>
        <w:pStyle w:val="BodyText"/>
        <w:rPr>
          <w:rFonts w:ascii="Arial" w:hAnsi="Arial"/>
        </w:rPr>
      </w:pPr>
      <w:r>
        <w:rPr>
          <w:rFonts w:ascii="Arial" w:hAnsi="Arial"/>
        </w:rPr>
        <w:t>There should not be this much water.</w:t>
      </w:r>
      <w:ins w:id="310" w:author="Julia Ringo" w:date="2023-10-10T11:01:00Z">
        <w:r w:rsidR="00B6693A">
          <w:rPr>
            <w:rFonts w:ascii="Arial" w:hAnsi="Arial"/>
          </w:rPr>
          <w:t xml:space="preserve"> Now</w:t>
        </w:r>
      </w:ins>
      <w:r>
        <w:rPr>
          <w:rFonts w:ascii="Arial" w:hAnsi="Arial"/>
        </w:rPr>
        <w:t xml:space="preserve"> Percy </w:t>
      </w:r>
      <w:del w:id="311" w:author="Julia Ringo" w:date="2023-10-10T11:01:00Z">
        <w:r w:rsidDel="00B6693A">
          <w:rPr>
            <w:rFonts w:ascii="Arial" w:hAnsi="Arial"/>
          </w:rPr>
          <w:delText xml:space="preserve">now </w:delText>
        </w:r>
      </w:del>
      <w:r>
        <w:rPr>
          <w:rFonts w:ascii="Arial" w:hAnsi="Arial"/>
        </w:rPr>
        <w:t xml:space="preserve">knew exactly what was wrong with her boat: the ramming had cracked the pressure hull, and the </w:t>
      </w:r>
      <w:r>
        <w:rPr>
          <w:rFonts w:ascii="Arial" w:hAnsi="Arial"/>
          <w:i/>
          <w:iCs/>
        </w:rPr>
        <w:t>Prospect’s</w:t>
      </w:r>
      <w:r>
        <w:rPr>
          <w:rFonts w:ascii="Arial" w:hAnsi="Arial"/>
        </w:rPr>
        <w:t xml:space="preserve"> cargo hold was filling slowly with water.</w:t>
      </w:r>
    </w:p>
    <w:p w14:paraId="4DFC9CB6" w14:textId="77777777" w:rsidR="001E2E9B" w:rsidRDefault="00000000">
      <w:pPr>
        <w:pStyle w:val="BodyText"/>
        <w:rPr>
          <w:rFonts w:ascii="Arial" w:hAnsi="Arial"/>
        </w:rPr>
      </w:pPr>
      <w:r>
        <w:rPr>
          <w:rFonts w:ascii="Arial" w:hAnsi="Arial"/>
        </w:rPr>
        <w:t> </w:t>
      </w:r>
    </w:p>
    <w:p w14:paraId="6F14C8A8" w14:textId="44A186B9" w:rsidR="001E2E9B" w:rsidRDefault="00000000">
      <w:pPr>
        <w:pStyle w:val="BodyText"/>
        <w:rPr>
          <w:rFonts w:ascii="Arial" w:hAnsi="Arial"/>
        </w:rPr>
      </w:pPr>
      <w:r>
        <w:rPr>
          <w:rFonts w:ascii="Arial" w:hAnsi="Arial"/>
        </w:rPr>
        <w:lastRenderedPageBreak/>
        <w:t xml:space="preserve">“Keep this depth, and course, I will be down at sonar listening for that sub.” Hemi climbed down from the cramped control room to the compartment below. If he turned and leaned back from the sonar station, he could almost see up into the control room just behind and above </w:t>
      </w:r>
      <w:proofErr w:type="gramStart"/>
      <w:r>
        <w:rPr>
          <w:rFonts w:ascii="Arial" w:hAnsi="Arial"/>
        </w:rPr>
        <w:t>him</w:t>
      </w:r>
      <w:ins w:id="312" w:author="Julia Ringo" w:date="2023-10-10T11:01:00Z">
        <w:r w:rsidR="00B6693A">
          <w:rPr>
            <w:rFonts w:ascii="Arial" w:hAnsi="Arial"/>
          </w:rPr>
          <w:t>,</w:t>
        </w:r>
      </w:ins>
      <w:r>
        <w:rPr>
          <w:rFonts w:ascii="Arial" w:hAnsi="Arial"/>
        </w:rPr>
        <w:t xml:space="preserve"> and</w:t>
      </w:r>
      <w:proofErr w:type="gramEnd"/>
      <w:r>
        <w:rPr>
          <w:rFonts w:ascii="Arial" w:hAnsi="Arial"/>
        </w:rPr>
        <w:t xml:space="preserve"> could still </w:t>
      </w:r>
      <w:del w:id="313" w:author="Julia Ringo" w:date="2023-10-10T11:01:00Z">
        <w:r w:rsidDel="00B6693A">
          <w:rPr>
            <w:rFonts w:ascii="Arial" w:hAnsi="Arial"/>
          </w:rPr>
          <w:delText xml:space="preserve">tell </w:delText>
        </w:r>
      </w:del>
      <w:ins w:id="314" w:author="Julia Ringo" w:date="2023-10-10T11:01:00Z">
        <w:r w:rsidR="00B6693A">
          <w:rPr>
            <w:rFonts w:ascii="Arial" w:hAnsi="Arial"/>
          </w:rPr>
          <w:t xml:space="preserve">instruct </w:t>
        </w:r>
      </w:ins>
      <w:r>
        <w:rPr>
          <w:rFonts w:ascii="Arial" w:hAnsi="Arial"/>
        </w:rPr>
        <w:t>the men at the controls of the boat</w:t>
      </w:r>
      <w:del w:id="315" w:author="Julia Ringo" w:date="2023-10-10T11:01:00Z">
        <w:r w:rsidDel="00B6693A">
          <w:rPr>
            <w:rFonts w:ascii="Arial" w:hAnsi="Arial"/>
          </w:rPr>
          <w:delText xml:space="preserve"> what he wanted them to do</w:delText>
        </w:r>
      </w:del>
      <w:r>
        <w:rPr>
          <w:rFonts w:ascii="Arial" w:hAnsi="Arial"/>
        </w:rPr>
        <w:t xml:space="preserve">. Likewise, Gregory and Bastian could still give him reports on the </w:t>
      </w:r>
      <w:r>
        <w:rPr>
          <w:rFonts w:ascii="Arial" w:hAnsi="Arial"/>
          <w:i/>
          <w:iCs/>
        </w:rPr>
        <w:t>Prospect’s</w:t>
      </w:r>
      <w:r>
        <w:rPr>
          <w:rFonts w:ascii="Arial" w:hAnsi="Arial"/>
        </w:rPr>
        <w:t xml:space="preserve"> status, albeit with a little more emphasis thrown into their voices so they carried below to Hemi.</w:t>
      </w:r>
    </w:p>
    <w:p w14:paraId="0B62CD5F" w14:textId="6D6B9790" w:rsidR="001E2E9B" w:rsidRDefault="00000000">
      <w:pPr>
        <w:pStyle w:val="BodyText"/>
        <w:rPr>
          <w:rFonts w:ascii="Arial" w:hAnsi="Arial"/>
        </w:rPr>
      </w:pPr>
      <w:r>
        <w:rPr>
          <w:rFonts w:ascii="Arial" w:hAnsi="Arial"/>
        </w:rPr>
        <w:t>Hemi did not bother sitting down at the sonar station. Instead, he stood behind the empty sonar operator’s chair and slipped the headphones with the worn ear-pads onto his head</w:t>
      </w:r>
      <w:del w:id="316" w:author="Julia Ringo" w:date="2023-10-10T11:02:00Z">
        <w:r w:rsidDel="00B6693A">
          <w:rPr>
            <w:rFonts w:ascii="Arial" w:hAnsi="Arial"/>
          </w:rPr>
          <w:delText>. He</w:delText>
        </w:r>
      </w:del>
      <w:ins w:id="317" w:author="Julia Ringo" w:date="2023-10-10T11:02:00Z">
        <w:r w:rsidR="00B6693A">
          <w:rPr>
            <w:rFonts w:ascii="Arial" w:hAnsi="Arial"/>
          </w:rPr>
          <w:t>,</w:t>
        </w:r>
      </w:ins>
      <w:r>
        <w:rPr>
          <w:rFonts w:ascii="Arial" w:hAnsi="Arial"/>
        </w:rPr>
        <w:t xml:space="preserve"> cover</w:t>
      </w:r>
      <w:ins w:id="318" w:author="Julia Ringo" w:date="2023-10-10T11:02:00Z">
        <w:r w:rsidR="00B6693A">
          <w:rPr>
            <w:rFonts w:ascii="Arial" w:hAnsi="Arial"/>
          </w:rPr>
          <w:t>ing</w:t>
        </w:r>
      </w:ins>
      <w:del w:id="319" w:author="Julia Ringo" w:date="2023-10-10T11:02:00Z">
        <w:r w:rsidDel="00B6693A">
          <w:rPr>
            <w:rFonts w:ascii="Arial" w:hAnsi="Arial"/>
          </w:rPr>
          <w:delText>ed</w:delText>
        </w:r>
      </w:del>
      <w:r>
        <w:rPr>
          <w:rFonts w:ascii="Arial" w:hAnsi="Arial"/>
        </w:rPr>
        <w:t xml:space="preserve"> one ear</w:t>
      </w:r>
      <w:del w:id="320" w:author="Julia Ringo" w:date="2023-10-10T11:02:00Z">
        <w:r w:rsidDel="00B6693A">
          <w:rPr>
            <w:rFonts w:ascii="Arial" w:hAnsi="Arial"/>
          </w:rPr>
          <w:delText xml:space="preserve"> and left the other free</w:delText>
        </w:r>
      </w:del>
      <w:r>
        <w:rPr>
          <w:rFonts w:ascii="Arial" w:hAnsi="Arial"/>
        </w:rPr>
        <w:t xml:space="preserve">. He spun the control wheel for the sonar </w:t>
      </w:r>
      <w:del w:id="321" w:author="Julia Ringo" w:date="2023-10-10T11:03:00Z">
        <w:r w:rsidDel="00B6693A">
          <w:rPr>
            <w:rFonts w:ascii="Arial" w:hAnsi="Arial"/>
          </w:rPr>
          <w:delText xml:space="preserve">around </w:delText>
        </w:r>
      </w:del>
      <w:r>
        <w:rPr>
          <w:rFonts w:ascii="Arial" w:hAnsi="Arial"/>
        </w:rPr>
        <w:t>slowly, listening for human sounds out in the malevolent underwater darkness</w:t>
      </w:r>
      <w:del w:id="322" w:author="Julia Ringo" w:date="2023-10-10T11:02:00Z">
        <w:r w:rsidDel="00B6693A">
          <w:rPr>
            <w:rFonts w:ascii="Arial" w:hAnsi="Arial"/>
          </w:rPr>
          <w:delText xml:space="preserve"> of the ocean</w:delText>
        </w:r>
      </w:del>
      <w:r>
        <w:rPr>
          <w:rFonts w:ascii="Arial" w:hAnsi="Arial"/>
        </w:rPr>
        <w:t>. There was nothing but silence.</w:t>
      </w:r>
    </w:p>
    <w:p w14:paraId="686D5E32" w14:textId="77777777" w:rsidR="001E2E9B" w:rsidRDefault="00000000">
      <w:pPr>
        <w:pStyle w:val="BodyText"/>
        <w:rPr>
          <w:rFonts w:ascii="Arial" w:hAnsi="Arial"/>
        </w:rPr>
      </w:pPr>
      <w:r>
        <w:rPr>
          <w:rFonts w:ascii="Arial" w:hAnsi="Arial"/>
        </w:rPr>
        <w:t>“Hemi,” Gregory called down through the hatch, “I’m having trouble keeping the boat level. I find I keep having to give it more and more upward dive plane angle just to keep from gaining depth.”</w:t>
      </w:r>
    </w:p>
    <w:p w14:paraId="46C39634" w14:textId="48BF01B4" w:rsidR="001E2E9B" w:rsidRDefault="00000000">
      <w:pPr>
        <w:pStyle w:val="BodyText"/>
        <w:rPr>
          <w:rFonts w:ascii="Arial" w:hAnsi="Arial"/>
        </w:rPr>
      </w:pPr>
      <w:r>
        <w:rPr>
          <w:rFonts w:ascii="Arial" w:hAnsi="Arial"/>
        </w:rPr>
        <w:t xml:space="preserve">“Let me come up and play with the trim tanks.” Hemi climbed the ladder back to the control room. He stood at the trim tank controls next to Gregory and the thick pads of his fingers spun one small steel valve-control wheel, then the next. Each was accompanied by the sound of water pushing through pipes, flowing from one end of the boat to the other. “How’s that?” </w:t>
      </w:r>
      <w:ins w:id="323" w:author="Julia Ringo" w:date="2023-10-10T11:04:00Z">
        <w:r w:rsidR="00B6693A">
          <w:rPr>
            <w:rFonts w:ascii="Arial" w:hAnsi="Arial"/>
          </w:rPr>
          <w:t xml:space="preserve">he </w:t>
        </w:r>
      </w:ins>
      <w:r>
        <w:rPr>
          <w:rFonts w:ascii="Arial" w:hAnsi="Arial"/>
        </w:rPr>
        <w:t xml:space="preserve">asked </w:t>
      </w:r>
      <w:del w:id="324" w:author="Julia Ringo" w:date="2023-10-10T11:04:00Z">
        <w:r w:rsidDel="00B6693A">
          <w:rPr>
            <w:rFonts w:ascii="Arial" w:hAnsi="Arial"/>
          </w:rPr>
          <w:delText xml:space="preserve">Hemi </w:delText>
        </w:r>
      </w:del>
      <w:r>
        <w:rPr>
          <w:rFonts w:ascii="Arial" w:hAnsi="Arial"/>
        </w:rPr>
        <w:t>after a few minutes of adjustments.</w:t>
      </w:r>
    </w:p>
    <w:p w14:paraId="58663443" w14:textId="77777777" w:rsidR="001E2E9B" w:rsidRDefault="00000000">
      <w:pPr>
        <w:pStyle w:val="BodyText"/>
        <w:rPr>
          <w:rFonts w:ascii="Arial" w:hAnsi="Arial"/>
        </w:rPr>
      </w:pPr>
      <w:r>
        <w:rPr>
          <w:rFonts w:ascii="Arial" w:hAnsi="Arial"/>
        </w:rPr>
        <w:t>“Better, but still quite a bit more dive plane angle than I would expect just to keep the boat level,” said Gregory.</w:t>
      </w:r>
    </w:p>
    <w:p w14:paraId="63EFD357" w14:textId="1008FD01" w:rsidR="001E2E9B" w:rsidRDefault="00000000">
      <w:pPr>
        <w:pStyle w:val="BodyText"/>
        <w:rPr>
          <w:rFonts w:ascii="Arial" w:hAnsi="Arial"/>
        </w:rPr>
      </w:pPr>
      <w:r>
        <w:rPr>
          <w:rFonts w:ascii="Arial" w:hAnsi="Arial"/>
        </w:rPr>
        <w:t xml:space="preserve">Hemi did not say </w:t>
      </w:r>
      <w:del w:id="325" w:author="Julia Ringo" w:date="2023-10-10T11:04:00Z">
        <w:r w:rsidDel="00B6693A">
          <w:rPr>
            <w:rFonts w:ascii="Arial" w:hAnsi="Arial"/>
          </w:rPr>
          <w:delText xml:space="preserve">out loud </w:delText>
        </w:r>
      </w:del>
      <w:r>
        <w:rPr>
          <w:rFonts w:ascii="Arial" w:hAnsi="Arial"/>
        </w:rPr>
        <w:t xml:space="preserve">what he was thinking: </w:t>
      </w:r>
      <w:ins w:id="326" w:author="Julia Ringo" w:date="2023-10-10T11:04:00Z">
        <w:r w:rsidR="00B6693A">
          <w:rPr>
            <w:rFonts w:ascii="Arial" w:hAnsi="Arial"/>
          </w:rPr>
          <w:t xml:space="preserve">that </w:t>
        </w:r>
      </w:ins>
      <w:r>
        <w:rPr>
          <w:rFonts w:ascii="Arial" w:hAnsi="Arial"/>
        </w:rPr>
        <w:t>they were sinking.</w:t>
      </w:r>
    </w:p>
    <w:p w14:paraId="028BAB1E" w14:textId="77777777" w:rsidR="001E2E9B" w:rsidRDefault="00000000">
      <w:pPr>
        <w:pStyle w:val="BodyText"/>
        <w:rPr>
          <w:rFonts w:ascii="Arial" w:hAnsi="Arial"/>
        </w:rPr>
      </w:pPr>
      <w:r>
        <w:rPr>
          <w:rFonts w:ascii="Arial" w:hAnsi="Arial"/>
        </w:rPr>
        <w:t> </w:t>
      </w:r>
    </w:p>
    <w:p w14:paraId="433050B3" w14:textId="71A917A7" w:rsidR="001E2E9B" w:rsidRDefault="00000000">
      <w:pPr>
        <w:pStyle w:val="BodyText"/>
        <w:rPr>
          <w:rFonts w:ascii="Arial" w:hAnsi="Arial"/>
        </w:rPr>
      </w:pPr>
      <w:r>
        <w:rPr>
          <w:rFonts w:ascii="Arial" w:hAnsi="Arial"/>
        </w:rPr>
        <w:t>“Sweet fucking hell,” Percy said to herself. “Sweet fucking hell!” she repeated at a yell. She ran up the length of the cargo hold, her clomping boot steps echoing in the empty space. Back in the battery compartments, she pulled the heavy watertight bulkhead closed behind her with a loud metal-on-metal sound</w:t>
      </w:r>
      <w:del w:id="327" w:author="Julia Ringo" w:date="2023-10-10T11:04:00Z">
        <w:r w:rsidDel="00B6693A">
          <w:rPr>
            <w:rFonts w:ascii="Arial" w:hAnsi="Arial"/>
          </w:rPr>
          <w:delText>,</w:delText>
        </w:r>
      </w:del>
      <w:r>
        <w:rPr>
          <w:rFonts w:ascii="Arial" w:hAnsi="Arial"/>
        </w:rPr>
        <w:t xml:space="preserve"> and turned the wheel to seal the cargo hold. It took all her strength; the screw-wheel seals in this part of the sub were rarely used, and they were </w:t>
      </w:r>
      <w:del w:id="328" w:author="Julia Ringo" w:date="2023-10-10T11:05:00Z">
        <w:r w:rsidDel="00B6693A">
          <w:rPr>
            <w:rFonts w:ascii="Arial" w:hAnsi="Arial"/>
          </w:rPr>
          <w:delText xml:space="preserve">planting themselves ever more firmly into a </w:delText>
        </w:r>
      </w:del>
      <w:r>
        <w:rPr>
          <w:rFonts w:ascii="Arial" w:hAnsi="Arial"/>
        </w:rPr>
        <w:t>rust</w:t>
      </w:r>
      <w:ins w:id="329" w:author="Julia Ringo" w:date="2023-10-10T11:05:00Z">
        <w:r w:rsidR="00B6693A">
          <w:rPr>
            <w:rFonts w:ascii="Arial" w:hAnsi="Arial"/>
          </w:rPr>
          <w:t xml:space="preserve">ing ever more firmly </w:t>
        </w:r>
      </w:ins>
      <w:del w:id="330" w:author="Julia Ringo" w:date="2023-10-10T11:05:00Z">
        <w:r w:rsidDel="00B6693A">
          <w:rPr>
            <w:rFonts w:ascii="Arial" w:hAnsi="Arial"/>
          </w:rPr>
          <w:delText>ed stasis as</w:delText>
        </w:r>
      </w:del>
      <w:ins w:id="331" w:author="Julia Ringo" w:date="2023-10-10T11:05:00Z">
        <w:r w:rsidR="00B6693A">
          <w:rPr>
            <w:rFonts w:ascii="Arial" w:hAnsi="Arial"/>
          </w:rPr>
          <w:t>with</w:t>
        </w:r>
      </w:ins>
      <w:r>
        <w:rPr>
          <w:rFonts w:ascii="Arial" w:hAnsi="Arial"/>
        </w:rPr>
        <w:t xml:space="preserve"> time</w:t>
      </w:r>
      <w:del w:id="332" w:author="Julia Ringo" w:date="2023-10-10T11:05:00Z">
        <w:r w:rsidDel="00B6693A">
          <w:rPr>
            <w:rFonts w:ascii="Arial" w:hAnsi="Arial"/>
          </w:rPr>
          <w:delText xml:space="preserve"> passed</w:delText>
        </w:r>
      </w:del>
      <w:r>
        <w:rPr>
          <w:rFonts w:ascii="Arial" w:hAnsi="Arial"/>
        </w:rPr>
        <w:t>.</w:t>
      </w:r>
    </w:p>
    <w:p w14:paraId="2F94C2B7" w14:textId="527C6C30" w:rsidR="001E2E9B" w:rsidRDefault="00000000">
      <w:pPr>
        <w:pStyle w:val="BodyText"/>
        <w:rPr>
          <w:rFonts w:ascii="Arial" w:hAnsi="Arial"/>
        </w:rPr>
      </w:pPr>
      <w:r>
        <w:rPr>
          <w:rFonts w:ascii="Arial" w:hAnsi="Arial"/>
        </w:rPr>
        <w:t>She climbed up a deck</w:t>
      </w:r>
      <w:del w:id="333" w:author="Julia Ringo" w:date="2023-10-10T11:05:00Z">
        <w:r w:rsidDel="00B6693A">
          <w:rPr>
            <w:rFonts w:ascii="Arial" w:hAnsi="Arial"/>
          </w:rPr>
          <w:delText>,</w:delText>
        </w:r>
      </w:del>
      <w:r>
        <w:rPr>
          <w:rFonts w:ascii="Arial" w:hAnsi="Arial"/>
        </w:rPr>
        <w:t xml:space="preserve"> and </w:t>
      </w:r>
      <w:del w:id="334" w:author="Julia Ringo" w:date="2023-10-10T11:05:00Z">
        <w:r w:rsidDel="00B6693A">
          <w:rPr>
            <w:rFonts w:ascii="Arial" w:hAnsi="Arial"/>
          </w:rPr>
          <w:delText xml:space="preserve">passed </w:delText>
        </w:r>
      </w:del>
      <w:ins w:id="335" w:author="Julia Ringo" w:date="2023-10-10T11:05:00Z">
        <w:r w:rsidR="00B6693A">
          <w:rPr>
            <w:rFonts w:ascii="Arial" w:hAnsi="Arial"/>
          </w:rPr>
          <w:t xml:space="preserve">crossed </w:t>
        </w:r>
      </w:ins>
      <w:del w:id="336" w:author="Julia Ringo" w:date="2023-10-10T11:05:00Z">
        <w:r w:rsidDel="00B6693A">
          <w:rPr>
            <w:rFonts w:ascii="Arial" w:hAnsi="Arial"/>
          </w:rPr>
          <w:delText xml:space="preserve">out </w:delText>
        </w:r>
      </w:del>
      <w:r>
        <w:rPr>
          <w:rFonts w:ascii="Arial" w:hAnsi="Arial"/>
        </w:rPr>
        <w:t>from the back of crew quarters, through the galley, and into the engine room. The only sound</w:t>
      </w:r>
      <w:ins w:id="337" w:author="Julia Ringo" w:date="2023-10-10T11:05:00Z">
        <w:r w:rsidR="00B6693A">
          <w:rPr>
            <w:rFonts w:ascii="Arial" w:hAnsi="Arial"/>
          </w:rPr>
          <w:t>s</w:t>
        </w:r>
      </w:ins>
      <w:r>
        <w:rPr>
          <w:rFonts w:ascii="Arial" w:hAnsi="Arial"/>
        </w:rPr>
        <w:t xml:space="preserve"> there </w:t>
      </w:r>
      <w:del w:id="338" w:author="Julia Ringo" w:date="2023-10-10T11:05:00Z">
        <w:r w:rsidDel="00B6693A">
          <w:rPr>
            <w:rFonts w:ascii="Arial" w:hAnsi="Arial"/>
          </w:rPr>
          <w:delText xml:space="preserve">was </w:delText>
        </w:r>
      </w:del>
      <w:ins w:id="339" w:author="Julia Ringo" w:date="2023-10-10T11:05:00Z">
        <w:r w:rsidR="00B6693A">
          <w:rPr>
            <w:rFonts w:ascii="Arial" w:hAnsi="Arial"/>
          </w:rPr>
          <w:t xml:space="preserve">were </w:t>
        </w:r>
      </w:ins>
      <w:r>
        <w:rPr>
          <w:rFonts w:ascii="Arial" w:hAnsi="Arial"/>
        </w:rPr>
        <w:t>the throb of the electric motors spinning in the next compartment</w:t>
      </w:r>
      <w:del w:id="340" w:author="Julia Ringo" w:date="2023-10-10T11:05:00Z">
        <w:r w:rsidDel="00B6693A">
          <w:rPr>
            <w:rFonts w:ascii="Arial" w:hAnsi="Arial"/>
          </w:rPr>
          <w:delText xml:space="preserve"> back</w:delText>
        </w:r>
      </w:del>
      <w:r>
        <w:rPr>
          <w:rFonts w:ascii="Arial" w:hAnsi="Arial"/>
        </w:rPr>
        <w:t>, and a randomized clanking of tools from the deck below. She leaned over the open hatch to the lower engine room.</w:t>
      </w:r>
    </w:p>
    <w:p w14:paraId="78FEAF3C" w14:textId="77777777" w:rsidR="001E2E9B" w:rsidRDefault="00000000">
      <w:pPr>
        <w:pStyle w:val="BodyText"/>
        <w:rPr>
          <w:rFonts w:ascii="Arial" w:hAnsi="Arial"/>
        </w:rPr>
      </w:pPr>
      <w:r>
        <w:rPr>
          <w:rFonts w:ascii="Arial" w:hAnsi="Arial"/>
        </w:rPr>
        <w:t>“Chips! Chips, come over here.”</w:t>
      </w:r>
    </w:p>
    <w:p w14:paraId="5D9578F2" w14:textId="5CEBA8E6" w:rsidR="001E2E9B" w:rsidRDefault="00000000">
      <w:pPr>
        <w:pStyle w:val="BodyText"/>
        <w:rPr>
          <w:rFonts w:ascii="Arial" w:hAnsi="Arial"/>
        </w:rPr>
      </w:pPr>
      <w:r>
        <w:rPr>
          <w:rFonts w:ascii="Arial" w:hAnsi="Arial"/>
        </w:rPr>
        <w:t xml:space="preserve">The clanking sound </w:t>
      </w:r>
      <w:proofErr w:type="gramStart"/>
      <w:r>
        <w:rPr>
          <w:rFonts w:ascii="Arial" w:hAnsi="Arial"/>
        </w:rPr>
        <w:t>stopped</w:t>
      </w:r>
      <w:proofErr w:type="gramEnd"/>
      <w:r>
        <w:rPr>
          <w:rFonts w:ascii="Arial" w:hAnsi="Arial"/>
        </w:rPr>
        <w:t xml:space="preserve"> and the face of the </w:t>
      </w:r>
      <w:r>
        <w:rPr>
          <w:rFonts w:ascii="Arial" w:hAnsi="Arial"/>
          <w:i/>
          <w:iCs/>
        </w:rPr>
        <w:t>Prospect’s</w:t>
      </w:r>
      <w:r>
        <w:rPr>
          <w:rFonts w:ascii="Arial" w:hAnsi="Arial"/>
        </w:rPr>
        <w:t xml:space="preserve"> engineer appeared below the opening a moment later, peering up at her. </w:t>
      </w:r>
      <w:proofErr w:type="spellStart"/>
      <w:r>
        <w:rPr>
          <w:rFonts w:ascii="Arial" w:hAnsi="Arial"/>
        </w:rPr>
        <w:t>Chips</w:t>
      </w:r>
      <w:ins w:id="341" w:author="Julia Ringo" w:date="2023-10-10T11:06:00Z">
        <w:r w:rsidR="00B6693A">
          <w:rPr>
            <w:rFonts w:ascii="Arial" w:hAnsi="Arial"/>
          </w:rPr>
          <w:t>’s</w:t>
        </w:r>
      </w:ins>
      <w:proofErr w:type="spellEnd"/>
      <w:r>
        <w:rPr>
          <w:rFonts w:ascii="Arial" w:hAnsi="Arial"/>
        </w:rPr>
        <w:t xml:space="preserve"> hands were black with grease that had also created a grimy patch on the leather apron she wore. In her hands, as if </w:t>
      </w:r>
      <w:r>
        <w:rPr>
          <w:rFonts w:ascii="Arial" w:hAnsi="Arial"/>
        </w:rPr>
        <w:lastRenderedPageBreak/>
        <w:t>she had been butchering some small game animal for dinner, she held the shell of a deconstructed piece of machinery about the size of a baseball.</w:t>
      </w:r>
    </w:p>
    <w:p w14:paraId="4A4DC856" w14:textId="3B1974CA" w:rsidR="001E2E9B" w:rsidRDefault="00000000">
      <w:pPr>
        <w:pStyle w:val="BodyText"/>
        <w:rPr>
          <w:rFonts w:ascii="Arial" w:hAnsi="Arial"/>
        </w:rPr>
      </w:pPr>
      <w:del w:id="342" w:author="Julia Ringo" w:date="2023-10-10T11:06:00Z">
        <w:r w:rsidDel="00B6693A">
          <w:rPr>
            <w:rFonts w:ascii="Arial" w:hAnsi="Arial"/>
          </w:rPr>
          <w:delText xml:space="preserve">Percy recalled that </w:delText>
        </w:r>
      </w:del>
      <w:proofErr w:type="spellStart"/>
      <w:r>
        <w:rPr>
          <w:rFonts w:ascii="Arial" w:hAnsi="Arial"/>
        </w:rPr>
        <w:t>Chips’</w:t>
      </w:r>
      <w:ins w:id="343" w:author="Julia Ringo" w:date="2023-10-10T11:06:00Z">
        <w:r w:rsidR="00B6693A">
          <w:rPr>
            <w:rFonts w:ascii="Arial" w:hAnsi="Arial"/>
          </w:rPr>
          <w:t>s</w:t>
        </w:r>
      </w:ins>
      <w:proofErr w:type="spellEnd"/>
      <w:r>
        <w:rPr>
          <w:rFonts w:ascii="Arial" w:hAnsi="Arial"/>
        </w:rPr>
        <w:t xml:space="preserve"> real name was Irene something-or-other, but Hemi had stuck her with the nickname “Chips” when she had signed on. According to Hemi, “Chips” was the traditional nickname for a ship’s carpenter</w:t>
      </w:r>
      <w:ins w:id="344" w:author="Julia Ringo" w:date="2023-10-10T11:06:00Z">
        <w:r w:rsidR="00B6693A">
          <w:rPr>
            <w:rFonts w:ascii="Arial" w:hAnsi="Arial"/>
          </w:rPr>
          <w:t>,</w:t>
        </w:r>
      </w:ins>
      <w:r>
        <w:rPr>
          <w:rFonts w:ascii="Arial" w:hAnsi="Arial"/>
        </w:rPr>
        <w:t xml:space="preserve"> going back to antiquity. And even though there was little carpentry to be done on a submarine, the ship’s carpenter was generally responsible for any number of random jobs that </w:t>
      </w:r>
      <w:del w:id="345" w:author="Julia Ringo" w:date="2023-10-10T11:06:00Z">
        <w:r w:rsidDel="00B6693A">
          <w:rPr>
            <w:rFonts w:ascii="Arial" w:hAnsi="Arial"/>
          </w:rPr>
          <w:delText xml:space="preserve">needed to be done but </w:delText>
        </w:r>
      </w:del>
      <w:r>
        <w:rPr>
          <w:rFonts w:ascii="Arial" w:hAnsi="Arial"/>
        </w:rPr>
        <w:t xml:space="preserve">were not already assigned to the deck crew. When she had first come aboard, Hemi had such a list of things that needed doing on the </w:t>
      </w:r>
      <w:r>
        <w:rPr>
          <w:rFonts w:ascii="Arial" w:hAnsi="Arial"/>
          <w:i/>
          <w:iCs/>
        </w:rPr>
        <w:t>Prospect</w:t>
      </w:r>
      <w:r>
        <w:rPr>
          <w:rFonts w:ascii="Arial" w:hAnsi="Arial"/>
        </w:rPr>
        <w:t xml:space="preserve"> that he felt the name was appropriate to the new position. Also, he had always wanted a “Chips” on the boat</w:t>
      </w:r>
      <w:del w:id="346" w:author="Julia Ringo" w:date="2023-10-05T13:14:00Z">
        <w:r w:rsidDel="000E7660">
          <w:rPr>
            <w:rFonts w:ascii="Arial" w:hAnsi="Arial"/>
          </w:rPr>
          <w:delText xml:space="preserve"> — </w:delText>
        </w:r>
      </w:del>
      <w:ins w:id="347" w:author="Julia Ringo" w:date="2023-10-05T13:14:00Z">
        <w:r w:rsidR="000E7660">
          <w:rPr>
            <w:rFonts w:ascii="Arial" w:hAnsi="Arial"/>
          </w:rPr>
          <w:t>—</w:t>
        </w:r>
      </w:ins>
      <w:r>
        <w:rPr>
          <w:rFonts w:ascii="Arial" w:hAnsi="Arial"/>
        </w:rPr>
        <w:t>he was a fan of the classics.</w:t>
      </w:r>
    </w:p>
    <w:p w14:paraId="250B5EB7" w14:textId="3554F907" w:rsidR="001E2E9B" w:rsidRDefault="00000000">
      <w:pPr>
        <w:pStyle w:val="BodyText"/>
        <w:rPr>
          <w:rFonts w:ascii="Arial" w:hAnsi="Arial"/>
        </w:rPr>
      </w:pPr>
      <w:r>
        <w:rPr>
          <w:rFonts w:ascii="Arial" w:hAnsi="Arial"/>
        </w:rPr>
        <w:t>“What the fuck is going on</w:t>
      </w:r>
      <w:ins w:id="348" w:author="Julia Ringo" w:date="2023-10-10T11:07:00Z">
        <w:r w:rsidR="00B6693A">
          <w:rPr>
            <w:rFonts w:ascii="Arial" w:hAnsi="Arial"/>
          </w:rPr>
          <w:t>,</w:t>
        </w:r>
      </w:ins>
      <w:r>
        <w:rPr>
          <w:rFonts w:ascii="Arial" w:hAnsi="Arial"/>
        </w:rPr>
        <w:t xml:space="preserve"> Percy?” Chips asked.</w:t>
      </w:r>
    </w:p>
    <w:p w14:paraId="403D534B" w14:textId="78331549" w:rsidR="001E2E9B" w:rsidRDefault="00000000">
      <w:pPr>
        <w:pStyle w:val="BodyText"/>
        <w:rPr>
          <w:rFonts w:ascii="Arial" w:hAnsi="Arial"/>
        </w:rPr>
      </w:pPr>
      <w:r>
        <w:rPr>
          <w:rFonts w:ascii="Arial" w:hAnsi="Arial"/>
        </w:rPr>
        <w:t xml:space="preserve">“There’s a leak.” These were </w:t>
      </w:r>
      <w:proofErr w:type="gramStart"/>
      <w:r>
        <w:rPr>
          <w:rFonts w:ascii="Arial" w:hAnsi="Arial"/>
        </w:rPr>
        <w:t>words</w:t>
      </w:r>
      <w:proofErr w:type="gramEnd"/>
      <w:r>
        <w:rPr>
          <w:rFonts w:ascii="Arial" w:hAnsi="Arial"/>
        </w:rPr>
        <w:t xml:space="preserve"> no submariner ever wanted to hear. But Chips had fixed leaks before. It </w:t>
      </w:r>
      <w:del w:id="349" w:author="Julia Ringo" w:date="2023-10-10T11:07:00Z">
        <w:r w:rsidDel="00B6693A">
          <w:rPr>
            <w:rFonts w:ascii="Arial" w:hAnsi="Arial"/>
          </w:rPr>
          <w:delText xml:space="preserve">was </w:delText>
        </w:r>
      </w:del>
      <w:ins w:id="350" w:author="Julia Ringo" w:date="2023-10-10T11:07:00Z">
        <w:r w:rsidR="00B6693A">
          <w:rPr>
            <w:rFonts w:ascii="Arial" w:hAnsi="Arial"/>
          </w:rPr>
          <w:t xml:space="preserve">would be </w:t>
        </w:r>
      </w:ins>
      <w:r>
        <w:rPr>
          <w:rFonts w:ascii="Arial" w:hAnsi="Arial"/>
        </w:rPr>
        <w:t xml:space="preserve">the answer to </w:t>
      </w:r>
      <w:del w:id="351" w:author="Julia Ringo" w:date="2023-10-10T11:07:00Z">
        <w:r w:rsidDel="00B6693A">
          <w:rPr>
            <w:rFonts w:ascii="Arial" w:hAnsi="Arial"/>
          </w:rPr>
          <w:delText xml:space="preserve">the </w:delText>
        </w:r>
      </w:del>
      <w:proofErr w:type="spellStart"/>
      <w:ins w:id="352" w:author="Julia Ringo" w:date="2023-10-10T11:07:00Z">
        <w:r w:rsidR="00B6693A">
          <w:rPr>
            <w:rFonts w:ascii="Arial" w:hAnsi="Arial"/>
          </w:rPr>
          <w:t>Chips’s</w:t>
        </w:r>
        <w:proofErr w:type="spellEnd"/>
        <w:r w:rsidR="00B6693A">
          <w:rPr>
            <w:rFonts w:ascii="Arial" w:hAnsi="Arial"/>
          </w:rPr>
          <w:t xml:space="preserve"> </w:t>
        </w:r>
      </w:ins>
      <w:r>
        <w:rPr>
          <w:rFonts w:ascii="Arial" w:hAnsi="Arial"/>
        </w:rPr>
        <w:t>next question that Captain Percy was loath to give her.</w:t>
      </w:r>
    </w:p>
    <w:p w14:paraId="0BB142A9" w14:textId="77777777" w:rsidR="001E2E9B" w:rsidRDefault="00000000">
      <w:pPr>
        <w:pStyle w:val="BodyText"/>
        <w:rPr>
          <w:rFonts w:ascii="Arial" w:hAnsi="Arial"/>
        </w:rPr>
      </w:pPr>
      <w:r>
        <w:rPr>
          <w:rFonts w:ascii="Arial" w:hAnsi="Arial"/>
        </w:rPr>
        <w:t xml:space="preserve">“I was wondering when one of </w:t>
      </w:r>
      <w:proofErr w:type="gramStart"/>
      <w:r>
        <w:rPr>
          <w:rFonts w:ascii="Arial" w:hAnsi="Arial"/>
        </w:rPr>
        <w:t>you</w:t>
      </w:r>
      <w:proofErr w:type="gramEnd"/>
      <w:r>
        <w:rPr>
          <w:rFonts w:ascii="Arial" w:hAnsi="Arial"/>
        </w:rPr>
        <w:t xml:space="preserve"> assholes would make their way down here and tell me that the fuck’s with all the fucked motions of the boat. Where are we leaking?”</w:t>
      </w:r>
    </w:p>
    <w:p w14:paraId="2A56FBC7" w14:textId="024D0228" w:rsidR="001E2E9B" w:rsidRDefault="00000000">
      <w:pPr>
        <w:pStyle w:val="BodyText"/>
        <w:rPr>
          <w:rFonts w:ascii="Arial" w:hAnsi="Arial"/>
        </w:rPr>
      </w:pPr>
      <w:r>
        <w:rPr>
          <w:rFonts w:ascii="Arial" w:hAnsi="Arial"/>
        </w:rPr>
        <w:t>“</w:t>
      </w:r>
      <w:del w:id="353" w:author="Julia Ringo" w:date="2023-10-10T11:08:00Z">
        <w:r w:rsidDel="00B6693A">
          <w:rPr>
            <w:rFonts w:ascii="Arial" w:hAnsi="Arial"/>
          </w:rPr>
          <w:delText>…</w:delText>
        </w:r>
      </w:del>
      <w:ins w:id="354" w:author="Julia Ringo" w:date="2023-10-10T11:08:00Z">
        <w:r w:rsidR="00B6693A">
          <w:rPr>
            <w:rFonts w:ascii="Arial" w:hAnsi="Arial"/>
          </w:rPr>
          <w:t xml:space="preserve"> . . . </w:t>
        </w:r>
      </w:ins>
      <w:r>
        <w:rPr>
          <w:rFonts w:ascii="Arial" w:hAnsi="Arial"/>
        </w:rPr>
        <w:t>In the cargo hold.”</w:t>
      </w:r>
    </w:p>
    <w:p w14:paraId="6605C57A" w14:textId="77777777" w:rsidR="001E2E9B" w:rsidRDefault="00000000">
      <w:pPr>
        <w:pStyle w:val="BodyText"/>
        <w:rPr>
          <w:rFonts w:ascii="Arial" w:hAnsi="Arial"/>
        </w:rPr>
      </w:pPr>
      <w:r>
        <w:rPr>
          <w:rFonts w:ascii="Arial" w:hAnsi="Arial"/>
        </w:rPr>
        <w:t>“And it’s fuckin’ bad, eh?”</w:t>
      </w:r>
    </w:p>
    <w:p w14:paraId="0675BE67" w14:textId="29B833AF" w:rsidR="001E2E9B" w:rsidRDefault="00000000">
      <w:pPr>
        <w:pStyle w:val="BodyText"/>
        <w:rPr>
          <w:rFonts w:ascii="Arial" w:hAnsi="Arial"/>
        </w:rPr>
      </w:pPr>
      <w:r>
        <w:rPr>
          <w:rFonts w:ascii="Arial" w:hAnsi="Arial"/>
        </w:rPr>
        <w:t>“Ah, pretty</w:t>
      </w:r>
      <w:del w:id="355" w:author="Julia Ringo" w:date="2023-10-10T11:08:00Z">
        <w:r w:rsidDel="00B6693A">
          <w:rPr>
            <w:rFonts w:ascii="Arial" w:hAnsi="Arial"/>
          </w:rPr>
          <w:delText>…</w:delText>
        </w:r>
      </w:del>
      <w:ins w:id="356" w:author="Julia Ringo" w:date="2023-10-10T11:08:00Z">
        <w:r w:rsidR="00B6693A">
          <w:rPr>
            <w:rFonts w:ascii="Arial" w:hAnsi="Arial"/>
          </w:rPr>
          <w:t xml:space="preserve"> . . .</w:t>
        </w:r>
      </w:ins>
      <w:r>
        <w:rPr>
          <w:rFonts w:ascii="Arial" w:hAnsi="Arial"/>
        </w:rPr>
        <w:t xml:space="preserve"> fucking bad. An Authority sub rammed us on the surface, apparently split open the pressure hull.”</w:t>
      </w:r>
    </w:p>
    <w:p w14:paraId="6E162A2A" w14:textId="7778A7E6" w:rsidR="001E2E9B" w:rsidRDefault="00000000">
      <w:pPr>
        <w:pStyle w:val="BodyText"/>
        <w:rPr>
          <w:rFonts w:ascii="Arial" w:hAnsi="Arial"/>
        </w:rPr>
      </w:pPr>
      <w:r>
        <w:rPr>
          <w:rFonts w:ascii="Arial" w:hAnsi="Arial"/>
        </w:rPr>
        <w:t>“Split it</w:t>
      </w:r>
      <w:del w:id="357" w:author="Julia Ringo" w:date="2023-10-10T11:08:00Z">
        <w:r w:rsidDel="00B6693A">
          <w:rPr>
            <w:rFonts w:ascii="Arial" w:hAnsi="Arial"/>
          </w:rPr>
          <w:delText>…</w:delText>
        </w:r>
      </w:del>
      <w:ins w:id="358" w:author="Julia Ringo" w:date="2023-10-10T11:08:00Z">
        <w:r w:rsidR="00B6693A">
          <w:rPr>
            <w:rFonts w:ascii="Arial" w:hAnsi="Arial"/>
          </w:rPr>
          <w:t xml:space="preserve"> . . .</w:t>
        </w:r>
      </w:ins>
      <w:r>
        <w:rPr>
          <w:rFonts w:ascii="Arial" w:hAnsi="Arial"/>
        </w:rPr>
        <w:t xml:space="preserve"> in the fucking cargo hold</w:t>
      </w:r>
      <w:ins w:id="359" w:author="Julia Ringo" w:date="2023-10-10T11:08:00Z">
        <w:r w:rsidR="00B6693A">
          <w:rPr>
            <w:rFonts w:ascii="Arial" w:hAnsi="Arial"/>
          </w:rPr>
          <w:t>,</w:t>
        </w:r>
      </w:ins>
      <w:r>
        <w:rPr>
          <w:rFonts w:ascii="Arial" w:hAnsi="Arial"/>
        </w:rPr>
        <w:t xml:space="preserve"> you said? </w:t>
      </w:r>
      <w:proofErr w:type="gramStart"/>
      <w:r>
        <w:rPr>
          <w:rFonts w:ascii="Arial" w:hAnsi="Arial"/>
        </w:rPr>
        <w:t>So</w:t>
      </w:r>
      <w:proofErr w:type="gramEnd"/>
      <w:r>
        <w:rPr>
          <w:rFonts w:ascii="Arial" w:hAnsi="Arial"/>
        </w:rPr>
        <w:t xml:space="preserve"> then we’re fuckin’ fucked, eh? Haven’t I always fucking said that cargo </w:t>
      </w:r>
      <w:proofErr w:type="spellStart"/>
      <w:r>
        <w:rPr>
          <w:rFonts w:ascii="Arial" w:hAnsi="Arial"/>
        </w:rPr>
        <w:t>hold’s</w:t>
      </w:r>
      <w:proofErr w:type="spellEnd"/>
      <w:r>
        <w:rPr>
          <w:rFonts w:ascii="Arial" w:hAnsi="Arial"/>
        </w:rPr>
        <w:t xml:space="preserve"> too fucking big, and it should have bulkheads? The fucking boat won’t float if it’s flooded</w:t>
      </w:r>
      <w:ins w:id="360" w:author="Julia Ringo" w:date="2023-10-10T11:08:00Z">
        <w:r w:rsidR="00B6693A">
          <w:rPr>
            <w:rFonts w:ascii="Arial" w:hAnsi="Arial"/>
          </w:rPr>
          <w:t>,</w:t>
        </w:r>
      </w:ins>
      <w:del w:id="361" w:author="Julia Ringo" w:date="2023-10-10T11:08:00Z">
        <w:r w:rsidDel="00B6693A">
          <w:rPr>
            <w:rFonts w:ascii="Arial" w:hAnsi="Arial"/>
          </w:rPr>
          <w:delText>;</w:delText>
        </w:r>
      </w:del>
      <w:r>
        <w:rPr>
          <w:rFonts w:ascii="Arial" w:hAnsi="Arial"/>
        </w:rPr>
        <w:t xml:space="preserve"> eh, </w:t>
      </w:r>
      <w:proofErr w:type="spellStart"/>
      <w:r>
        <w:rPr>
          <w:rFonts w:ascii="Arial" w:hAnsi="Arial"/>
        </w:rPr>
        <w:t>Capt</w:t>
      </w:r>
      <w:proofErr w:type="spellEnd"/>
      <w:r>
        <w:rPr>
          <w:rFonts w:ascii="Arial" w:hAnsi="Arial"/>
        </w:rPr>
        <w:t xml:space="preserve">’ Percy? That’s what you’re fuckin’ thinking right now, </w:t>
      </w:r>
      <w:proofErr w:type="spellStart"/>
      <w:r>
        <w:rPr>
          <w:rFonts w:ascii="Arial" w:hAnsi="Arial"/>
        </w:rPr>
        <w:t>ain’t</w:t>
      </w:r>
      <w:proofErr w:type="spellEnd"/>
      <w:r>
        <w:rPr>
          <w:rFonts w:ascii="Arial" w:hAnsi="Arial"/>
        </w:rPr>
        <w:t xml:space="preserve"> it? You probably didn’t want to </w:t>
      </w:r>
      <w:proofErr w:type="gramStart"/>
      <w:r>
        <w:rPr>
          <w:rFonts w:ascii="Arial" w:hAnsi="Arial"/>
        </w:rPr>
        <w:t>even fucking tell me</w:t>
      </w:r>
      <w:proofErr w:type="gramEnd"/>
      <w:r>
        <w:rPr>
          <w:rFonts w:ascii="Arial" w:hAnsi="Arial"/>
        </w:rPr>
        <w:t xml:space="preserve"> because you know that we’re fuckin’ fucked!” She threw her piece of machinery at the wall</w:t>
      </w:r>
      <w:ins w:id="362" w:author="Julia Ringo" w:date="2023-10-10T11:08:00Z">
        <w:r w:rsidR="00B6693A">
          <w:rPr>
            <w:rFonts w:ascii="Arial" w:hAnsi="Arial"/>
          </w:rPr>
          <w:t>,</w:t>
        </w:r>
      </w:ins>
      <w:r>
        <w:rPr>
          <w:rFonts w:ascii="Arial" w:hAnsi="Arial"/>
        </w:rPr>
        <w:t xml:space="preserve"> where the loose</w:t>
      </w:r>
      <w:del w:id="363" w:author="Julia Ringo" w:date="2023-10-10T11:08:00Z">
        <w:r w:rsidDel="00B6693A">
          <w:rPr>
            <w:rFonts w:ascii="Arial" w:hAnsi="Arial"/>
          </w:rPr>
          <w:delText>ly-held</w:delText>
        </w:r>
      </w:del>
      <w:r>
        <w:rPr>
          <w:rFonts w:ascii="Arial" w:hAnsi="Arial"/>
        </w:rPr>
        <w:t xml:space="preserve"> assembly separated and sent small parts flying far into the black corners of the </w:t>
      </w:r>
      <w:del w:id="364" w:author="Julia Ringo" w:date="2023-10-10T11:09:00Z">
        <w:r w:rsidDel="00B6693A">
          <w:rPr>
            <w:rFonts w:ascii="Arial" w:hAnsi="Arial"/>
          </w:rPr>
          <w:delText xml:space="preserve">lower engine </w:delText>
        </w:r>
      </w:del>
      <w:r>
        <w:rPr>
          <w:rFonts w:ascii="Arial" w:hAnsi="Arial"/>
        </w:rPr>
        <w:t>room.</w:t>
      </w:r>
    </w:p>
    <w:p w14:paraId="635C88AA" w14:textId="4EAC5EA2" w:rsidR="001E2E9B" w:rsidRDefault="00000000">
      <w:pPr>
        <w:pStyle w:val="BodyText"/>
        <w:rPr>
          <w:rFonts w:ascii="Arial" w:hAnsi="Arial"/>
        </w:rPr>
      </w:pPr>
      <w:r>
        <w:rPr>
          <w:rFonts w:ascii="Arial" w:hAnsi="Arial"/>
        </w:rPr>
        <w:t>“For fuck’s sake</w:t>
      </w:r>
      <w:ins w:id="365" w:author="Julia Ringo" w:date="2023-10-10T11:09:00Z">
        <w:r w:rsidR="00B6693A">
          <w:rPr>
            <w:rFonts w:ascii="Arial" w:hAnsi="Arial"/>
          </w:rPr>
          <w:t>,</w:t>
        </w:r>
      </w:ins>
      <w:r>
        <w:rPr>
          <w:rFonts w:ascii="Arial" w:hAnsi="Arial"/>
        </w:rPr>
        <w:t xml:space="preserve"> Chips, yes</w:t>
      </w:r>
      <w:ins w:id="366" w:author="Julia Ringo" w:date="2023-10-10T11:09:00Z">
        <w:r w:rsidR="00B6693A">
          <w:rPr>
            <w:rFonts w:ascii="Arial" w:hAnsi="Arial"/>
          </w:rPr>
          <w:t>,</w:t>
        </w:r>
      </w:ins>
      <w:r>
        <w:rPr>
          <w:rFonts w:ascii="Arial" w:hAnsi="Arial"/>
        </w:rPr>
        <w:t xml:space="preserve"> we’re fucked, but we’re not </w:t>
      </w:r>
      <w:r>
        <w:rPr>
          <w:rFonts w:ascii="Arial" w:hAnsi="Arial"/>
          <w:i/>
          <w:iCs/>
        </w:rPr>
        <w:t>fuckin’</w:t>
      </w:r>
      <w:r>
        <w:rPr>
          <w:rFonts w:ascii="Arial" w:hAnsi="Arial"/>
        </w:rPr>
        <w:t xml:space="preserve"> fucked, not yet</w:t>
      </w:r>
      <w:del w:id="367" w:author="Julia Ringo" w:date="2023-10-10T11:08:00Z">
        <w:r w:rsidDel="00B6693A">
          <w:rPr>
            <w:rFonts w:ascii="Arial" w:hAnsi="Arial"/>
          </w:rPr>
          <w:delText>…</w:delText>
        </w:r>
      </w:del>
      <w:ins w:id="368" w:author="Julia Ringo" w:date="2023-10-10T11:08:00Z">
        <w:r w:rsidR="00B6693A">
          <w:rPr>
            <w:rFonts w:ascii="Arial" w:hAnsi="Arial"/>
          </w:rPr>
          <w:t xml:space="preserve"> . . .</w:t>
        </w:r>
      </w:ins>
      <w:r>
        <w:rPr>
          <w:rFonts w:ascii="Arial" w:hAnsi="Arial"/>
        </w:rPr>
        <w:t xml:space="preserve"> I need you to take one of the guys, go in there, and see if you can stop it and patch it so we don’t get to the point where we </w:t>
      </w:r>
      <w:r>
        <w:rPr>
          <w:rFonts w:ascii="Arial" w:hAnsi="Arial"/>
          <w:i/>
          <w:iCs/>
        </w:rPr>
        <w:t>are</w:t>
      </w:r>
      <w:r>
        <w:rPr>
          <w:rFonts w:ascii="Arial" w:hAnsi="Arial"/>
        </w:rPr>
        <w:t xml:space="preserve"> fuckin’ fucked. Right?”</w:t>
      </w:r>
    </w:p>
    <w:p w14:paraId="6FF3C1E3" w14:textId="165DC861" w:rsidR="001E2E9B" w:rsidRDefault="00000000">
      <w:pPr>
        <w:pStyle w:val="BodyText"/>
        <w:rPr>
          <w:rFonts w:ascii="Arial" w:hAnsi="Arial"/>
        </w:rPr>
      </w:pPr>
      <w:r>
        <w:rPr>
          <w:rFonts w:ascii="Arial" w:hAnsi="Arial"/>
        </w:rPr>
        <w:t xml:space="preserve">“Ah, fuck </w:t>
      </w:r>
      <w:proofErr w:type="spellStart"/>
      <w:r>
        <w:rPr>
          <w:rFonts w:ascii="Arial" w:hAnsi="Arial"/>
        </w:rPr>
        <w:t>ya</w:t>
      </w:r>
      <w:proofErr w:type="spellEnd"/>
      <w:ins w:id="369" w:author="Julia Ringo" w:date="2023-10-10T11:10:00Z">
        <w:r w:rsidR="00B6693A">
          <w:rPr>
            <w:rFonts w:ascii="Arial" w:hAnsi="Arial"/>
          </w:rPr>
          <w:t>,</w:t>
        </w:r>
      </w:ins>
      <w:r>
        <w:rPr>
          <w:rFonts w:ascii="Arial" w:hAnsi="Arial"/>
        </w:rPr>
        <w:t xml:space="preserve"> </w:t>
      </w:r>
      <w:proofErr w:type="spellStart"/>
      <w:r>
        <w:rPr>
          <w:rFonts w:ascii="Arial" w:hAnsi="Arial"/>
        </w:rPr>
        <w:t>Capt</w:t>
      </w:r>
      <w:proofErr w:type="spellEnd"/>
      <w:r>
        <w:rPr>
          <w:rFonts w:ascii="Arial" w:hAnsi="Arial"/>
        </w:rPr>
        <w:t>’.” Chips started climbing up the ladder towards Percy without looking at her.</w:t>
      </w:r>
    </w:p>
    <w:p w14:paraId="75622363" w14:textId="73448CAB" w:rsidR="001E2E9B" w:rsidRDefault="00000000">
      <w:pPr>
        <w:pStyle w:val="BodyText"/>
        <w:rPr>
          <w:rFonts w:ascii="Arial" w:hAnsi="Arial"/>
        </w:rPr>
      </w:pPr>
      <w:r>
        <w:rPr>
          <w:rFonts w:ascii="Arial" w:hAnsi="Arial"/>
        </w:rPr>
        <w:t>“You and your attitude! Listen to me,” Percy held her arm</w:t>
      </w:r>
      <w:ins w:id="370" w:author="Julia Ringo" w:date="2023-10-10T11:13:00Z">
        <w:r w:rsidR="00B6693A">
          <w:rPr>
            <w:rFonts w:ascii="Arial" w:hAnsi="Arial"/>
          </w:rPr>
          <w:t>.</w:t>
        </w:r>
      </w:ins>
      <w:del w:id="371" w:author="Julia Ringo" w:date="2023-10-10T11:13:00Z">
        <w:r w:rsidDel="00B6693A">
          <w:rPr>
            <w:rFonts w:ascii="Arial" w:hAnsi="Arial"/>
          </w:rPr>
          <w:delText>,</w:delText>
        </w:r>
      </w:del>
      <w:r>
        <w:rPr>
          <w:rFonts w:ascii="Arial" w:hAnsi="Arial"/>
        </w:rPr>
        <w:t xml:space="preserve"> “</w:t>
      </w:r>
      <w:ins w:id="372" w:author="Julia Ringo" w:date="2023-10-10T11:13:00Z">
        <w:r w:rsidR="00B6693A">
          <w:rPr>
            <w:rFonts w:ascii="Arial" w:hAnsi="Arial"/>
          </w:rPr>
          <w:t>G</w:t>
        </w:r>
      </w:ins>
      <w:del w:id="373" w:author="Julia Ringo" w:date="2023-10-10T11:13:00Z">
        <w:r w:rsidDel="00B6693A">
          <w:rPr>
            <w:rFonts w:ascii="Arial" w:hAnsi="Arial"/>
          </w:rPr>
          <w:delText>g</w:delText>
        </w:r>
      </w:del>
      <w:r>
        <w:rPr>
          <w:rFonts w:ascii="Arial" w:hAnsi="Arial"/>
        </w:rPr>
        <w:t>ood or bad, I need regular reports. Get Owen up and get him helping you.”</w:t>
      </w:r>
    </w:p>
    <w:p w14:paraId="50F48BF8" w14:textId="2FB06EEC" w:rsidR="001E2E9B" w:rsidRDefault="00000000">
      <w:pPr>
        <w:pStyle w:val="BodyText"/>
        <w:rPr>
          <w:rFonts w:ascii="Arial" w:hAnsi="Arial"/>
        </w:rPr>
      </w:pPr>
      <w:r>
        <w:rPr>
          <w:rFonts w:ascii="Arial" w:hAnsi="Arial"/>
        </w:rPr>
        <w:t>Chips wrenched her arm free. “A-</w:t>
      </w:r>
      <w:del w:id="374" w:author="Julia Ringo" w:date="2023-10-10T11:13:00Z">
        <w:r w:rsidDel="00B6693A">
          <w:rPr>
            <w:rFonts w:ascii="Arial" w:hAnsi="Arial"/>
          </w:rPr>
          <w:delText xml:space="preserve"> </w:delText>
        </w:r>
      </w:del>
      <w:r>
        <w:rPr>
          <w:rFonts w:ascii="Arial" w:hAnsi="Arial"/>
        </w:rPr>
        <w:t>fuckin’-</w:t>
      </w:r>
      <w:del w:id="375" w:author="Julia Ringo" w:date="2023-10-10T11:14:00Z">
        <w:r w:rsidDel="00B6693A">
          <w:rPr>
            <w:rFonts w:ascii="Arial" w:hAnsi="Arial"/>
          </w:rPr>
          <w:delText xml:space="preserve"> </w:delText>
        </w:r>
      </w:del>
      <w:r>
        <w:rPr>
          <w:rFonts w:ascii="Arial" w:hAnsi="Arial"/>
        </w:rPr>
        <w:t xml:space="preserve">OK.” She gave Percy a mock salute and pushed past to </w:t>
      </w:r>
      <w:del w:id="376" w:author="Julia Ringo" w:date="2023-10-10T11:15:00Z">
        <w:r w:rsidDel="00B6693A">
          <w:rPr>
            <w:rFonts w:ascii="Arial" w:hAnsi="Arial"/>
          </w:rPr>
          <w:delText xml:space="preserve">enter </w:delText>
        </w:r>
      </w:del>
      <w:r>
        <w:rPr>
          <w:rFonts w:ascii="Arial" w:hAnsi="Arial"/>
        </w:rPr>
        <w:t>the upper engine room.</w:t>
      </w:r>
    </w:p>
    <w:p w14:paraId="50AA7E70" w14:textId="77777777" w:rsidR="001E2E9B" w:rsidRDefault="00000000">
      <w:pPr>
        <w:pStyle w:val="BodyText"/>
        <w:rPr>
          <w:rFonts w:ascii="Arial" w:hAnsi="Arial"/>
        </w:rPr>
      </w:pPr>
      <w:r>
        <w:rPr>
          <w:rFonts w:ascii="Arial" w:hAnsi="Arial"/>
        </w:rPr>
        <w:lastRenderedPageBreak/>
        <w:t>Captain Percy left Chips digging out hull patch kits from engineering storage compartments and returned to the control room.</w:t>
      </w:r>
    </w:p>
    <w:p w14:paraId="37C16442" w14:textId="77777777" w:rsidR="001E2E9B" w:rsidRDefault="00000000">
      <w:pPr>
        <w:pStyle w:val="BodyText"/>
        <w:rPr>
          <w:rFonts w:ascii="Arial" w:hAnsi="Arial"/>
        </w:rPr>
      </w:pPr>
      <w:r>
        <w:rPr>
          <w:rFonts w:ascii="Arial" w:hAnsi="Arial"/>
        </w:rPr>
        <w:t>Gregory’s square head came around and his beady eyes caught hers as her head popped up through the hatch in the floor of the control room. “Wish we had something to shoot at those fuckers who rammed us.”</w:t>
      </w:r>
    </w:p>
    <w:p w14:paraId="112FFC17" w14:textId="3366848B" w:rsidR="001E2E9B" w:rsidRDefault="00000000">
      <w:pPr>
        <w:pStyle w:val="BodyText"/>
        <w:rPr>
          <w:rFonts w:ascii="Arial" w:hAnsi="Arial"/>
        </w:rPr>
      </w:pPr>
      <w:r>
        <w:rPr>
          <w:rFonts w:ascii="Arial" w:hAnsi="Arial"/>
        </w:rPr>
        <w:t xml:space="preserve">“Someday, you handsome young man, I’ll refit the </w:t>
      </w:r>
      <w:r>
        <w:rPr>
          <w:rFonts w:ascii="Arial" w:hAnsi="Arial"/>
          <w:i/>
          <w:iCs/>
        </w:rPr>
        <w:t>Prospect</w:t>
      </w:r>
      <w:r>
        <w:rPr>
          <w:rFonts w:ascii="Arial" w:hAnsi="Arial"/>
        </w:rPr>
        <w:t xml:space="preserve"> as the first merchant sub with a torpedo tube</w:t>
      </w:r>
      <w:del w:id="377" w:author="Julia Ringo" w:date="2023-10-05T13:14:00Z">
        <w:r w:rsidDel="000E7660">
          <w:rPr>
            <w:rFonts w:ascii="Arial" w:hAnsi="Arial"/>
          </w:rPr>
          <w:delText xml:space="preserve"> — </w:delText>
        </w:r>
      </w:del>
      <w:ins w:id="378" w:author="Julia Ringo" w:date="2023-10-05T13:14:00Z">
        <w:r w:rsidR="000E7660">
          <w:rPr>
            <w:rFonts w:ascii="Arial" w:hAnsi="Arial"/>
          </w:rPr>
          <w:t>—</w:t>
        </w:r>
      </w:ins>
      <w:r>
        <w:rPr>
          <w:rFonts w:ascii="Arial" w:hAnsi="Arial"/>
        </w:rPr>
        <w:t>just for you. Until then, our defense is the same as any prey animal</w:t>
      </w:r>
      <w:ins w:id="379" w:author="Julia Ringo" w:date="2023-10-10T11:15:00Z">
        <w:r w:rsidR="00B6693A">
          <w:rPr>
            <w:rFonts w:ascii="Arial" w:hAnsi="Arial"/>
          </w:rPr>
          <w:t>’s</w:t>
        </w:r>
      </w:ins>
      <w:r>
        <w:rPr>
          <w:rFonts w:ascii="Arial" w:hAnsi="Arial"/>
        </w:rPr>
        <w:t>: run and hide.”</w:t>
      </w:r>
    </w:p>
    <w:p w14:paraId="78E6B619" w14:textId="77777777" w:rsidR="001E2E9B" w:rsidRDefault="00000000">
      <w:pPr>
        <w:pStyle w:val="BodyText"/>
        <w:rPr>
          <w:rFonts w:ascii="Arial" w:hAnsi="Arial"/>
        </w:rPr>
      </w:pPr>
      <w:r>
        <w:rPr>
          <w:rFonts w:ascii="Arial" w:hAnsi="Arial"/>
        </w:rPr>
        <w:t>“If you are back in the control room for the moment,” said Hemi, “I will go down to sonar to work on tracking that sub with the ram’s location. And how is our boat? Holding up?”</w:t>
      </w:r>
    </w:p>
    <w:p w14:paraId="45E4E2AE" w14:textId="77777777" w:rsidR="001E2E9B" w:rsidRDefault="00000000">
      <w:pPr>
        <w:pStyle w:val="BodyText"/>
        <w:rPr>
          <w:rFonts w:ascii="Arial" w:hAnsi="Arial"/>
        </w:rPr>
      </w:pPr>
      <w:r>
        <w:rPr>
          <w:rFonts w:ascii="Arial" w:hAnsi="Arial"/>
        </w:rPr>
        <w:t>“We’re sinking. I put Chips on it.”</w:t>
      </w:r>
    </w:p>
    <w:p w14:paraId="78D901F4" w14:textId="77777777" w:rsidR="001E2E9B" w:rsidRDefault="00000000">
      <w:pPr>
        <w:pStyle w:val="BodyText"/>
        <w:rPr>
          <w:rFonts w:ascii="Arial" w:hAnsi="Arial"/>
        </w:rPr>
      </w:pPr>
      <w:r>
        <w:rPr>
          <w:rFonts w:ascii="Arial" w:hAnsi="Arial"/>
        </w:rPr>
        <w:t>“If she can patch the boat with expletives and downright pissed-</w:t>
      </w:r>
      <w:proofErr w:type="spellStart"/>
      <w:r>
        <w:rPr>
          <w:rFonts w:ascii="Arial" w:hAnsi="Arial"/>
        </w:rPr>
        <w:t>offedness</w:t>
      </w:r>
      <w:proofErr w:type="spellEnd"/>
      <w:r>
        <w:rPr>
          <w:rFonts w:ascii="Arial" w:hAnsi="Arial"/>
        </w:rPr>
        <w:t>, we will be in good hands,” said Bastian, without turning around.</w:t>
      </w:r>
    </w:p>
    <w:p w14:paraId="382CD831" w14:textId="6706BAD9" w:rsidR="001E2E9B" w:rsidRDefault="00000000">
      <w:pPr>
        <w:pStyle w:val="BodyText"/>
        <w:rPr>
          <w:rFonts w:ascii="Arial" w:hAnsi="Arial"/>
        </w:rPr>
      </w:pPr>
      <w:r>
        <w:rPr>
          <w:rFonts w:ascii="Arial" w:hAnsi="Arial"/>
        </w:rPr>
        <w:t>Captain Percy stepped off the control room ladder and yielded it to Hemi on his way down. She addressed Gregory and Bastian, sitting in front of her in their control chairs. “What’s the state of my ship</w:t>
      </w:r>
      <w:ins w:id="380" w:author="Julia Ringo" w:date="2023-10-10T11:16:00Z">
        <w:r w:rsidR="00B6693A">
          <w:rPr>
            <w:rFonts w:ascii="Arial" w:hAnsi="Arial"/>
          </w:rPr>
          <w:t>,</w:t>
        </w:r>
      </w:ins>
      <w:r>
        <w:rPr>
          <w:rFonts w:ascii="Arial" w:hAnsi="Arial"/>
        </w:rPr>
        <w:t xml:space="preserve"> boys?”</w:t>
      </w:r>
    </w:p>
    <w:p w14:paraId="2B6E8EAB" w14:textId="77777777" w:rsidR="001E2E9B" w:rsidRDefault="00000000">
      <w:pPr>
        <w:pStyle w:val="BodyText"/>
        <w:rPr>
          <w:rFonts w:ascii="Arial" w:hAnsi="Arial"/>
        </w:rPr>
      </w:pPr>
      <w:r>
        <w:rPr>
          <w:rFonts w:ascii="Arial" w:hAnsi="Arial"/>
        </w:rPr>
        <w:t>“Apparently we’re fucking sinking,” Gregory answered.</w:t>
      </w:r>
    </w:p>
    <w:p w14:paraId="4B63F8CF" w14:textId="4B43BD32" w:rsidR="001E2E9B" w:rsidRDefault="00000000">
      <w:pPr>
        <w:pStyle w:val="BodyText"/>
        <w:rPr>
          <w:rFonts w:ascii="Arial" w:hAnsi="Arial"/>
        </w:rPr>
      </w:pPr>
      <w:r>
        <w:rPr>
          <w:rFonts w:ascii="Arial" w:hAnsi="Arial"/>
        </w:rPr>
        <w:t>“Fucking apparently</w:t>
      </w:r>
      <w:del w:id="381" w:author="Julia Ringo" w:date="2023-10-10T11:08:00Z">
        <w:r w:rsidDel="00B6693A">
          <w:rPr>
            <w:rFonts w:ascii="Arial" w:hAnsi="Arial"/>
          </w:rPr>
          <w:delText>…</w:delText>
        </w:r>
      </w:del>
      <w:ins w:id="382" w:author="Julia Ringo" w:date="2023-10-10T11:08:00Z">
        <w:r w:rsidR="00B6693A">
          <w:rPr>
            <w:rFonts w:ascii="Arial" w:hAnsi="Arial"/>
          </w:rPr>
          <w:t xml:space="preserve"> . . .</w:t>
        </w:r>
      </w:ins>
      <w:r>
        <w:rPr>
          <w:rFonts w:ascii="Arial" w:hAnsi="Arial"/>
        </w:rPr>
        <w:t xml:space="preserve">” she agreed. She scanned the gauges. There was nothing immediate </w:t>
      </w:r>
      <w:del w:id="383" w:author="Julia Ringo" w:date="2023-10-10T11:16:00Z">
        <w:r w:rsidDel="00B6693A">
          <w:rPr>
            <w:rFonts w:ascii="Arial" w:hAnsi="Arial"/>
          </w:rPr>
          <w:delText xml:space="preserve">in </w:delText>
        </w:r>
      </w:del>
      <w:ins w:id="384" w:author="Julia Ringo" w:date="2023-10-10T11:16:00Z">
        <w:r w:rsidR="00B6693A">
          <w:rPr>
            <w:rFonts w:ascii="Arial" w:hAnsi="Arial"/>
          </w:rPr>
          <w:t xml:space="preserve">to announce </w:t>
        </w:r>
      </w:ins>
      <w:r>
        <w:rPr>
          <w:rFonts w:ascii="Arial" w:hAnsi="Arial"/>
        </w:rPr>
        <w:t xml:space="preserve">their impending doom. It was written instead in subtle ways, spread across the dials, and only when the readings of the dials were taken </w:t>
      </w:r>
      <w:del w:id="385" w:author="Julia Ringo" w:date="2023-10-10T11:16:00Z">
        <w:r w:rsidDel="00B6693A">
          <w:rPr>
            <w:rFonts w:ascii="Arial" w:hAnsi="Arial"/>
          </w:rPr>
          <w:delText>al</w:delText>
        </w:r>
      </w:del>
      <w:r>
        <w:rPr>
          <w:rFonts w:ascii="Arial" w:hAnsi="Arial"/>
        </w:rPr>
        <w:t xml:space="preserve">together. The dive plane angle was too steep </w:t>
      </w:r>
      <w:proofErr w:type="gramStart"/>
      <w:r>
        <w:rPr>
          <w:rFonts w:ascii="Arial" w:hAnsi="Arial"/>
        </w:rPr>
        <w:t>for the amount of</w:t>
      </w:r>
      <w:proofErr w:type="gramEnd"/>
      <w:r>
        <w:rPr>
          <w:rFonts w:ascii="Arial" w:hAnsi="Arial"/>
        </w:rPr>
        <w:t xml:space="preserve"> forward drive they were giving the boat. The trim tanks too light. The depth deeper than she wanted</w:t>
      </w:r>
      <w:del w:id="386" w:author="Julia Ringo" w:date="2023-10-10T11:16:00Z">
        <w:r w:rsidDel="00B6693A">
          <w:rPr>
            <w:rFonts w:ascii="Arial" w:hAnsi="Arial"/>
          </w:rPr>
          <w:delText xml:space="preserve"> to be</w:delText>
        </w:r>
      </w:del>
      <w:r>
        <w:rPr>
          <w:rFonts w:ascii="Arial" w:hAnsi="Arial"/>
        </w:rPr>
        <w:t>.</w:t>
      </w:r>
    </w:p>
    <w:p w14:paraId="554CEA00" w14:textId="77777777" w:rsidR="001E2E9B" w:rsidRDefault="00000000">
      <w:pPr>
        <w:pStyle w:val="BodyText"/>
        <w:rPr>
          <w:rFonts w:ascii="Arial" w:hAnsi="Arial"/>
        </w:rPr>
      </w:pPr>
      <w:r>
        <w:rPr>
          <w:rFonts w:ascii="Arial" w:hAnsi="Arial"/>
        </w:rPr>
        <w:t xml:space="preserve">“Since that sub is going to know where we </w:t>
      </w:r>
      <w:proofErr w:type="gramStart"/>
      <w:r>
        <w:rPr>
          <w:rFonts w:ascii="Arial" w:hAnsi="Arial"/>
        </w:rPr>
        <w:t>are</w:t>
      </w:r>
      <w:proofErr w:type="gramEnd"/>
      <w:r>
        <w:rPr>
          <w:rFonts w:ascii="Arial" w:hAnsi="Arial"/>
        </w:rPr>
        <w:t xml:space="preserve"> anyway, you might as well crank the bilge pumps up to maximum power. Making a bunch of noise is better than sinking.”</w:t>
      </w:r>
    </w:p>
    <w:p w14:paraId="02B9E2D0" w14:textId="69FF53E7" w:rsidR="001E2E9B" w:rsidRDefault="00000000">
      <w:pPr>
        <w:pStyle w:val="BodyText"/>
        <w:rPr>
          <w:rFonts w:ascii="Arial" w:hAnsi="Arial"/>
        </w:rPr>
      </w:pPr>
      <w:r>
        <w:rPr>
          <w:rFonts w:ascii="Arial" w:hAnsi="Arial"/>
        </w:rPr>
        <w:t xml:space="preserve">Gregory flipped some </w:t>
      </w:r>
      <w:proofErr w:type="gramStart"/>
      <w:r>
        <w:rPr>
          <w:rFonts w:ascii="Arial" w:hAnsi="Arial"/>
        </w:rPr>
        <w:t>switches</w:t>
      </w:r>
      <w:proofErr w:type="gramEnd"/>
      <w:r>
        <w:rPr>
          <w:rFonts w:ascii="Arial" w:hAnsi="Arial"/>
        </w:rPr>
        <w:t xml:space="preserve"> and another frequency of vibration was added to the regular background hum from the motors</w:t>
      </w:r>
      <w:del w:id="387" w:author="Julia Ringo" w:date="2023-10-10T11:17:00Z">
        <w:r w:rsidDel="00B6693A">
          <w:rPr>
            <w:rFonts w:ascii="Arial" w:hAnsi="Arial"/>
          </w:rPr>
          <w:delText xml:space="preserve"> propelling the boat</w:delText>
        </w:r>
      </w:del>
      <w:r>
        <w:rPr>
          <w:rFonts w:ascii="Arial" w:hAnsi="Arial"/>
        </w:rPr>
        <w:t>.</w:t>
      </w:r>
    </w:p>
    <w:p w14:paraId="303EECC0" w14:textId="6D9F7161" w:rsidR="001E2E9B" w:rsidRDefault="00000000">
      <w:pPr>
        <w:pStyle w:val="BodyText"/>
        <w:rPr>
          <w:rFonts w:ascii="Arial" w:hAnsi="Arial"/>
        </w:rPr>
      </w:pPr>
      <w:r>
        <w:rPr>
          <w:rFonts w:ascii="Arial" w:hAnsi="Arial"/>
        </w:rPr>
        <w:t>Percy lit a cigarillo from the rapidly</w:t>
      </w:r>
      <w:ins w:id="388" w:author="Julia Ringo" w:date="2023-10-10T11:17:00Z">
        <w:r w:rsidR="00B6693A">
          <w:rPr>
            <w:rFonts w:ascii="Arial" w:hAnsi="Arial"/>
          </w:rPr>
          <w:t xml:space="preserve"> </w:t>
        </w:r>
      </w:ins>
      <w:del w:id="389" w:author="Julia Ringo" w:date="2023-10-10T11:17:00Z">
        <w:r w:rsidDel="00B6693A">
          <w:rPr>
            <w:rFonts w:ascii="Arial" w:hAnsi="Arial"/>
          </w:rPr>
          <w:delText>-</w:delText>
        </w:r>
      </w:del>
      <w:r>
        <w:rPr>
          <w:rFonts w:ascii="Arial" w:hAnsi="Arial"/>
        </w:rPr>
        <w:t>depleting pack in her pocket and smoked it down, letting her mind sink into the ever-present hum of the machines that swamped her environment</w:t>
      </w:r>
      <w:ins w:id="390" w:author="Julia Ringo" w:date="2023-10-10T11:17:00Z">
        <w:r w:rsidR="00B6693A">
          <w:rPr>
            <w:rFonts w:ascii="Arial" w:hAnsi="Arial"/>
          </w:rPr>
          <w:t>,</w:t>
        </w:r>
      </w:ins>
      <w:del w:id="391" w:author="Julia Ringo" w:date="2023-10-10T11:17:00Z">
        <w:r w:rsidDel="00B6693A">
          <w:rPr>
            <w:rFonts w:ascii="Arial" w:hAnsi="Arial"/>
          </w:rPr>
          <w:delText xml:space="preserve"> and</w:delText>
        </w:r>
      </w:del>
      <w:r>
        <w:rPr>
          <w:rFonts w:ascii="Arial" w:hAnsi="Arial"/>
        </w:rPr>
        <w:t xml:space="preserve"> ruminating on the gauges. “How’s she handling</w:t>
      </w:r>
      <w:ins w:id="392" w:author="Julia Ringo" w:date="2023-10-10T11:17:00Z">
        <w:r w:rsidR="00B6693A">
          <w:rPr>
            <w:rFonts w:ascii="Arial" w:hAnsi="Arial"/>
          </w:rPr>
          <w:t>,</w:t>
        </w:r>
      </w:ins>
      <w:r>
        <w:rPr>
          <w:rFonts w:ascii="Arial" w:hAnsi="Arial"/>
        </w:rPr>
        <w:t xml:space="preserve"> generally?”</w:t>
      </w:r>
    </w:p>
    <w:p w14:paraId="790D5B83" w14:textId="1E2AA41B" w:rsidR="001E2E9B" w:rsidRDefault="00000000">
      <w:pPr>
        <w:pStyle w:val="BodyText"/>
        <w:rPr>
          <w:rFonts w:ascii="Arial" w:hAnsi="Arial"/>
        </w:rPr>
      </w:pPr>
      <w:r>
        <w:rPr>
          <w:rFonts w:ascii="Arial" w:hAnsi="Arial"/>
        </w:rPr>
        <w:t>“The boat just doesn’t seem fucking normal</w:t>
      </w:r>
      <w:ins w:id="393" w:author="Julia Ringo" w:date="2023-10-10T11:17:00Z">
        <w:r w:rsidR="00B6693A">
          <w:rPr>
            <w:rFonts w:ascii="Arial" w:hAnsi="Arial"/>
          </w:rPr>
          <w:t>,</w:t>
        </w:r>
      </w:ins>
      <w:r>
        <w:rPr>
          <w:rFonts w:ascii="Arial" w:hAnsi="Arial"/>
        </w:rPr>
        <w:t xml:space="preserve"> Cap. It doesn’t respond how I want it to,” said Bastian.</w:t>
      </w:r>
    </w:p>
    <w:p w14:paraId="107CB8AA" w14:textId="77777777" w:rsidR="001E2E9B" w:rsidRDefault="00000000">
      <w:pPr>
        <w:pStyle w:val="BodyText"/>
        <w:rPr>
          <w:rFonts w:ascii="Arial" w:hAnsi="Arial"/>
        </w:rPr>
      </w:pPr>
      <w:r>
        <w:rPr>
          <w:rFonts w:ascii="Arial" w:hAnsi="Arial"/>
        </w:rPr>
        <w:t xml:space="preserve">“Here, let me try the rudder.” She reached over him and turned the wheel hard over. The </w:t>
      </w:r>
      <w:r>
        <w:rPr>
          <w:rFonts w:ascii="Arial" w:hAnsi="Arial"/>
          <w:i/>
          <w:iCs/>
        </w:rPr>
        <w:t>Prospect</w:t>
      </w:r>
      <w:r>
        <w:rPr>
          <w:rFonts w:ascii="Arial" w:hAnsi="Arial"/>
        </w:rPr>
        <w:t xml:space="preserve"> came about slowly but surely, leaning over slightly, as she should. But after a short delay the whole boat took on a sudden heavy list. Percy counter-steered and brought the </w:t>
      </w:r>
      <w:r>
        <w:rPr>
          <w:rFonts w:ascii="Arial" w:hAnsi="Arial"/>
          <w:i/>
          <w:iCs/>
        </w:rPr>
        <w:t>Prospect</w:t>
      </w:r>
      <w:r>
        <w:rPr>
          <w:rFonts w:ascii="Arial" w:hAnsi="Arial"/>
        </w:rPr>
        <w:t xml:space="preserve"> back to the course they had been on.</w:t>
      </w:r>
    </w:p>
    <w:p w14:paraId="1BC4FFD7" w14:textId="77777777" w:rsidR="001E2E9B" w:rsidRDefault="00000000">
      <w:pPr>
        <w:pStyle w:val="BodyText"/>
        <w:rPr>
          <w:rFonts w:ascii="Arial" w:hAnsi="Arial"/>
        </w:rPr>
      </w:pPr>
      <w:r>
        <w:rPr>
          <w:rFonts w:ascii="Arial" w:hAnsi="Arial"/>
        </w:rPr>
        <w:t>“See? That doesn’t seem quite fuckin’ OK to me,” said Bastian.</w:t>
      </w:r>
    </w:p>
    <w:p w14:paraId="6F97A9C7" w14:textId="67631862" w:rsidR="001E2E9B" w:rsidRDefault="00000000">
      <w:pPr>
        <w:pStyle w:val="BodyText"/>
        <w:rPr>
          <w:rFonts w:ascii="Arial" w:hAnsi="Arial"/>
        </w:rPr>
      </w:pPr>
      <w:r>
        <w:rPr>
          <w:rFonts w:ascii="Arial" w:hAnsi="Arial"/>
        </w:rPr>
        <w:lastRenderedPageBreak/>
        <w:t xml:space="preserve">Captain Percy knew it was worse than that. The sharp list after the delay was the weight of the slack water in the bilge pouring over to one side </w:t>
      </w:r>
      <w:del w:id="394" w:author="Julia Ringo" w:date="2023-10-10T11:17:00Z">
        <w:r w:rsidDel="00B6693A">
          <w:rPr>
            <w:rFonts w:ascii="Arial" w:hAnsi="Arial"/>
          </w:rPr>
          <w:delText xml:space="preserve">of the boat </w:delText>
        </w:r>
      </w:del>
      <w:r>
        <w:rPr>
          <w:rFonts w:ascii="Arial" w:hAnsi="Arial"/>
        </w:rPr>
        <w:t>and dragging the rest of the boat over with the weight of its movement.</w:t>
      </w:r>
    </w:p>
    <w:p w14:paraId="28592CDB" w14:textId="77777777" w:rsidR="001E2E9B" w:rsidRDefault="00000000">
      <w:pPr>
        <w:pStyle w:val="BodyText"/>
        <w:rPr>
          <w:rFonts w:ascii="Arial" w:hAnsi="Arial"/>
        </w:rPr>
      </w:pPr>
      <w:r>
        <w:rPr>
          <w:rFonts w:ascii="Arial" w:hAnsi="Arial"/>
        </w:rPr>
        <w:t> </w:t>
      </w:r>
    </w:p>
    <w:p w14:paraId="001AA741" w14:textId="531FE1CA" w:rsidR="001E2E9B" w:rsidRDefault="00000000">
      <w:pPr>
        <w:pStyle w:val="BodyText"/>
        <w:rPr>
          <w:rFonts w:ascii="Arial" w:hAnsi="Arial"/>
        </w:rPr>
      </w:pPr>
      <w:del w:id="395" w:author="Julia Ringo" w:date="2023-10-10T11:18:00Z">
        <w:r w:rsidDel="00B6693A">
          <w:rPr>
            <w:rFonts w:ascii="Arial" w:hAnsi="Arial"/>
          </w:rPr>
          <w:delText>A short while later</w:delText>
        </w:r>
      </w:del>
      <w:ins w:id="396" w:author="Julia Ringo" w:date="2023-10-10T11:18:00Z">
        <w:r w:rsidR="00B6693A">
          <w:rPr>
            <w:rFonts w:ascii="Arial" w:hAnsi="Arial"/>
          </w:rPr>
          <w:t>Soon</w:t>
        </w:r>
      </w:ins>
      <w:r>
        <w:rPr>
          <w:rFonts w:ascii="Arial" w:hAnsi="Arial"/>
        </w:rPr>
        <w:t>, Percy had finished her cigarillo. “I</w:t>
      </w:r>
      <w:del w:id="397" w:author="Julia Ringo" w:date="2023-10-10T11:08:00Z">
        <w:r w:rsidDel="00B6693A">
          <w:rPr>
            <w:rFonts w:ascii="Arial" w:hAnsi="Arial"/>
          </w:rPr>
          <w:delText>…</w:delText>
        </w:r>
      </w:del>
      <w:ins w:id="398" w:author="Julia Ringo" w:date="2023-10-10T11:08:00Z">
        <w:r w:rsidR="00B6693A">
          <w:rPr>
            <w:rFonts w:ascii="Arial" w:hAnsi="Arial"/>
          </w:rPr>
          <w:t xml:space="preserve"> . . . </w:t>
        </w:r>
      </w:ins>
      <w:del w:id="399" w:author="Julia Ringo" w:date="2023-10-10T11:18:00Z">
        <w:r w:rsidDel="00B6693A">
          <w:rPr>
            <w:rFonts w:ascii="Arial" w:hAnsi="Arial"/>
          </w:rPr>
          <w:delText xml:space="preserve"> </w:delText>
        </w:r>
      </w:del>
      <w:r>
        <w:rPr>
          <w:rFonts w:ascii="Arial" w:hAnsi="Arial"/>
        </w:rPr>
        <w:t>need to go check on Chips.” She slid down the ladder from the control room, passed Hemi</w:t>
      </w:r>
      <w:ins w:id="400" w:author="Julia Ringo" w:date="2023-10-10T11:18:00Z">
        <w:r w:rsidR="00B6693A">
          <w:rPr>
            <w:rFonts w:ascii="Arial" w:hAnsi="Arial"/>
          </w:rPr>
          <w:t>,</w:t>
        </w:r>
      </w:ins>
      <w:r>
        <w:rPr>
          <w:rFonts w:ascii="Arial" w:hAnsi="Arial"/>
        </w:rPr>
        <w:t xml:space="preserve"> </w:t>
      </w:r>
      <w:del w:id="401" w:author="Julia Ringo" w:date="2023-10-10T11:18:00Z">
        <w:r w:rsidDel="00B6693A">
          <w:rPr>
            <w:rFonts w:ascii="Arial" w:hAnsi="Arial"/>
          </w:rPr>
          <w:delText xml:space="preserve">concentrating on </w:delText>
        </w:r>
      </w:del>
      <w:r>
        <w:rPr>
          <w:rFonts w:ascii="Arial" w:hAnsi="Arial"/>
        </w:rPr>
        <w:t xml:space="preserve">listening to the headphones at the sonar station, and continued </w:t>
      </w:r>
      <w:del w:id="402" w:author="Julia Ringo" w:date="2023-10-10T11:18:00Z">
        <w:r w:rsidDel="00B6693A">
          <w:rPr>
            <w:rFonts w:ascii="Arial" w:hAnsi="Arial"/>
          </w:rPr>
          <w:delText xml:space="preserve">forward </w:delText>
        </w:r>
      </w:del>
      <w:r>
        <w:rPr>
          <w:rFonts w:ascii="Arial" w:hAnsi="Arial"/>
        </w:rPr>
        <w:t>until she got to the steep metal stairs down into the cargo hold.</w:t>
      </w:r>
    </w:p>
    <w:p w14:paraId="198F05FD" w14:textId="748E9D14" w:rsidR="001E2E9B" w:rsidRDefault="00000000">
      <w:pPr>
        <w:pStyle w:val="BodyText"/>
        <w:rPr>
          <w:rFonts w:ascii="Arial" w:hAnsi="Arial"/>
        </w:rPr>
      </w:pPr>
      <w:r>
        <w:rPr>
          <w:rFonts w:ascii="Arial" w:hAnsi="Arial"/>
        </w:rPr>
        <w:t>Chips and Owen were working at the far end</w:t>
      </w:r>
      <w:ins w:id="403" w:author="Julia Ringo" w:date="2023-10-10T11:18:00Z">
        <w:r w:rsidR="00B6693A">
          <w:rPr>
            <w:rFonts w:ascii="Arial" w:hAnsi="Arial"/>
          </w:rPr>
          <w:t>,</w:t>
        </w:r>
      </w:ins>
      <w:r>
        <w:rPr>
          <w:rFonts w:ascii="Arial" w:hAnsi="Arial"/>
        </w:rPr>
        <w:t xml:space="preserve"> where they had rigged bright work lamps. Owen was dragging one end of a fat</w:t>
      </w:r>
      <w:ins w:id="404" w:author="Julia Ringo" w:date="2023-10-10T11:19:00Z">
        <w:r w:rsidR="00B6693A">
          <w:rPr>
            <w:rFonts w:ascii="Arial" w:hAnsi="Arial"/>
          </w:rPr>
          <w:t>,</w:t>
        </w:r>
      </w:ins>
      <w:r>
        <w:rPr>
          <w:rFonts w:ascii="Arial" w:hAnsi="Arial"/>
        </w:rPr>
        <w:t xml:space="preserve"> gray, grimy hose for an old mobile bilge pump from the pool of black water in the bow up the middle of the cargo hold toward</w:t>
      </w:r>
      <w:del w:id="405" w:author="Julia Ringo" w:date="2023-10-10T11:19:00Z">
        <w:r w:rsidDel="00B6693A">
          <w:rPr>
            <w:rFonts w:ascii="Arial" w:hAnsi="Arial"/>
          </w:rPr>
          <w:delText>s</w:delText>
        </w:r>
      </w:del>
      <w:r>
        <w:rPr>
          <w:rFonts w:ascii="Arial" w:hAnsi="Arial"/>
        </w:rPr>
        <w:t xml:space="preserve"> the fixture set in the wall where a hose could be fed to the trim tanks. Chips had </w:t>
      </w:r>
      <w:ins w:id="406" w:author="Julia Ringo" w:date="2023-10-10T11:19:00Z">
        <w:r w:rsidR="00B6693A">
          <w:rPr>
            <w:rFonts w:ascii="Arial" w:hAnsi="Arial"/>
          </w:rPr>
          <w:t xml:space="preserve">pulled out and stacked </w:t>
        </w:r>
      </w:ins>
      <w:r>
        <w:rPr>
          <w:rFonts w:ascii="Arial" w:hAnsi="Arial"/>
        </w:rPr>
        <w:t xml:space="preserve">a whole set of the deck grates </w:t>
      </w:r>
      <w:del w:id="407" w:author="Julia Ringo" w:date="2023-10-10T11:19:00Z">
        <w:r w:rsidDel="00B6693A">
          <w:rPr>
            <w:rFonts w:ascii="Arial" w:hAnsi="Arial"/>
          </w:rPr>
          <w:delText xml:space="preserve">out and stacked up </w:delText>
        </w:r>
      </w:del>
      <w:r>
        <w:rPr>
          <w:rFonts w:ascii="Arial" w:hAnsi="Arial"/>
        </w:rPr>
        <w:t>to expose the pond of scummy black water under</w:t>
      </w:r>
      <w:del w:id="408" w:author="Julia Ringo" w:date="2023-10-10T11:19:00Z">
        <w:r w:rsidDel="00B6693A">
          <w:rPr>
            <w:rFonts w:ascii="Arial" w:hAnsi="Arial"/>
          </w:rPr>
          <w:delText xml:space="preserve"> </w:delText>
        </w:r>
      </w:del>
      <w:ins w:id="409" w:author="Julia Ringo" w:date="2023-10-10T11:19:00Z">
        <w:r w:rsidR="00B6693A">
          <w:rPr>
            <w:rFonts w:ascii="Arial" w:hAnsi="Arial"/>
          </w:rPr>
          <w:t>neath</w:t>
        </w:r>
      </w:ins>
      <w:del w:id="410" w:author="Julia Ringo" w:date="2023-10-10T11:19:00Z">
        <w:r w:rsidDel="00B6693A">
          <w:rPr>
            <w:rFonts w:ascii="Arial" w:hAnsi="Arial"/>
          </w:rPr>
          <w:delText>them</w:delText>
        </w:r>
      </w:del>
      <w:r>
        <w:rPr>
          <w:rFonts w:ascii="Arial" w:hAnsi="Arial"/>
        </w:rPr>
        <w:t xml:space="preserve">. She was wearing thick rubber waders and standing </w:t>
      </w:r>
      <w:del w:id="411" w:author="Julia Ringo" w:date="2023-10-10T11:19:00Z">
        <w:r w:rsidDel="00B6693A">
          <w:rPr>
            <w:rFonts w:ascii="Arial" w:hAnsi="Arial"/>
          </w:rPr>
          <w:delText xml:space="preserve">directly </w:delText>
        </w:r>
      </w:del>
      <w:ins w:id="412" w:author="Julia Ringo" w:date="2023-10-10T11:19:00Z">
        <w:r w:rsidR="00B6693A">
          <w:rPr>
            <w:rFonts w:ascii="Arial" w:hAnsi="Arial"/>
          </w:rPr>
          <w:t xml:space="preserve">in the fetid water </w:t>
        </w:r>
      </w:ins>
      <w:r>
        <w:rPr>
          <w:rFonts w:ascii="Arial" w:hAnsi="Arial"/>
        </w:rPr>
        <w:t>on the inside of the pressure hull</w:t>
      </w:r>
      <w:del w:id="413" w:author="Julia Ringo" w:date="2023-10-10T11:19:00Z">
        <w:r w:rsidDel="00B6693A">
          <w:rPr>
            <w:rFonts w:ascii="Arial" w:hAnsi="Arial"/>
          </w:rPr>
          <w:delText xml:space="preserve"> </w:delText>
        </w:r>
      </w:del>
      <w:ins w:id="414" w:author="Julia Ringo" w:date="2023-10-10T11:19:00Z">
        <w:r w:rsidR="00B6693A">
          <w:rPr>
            <w:rFonts w:ascii="Arial" w:hAnsi="Arial"/>
          </w:rPr>
          <w:t>, which</w:t>
        </w:r>
      </w:ins>
      <w:del w:id="415" w:author="Julia Ringo" w:date="2023-10-10T11:19:00Z">
        <w:r w:rsidDel="00B6693A">
          <w:rPr>
            <w:rFonts w:ascii="Arial" w:hAnsi="Arial"/>
          </w:rPr>
          <w:delText>in the fetid water. The water</w:delText>
        </w:r>
      </w:del>
      <w:r>
        <w:rPr>
          <w:rFonts w:ascii="Arial" w:hAnsi="Arial"/>
        </w:rPr>
        <w:t xml:space="preserve"> had pooled </w:t>
      </w:r>
      <w:del w:id="416" w:author="Julia Ringo" w:date="2023-10-10T11:19:00Z">
        <w:r w:rsidDel="00B6693A">
          <w:rPr>
            <w:rFonts w:ascii="Arial" w:hAnsi="Arial"/>
          </w:rPr>
          <w:delText xml:space="preserve">up </w:delText>
        </w:r>
      </w:del>
      <w:r>
        <w:rPr>
          <w:rFonts w:ascii="Arial" w:hAnsi="Arial"/>
        </w:rPr>
        <w:t xml:space="preserve">above the grating level </w:t>
      </w:r>
      <w:del w:id="417" w:author="Julia Ringo" w:date="2023-10-10T11:19:00Z">
        <w:r w:rsidDel="00B6693A">
          <w:rPr>
            <w:rFonts w:ascii="Arial" w:hAnsi="Arial"/>
          </w:rPr>
          <w:delText xml:space="preserve">and was </w:delText>
        </w:r>
      </w:del>
      <w:r>
        <w:rPr>
          <w:rFonts w:ascii="Arial" w:hAnsi="Arial"/>
        </w:rPr>
        <w:t>almost to Chips’ chest</w:t>
      </w:r>
      <w:del w:id="418" w:author="Julia Ringo" w:date="2023-10-05T13:14:00Z">
        <w:r w:rsidDel="000E7660">
          <w:rPr>
            <w:rFonts w:ascii="Arial" w:hAnsi="Arial"/>
          </w:rPr>
          <w:delText xml:space="preserve"> — </w:delText>
        </w:r>
      </w:del>
      <w:ins w:id="419" w:author="Julia Ringo" w:date="2023-10-05T13:14:00Z">
        <w:r w:rsidR="000E7660">
          <w:rPr>
            <w:rFonts w:ascii="Arial" w:hAnsi="Arial"/>
          </w:rPr>
          <w:t>—</w:t>
        </w:r>
      </w:ins>
      <w:r>
        <w:rPr>
          <w:rFonts w:ascii="Arial" w:hAnsi="Arial"/>
        </w:rPr>
        <w:t>a distressing sight</w:t>
      </w:r>
      <w:ins w:id="420" w:author="Julia Ringo" w:date="2023-10-10T11:20:00Z">
        <w:r w:rsidR="00B6693A">
          <w:rPr>
            <w:rFonts w:ascii="Arial" w:hAnsi="Arial"/>
          </w:rPr>
          <w:t>,</w:t>
        </w:r>
      </w:ins>
      <w:r>
        <w:rPr>
          <w:rFonts w:ascii="Arial" w:hAnsi="Arial"/>
        </w:rPr>
        <w:t xml:space="preserve"> </w:t>
      </w:r>
      <w:del w:id="421" w:author="Julia Ringo" w:date="2023-10-10T11:20:00Z">
        <w:r w:rsidDel="00B6693A">
          <w:rPr>
            <w:rFonts w:ascii="Arial" w:hAnsi="Arial"/>
          </w:rPr>
          <w:delText xml:space="preserve">that was </w:delText>
        </w:r>
      </w:del>
      <w:r>
        <w:rPr>
          <w:rFonts w:ascii="Arial" w:hAnsi="Arial"/>
        </w:rPr>
        <w:t xml:space="preserve">tempered in Percy’s mind </w:t>
      </w:r>
      <w:ins w:id="422" w:author="Julia Ringo" w:date="2023-10-10T11:20:00Z">
        <w:r w:rsidR="00B6693A">
          <w:rPr>
            <w:rFonts w:ascii="Arial" w:hAnsi="Arial"/>
          </w:rPr>
          <w:t xml:space="preserve">only </w:t>
        </w:r>
      </w:ins>
      <w:r>
        <w:rPr>
          <w:rFonts w:ascii="Arial" w:hAnsi="Arial"/>
        </w:rPr>
        <w:t xml:space="preserve">by the knowledge that Chips was not a tall woman. Chips </w:t>
      </w:r>
      <w:del w:id="423" w:author="Julia Ringo" w:date="2023-10-10T11:20:00Z">
        <w:r w:rsidDel="00B6693A">
          <w:rPr>
            <w:rFonts w:ascii="Arial" w:hAnsi="Arial"/>
          </w:rPr>
          <w:delText xml:space="preserve">had </w:delText>
        </w:r>
      </w:del>
      <w:ins w:id="424" w:author="Julia Ringo" w:date="2023-10-10T11:20:00Z">
        <w:r w:rsidR="00B6693A">
          <w:rPr>
            <w:rFonts w:ascii="Arial" w:hAnsi="Arial"/>
          </w:rPr>
          <w:t xml:space="preserve">wore </w:t>
        </w:r>
      </w:ins>
      <w:r>
        <w:rPr>
          <w:rFonts w:ascii="Arial" w:hAnsi="Arial"/>
        </w:rPr>
        <w:t xml:space="preserve">heavy rubber welding gloves </w:t>
      </w:r>
      <w:del w:id="425" w:author="Julia Ringo" w:date="2023-10-10T11:20:00Z">
        <w:r w:rsidDel="00B6693A">
          <w:rPr>
            <w:rFonts w:ascii="Arial" w:hAnsi="Arial"/>
          </w:rPr>
          <w:delText xml:space="preserve">on </w:delText>
        </w:r>
      </w:del>
      <w:r>
        <w:rPr>
          <w:rFonts w:ascii="Arial" w:hAnsi="Arial"/>
        </w:rPr>
        <w:t xml:space="preserve">and a </w:t>
      </w:r>
      <w:ins w:id="426" w:author="Julia Ringo" w:date="2023-10-10T11:20:00Z">
        <w:r w:rsidR="00B6693A">
          <w:rPr>
            <w:rFonts w:ascii="Arial" w:hAnsi="Arial"/>
          </w:rPr>
          <w:t xml:space="preserve">swim </w:t>
        </w:r>
      </w:ins>
      <w:r>
        <w:rPr>
          <w:rFonts w:ascii="Arial" w:hAnsi="Arial"/>
        </w:rPr>
        <w:t xml:space="preserve">mask so she could see what she was doing under the water. </w:t>
      </w:r>
      <w:del w:id="427" w:author="Julia Ringo" w:date="2023-10-10T11:20:00Z">
        <w:r w:rsidDel="00B6693A">
          <w:rPr>
            <w:rFonts w:ascii="Arial" w:hAnsi="Arial"/>
          </w:rPr>
          <w:delText>Above the swim mask</w:delText>
        </w:r>
      </w:del>
      <w:ins w:id="428" w:author="Julia Ringo" w:date="2023-10-10T11:20:00Z">
        <w:r w:rsidR="00B6693A">
          <w:rPr>
            <w:rFonts w:ascii="Arial" w:hAnsi="Arial"/>
          </w:rPr>
          <w:t>On top</w:t>
        </w:r>
      </w:ins>
      <w:r>
        <w:rPr>
          <w:rFonts w:ascii="Arial" w:hAnsi="Arial"/>
        </w:rPr>
        <w:t xml:space="preserve"> she wore another dark-lensed </w:t>
      </w:r>
      <w:ins w:id="429" w:author="Julia Ringo" w:date="2023-10-10T11:20:00Z">
        <w:r w:rsidR="00B6693A">
          <w:rPr>
            <w:rFonts w:ascii="Arial" w:hAnsi="Arial"/>
          </w:rPr>
          <w:t xml:space="preserve">welding </w:t>
        </w:r>
      </w:ins>
      <w:r>
        <w:rPr>
          <w:rFonts w:ascii="Arial" w:hAnsi="Arial"/>
        </w:rPr>
        <w:t xml:space="preserve">mask </w:t>
      </w:r>
      <w:del w:id="430" w:author="Julia Ringo" w:date="2023-10-10T11:20:00Z">
        <w:r w:rsidDel="00B6693A">
          <w:rPr>
            <w:rFonts w:ascii="Arial" w:hAnsi="Arial"/>
          </w:rPr>
          <w:delText xml:space="preserve">for welding </w:delText>
        </w:r>
      </w:del>
      <w:r>
        <w:rPr>
          <w:rFonts w:ascii="Arial" w:hAnsi="Arial"/>
        </w:rPr>
        <w:t>that could flip up or down as the work required.</w:t>
      </w:r>
    </w:p>
    <w:p w14:paraId="1EE5762F" w14:textId="26F2B643" w:rsidR="001E2E9B" w:rsidRDefault="00000000">
      <w:pPr>
        <w:pStyle w:val="BodyText"/>
        <w:rPr>
          <w:rFonts w:ascii="Arial" w:hAnsi="Arial"/>
        </w:rPr>
      </w:pPr>
      <w:r>
        <w:rPr>
          <w:rFonts w:ascii="Arial" w:hAnsi="Arial"/>
        </w:rPr>
        <w:t xml:space="preserve">As Percy </w:t>
      </w:r>
      <w:del w:id="431" w:author="Julia Ringo" w:date="2023-10-10T11:21:00Z">
        <w:r w:rsidDel="00B6693A">
          <w:rPr>
            <w:rFonts w:ascii="Arial" w:hAnsi="Arial"/>
          </w:rPr>
          <w:delText xml:space="preserve">was </w:delText>
        </w:r>
      </w:del>
      <w:r>
        <w:rPr>
          <w:rFonts w:ascii="Arial" w:hAnsi="Arial"/>
        </w:rPr>
        <w:t>walk</w:t>
      </w:r>
      <w:ins w:id="432" w:author="Julia Ringo" w:date="2023-10-10T11:21:00Z">
        <w:r w:rsidR="00B6693A">
          <w:rPr>
            <w:rFonts w:ascii="Arial" w:hAnsi="Arial"/>
          </w:rPr>
          <w:t>ed</w:t>
        </w:r>
      </w:ins>
      <w:del w:id="433" w:author="Julia Ringo" w:date="2023-10-10T11:21:00Z">
        <w:r w:rsidDel="00B6693A">
          <w:rPr>
            <w:rFonts w:ascii="Arial" w:hAnsi="Arial"/>
          </w:rPr>
          <w:delText>ing</w:delText>
        </w:r>
      </w:del>
      <w:r>
        <w:rPr>
          <w:rFonts w:ascii="Arial" w:hAnsi="Arial"/>
        </w:rPr>
        <w:t xml:space="preserve"> down the cargo hold, Chips’ head </w:t>
      </w:r>
      <w:del w:id="434" w:author="Julia Ringo" w:date="2023-10-10T11:21:00Z">
        <w:r w:rsidDel="00B6693A">
          <w:rPr>
            <w:rFonts w:ascii="Arial" w:hAnsi="Arial"/>
          </w:rPr>
          <w:delText xml:space="preserve">was </w:delText>
        </w:r>
      </w:del>
      <w:r>
        <w:rPr>
          <w:rFonts w:ascii="Arial" w:hAnsi="Arial"/>
        </w:rPr>
        <w:t>disappear</w:t>
      </w:r>
      <w:ins w:id="435" w:author="Julia Ringo" w:date="2023-10-10T11:21:00Z">
        <w:r w:rsidR="00B6693A">
          <w:rPr>
            <w:rFonts w:ascii="Arial" w:hAnsi="Arial"/>
          </w:rPr>
          <w:t>ed</w:t>
        </w:r>
      </w:ins>
      <w:del w:id="436" w:author="Julia Ringo" w:date="2023-10-10T11:21:00Z">
        <w:r w:rsidDel="00B6693A">
          <w:rPr>
            <w:rFonts w:ascii="Arial" w:hAnsi="Arial"/>
          </w:rPr>
          <w:delText>ing</w:delText>
        </w:r>
      </w:del>
      <w:r>
        <w:rPr>
          <w:rFonts w:ascii="Arial" w:hAnsi="Arial"/>
        </w:rPr>
        <w:t xml:space="preserve"> under the surface. </w:t>
      </w:r>
      <w:del w:id="437" w:author="Julia Ringo" w:date="2023-10-10T11:21:00Z">
        <w:r w:rsidDel="00B6693A">
          <w:rPr>
            <w:rFonts w:ascii="Arial" w:hAnsi="Arial"/>
          </w:rPr>
          <w:delText xml:space="preserve">She </w:delText>
        </w:r>
      </w:del>
      <w:ins w:id="438" w:author="Julia Ringo" w:date="2023-10-10T11:21:00Z">
        <w:r w:rsidR="00B6693A">
          <w:rPr>
            <w:rFonts w:ascii="Arial" w:hAnsi="Arial"/>
          </w:rPr>
          <w:t xml:space="preserve">Percy </w:t>
        </w:r>
      </w:ins>
      <w:r>
        <w:rPr>
          <w:rFonts w:ascii="Arial" w:hAnsi="Arial"/>
        </w:rPr>
        <w:t>stood on the grating above</w:t>
      </w:r>
      <w:del w:id="439" w:author="Julia Ringo" w:date="2023-10-10T11:21:00Z">
        <w:r w:rsidDel="00B6693A">
          <w:rPr>
            <w:rFonts w:ascii="Arial" w:hAnsi="Arial"/>
          </w:rPr>
          <w:delText xml:space="preserve"> Chips</w:delText>
        </w:r>
      </w:del>
      <w:r>
        <w:rPr>
          <w:rFonts w:ascii="Arial" w:hAnsi="Arial"/>
        </w:rPr>
        <w:t>, watching. The welding rig next to her revved up with a hiss and a groan, and a stream of bubbles and flashing blue light pierced through the turbid water. When Chips lifted her head for air, water ran down her mask in rivulets</w:t>
      </w:r>
      <w:del w:id="440" w:author="Julia Ringo" w:date="2023-10-10T11:21:00Z">
        <w:r w:rsidDel="00B6693A">
          <w:rPr>
            <w:rFonts w:ascii="Arial" w:hAnsi="Arial"/>
          </w:rPr>
          <w:delText>,</w:delText>
        </w:r>
      </w:del>
      <w:r>
        <w:rPr>
          <w:rFonts w:ascii="Arial" w:hAnsi="Arial"/>
        </w:rPr>
        <w:t xml:space="preserve"> and drained in a greasy gray stream from her matted hair. Percy asked </w:t>
      </w:r>
      <w:del w:id="441" w:author="Julia Ringo" w:date="2023-10-10T11:21:00Z">
        <w:r w:rsidDel="00B6693A">
          <w:rPr>
            <w:rFonts w:ascii="Arial" w:hAnsi="Arial"/>
          </w:rPr>
          <w:delText xml:space="preserve">her </w:delText>
        </w:r>
      </w:del>
      <w:r>
        <w:rPr>
          <w:rFonts w:ascii="Arial" w:hAnsi="Arial"/>
        </w:rPr>
        <w:t>for her report.</w:t>
      </w:r>
    </w:p>
    <w:p w14:paraId="63F39E8D" w14:textId="62B6EFD7" w:rsidR="001E2E9B" w:rsidRDefault="00000000">
      <w:pPr>
        <w:pStyle w:val="BodyText"/>
        <w:rPr>
          <w:rFonts w:ascii="Arial" w:hAnsi="Arial"/>
        </w:rPr>
      </w:pPr>
      <w:r>
        <w:rPr>
          <w:rFonts w:ascii="Arial" w:hAnsi="Arial"/>
        </w:rPr>
        <w:t xml:space="preserve">“Fuck you, </w:t>
      </w:r>
      <w:proofErr w:type="spellStart"/>
      <w:r>
        <w:rPr>
          <w:rFonts w:ascii="Arial" w:hAnsi="Arial"/>
        </w:rPr>
        <w:t>ya</w:t>
      </w:r>
      <w:proofErr w:type="spellEnd"/>
      <w:r>
        <w:rPr>
          <w:rFonts w:ascii="Arial" w:hAnsi="Arial"/>
        </w:rPr>
        <w:t xml:space="preserve"> dominating fuckin’ cow. This is delicate fuckin’ work here and you’re up on there in the control room sloshing the whole fuckin’ boat back and forth. And it needs fucking time. The hull’s got hundreds of tiny cracks. It’s split open the way </w:t>
      </w:r>
      <w:proofErr w:type="spellStart"/>
      <w:r>
        <w:rPr>
          <w:rFonts w:ascii="Arial" w:hAnsi="Arial"/>
        </w:rPr>
        <w:t>ya</w:t>
      </w:r>
      <w:proofErr w:type="spellEnd"/>
      <w:r>
        <w:rPr>
          <w:rFonts w:ascii="Arial" w:hAnsi="Arial"/>
        </w:rPr>
        <w:t xml:space="preserve"> might break off a piece of cheese</w:t>
      </w:r>
      <w:del w:id="442" w:author="Julia Ringo" w:date="2023-10-05T13:14:00Z">
        <w:r w:rsidDel="000E7660">
          <w:rPr>
            <w:rFonts w:ascii="Arial" w:hAnsi="Arial"/>
          </w:rPr>
          <w:delText xml:space="preserve"> — </w:delText>
        </w:r>
      </w:del>
      <w:ins w:id="443" w:author="Julia Ringo" w:date="2023-10-05T13:14:00Z">
        <w:r w:rsidR="000E7660">
          <w:rPr>
            <w:rFonts w:ascii="Arial" w:hAnsi="Arial"/>
          </w:rPr>
          <w:t>—</w:t>
        </w:r>
      </w:ins>
      <w:r>
        <w:rPr>
          <w:rFonts w:ascii="Arial" w:hAnsi="Arial"/>
        </w:rPr>
        <w:t>tiny cracks all the fuckin’ way along. If it were one big crack it would be much fucking simpler. Hand me that fuckin’ patch piece by your feet.”</w:t>
      </w:r>
    </w:p>
    <w:p w14:paraId="14168375" w14:textId="5E1F6795" w:rsidR="001E2E9B" w:rsidRDefault="00000000">
      <w:pPr>
        <w:pStyle w:val="BodyText"/>
        <w:rPr>
          <w:rFonts w:ascii="Arial" w:hAnsi="Arial"/>
        </w:rPr>
      </w:pPr>
      <w:r>
        <w:rPr>
          <w:rFonts w:ascii="Arial" w:hAnsi="Arial"/>
        </w:rPr>
        <w:t xml:space="preserve">Captain Percy spat, and her spit tasted oily and gritty. She handed Chips the flat piece of sheet steel, which was coated with a slippery residue. Chips held it against the side of the hull and pulled a hammer from a loop on her waders. She hammered it against the side of the hull with heavy, ringing smacks, shaping it to the interior curve of the boat. Percy was sure she could hear the ring of the hammer traveling along the steel pressure hull all the way to the stern. She could imagine the sound going out into the water, which felt like a violation </w:t>
      </w:r>
      <w:del w:id="444" w:author="Julia Ringo" w:date="2023-10-10T11:23:00Z">
        <w:r w:rsidDel="00B6693A">
          <w:rPr>
            <w:rFonts w:ascii="Arial" w:hAnsi="Arial"/>
          </w:rPr>
          <w:delText xml:space="preserve">to </w:delText>
        </w:r>
      </w:del>
      <w:ins w:id="445" w:author="Julia Ringo" w:date="2023-10-10T11:23:00Z">
        <w:r w:rsidR="00B6693A">
          <w:rPr>
            <w:rFonts w:ascii="Arial" w:hAnsi="Arial"/>
          </w:rPr>
          <w:t xml:space="preserve">of </w:t>
        </w:r>
      </w:ins>
      <w:r>
        <w:rPr>
          <w:rFonts w:ascii="Arial" w:hAnsi="Arial"/>
        </w:rPr>
        <w:t xml:space="preserve">her basic instinct to </w:t>
      </w:r>
      <w:del w:id="446" w:author="Julia Ringo" w:date="2023-10-10T11:24:00Z">
        <w:r w:rsidDel="00B6693A">
          <w:rPr>
            <w:rFonts w:ascii="Arial" w:hAnsi="Arial"/>
          </w:rPr>
          <w:delText xml:space="preserve">always </w:delText>
        </w:r>
      </w:del>
      <w:r>
        <w:rPr>
          <w:rFonts w:ascii="Arial" w:hAnsi="Arial"/>
        </w:rPr>
        <w:t xml:space="preserve">keep her submarine quiet. </w:t>
      </w:r>
      <w:del w:id="447" w:author="Julia Ringo" w:date="2023-10-10T11:24:00Z">
        <w:r w:rsidDel="00B6693A">
          <w:rPr>
            <w:rFonts w:ascii="Arial" w:hAnsi="Arial"/>
          </w:rPr>
          <w:delText>Practically though, i</w:delText>
        </w:r>
      </w:del>
      <w:ins w:id="448" w:author="Julia Ringo" w:date="2023-10-10T11:24:00Z">
        <w:r w:rsidR="00B6693A">
          <w:rPr>
            <w:rFonts w:ascii="Arial" w:hAnsi="Arial"/>
          </w:rPr>
          <w:t>I</w:t>
        </w:r>
      </w:ins>
      <w:r>
        <w:rPr>
          <w:rFonts w:ascii="Arial" w:hAnsi="Arial"/>
        </w:rPr>
        <w:t xml:space="preserve">t hardly mattered, </w:t>
      </w:r>
      <w:ins w:id="449" w:author="Julia Ringo" w:date="2023-10-10T11:24:00Z">
        <w:r w:rsidR="00B6693A">
          <w:rPr>
            <w:rFonts w:ascii="Arial" w:hAnsi="Arial"/>
          </w:rPr>
          <w:t xml:space="preserve">though, </w:t>
        </w:r>
      </w:ins>
      <w:r>
        <w:rPr>
          <w:rFonts w:ascii="Arial" w:hAnsi="Arial"/>
        </w:rPr>
        <w:t xml:space="preserve">since </w:t>
      </w:r>
      <w:del w:id="450" w:author="Julia Ringo" w:date="2023-10-10T11:24:00Z">
        <w:r w:rsidDel="00B6693A">
          <w:rPr>
            <w:rFonts w:ascii="Arial" w:hAnsi="Arial"/>
          </w:rPr>
          <w:delText>those who pursued them</w:delText>
        </w:r>
      </w:del>
      <w:ins w:id="451" w:author="Julia Ringo" w:date="2023-10-10T11:24:00Z">
        <w:r w:rsidR="00B6693A">
          <w:rPr>
            <w:rFonts w:ascii="Arial" w:hAnsi="Arial"/>
          </w:rPr>
          <w:t>their pursuers</w:t>
        </w:r>
      </w:ins>
      <w:r>
        <w:rPr>
          <w:rFonts w:ascii="Arial" w:hAnsi="Arial"/>
        </w:rPr>
        <w:t xml:space="preserve"> would already know their location anyway.</w:t>
      </w:r>
    </w:p>
    <w:p w14:paraId="3EBDD920" w14:textId="76E06859" w:rsidR="001E2E9B" w:rsidRDefault="00000000">
      <w:pPr>
        <w:pStyle w:val="BodyText"/>
        <w:rPr>
          <w:rFonts w:ascii="Arial" w:hAnsi="Arial"/>
        </w:rPr>
      </w:pPr>
      <w:r>
        <w:rPr>
          <w:rFonts w:ascii="Arial" w:hAnsi="Arial"/>
        </w:rPr>
        <w:lastRenderedPageBreak/>
        <w:t xml:space="preserve">Chips took her now appropriately curved piece of patch steel and submerged </w:t>
      </w:r>
      <w:ins w:id="452" w:author="Julia Ringo" w:date="2023-10-10T11:25:00Z">
        <w:r w:rsidR="00B6693A">
          <w:rPr>
            <w:rFonts w:ascii="Arial" w:hAnsi="Arial"/>
          </w:rPr>
          <w:t xml:space="preserve">herself </w:t>
        </w:r>
      </w:ins>
      <w:r>
        <w:rPr>
          <w:rFonts w:ascii="Arial" w:hAnsi="Arial"/>
        </w:rPr>
        <w:t>in</w:t>
      </w:r>
      <w:del w:id="453" w:author="Julia Ringo" w:date="2023-10-10T11:25:00Z">
        <w:r w:rsidDel="00B6693A">
          <w:rPr>
            <w:rFonts w:ascii="Arial" w:hAnsi="Arial"/>
          </w:rPr>
          <w:delText>to</w:delText>
        </w:r>
      </w:del>
      <w:r>
        <w:rPr>
          <w:rFonts w:ascii="Arial" w:hAnsi="Arial"/>
        </w:rPr>
        <w:t xml:space="preserve"> the filth again.</w:t>
      </w:r>
    </w:p>
    <w:p w14:paraId="143F6E41" w14:textId="3F4607FA" w:rsidR="001E2E9B" w:rsidRDefault="00000000">
      <w:pPr>
        <w:pStyle w:val="BodyText"/>
        <w:rPr>
          <w:rFonts w:ascii="Arial" w:hAnsi="Arial"/>
        </w:rPr>
      </w:pPr>
      <w:r>
        <w:rPr>
          <w:rFonts w:ascii="Arial" w:hAnsi="Arial"/>
        </w:rPr>
        <w:t xml:space="preserve">Percy watched her work for a quarter of an hour or so. Even in that short time she could see </w:t>
      </w:r>
      <w:ins w:id="454" w:author="Julia Ringo" w:date="2023-10-10T11:25:00Z">
        <w:r w:rsidR="00B6693A">
          <w:rPr>
            <w:rFonts w:ascii="Arial" w:hAnsi="Arial"/>
          </w:rPr>
          <w:t xml:space="preserve">that </w:t>
        </w:r>
      </w:ins>
      <w:r>
        <w:rPr>
          <w:rFonts w:ascii="Arial" w:hAnsi="Arial"/>
        </w:rPr>
        <w:t xml:space="preserve">the line of water on the hull had </w:t>
      </w:r>
      <w:del w:id="455" w:author="Julia Ringo" w:date="2023-10-10T11:25:00Z">
        <w:r w:rsidDel="00B6693A">
          <w:rPr>
            <w:rFonts w:ascii="Arial" w:hAnsi="Arial"/>
          </w:rPr>
          <w:delText xml:space="preserve">visibly </w:delText>
        </w:r>
      </w:del>
      <w:r>
        <w:rPr>
          <w:rFonts w:ascii="Arial" w:hAnsi="Arial"/>
        </w:rPr>
        <w:t>risen, crawling its way up the grated deck</w:t>
      </w:r>
      <w:del w:id="456" w:author="Julia Ringo" w:date="2023-10-10T11:26:00Z">
        <w:r w:rsidDel="00B6693A">
          <w:rPr>
            <w:rFonts w:ascii="Arial" w:hAnsi="Arial"/>
          </w:rPr>
          <w:delText>, slowly consuming her boat</w:delText>
        </w:r>
      </w:del>
      <w:r>
        <w:rPr>
          <w:rFonts w:ascii="Arial" w:hAnsi="Arial"/>
        </w:rPr>
        <w:t xml:space="preserve">. Owen came back and started up the rattly old bilge pump, and with a whine and a rush of water that gave a serpentine life to its hose, it began a losing battle to take back some of the boat from the maw of the beast </w:t>
      </w:r>
      <w:ins w:id="457" w:author="Julia Ringo" w:date="2023-10-10T11:26:00Z">
        <w:r w:rsidR="00B6693A">
          <w:rPr>
            <w:rFonts w:ascii="Arial" w:hAnsi="Arial"/>
          </w:rPr>
          <w:t xml:space="preserve">slowly </w:t>
        </w:r>
      </w:ins>
      <w:r>
        <w:rPr>
          <w:rFonts w:ascii="Arial" w:hAnsi="Arial"/>
        </w:rPr>
        <w:t xml:space="preserve">consuming </w:t>
      </w:r>
      <w:del w:id="458" w:author="Julia Ringo" w:date="2023-10-10T11:26:00Z">
        <w:r w:rsidDel="00B6693A">
          <w:rPr>
            <w:rFonts w:ascii="Arial" w:hAnsi="Arial"/>
          </w:rPr>
          <w:delText>it</w:delText>
        </w:r>
      </w:del>
      <w:ins w:id="459" w:author="Julia Ringo" w:date="2023-10-10T11:26:00Z">
        <w:r w:rsidR="00B6693A">
          <w:rPr>
            <w:rFonts w:ascii="Arial" w:hAnsi="Arial"/>
          </w:rPr>
          <w:t>Percy’s boat</w:t>
        </w:r>
      </w:ins>
      <w:r>
        <w:rPr>
          <w:rFonts w:ascii="Arial" w:hAnsi="Arial"/>
        </w:rPr>
        <w:t>.</w:t>
      </w:r>
    </w:p>
    <w:p w14:paraId="60756DFB" w14:textId="51651DD2" w:rsidR="001E2E9B" w:rsidRDefault="00B6693A">
      <w:pPr>
        <w:pStyle w:val="BodyText"/>
        <w:rPr>
          <w:rFonts w:ascii="Arial" w:hAnsi="Arial"/>
        </w:rPr>
      </w:pPr>
      <w:ins w:id="460" w:author="Julia Ringo" w:date="2023-10-10T11:26:00Z">
        <w:r>
          <w:rPr>
            <w:rFonts w:ascii="Arial" w:hAnsi="Arial"/>
          </w:rPr>
          <w:t>But i</w:t>
        </w:r>
      </w:ins>
      <w:del w:id="461" w:author="Julia Ringo" w:date="2023-10-10T11:26:00Z">
        <w:r w:rsidDel="00B6693A">
          <w:rPr>
            <w:rFonts w:ascii="Arial" w:hAnsi="Arial"/>
          </w:rPr>
          <w:delText>I</w:delText>
        </w:r>
      </w:del>
      <w:r>
        <w:rPr>
          <w:rFonts w:ascii="Arial" w:hAnsi="Arial"/>
        </w:rPr>
        <w:t>t was hopeless</w:t>
      </w:r>
      <w:del w:id="462" w:author="Julia Ringo" w:date="2023-10-10T11:26:00Z">
        <w:r w:rsidDel="00B6693A">
          <w:rPr>
            <w:rFonts w:ascii="Arial" w:hAnsi="Arial"/>
          </w:rPr>
          <w:delText xml:space="preserve"> though</w:delText>
        </w:r>
      </w:del>
      <w:r>
        <w:rPr>
          <w:rFonts w:ascii="Arial" w:hAnsi="Arial"/>
        </w:rPr>
        <w:t xml:space="preserve">. The water level in the cargo hold was rising more slowly now that Chips had some patches in place, but </w:t>
      </w:r>
      <w:ins w:id="463" w:author="Julia Ringo" w:date="2023-10-10T11:27:00Z">
        <w:r>
          <w:rPr>
            <w:rFonts w:ascii="Arial" w:hAnsi="Arial"/>
          </w:rPr>
          <w:t xml:space="preserve">it </w:t>
        </w:r>
      </w:ins>
      <w:r>
        <w:rPr>
          <w:rFonts w:ascii="Arial" w:hAnsi="Arial"/>
        </w:rPr>
        <w:t>still rose</w:t>
      </w:r>
      <w:ins w:id="464" w:author="Julia Ringo" w:date="2023-10-10T11:27:00Z">
        <w:r>
          <w:rPr>
            <w:rFonts w:ascii="Arial" w:hAnsi="Arial"/>
          </w:rPr>
          <w:t>,</w:t>
        </w:r>
      </w:ins>
      <w:r>
        <w:rPr>
          <w:rFonts w:ascii="Arial" w:hAnsi="Arial"/>
        </w:rPr>
        <w:t xml:space="preserve"> relentlessly. By the time Chips next brought her head above water, Captain Percy had </w:t>
      </w:r>
      <w:proofErr w:type="gramStart"/>
      <w:r>
        <w:rPr>
          <w:rFonts w:ascii="Arial" w:hAnsi="Arial"/>
        </w:rPr>
        <w:t>made a decision</w:t>
      </w:r>
      <w:proofErr w:type="gramEnd"/>
      <w:r>
        <w:rPr>
          <w:rFonts w:ascii="Arial" w:hAnsi="Arial"/>
        </w:rPr>
        <w:t xml:space="preserve"> she did not want to make. “Keep working,” she told Chips</w:t>
      </w:r>
      <w:ins w:id="465" w:author="Julia Ringo" w:date="2023-10-10T11:27:00Z">
        <w:r>
          <w:rPr>
            <w:rFonts w:ascii="Arial" w:hAnsi="Arial"/>
          </w:rPr>
          <w:t>.</w:t>
        </w:r>
      </w:ins>
      <w:del w:id="466" w:author="Julia Ringo" w:date="2023-10-10T11:27:00Z">
        <w:r w:rsidDel="00B6693A">
          <w:rPr>
            <w:rFonts w:ascii="Arial" w:hAnsi="Arial"/>
          </w:rPr>
          <w:delText>,</w:delText>
        </w:r>
      </w:del>
      <w:r>
        <w:rPr>
          <w:rFonts w:ascii="Arial" w:hAnsi="Arial"/>
        </w:rPr>
        <w:t xml:space="preserve"> “I’m going to blow the tanks and bring us up to the surface.”</w:t>
      </w:r>
    </w:p>
    <w:p w14:paraId="14092322" w14:textId="77777777" w:rsidR="001E2E9B" w:rsidRDefault="00000000">
      <w:pPr>
        <w:pStyle w:val="BodyText"/>
        <w:rPr>
          <w:rFonts w:ascii="Arial" w:hAnsi="Arial"/>
        </w:rPr>
      </w:pPr>
      <w:r>
        <w:rPr>
          <w:rFonts w:ascii="Arial" w:hAnsi="Arial"/>
        </w:rPr>
        <w:t xml:space="preserve">“Fuckin’ smartest thing </w:t>
      </w:r>
      <w:proofErr w:type="spellStart"/>
      <w:r>
        <w:rPr>
          <w:rFonts w:ascii="Arial" w:hAnsi="Arial"/>
        </w:rPr>
        <w:t>ya</w:t>
      </w:r>
      <w:proofErr w:type="spellEnd"/>
      <w:r>
        <w:rPr>
          <w:rFonts w:ascii="Arial" w:hAnsi="Arial"/>
        </w:rPr>
        <w:t xml:space="preserve"> said yet this fuckin’ day. This course we’re </w:t>
      </w:r>
      <w:proofErr w:type="spellStart"/>
      <w:r>
        <w:rPr>
          <w:rFonts w:ascii="Arial" w:hAnsi="Arial"/>
        </w:rPr>
        <w:t>pursuin</w:t>
      </w:r>
      <w:proofErr w:type="spellEnd"/>
      <w:r>
        <w:rPr>
          <w:rFonts w:ascii="Arial" w:hAnsi="Arial"/>
        </w:rPr>
        <w:t>’ right now is on a fuckin’ trackway to the gates of fucking Hell.”</w:t>
      </w:r>
    </w:p>
    <w:p w14:paraId="3D9586E0" w14:textId="77777777" w:rsidR="001E2E9B" w:rsidRDefault="00000000">
      <w:pPr>
        <w:pStyle w:val="BodyText"/>
        <w:rPr>
          <w:rFonts w:ascii="Arial" w:hAnsi="Arial"/>
        </w:rPr>
      </w:pPr>
      <w:r>
        <w:rPr>
          <w:rFonts w:ascii="Arial" w:hAnsi="Arial"/>
        </w:rPr>
        <w:t> </w:t>
      </w:r>
    </w:p>
    <w:p w14:paraId="2C6409B5" w14:textId="5ABA043C" w:rsidR="001E2E9B" w:rsidRDefault="00000000">
      <w:pPr>
        <w:pStyle w:val="BodyText"/>
        <w:rPr>
          <w:rFonts w:ascii="Arial" w:hAnsi="Arial"/>
        </w:rPr>
      </w:pPr>
      <w:r>
        <w:rPr>
          <w:rFonts w:ascii="Arial" w:hAnsi="Arial"/>
        </w:rPr>
        <w:t>Percy climbed back up the stairs to the third deck, moving towards the control room. As she passed Hemi at the sonar station</w:t>
      </w:r>
      <w:ins w:id="467" w:author="Julia Ringo" w:date="2023-10-10T11:27:00Z">
        <w:r w:rsidR="00B6693A">
          <w:rPr>
            <w:rFonts w:ascii="Arial" w:hAnsi="Arial"/>
          </w:rPr>
          <w:t>,</w:t>
        </w:r>
      </w:ins>
      <w:r>
        <w:rPr>
          <w:rFonts w:ascii="Arial" w:hAnsi="Arial"/>
        </w:rPr>
        <w:t xml:space="preserve"> she told him she wanted to blow the tanks. He nodded, as if he had been expecting </w:t>
      </w:r>
      <w:del w:id="468" w:author="Julia Ringo" w:date="2023-10-10T11:27:00Z">
        <w:r w:rsidDel="00B6693A">
          <w:rPr>
            <w:rFonts w:ascii="Arial" w:hAnsi="Arial"/>
          </w:rPr>
          <w:delText>it</w:delText>
        </w:r>
      </w:del>
      <w:ins w:id="469" w:author="Julia Ringo" w:date="2023-10-10T11:27:00Z">
        <w:r w:rsidR="00B6693A">
          <w:rPr>
            <w:rFonts w:ascii="Arial" w:hAnsi="Arial"/>
          </w:rPr>
          <w:t>this</w:t>
        </w:r>
      </w:ins>
      <w:r>
        <w:rPr>
          <w:rFonts w:ascii="Arial" w:hAnsi="Arial"/>
        </w:rPr>
        <w:t>. “What about the sub following us?” he asked.</w:t>
      </w:r>
    </w:p>
    <w:p w14:paraId="14D51F6D" w14:textId="77777777" w:rsidR="001E2E9B" w:rsidRDefault="00000000">
      <w:pPr>
        <w:pStyle w:val="BodyText"/>
        <w:rPr>
          <w:rFonts w:ascii="Arial" w:hAnsi="Arial"/>
        </w:rPr>
      </w:pPr>
      <w:r>
        <w:rPr>
          <w:rFonts w:ascii="Arial" w:hAnsi="Arial"/>
        </w:rPr>
        <w:t>“We’ve reached the point where we’re better off with them up there than fucking sinking down here,” she replied. “I’ll be in the control room to keep her stable during the rise. I want you to open the tank blow valves.”</w:t>
      </w:r>
    </w:p>
    <w:p w14:paraId="4F2354B1" w14:textId="77777777" w:rsidR="001E2E9B" w:rsidRDefault="00000000">
      <w:pPr>
        <w:pStyle w:val="BodyText"/>
        <w:rPr>
          <w:rFonts w:ascii="Arial" w:hAnsi="Arial"/>
        </w:rPr>
      </w:pPr>
      <w:r>
        <w:rPr>
          <w:rFonts w:ascii="Arial" w:hAnsi="Arial"/>
        </w:rPr>
        <w:t>“OK,” said Hemi, taking off the headset as he stood up from the sonar station.</w:t>
      </w:r>
    </w:p>
    <w:p w14:paraId="1974D7B4" w14:textId="21E64BD9" w:rsidR="001E2E9B" w:rsidRDefault="00000000">
      <w:pPr>
        <w:pStyle w:val="BodyText"/>
        <w:rPr>
          <w:rFonts w:ascii="Arial" w:hAnsi="Arial"/>
        </w:rPr>
      </w:pPr>
      <w:r>
        <w:rPr>
          <w:rFonts w:ascii="Arial" w:hAnsi="Arial"/>
        </w:rPr>
        <w:t>Blowing the tanks was an emergency maneuver. It meant opening the valves that would allow air to flow through the convoluted paths of the old pipes of the ship and push into the tops of the main ballast tanks. The air forced in</w:t>
      </w:r>
      <w:ins w:id="470" w:author="Julia Ringo" w:date="2023-10-10T11:28:00Z">
        <w:r w:rsidR="00B6693A">
          <w:rPr>
            <w:rFonts w:ascii="Arial" w:hAnsi="Arial"/>
          </w:rPr>
          <w:t>to</w:t>
        </w:r>
      </w:ins>
      <w:r>
        <w:rPr>
          <w:rFonts w:ascii="Arial" w:hAnsi="Arial"/>
        </w:rPr>
        <w:t xml:space="preserve"> the top of the tanks would push water out the bottom. When enough water was forced out, the huge bubbles of damp, greasy air held at </w:t>
      </w:r>
      <w:del w:id="471" w:author="Julia Ringo" w:date="2023-10-10T11:28:00Z">
        <w:r w:rsidDel="00B6693A">
          <w:rPr>
            <w:rFonts w:ascii="Arial" w:hAnsi="Arial"/>
          </w:rPr>
          <w:delText xml:space="preserve">her </w:delText>
        </w:r>
      </w:del>
      <w:ins w:id="472" w:author="Julia Ringo" w:date="2023-10-10T11:28:00Z">
        <w:r w:rsidR="00B6693A">
          <w:rPr>
            <w:rFonts w:ascii="Arial" w:hAnsi="Arial"/>
          </w:rPr>
          <w:t xml:space="preserve">the sub’s </w:t>
        </w:r>
      </w:ins>
      <w:r>
        <w:rPr>
          <w:rFonts w:ascii="Arial" w:hAnsi="Arial"/>
        </w:rPr>
        <w:t xml:space="preserve">sides would rapidly raise </w:t>
      </w:r>
      <w:del w:id="473" w:author="Julia Ringo" w:date="2023-10-10T11:28:00Z">
        <w:r w:rsidDel="00B6693A">
          <w:rPr>
            <w:rFonts w:ascii="Arial" w:hAnsi="Arial"/>
          </w:rPr>
          <w:delText>the submarine up</w:delText>
        </w:r>
      </w:del>
      <w:ins w:id="474" w:author="Julia Ringo" w:date="2023-10-10T11:28:00Z">
        <w:r w:rsidR="00B6693A">
          <w:rPr>
            <w:rFonts w:ascii="Arial" w:hAnsi="Arial"/>
          </w:rPr>
          <w:t>her</w:t>
        </w:r>
      </w:ins>
      <w:r>
        <w:rPr>
          <w:rFonts w:ascii="Arial" w:hAnsi="Arial"/>
        </w:rPr>
        <w:t xml:space="preserve"> to the surface, like a child being gripped by the armpits and tossed upwards. Fully blowing out the tanks was only ever done in emergencies and drills, and drills were few and far between on a cargo sub like the </w:t>
      </w:r>
      <w:r>
        <w:rPr>
          <w:rFonts w:ascii="Arial" w:hAnsi="Arial"/>
          <w:i/>
          <w:iCs/>
        </w:rPr>
        <w:t>Prospect</w:t>
      </w:r>
      <w:r>
        <w:rPr>
          <w:rFonts w:ascii="Arial" w:hAnsi="Arial"/>
        </w:rPr>
        <w:t xml:space="preserve">. It put stresses on the old boat, stresses it </w:t>
      </w:r>
      <w:del w:id="475" w:author="Julia Ringo" w:date="2023-10-10T11:28:00Z">
        <w:r w:rsidDel="00B6693A">
          <w:rPr>
            <w:rFonts w:ascii="Arial" w:hAnsi="Arial"/>
          </w:rPr>
          <w:delText xml:space="preserve">was </w:delText>
        </w:r>
      </w:del>
      <w:ins w:id="476" w:author="Julia Ringo" w:date="2023-10-10T11:28:00Z">
        <w:r w:rsidR="00B6693A">
          <w:rPr>
            <w:rFonts w:ascii="Arial" w:hAnsi="Arial"/>
          </w:rPr>
          <w:t xml:space="preserve">had </w:t>
        </w:r>
      </w:ins>
      <w:r>
        <w:rPr>
          <w:rFonts w:ascii="Arial" w:hAnsi="Arial"/>
        </w:rPr>
        <w:t>designed to handle</w:t>
      </w:r>
      <w:del w:id="477" w:author="Julia Ringo" w:date="2023-10-05T13:14:00Z">
        <w:r w:rsidDel="000E7660">
          <w:rPr>
            <w:rFonts w:ascii="Arial" w:hAnsi="Arial"/>
          </w:rPr>
          <w:delText xml:space="preserve"> — </w:delText>
        </w:r>
      </w:del>
      <w:ins w:id="478" w:author="Julia Ringo" w:date="2023-10-05T13:14:00Z">
        <w:r w:rsidR="000E7660">
          <w:rPr>
            <w:rFonts w:ascii="Arial" w:hAnsi="Arial"/>
          </w:rPr>
          <w:t>—</w:t>
        </w:r>
      </w:ins>
      <w:r>
        <w:rPr>
          <w:rFonts w:ascii="Arial" w:hAnsi="Arial"/>
        </w:rPr>
        <w:t xml:space="preserve">when it was built more than </w:t>
      </w:r>
      <w:del w:id="479" w:author="Julia Ringo" w:date="2023-10-10T11:28:00Z">
        <w:r w:rsidDel="00B6693A">
          <w:rPr>
            <w:rFonts w:ascii="Arial" w:hAnsi="Arial"/>
          </w:rPr>
          <w:delText xml:space="preserve">20 </w:delText>
        </w:r>
      </w:del>
      <w:ins w:id="480" w:author="Julia Ringo" w:date="2023-10-10T11:28:00Z">
        <w:r w:rsidR="00B6693A">
          <w:rPr>
            <w:rFonts w:ascii="Arial" w:hAnsi="Arial"/>
          </w:rPr>
          <w:t xml:space="preserve">twenty </w:t>
        </w:r>
      </w:ins>
      <w:r>
        <w:rPr>
          <w:rFonts w:ascii="Arial" w:hAnsi="Arial"/>
        </w:rPr>
        <w:t>years before.</w:t>
      </w:r>
    </w:p>
    <w:p w14:paraId="3283E038" w14:textId="5CD0497D" w:rsidR="001E2E9B" w:rsidRDefault="00000000">
      <w:pPr>
        <w:pStyle w:val="BodyText"/>
        <w:rPr>
          <w:rFonts w:ascii="Arial" w:hAnsi="Arial"/>
        </w:rPr>
      </w:pPr>
      <w:r>
        <w:rPr>
          <w:rFonts w:ascii="Arial" w:hAnsi="Arial"/>
        </w:rPr>
        <w:t xml:space="preserve">The emergency blow station was at the back of the sonar </w:t>
      </w:r>
      <w:ins w:id="481" w:author="Julia Ringo" w:date="2023-10-10T11:28:00Z">
        <w:r w:rsidR="00B6693A">
          <w:rPr>
            <w:rFonts w:ascii="Arial" w:hAnsi="Arial"/>
          </w:rPr>
          <w:t>and</w:t>
        </w:r>
      </w:ins>
      <w:del w:id="482" w:author="Julia Ringo" w:date="2023-10-10T11:28:00Z">
        <w:r w:rsidDel="00B6693A">
          <w:rPr>
            <w:rFonts w:ascii="Arial" w:hAnsi="Arial"/>
          </w:rPr>
          <w:delText>&amp;</w:delText>
        </w:r>
      </w:del>
      <w:r>
        <w:rPr>
          <w:rFonts w:ascii="Arial" w:hAnsi="Arial"/>
        </w:rPr>
        <w:t xml:space="preserve"> navigation compartment, where the equipment made a subtle shift from the electrical to the mechanical. It consisted of </w:t>
      </w:r>
      <w:del w:id="483" w:author="Julia Ringo" w:date="2023-10-10T11:29:00Z">
        <w:r w:rsidDel="00B6693A">
          <w:rPr>
            <w:rFonts w:ascii="Arial" w:hAnsi="Arial"/>
          </w:rPr>
          <w:delText>a number of</w:delText>
        </w:r>
      </w:del>
      <w:ins w:id="484" w:author="Julia Ringo" w:date="2023-10-10T11:29:00Z">
        <w:r w:rsidR="00B6693A">
          <w:rPr>
            <w:rFonts w:ascii="Arial" w:hAnsi="Arial"/>
          </w:rPr>
          <w:t>more than a dozen stacked</w:t>
        </w:r>
      </w:ins>
      <w:r>
        <w:rPr>
          <w:rFonts w:ascii="Arial" w:hAnsi="Arial"/>
        </w:rPr>
        <w:t xml:space="preserve"> pipes mounted </w:t>
      </w:r>
      <w:del w:id="485" w:author="Julia Ringo" w:date="2023-10-10T11:29:00Z">
        <w:r w:rsidDel="00B6693A">
          <w:rPr>
            <w:rFonts w:ascii="Arial" w:hAnsi="Arial"/>
          </w:rPr>
          <w:delText xml:space="preserve">up </w:delText>
        </w:r>
      </w:del>
      <w:r>
        <w:rPr>
          <w:rFonts w:ascii="Arial" w:hAnsi="Arial"/>
        </w:rPr>
        <w:t xml:space="preserve">against the wall of the compartment. The pipes ran forward and aft from the blow station, off into the many deep, complicated parts of the ship that controlled buoyancy. </w:t>
      </w:r>
      <w:del w:id="486" w:author="Julia Ringo" w:date="2023-10-10T11:29:00Z">
        <w:r w:rsidDel="00B6693A">
          <w:rPr>
            <w:rFonts w:ascii="Arial" w:hAnsi="Arial"/>
          </w:rPr>
          <w:delText xml:space="preserve">The </w:delText>
        </w:r>
      </w:del>
      <w:ins w:id="487" w:author="Julia Ringo" w:date="2023-10-10T11:29:00Z">
        <w:r w:rsidR="00B6693A">
          <w:rPr>
            <w:rFonts w:ascii="Arial" w:hAnsi="Arial"/>
          </w:rPr>
          <w:t xml:space="preserve">Each </w:t>
        </w:r>
      </w:ins>
      <w:r>
        <w:rPr>
          <w:rFonts w:ascii="Arial" w:hAnsi="Arial"/>
        </w:rPr>
        <w:t>pipe</w:t>
      </w:r>
      <w:del w:id="488" w:author="Julia Ringo" w:date="2023-10-10T11:29:00Z">
        <w:r w:rsidDel="00B6693A">
          <w:rPr>
            <w:rFonts w:ascii="Arial" w:hAnsi="Arial"/>
          </w:rPr>
          <w:delText>s</w:delText>
        </w:r>
      </w:del>
      <w:r>
        <w:rPr>
          <w:rFonts w:ascii="Arial" w:hAnsi="Arial"/>
        </w:rPr>
        <w:t xml:space="preserve"> had the diameter</w:t>
      </w:r>
      <w:del w:id="489" w:author="Julia Ringo" w:date="2023-10-10T11:29:00Z">
        <w:r w:rsidDel="00B6693A">
          <w:rPr>
            <w:rFonts w:ascii="Arial" w:hAnsi="Arial"/>
          </w:rPr>
          <w:delText>s</w:delText>
        </w:r>
      </w:del>
      <w:r>
        <w:rPr>
          <w:rFonts w:ascii="Arial" w:hAnsi="Arial"/>
        </w:rPr>
        <w:t xml:space="preserve"> of </w:t>
      </w:r>
      <w:ins w:id="490" w:author="Julia Ringo" w:date="2023-10-10T11:29:00Z">
        <w:r w:rsidR="00B6693A">
          <w:rPr>
            <w:rFonts w:ascii="Arial" w:hAnsi="Arial"/>
          </w:rPr>
          <w:t xml:space="preserve">a </w:t>
        </w:r>
      </w:ins>
      <w:r>
        <w:rPr>
          <w:rFonts w:ascii="Arial" w:hAnsi="Arial"/>
        </w:rPr>
        <w:t>large soup can</w:t>
      </w:r>
      <w:del w:id="491" w:author="Julia Ringo" w:date="2023-10-10T11:29:00Z">
        <w:r w:rsidDel="00B6693A">
          <w:rPr>
            <w:rFonts w:ascii="Arial" w:hAnsi="Arial"/>
          </w:rPr>
          <w:delText>s</w:delText>
        </w:r>
      </w:del>
      <w:r>
        <w:rPr>
          <w:rFonts w:ascii="Arial" w:hAnsi="Arial"/>
        </w:rPr>
        <w:t xml:space="preserve">. They had been repainted many times, giving them a thick smoothed-over texture, except where the paint had chipped off with flecks of rust. </w:t>
      </w:r>
      <w:del w:id="492" w:author="Julia Ringo" w:date="2023-10-10T11:30:00Z">
        <w:r w:rsidDel="00B6693A">
          <w:rPr>
            <w:rFonts w:ascii="Arial" w:hAnsi="Arial"/>
          </w:rPr>
          <w:delText xml:space="preserve">They were stacked up, more than a dozen. </w:delText>
        </w:r>
      </w:del>
      <w:r>
        <w:rPr>
          <w:rFonts w:ascii="Arial" w:hAnsi="Arial"/>
        </w:rPr>
        <w:t xml:space="preserve">Some passed through </w:t>
      </w:r>
      <w:r>
        <w:rPr>
          <w:rFonts w:ascii="Arial" w:hAnsi="Arial"/>
        </w:rPr>
        <w:lastRenderedPageBreak/>
        <w:t xml:space="preserve">on their way up to the tank control panel in the control room. Others routed through this compartment simply for the convenience of the </w:t>
      </w:r>
      <w:ins w:id="493" w:author="Julia Ringo" w:date="2023-10-10T11:30:00Z">
        <w:r w:rsidR="00B6693A">
          <w:rPr>
            <w:rFonts w:ascii="Arial" w:hAnsi="Arial"/>
          </w:rPr>
          <w:t xml:space="preserve">boat’s </w:t>
        </w:r>
      </w:ins>
      <w:r>
        <w:rPr>
          <w:rFonts w:ascii="Arial" w:hAnsi="Arial"/>
        </w:rPr>
        <w:t>engineering</w:t>
      </w:r>
      <w:del w:id="494" w:author="Julia Ringo" w:date="2023-10-10T11:30:00Z">
        <w:r w:rsidDel="00B6693A">
          <w:rPr>
            <w:rFonts w:ascii="Arial" w:hAnsi="Arial"/>
          </w:rPr>
          <w:delText xml:space="preserve"> of the boat</w:delText>
        </w:r>
      </w:del>
      <w:r>
        <w:rPr>
          <w:rFonts w:ascii="Arial" w:hAnsi="Arial"/>
        </w:rPr>
        <w:t>.</w:t>
      </w:r>
    </w:p>
    <w:p w14:paraId="083D974B" w14:textId="3ECA5F5B" w:rsidR="001E2E9B" w:rsidRDefault="00000000">
      <w:pPr>
        <w:pStyle w:val="BodyText"/>
        <w:rPr>
          <w:rFonts w:ascii="Arial" w:hAnsi="Arial"/>
        </w:rPr>
      </w:pPr>
      <w:r>
        <w:rPr>
          <w:rFonts w:ascii="Arial" w:hAnsi="Arial"/>
        </w:rPr>
        <w:t xml:space="preserve">Four of the thickest pipes led from the high-pressure air tanks to the main ballast tanks. </w:t>
      </w:r>
      <w:del w:id="495" w:author="Julia Ringo" w:date="2023-10-10T11:30:00Z">
        <w:r w:rsidDel="00B6693A">
          <w:rPr>
            <w:rFonts w:ascii="Arial" w:hAnsi="Arial"/>
          </w:rPr>
          <w:delText>There were</w:delText>
        </w:r>
      </w:del>
      <w:ins w:id="496" w:author="Julia Ringo" w:date="2023-10-10T11:30:00Z">
        <w:r w:rsidR="00B6693A">
          <w:rPr>
            <w:rFonts w:ascii="Arial" w:hAnsi="Arial"/>
          </w:rPr>
          <w:t>These had</w:t>
        </w:r>
      </w:ins>
      <w:r>
        <w:rPr>
          <w:rFonts w:ascii="Arial" w:hAnsi="Arial"/>
        </w:rPr>
        <w:t xml:space="preserve"> large valves set in-line </w:t>
      </w:r>
      <w:del w:id="497" w:author="Julia Ringo" w:date="2023-10-10T11:30:00Z">
        <w:r w:rsidDel="00B6693A">
          <w:rPr>
            <w:rFonts w:ascii="Arial" w:hAnsi="Arial"/>
          </w:rPr>
          <w:delText xml:space="preserve">in those pipes </w:delText>
        </w:r>
      </w:del>
      <w:r>
        <w:rPr>
          <w:rFonts w:ascii="Arial" w:hAnsi="Arial"/>
        </w:rPr>
        <w:t>that could be opened or closed by turning a heavy hexagonal nut</w:t>
      </w:r>
      <w:del w:id="498" w:author="Julia Ringo" w:date="2023-10-10T11:30:00Z">
        <w:r w:rsidDel="00B6693A">
          <w:rPr>
            <w:rFonts w:ascii="Arial" w:hAnsi="Arial"/>
          </w:rPr>
          <w:delText>. Turning the nut required</w:delText>
        </w:r>
      </w:del>
      <w:ins w:id="499" w:author="Julia Ringo" w:date="2023-10-10T11:30:00Z">
        <w:r w:rsidR="00B6693A">
          <w:rPr>
            <w:rFonts w:ascii="Arial" w:hAnsi="Arial"/>
          </w:rPr>
          <w:t xml:space="preserve"> with</w:t>
        </w:r>
      </w:ins>
      <w:r>
        <w:rPr>
          <w:rFonts w:ascii="Arial" w:hAnsi="Arial"/>
        </w:rPr>
        <w:t xml:space="preserve"> a large wrench.</w:t>
      </w:r>
    </w:p>
    <w:p w14:paraId="3DE1CEA5" w14:textId="601CE7BF" w:rsidR="001E2E9B" w:rsidRDefault="00000000">
      <w:pPr>
        <w:pStyle w:val="BodyText"/>
        <w:rPr>
          <w:rFonts w:ascii="Arial" w:hAnsi="Arial"/>
        </w:rPr>
      </w:pPr>
      <w:r>
        <w:rPr>
          <w:rFonts w:ascii="Arial" w:hAnsi="Arial"/>
        </w:rPr>
        <w:t xml:space="preserve">Hemi </w:t>
      </w:r>
      <w:del w:id="500" w:author="Julia Ringo" w:date="2023-10-10T11:30:00Z">
        <w:r w:rsidDel="00B6693A">
          <w:rPr>
            <w:rFonts w:ascii="Arial" w:hAnsi="Arial"/>
          </w:rPr>
          <w:delText xml:space="preserve">stood in front of the pipes and </w:delText>
        </w:r>
      </w:del>
      <w:r>
        <w:rPr>
          <w:rFonts w:ascii="Arial" w:hAnsi="Arial"/>
        </w:rPr>
        <w:t>opened a long metal toolbox bolted to the wall between the</w:t>
      </w:r>
      <w:ins w:id="501" w:author="Julia Ringo" w:date="2023-10-10T11:31:00Z">
        <w:r w:rsidR="00B6693A">
          <w:rPr>
            <w:rFonts w:ascii="Arial" w:hAnsi="Arial"/>
          </w:rPr>
          <w:t xml:space="preserve"> pipes and</w:t>
        </w:r>
      </w:ins>
      <w:del w:id="502" w:author="Julia Ringo" w:date="2023-10-10T11:30:00Z">
        <w:r w:rsidDel="00B6693A">
          <w:rPr>
            <w:rFonts w:ascii="Arial" w:hAnsi="Arial"/>
          </w:rPr>
          <w:delText>m</w:delText>
        </w:r>
      </w:del>
      <w:del w:id="503" w:author="Julia Ringo" w:date="2023-10-10T11:31:00Z">
        <w:r w:rsidDel="00B6693A">
          <w:rPr>
            <w:rFonts w:ascii="Arial" w:hAnsi="Arial"/>
          </w:rPr>
          <w:delText>. From it he</w:delText>
        </w:r>
      </w:del>
      <w:r>
        <w:rPr>
          <w:rFonts w:ascii="Arial" w:hAnsi="Arial"/>
        </w:rPr>
        <w:t xml:space="preserve"> took </w:t>
      </w:r>
      <w:ins w:id="504" w:author="Julia Ringo" w:date="2023-10-10T11:31:00Z">
        <w:r w:rsidR="00B6693A">
          <w:rPr>
            <w:rFonts w:ascii="Arial" w:hAnsi="Arial"/>
          </w:rPr>
          <w:t xml:space="preserve">out </w:t>
        </w:r>
      </w:ins>
      <w:r>
        <w:rPr>
          <w:rFonts w:ascii="Arial" w:hAnsi="Arial"/>
        </w:rPr>
        <w:t>a wrench as long as a forearm</w:t>
      </w:r>
      <w:del w:id="505" w:author="Julia Ringo" w:date="2023-10-05T13:14:00Z">
        <w:r w:rsidDel="000E7660">
          <w:rPr>
            <w:rFonts w:ascii="Arial" w:hAnsi="Arial"/>
          </w:rPr>
          <w:delText xml:space="preserve"> — </w:delText>
        </w:r>
      </w:del>
      <w:ins w:id="506" w:author="Julia Ringo" w:date="2023-10-05T13:14:00Z">
        <w:r w:rsidR="000E7660">
          <w:rPr>
            <w:rFonts w:ascii="Arial" w:hAnsi="Arial"/>
          </w:rPr>
          <w:t>—</w:t>
        </w:r>
      </w:ins>
      <w:r>
        <w:rPr>
          <w:rFonts w:ascii="Arial" w:hAnsi="Arial"/>
        </w:rPr>
        <w:t xml:space="preserve">not </w:t>
      </w:r>
      <w:proofErr w:type="spellStart"/>
      <w:r>
        <w:rPr>
          <w:rFonts w:ascii="Arial" w:hAnsi="Arial"/>
        </w:rPr>
        <w:t>Hemi’s</w:t>
      </w:r>
      <w:proofErr w:type="spellEnd"/>
      <w:r>
        <w:rPr>
          <w:rFonts w:ascii="Arial" w:hAnsi="Arial"/>
        </w:rPr>
        <w:t xml:space="preserve"> forearm, but the forearm of an average-sized human. The wrench was wrapped in a pilled rag that had been dyed a bland gray color from the decades of grease worked permanently into the fibers. He fitted the end of the wrench over one of the heavy nuts controlling the valves and wrapped the rag around the </w:t>
      </w:r>
      <w:ins w:id="507" w:author="Julia Ringo" w:date="2023-10-10T11:31:00Z">
        <w:r w:rsidR="00B6693A">
          <w:rPr>
            <w:rFonts w:ascii="Arial" w:hAnsi="Arial"/>
          </w:rPr>
          <w:t xml:space="preserve">grip </w:t>
        </w:r>
      </w:ins>
      <w:r>
        <w:rPr>
          <w:rFonts w:ascii="Arial" w:hAnsi="Arial"/>
        </w:rPr>
        <w:t>end of the wrench</w:t>
      </w:r>
      <w:del w:id="508" w:author="Julia Ringo" w:date="2023-10-10T11:31:00Z">
        <w:r w:rsidDel="00B6693A">
          <w:rPr>
            <w:rFonts w:ascii="Arial" w:hAnsi="Arial"/>
          </w:rPr>
          <w:delText xml:space="preserve"> where he gripped it</w:delText>
        </w:r>
      </w:del>
      <w:r>
        <w:rPr>
          <w:rFonts w:ascii="Arial" w:hAnsi="Arial"/>
        </w:rPr>
        <w:t>.</w:t>
      </w:r>
    </w:p>
    <w:p w14:paraId="1AC164D6" w14:textId="20A62919" w:rsidR="001E2E9B" w:rsidRDefault="00000000">
      <w:pPr>
        <w:pStyle w:val="BodyText"/>
        <w:rPr>
          <w:rFonts w:ascii="Arial" w:hAnsi="Arial"/>
        </w:rPr>
      </w:pPr>
      <w:r>
        <w:rPr>
          <w:rFonts w:ascii="Arial" w:hAnsi="Arial"/>
        </w:rPr>
        <w:t>“I am ready to blow the tanks,” he said with some emphasis, aiming this statement up to the control room hatch</w:t>
      </w:r>
      <w:del w:id="509" w:author="Julia Ringo" w:date="2023-10-10T11:32:00Z">
        <w:r w:rsidDel="00B6693A">
          <w:rPr>
            <w:rFonts w:ascii="Arial" w:hAnsi="Arial"/>
          </w:rPr>
          <w:delText xml:space="preserve"> forward and above him</w:delText>
        </w:r>
      </w:del>
      <w:r>
        <w:rPr>
          <w:rFonts w:ascii="Arial" w:hAnsi="Arial"/>
        </w:rPr>
        <w:t>. “At your service, Sylvia.”</w:t>
      </w:r>
    </w:p>
    <w:p w14:paraId="084637DE" w14:textId="3DC7042B" w:rsidR="001E2E9B" w:rsidRDefault="00000000">
      <w:pPr>
        <w:pStyle w:val="BodyText"/>
        <w:rPr>
          <w:rFonts w:ascii="Arial" w:hAnsi="Arial"/>
        </w:rPr>
      </w:pPr>
      <w:r>
        <w:rPr>
          <w:rFonts w:ascii="Arial" w:hAnsi="Arial"/>
        </w:rPr>
        <w:t xml:space="preserve">There was a pause while Captain Percy worked with Gregory to get the trim tanks and control surfaces of the boat configured </w:t>
      </w:r>
      <w:del w:id="510" w:author="Julia Ringo" w:date="2023-10-10T11:32:00Z">
        <w:r w:rsidDel="00B6693A">
          <w:rPr>
            <w:rFonts w:ascii="Arial" w:hAnsi="Arial"/>
          </w:rPr>
          <w:delText>the particular</w:delText>
        </w:r>
      </w:del>
      <w:ins w:id="511" w:author="Julia Ringo" w:date="2023-10-10T11:32:00Z">
        <w:r w:rsidR="00B6693A">
          <w:rPr>
            <w:rFonts w:ascii="Arial" w:hAnsi="Arial"/>
          </w:rPr>
          <w:t>as</w:t>
        </w:r>
      </w:ins>
      <w:r>
        <w:rPr>
          <w:rFonts w:ascii="Arial" w:hAnsi="Arial"/>
        </w:rPr>
        <w:t xml:space="preserve"> way she wanted them for this hazardous maneuver. Then: “OK</w:t>
      </w:r>
      <w:ins w:id="512" w:author="Julia Ringo" w:date="2023-10-10T11:32:00Z">
        <w:r w:rsidR="00B6693A">
          <w:rPr>
            <w:rFonts w:ascii="Arial" w:hAnsi="Arial"/>
          </w:rPr>
          <w:t>,</w:t>
        </w:r>
      </w:ins>
      <w:r>
        <w:rPr>
          <w:rFonts w:ascii="Arial" w:hAnsi="Arial"/>
        </w:rPr>
        <w:t xml:space="preserve"> Hemi, open the ballast blow valves!”</w:t>
      </w:r>
    </w:p>
    <w:p w14:paraId="08D9F620" w14:textId="330F1F98" w:rsidR="001E2E9B" w:rsidRDefault="00000000">
      <w:pPr>
        <w:pStyle w:val="BodyText"/>
        <w:rPr>
          <w:rFonts w:ascii="Arial" w:hAnsi="Arial"/>
        </w:rPr>
      </w:pPr>
      <w:r>
        <w:rPr>
          <w:rFonts w:ascii="Arial" w:hAnsi="Arial"/>
        </w:rPr>
        <w:t xml:space="preserve">Hemi pushed his fat thumb against the cracked black rubber coating of the emergency blow alarm button set in an electrical box between the pipes. A klaxon wailed into the deepest corners of the </w:t>
      </w:r>
      <w:r>
        <w:rPr>
          <w:rFonts w:ascii="Arial" w:hAnsi="Arial"/>
          <w:i/>
          <w:iCs/>
        </w:rPr>
        <w:t>Prospect</w:t>
      </w:r>
      <w:r>
        <w:rPr>
          <w:rFonts w:ascii="Arial" w:hAnsi="Arial"/>
        </w:rPr>
        <w:t>. Then he turned the wrench until it was horizontal, aligning it with the run of the pipe. He repeated this action with the sister pipe running just above it</w:t>
      </w:r>
      <w:ins w:id="513" w:author="Julia Ringo" w:date="2023-10-10T11:32:00Z">
        <w:r w:rsidR="00B6693A">
          <w:rPr>
            <w:rFonts w:ascii="Arial" w:hAnsi="Arial"/>
          </w:rPr>
          <w:t>, which</w:t>
        </w:r>
      </w:ins>
      <w:del w:id="514" w:author="Julia Ringo" w:date="2023-10-10T11:32:00Z">
        <w:r w:rsidDel="00B6693A">
          <w:rPr>
            <w:rFonts w:ascii="Arial" w:hAnsi="Arial"/>
          </w:rPr>
          <w:delText xml:space="preserve"> that</w:delText>
        </w:r>
      </w:del>
      <w:r>
        <w:rPr>
          <w:rFonts w:ascii="Arial" w:hAnsi="Arial"/>
        </w:rPr>
        <w:t xml:space="preserve"> would blow the aft ballast tanks. Accompanying each turn was a squeal and a hiss, and then a rush of air moving through the pipe, like the howl of </w:t>
      </w:r>
      <w:ins w:id="515" w:author="Julia Ringo" w:date="2023-10-10T11:33:00Z">
        <w:r w:rsidR="00B6693A">
          <w:rPr>
            <w:rFonts w:ascii="Arial" w:hAnsi="Arial"/>
          </w:rPr>
          <w:t xml:space="preserve">an ancient god’s </w:t>
        </w:r>
      </w:ins>
      <w:del w:id="516" w:author="Julia Ringo" w:date="2023-10-10T11:33:00Z">
        <w:r w:rsidDel="00B6693A">
          <w:rPr>
            <w:rFonts w:ascii="Arial" w:hAnsi="Arial"/>
          </w:rPr>
          <w:delText xml:space="preserve">the </w:delText>
        </w:r>
      </w:del>
      <w:r>
        <w:rPr>
          <w:rFonts w:ascii="Arial" w:hAnsi="Arial"/>
        </w:rPr>
        <w:t>hunting hounds</w:t>
      </w:r>
      <w:ins w:id="517" w:author="Julia Ringo" w:date="2023-10-10T11:33:00Z">
        <w:r w:rsidR="00B6693A">
          <w:rPr>
            <w:rFonts w:ascii="Arial" w:hAnsi="Arial"/>
          </w:rPr>
          <w:t xml:space="preserve">, </w:t>
        </w:r>
      </w:ins>
      <w:del w:id="518" w:author="Julia Ringo" w:date="2023-10-10T11:33:00Z">
        <w:r w:rsidDel="00B6693A">
          <w:rPr>
            <w:rFonts w:ascii="Arial" w:hAnsi="Arial"/>
          </w:rPr>
          <w:delText xml:space="preserve"> of an ancient god </w:delText>
        </w:r>
      </w:del>
      <w:r>
        <w:rPr>
          <w:rFonts w:ascii="Arial" w:hAnsi="Arial"/>
        </w:rPr>
        <w:t>riding across the sky.</w:t>
      </w:r>
    </w:p>
    <w:p w14:paraId="2CC3DF20" w14:textId="5A4C92AB" w:rsidR="001E2E9B" w:rsidRDefault="00000000">
      <w:pPr>
        <w:pStyle w:val="BodyText"/>
        <w:rPr>
          <w:rFonts w:ascii="Arial" w:hAnsi="Arial"/>
        </w:rPr>
      </w:pPr>
      <w:r>
        <w:rPr>
          <w:rFonts w:ascii="Arial" w:hAnsi="Arial"/>
        </w:rPr>
        <w:t xml:space="preserve">The expanding air in the pipes forced their temperature to drop. Their surfaces were instantaneously coated in condensate, which froze and sublimated to vapor, </w:t>
      </w:r>
      <w:proofErr w:type="gramStart"/>
      <w:r>
        <w:rPr>
          <w:rFonts w:ascii="Arial" w:hAnsi="Arial"/>
        </w:rPr>
        <w:t>rising up</w:t>
      </w:r>
      <w:proofErr w:type="gramEnd"/>
      <w:r>
        <w:rPr>
          <w:rFonts w:ascii="Arial" w:hAnsi="Arial"/>
        </w:rPr>
        <w:t xml:space="preserve"> and away from the pipes like two long otherworldly fingers passing through the compartment and gripping the ship. From where Hemi stood, the air in the pipes felt like the shot of a can</w:t>
      </w:r>
      <w:ins w:id="519" w:author="Julia Ringo" w:date="2023-10-10T11:33:00Z">
        <w:r w:rsidR="00B6693A">
          <w:rPr>
            <w:rFonts w:ascii="Arial" w:hAnsi="Arial"/>
          </w:rPr>
          <w:t>n</w:t>
        </w:r>
      </w:ins>
      <w:r>
        <w:rPr>
          <w:rFonts w:ascii="Arial" w:hAnsi="Arial"/>
        </w:rPr>
        <w:t>on moving past him, leaving a trail of smoke marking its path. He had the sense of it pushing into every corner of the ship, like blood pumped into the furthest capillaries of a body. The flushing sound of the water pressed out into the sea passed through the ship, and the very mass of the ship itself shifted under the force of it.</w:t>
      </w:r>
    </w:p>
    <w:p w14:paraId="71539C9F" w14:textId="1FC29629" w:rsidR="001E2E9B" w:rsidRDefault="00000000">
      <w:pPr>
        <w:pStyle w:val="BodyText"/>
        <w:rPr>
          <w:rFonts w:ascii="Arial" w:hAnsi="Arial"/>
        </w:rPr>
      </w:pPr>
      <w:r>
        <w:rPr>
          <w:rFonts w:ascii="Arial" w:hAnsi="Arial"/>
        </w:rPr>
        <w:t>“Take us up</w:t>
      </w:r>
      <w:ins w:id="520" w:author="Julia Ringo" w:date="2023-10-10T11:33:00Z">
        <w:r w:rsidR="00B6693A">
          <w:rPr>
            <w:rFonts w:ascii="Arial" w:hAnsi="Arial"/>
          </w:rPr>
          <w:t>,</w:t>
        </w:r>
      </w:ins>
      <w:r>
        <w:rPr>
          <w:rFonts w:ascii="Arial" w:hAnsi="Arial"/>
        </w:rPr>
        <w:t xml:space="preserve"> guys. Set the dive </w:t>
      </w:r>
      <w:proofErr w:type="gramStart"/>
      <w:r>
        <w:rPr>
          <w:rFonts w:ascii="Arial" w:hAnsi="Arial"/>
        </w:rPr>
        <w:t>planes, and</w:t>
      </w:r>
      <w:proofErr w:type="gramEnd"/>
      <w:r>
        <w:rPr>
          <w:rFonts w:ascii="Arial" w:hAnsi="Arial"/>
        </w:rPr>
        <w:t xml:space="preserve"> blow any trim tanks you haven’t yet.” Gregory and Bastian turned the control wheels. But within seconds Percy again felt her boat moving distressingly</w:t>
      </w:r>
      <w:ins w:id="521" w:author="Julia Ringo" w:date="2023-10-10T11:33:00Z">
        <w:r w:rsidR="00B6693A">
          <w:rPr>
            <w:rFonts w:ascii="Arial" w:hAnsi="Arial"/>
          </w:rPr>
          <w:t>,</w:t>
        </w:r>
      </w:ins>
      <w:r>
        <w:rPr>
          <w:rFonts w:ascii="Arial" w:hAnsi="Arial"/>
        </w:rPr>
        <w:t xml:space="preserve"> like a wounded animal. The stern was rising faster than the bow. The </w:t>
      </w:r>
      <w:del w:id="522" w:author="Julia Ringo" w:date="2023-10-10T11:34:00Z">
        <w:r w:rsidDel="00B6693A">
          <w:rPr>
            <w:rFonts w:ascii="Arial" w:hAnsi="Arial"/>
          </w:rPr>
          <w:delText xml:space="preserve">angle of the </w:delText>
        </w:r>
      </w:del>
      <w:r>
        <w:rPr>
          <w:rFonts w:ascii="Arial" w:hAnsi="Arial"/>
        </w:rPr>
        <w:t xml:space="preserve">deck under her feet was </w:t>
      </w:r>
      <w:del w:id="523" w:author="Julia Ringo" w:date="2023-10-10T11:34:00Z">
        <w:r w:rsidDel="00B6693A">
          <w:rPr>
            <w:rFonts w:ascii="Arial" w:hAnsi="Arial"/>
          </w:rPr>
          <w:delText xml:space="preserve">leaning </w:delText>
        </w:r>
      </w:del>
      <w:ins w:id="524" w:author="Julia Ringo" w:date="2023-10-10T11:34:00Z">
        <w:r w:rsidR="00B6693A">
          <w:rPr>
            <w:rFonts w:ascii="Arial" w:hAnsi="Arial"/>
          </w:rPr>
          <w:t xml:space="preserve">angling </w:t>
        </w:r>
      </w:ins>
      <w:r>
        <w:rPr>
          <w:rFonts w:ascii="Arial" w:hAnsi="Arial"/>
        </w:rPr>
        <w:t>in the wrong direction.</w:t>
      </w:r>
    </w:p>
    <w:p w14:paraId="2FAC8356" w14:textId="77777777" w:rsidR="001E2E9B" w:rsidRDefault="00000000">
      <w:pPr>
        <w:pStyle w:val="BodyText"/>
        <w:rPr>
          <w:rFonts w:ascii="Arial" w:hAnsi="Arial"/>
        </w:rPr>
      </w:pPr>
      <w:r>
        <w:rPr>
          <w:rFonts w:ascii="Arial" w:hAnsi="Arial"/>
        </w:rPr>
        <w:t>“What is going wrong?” she shouted at Gregory. Her eyes scanned rapidly across the instruments. “Trim!” She started spinning open valves on the tank control panel, trying desperately to get more air into the bow and level the boat. Gregory’s arms were bulging with tensed muscles as his hands gripped the dive-plane control wheel, battling to angle the bow upwards.</w:t>
      </w:r>
    </w:p>
    <w:p w14:paraId="08375296" w14:textId="77777777" w:rsidR="001E2E9B" w:rsidRDefault="00000000">
      <w:pPr>
        <w:pStyle w:val="BodyText"/>
        <w:rPr>
          <w:rFonts w:ascii="Arial" w:hAnsi="Arial"/>
        </w:rPr>
      </w:pPr>
      <w:r>
        <w:rPr>
          <w:rFonts w:ascii="Arial" w:hAnsi="Arial"/>
        </w:rPr>
        <w:lastRenderedPageBreak/>
        <w:t>A hazard light lit on the tank status panel accompanied by a foul buzzer. “Hemi!” Percy shouted down through the hatch. “The forward tanks didn’t blow!”</w:t>
      </w:r>
    </w:p>
    <w:p w14:paraId="4D67FDE3" w14:textId="7D3E60F1" w:rsidR="001E2E9B" w:rsidRDefault="00000000">
      <w:pPr>
        <w:pStyle w:val="BodyText"/>
        <w:rPr>
          <w:rFonts w:ascii="Arial" w:hAnsi="Arial"/>
        </w:rPr>
      </w:pPr>
      <w:r>
        <w:rPr>
          <w:rFonts w:ascii="Arial" w:hAnsi="Arial"/>
        </w:rPr>
        <w:t>“The valve is wide open</w:t>
      </w:r>
      <w:ins w:id="525" w:author="Julia Ringo" w:date="2023-10-10T11:34:00Z">
        <w:r w:rsidR="00B6693A">
          <w:rPr>
            <w:rFonts w:ascii="Arial" w:hAnsi="Arial"/>
          </w:rPr>
          <w:t>,</w:t>
        </w:r>
      </w:ins>
      <w:r>
        <w:rPr>
          <w:rFonts w:ascii="Arial" w:hAnsi="Arial"/>
        </w:rPr>
        <w:t xml:space="preserve"> Sylvia,” Hemi said, looking at the indicator etched on the nut to double-check his work. “The ramming must have pinched </w:t>
      </w:r>
      <w:del w:id="526" w:author="Julia Ringo" w:date="2023-10-10T11:34:00Z">
        <w:r w:rsidDel="00B6693A">
          <w:rPr>
            <w:rFonts w:ascii="Arial" w:hAnsi="Arial"/>
          </w:rPr>
          <w:delText xml:space="preserve">closed </w:delText>
        </w:r>
      </w:del>
      <w:ins w:id="527" w:author="Julia Ringo" w:date="2023-10-10T11:34:00Z">
        <w:r w:rsidR="00B6693A">
          <w:rPr>
            <w:rFonts w:ascii="Arial" w:hAnsi="Arial"/>
          </w:rPr>
          <w:t xml:space="preserve">shut </w:t>
        </w:r>
      </w:ins>
      <w:r>
        <w:rPr>
          <w:rFonts w:ascii="Arial" w:hAnsi="Arial"/>
        </w:rPr>
        <w:t>the high-pressure pipes to the forward ballast tanks.”</w:t>
      </w:r>
    </w:p>
    <w:p w14:paraId="2983CC8D" w14:textId="77777777" w:rsidR="001E2E9B" w:rsidRDefault="00000000">
      <w:pPr>
        <w:pStyle w:val="BodyText"/>
        <w:rPr>
          <w:rFonts w:ascii="Arial" w:hAnsi="Arial"/>
        </w:rPr>
      </w:pPr>
      <w:r>
        <w:rPr>
          <w:rFonts w:ascii="Arial" w:hAnsi="Arial"/>
        </w:rPr>
        <w:t xml:space="preserve">The stern slowed its ascent. The </w:t>
      </w:r>
      <w:r>
        <w:rPr>
          <w:rFonts w:ascii="Arial" w:hAnsi="Arial"/>
          <w:i/>
          <w:iCs/>
        </w:rPr>
        <w:t>Prospect</w:t>
      </w:r>
      <w:r>
        <w:rPr>
          <w:rFonts w:ascii="Arial" w:hAnsi="Arial"/>
        </w:rPr>
        <w:t xml:space="preserve"> hung in the </w:t>
      </w:r>
      <w:proofErr w:type="gramStart"/>
      <w:r>
        <w:rPr>
          <w:rFonts w:ascii="Arial" w:hAnsi="Arial"/>
        </w:rPr>
        <w:t>water,</w:t>
      </w:r>
      <w:proofErr w:type="gramEnd"/>
      <w:r>
        <w:rPr>
          <w:rFonts w:ascii="Arial" w:hAnsi="Arial"/>
        </w:rPr>
        <w:t xml:space="preserve"> the bow pitched downwards. “We’re no longer rising,” said Bastian, looking at the depth gauge.</w:t>
      </w:r>
    </w:p>
    <w:p w14:paraId="404B03F5" w14:textId="564CE695" w:rsidR="001E2E9B" w:rsidRDefault="00000000">
      <w:pPr>
        <w:pStyle w:val="BodyText"/>
        <w:rPr>
          <w:rFonts w:ascii="Arial" w:hAnsi="Arial"/>
        </w:rPr>
      </w:pPr>
      <w:r>
        <w:rPr>
          <w:rFonts w:ascii="Arial" w:hAnsi="Arial"/>
        </w:rPr>
        <w:t xml:space="preserve">Hemi stepped under the hatch up to the control room and looked up at Percy through the small circles of his glasses. </w:t>
      </w:r>
      <w:del w:id="528" w:author="Julia Ringo" w:date="2023-10-10T11:34:00Z">
        <w:r w:rsidDel="00B6693A">
          <w:rPr>
            <w:rFonts w:ascii="Arial" w:hAnsi="Arial"/>
          </w:rPr>
          <w:delText xml:space="preserve">With </w:delText>
        </w:r>
      </w:del>
      <w:ins w:id="529" w:author="Julia Ringo" w:date="2023-10-10T11:34:00Z">
        <w:r w:rsidR="00B6693A">
          <w:rPr>
            <w:rFonts w:ascii="Arial" w:hAnsi="Arial"/>
          </w:rPr>
          <w:t xml:space="preserve">Given </w:t>
        </w:r>
      </w:ins>
      <w:r>
        <w:rPr>
          <w:rFonts w:ascii="Arial" w:hAnsi="Arial"/>
        </w:rPr>
        <w:t>his height, his face was only a few finger-widths from the hatch opening. “Sylvia,” he said, “I think we need to start thinking about more drastic measures to get us back on the surface.”</w:t>
      </w:r>
    </w:p>
    <w:p w14:paraId="18E39377" w14:textId="77777777" w:rsidR="001E2E9B" w:rsidRDefault="00000000">
      <w:pPr>
        <w:pStyle w:val="BodyText"/>
        <w:rPr>
          <w:rFonts w:ascii="Arial" w:hAnsi="Arial"/>
        </w:rPr>
      </w:pPr>
      <w:r>
        <w:rPr>
          <w:rFonts w:ascii="Arial" w:hAnsi="Arial"/>
        </w:rPr>
        <w:t>“The fuel oil ballast?” Percy asked Hemi. Though he could mean nothing else.</w:t>
      </w:r>
    </w:p>
    <w:p w14:paraId="6D9CFE51" w14:textId="1A5D9E1B" w:rsidR="001E2E9B" w:rsidRDefault="00000000">
      <w:pPr>
        <w:pStyle w:val="BodyText"/>
        <w:rPr>
          <w:rFonts w:ascii="Arial" w:hAnsi="Arial"/>
        </w:rPr>
      </w:pPr>
      <w:r>
        <w:rPr>
          <w:rFonts w:ascii="Arial" w:hAnsi="Arial"/>
        </w:rPr>
        <w:t>“Yes, I think we should dump the diesel. Even if we get to the surface, we could lose the boat if the cargo hold keeps flooding and we can</w:t>
      </w:r>
      <w:del w:id="530" w:author="Julia Ringo" w:date="2023-10-10T11:35:00Z">
        <w:r w:rsidDel="00B6693A">
          <w:rPr>
            <w:rFonts w:ascii="Arial" w:hAnsi="Arial"/>
          </w:rPr>
          <w:delText xml:space="preserve"> </w:delText>
        </w:r>
      </w:del>
      <w:r>
        <w:rPr>
          <w:rFonts w:ascii="Arial" w:hAnsi="Arial"/>
        </w:rPr>
        <w:t>not figure out how to empty it. That is a bigger risk than not having enough fuel oil to get to a port</w:t>
      </w:r>
      <w:del w:id="531" w:author="Julia Ringo" w:date="2023-10-05T13:14:00Z">
        <w:r w:rsidDel="000E7660">
          <w:rPr>
            <w:rFonts w:ascii="Arial" w:hAnsi="Arial"/>
          </w:rPr>
          <w:delText xml:space="preserve"> — </w:delText>
        </w:r>
      </w:del>
      <w:ins w:id="532" w:author="Julia Ringo" w:date="2023-10-05T13:14:00Z">
        <w:r w:rsidR="000E7660">
          <w:rPr>
            <w:rFonts w:ascii="Arial" w:hAnsi="Arial"/>
          </w:rPr>
          <w:t>—</w:t>
        </w:r>
      </w:ins>
      <w:r>
        <w:rPr>
          <w:rFonts w:ascii="Arial" w:hAnsi="Arial"/>
        </w:rPr>
        <w:t>if we do manage to keep the boat on the surface.”</w:t>
      </w:r>
    </w:p>
    <w:p w14:paraId="3AD54B35" w14:textId="10AD0CB3" w:rsidR="001E2E9B" w:rsidRDefault="00000000">
      <w:pPr>
        <w:pStyle w:val="BodyText"/>
        <w:rPr>
          <w:rFonts w:ascii="Arial" w:hAnsi="Arial"/>
        </w:rPr>
      </w:pPr>
      <w:r>
        <w:rPr>
          <w:rFonts w:ascii="Arial" w:hAnsi="Arial"/>
        </w:rPr>
        <w:t xml:space="preserve">Captain Percy considered. But sometimes considerations are meaningless. They had passed the point of developing a strategy to evade their pursuers. </w:t>
      </w:r>
      <w:del w:id="533" w:author="Julia Ringo" w:date="2023-10-10T11:35:00Z">
        <w:r w:rsidDel="00B6693A">
          <w:rPr>
            <w:rFonts w:ascii="Arial" w:hAnsi="Arial"/>
          </w:rPr>
          <w:delText>For a submarine captain, t</w:delText>
        </w:r>
      </w:del>
      <w:ins w:id="534" w:author="Julia Ringo" w:date="2023-10-10T11:35:00Z">
        <w:r w:rsidR="00B6693A">
          <w:rPr>
            <w:rFonts w:ascii="Arial" w:hAnsi="Arial"/>
          </w:rPr>
          <w:t>T</w:t>
        </w:r>
      </w:ins>
      <w:r>
        <w:rPr>
          <w:rFonts w:ascii="Arial" w:hAnsi="Arial"/>
        </w:rPr>
        <w:t xml:space="preserve">he situation she now faced was reduced to a single </w:t>
      </w:r>
      <w:del w:id="535" w:author="Julia Ringo" w:date="2023-10-10T11:35:00Z">
        <w:r w:rsidDel="00B6693A">
          <w:rPr>
            <w:rFonts w:ascii="Arial" w:hAnsi="Arial"/>
          </w:rPr>
          <w:delText>factor</w:delText>
        </w:r>
      </w:del>
      <w:ins w:id="536" w:author="Julia Ringo" w:date="2023-10-10T11:35:00Z">
        <w:r w:rsidR="00B6693A">
          <w:rPr>
            <w:rFonts w:ascii="Arial" w:hAnsi="Arial"/>
          </w:rPr>
          <w:t>aim</w:t>
        </w:r>
      </w:ins>
      <w:r>
        <w:rPr>
          <w:rFonts w:ascii="Arial" w:hAnsi="Arial"/>
        </w:rPr>
        <w:t xml:space="preserve">: </w:t>
      </w:r>
      <w:ins w:id="537" w:author="Julia Ringo" w:date="2023-10-10T11:35:00Z">
        <w:r w:rsidR="00B6693A">
          <w:rPr>
            <w:rFonts w:ascii="Arial" w:hAnsi="Arial"/>
          </w:rPr>
          <w:t xml:space="preserve">to </w:t>
        </w:r>
      </w:ins>
      <w:r>
        <w:rPr>
          <w:rFonts w:ascii="Arial" w:hAnsi="Arial"/>
        </w:rPr>
        <w:t>get to the surface at any cost. Knowing that, the decision to blow out the fuel ballast tanks</w:t>
      </w:r>
      <w:del w:id="538" w:author="Julia Ringo" w:date="2023-10-05T13:14:00Z">
        <w:r w:rsidDel="000E7660">
          <w:rPr>
            <w:rFonts w:ascii="Arial" w:hAnsi="Arial"/>
          </w:rPr>
          <w:delText xml:space="preserve"> — </w:delText>
        </w:r>
      </w:del>
      <w:ins w:id="539" w:author="Julia Ringo" w:date="2023-10-05T13:14:00Z">
        <w:r w:rsidR="000E7660">
          <w:rPr>
            <w:rFonts w:ascii="Arial" w:hAnsi="Arial"/>
          </w:rPr>
          <w:t>—</w:t>
        </w:r>
      </w:ins>
      <w:r>
        <w:rPr>
          <w:rFonts w:ascii="Arial" w:hAnsi="Arial"/>
        </w:rPr>
        <w:t>to dump all their diesel fuel in the ocean</w:t>
      </w:r>
      <w:del w:id="540" w:author="Julia Ringo" w:date="2023-10-05T13:14:00Z">
        <w:r w:rsidDel="000E7660">
          <w:rPr>
            <w:rFonts w:ascii="Arial" w:hAnsi="Arial"/>
          </w:rPr>
          <w:delText xml:space="preserve"> — </w:delText>
        </w:r>
      </w:del>
      <w:ins w:id="541" w:author="Julia Ringo" w:date="2023-10-05T13:14:00Z">
        <w:r w:rsidR="000E7660">
          <w:rPr>
            <w:rFonts w:ascii="Arial" w:hAnsi="Arial"/>
          </w:rPr>
          <w:t>—</w:t>
        </w:r>
      </w:ins>
      <w:r>
        <w:rPr>
          <w:rFonts w:ascii="Arial" w:hAnsi="Arial"/>
        </w:rPr>
        <w:t xml:space="preserve">did not </w:t>
      </w:r>
      <w:del w:id="542" w:author="Julia Ringo" w:date="2023-10-10T11:35:00Z">
        <w:r w:rsidDel="00B6693A">
          <w:rPr>
            <w:rFonts w:ascii="Arial" w:hAnsi="Arial"/>
          </w:rPr>
          <w:delText xml:space="preserve">require </w:delText>
        </w:r>
      </w:del>
      <w:ins w:id="543" w:author="Julia Ringo" w:date="2023-10-10T11:35:00Z">
        <w:r w:rsidR="00B6693A">
          <w:rPr>
            <w:rFonts w:ascii="Arial" w:hAnsi="Arial"/>
          </w:rPr>
          <w:t>allo</w:t>
        </w:r>
      </w:ins>
      <w:ins w:id="544" w:author="Julia Ringo" w:date="2023-10-10T11:36:00Z">
        <w:r w:rsidR="00B6693A">
          <w:rPr>
            <w:rFonts w:ascii="Arial" w:hAnsi="Arial"/>
          </w:rPr>
          <w:t>w</w:t>
        </w:r>
      </w:ins>
      <w:ins w:id="545" w:author="Julia Ringo" w:date="2023-10-10T11:35:00Z">
        <w:r w:rsidR="00B6693A">
          <w:rPr>
            <w:rFonts w:ascii="Arial" w:hAnsi="Arial"/>
          </w:rPr>
          <w:t xml:space="preserve"> </w:t>
        </w:r>
      </w:ins>
      <w:r>
        <w:rPr>
          <w:rFonts w:ascii="Arial" w:hAnsi="Arial"/>
        </w:rPr>
        <w:t>any time to weigh options.</w:t>
      </w:r>
    </w:p>
    <w:p w14:paraId="23B30BBE" w14:textId="509C55C0" w:rsidR="001E2E9B" w:rsidRDefault="00000000">
      <w:pPr>
        <w:pStyle w:val="BodyText"/>
        <w:rPr>
          <w:rFonts w:ascii="Arial" w:hAnsi="Arial"/>
        </w:rPr>
      </w:pPr>
      <w:r>
        <w:rPr>
          <w:rFonts w:ascii="Arial" w:hAnsi="Arial"/>
        </w:rPr>
        <w:t>“OK</w:t>
      </w:r>
      <w:ins w:id="546" w:author="Julia Ringo" w:date="2023-10-10T11:36:00Z">
        <w:r w:rsidR="00B6693A">
          <w:rPr>
            <w:rFonts w:ascii="Arial" w:hAnsi="Arial"/>
          </w:rPr>
          <w:t>,</w:t>
        </w:r>
      </w:ins>
      <w:r>
        <w:rPr>
          <w:rFonts w:ascii="Arial" w:hAnsi="Arial"/>
        </w:rPr>
        <w:t xml:space="preserve"> Hemi. Come up here. Keep her under control. I’ll blow the fuel ballast myself.”</w:t>
      </w:r>
    </w:p>
    <w:p w14:paraId="26D6498C" w14:textId="192B63F0" w:rsidR="001E2E9B" w:rsidRDefault="00000000">
      <w:pPr>
        <w:pStyle w:val="BodyText"/>
        <w:rPr>
          <w:rFonts w:ascii="Arial" w:hAnsi="Arial"/>
        </w:rPr>
      </w:pPr>
      <w:r>
        <w:rPr>
          <w:rFonts w:ascii="Arial" w:hAnsi="Arial"/>
        </w:rPr>
        <w:t>There were in fact two long</w:t>
      </w:r>
      <w:ins w:id="547" w:author="Julia Ringo" w:date="2023-10-10T11:36:00Z">
        <w:r w:rsidR="00B6693A">
          <w:rPr>
            <w:rFonts w:ascii="Arial" w:hAnsi="Arial"/>
          </w:rPr>
          <w:t>,</w:t>
        </w:r>
      </w:ins>
      <w:r>
        <w:rPr>
          <w:rFonts w:ascii="Arial" w:hAnsi="Arial"/>
        </w:rPr>
        <w:t xml:space="preserve"> thin tool</w:t>
      </w:r>
      <w:del w:id="548" w:author="Julia Ringo" w:date="2023-10-10T11:36:00Z">
        <w:r w:rsidDel="00B6693A">
          <w:rPr>
            <w:rFonts w:ascii="Arial" w:hAnsi="Arial"/>
          </w:rPr>
          <w:delText xml:space="preserve"> </w:delText>
        </w:r>
      </w:del>
      <w:r>
        <w:rPr>
          <w:rFonts w:ascii="Arial" w:hAnsi="Arial"/>
        </w:rPr>
        <w:t>boxes bolted to the wall at the emergency blow station. One</w:t>
      </w:r>
      <w:ins w:id="549" w:author="Julia Ringo" w:date="2023-10-10T11:36:00Z">
        <w:r w:rsidR="00B6693A">
          <w:rPr>
            <w:rFonts w:ascii="Arial" w:hAnsi="Arial"/>
          </w:rPr>
          <w:t xml:space="preserve">, with </w:t>
        </w:r>
      </w:ins>
      <w:del w:id="550" w:author="Julia Ringo" w:date="2023-10-10T11:36:00Z">
        <w:r w:rsidDel="00B6693A">
          <w:rPr>
            <w:rFonts w:ascii="Arial" w:hAnsi="Arial"/>
          </w:rPr>
          <w:delText xml:space="preserve"> had </w:delText>
        </w:r>
      </w:del>
      <w:r>
        <w:rPr>
          <w:rFonts w:ascii="Arial" w:hAnsi="Arial"/>
        </w:rPr>
        <w:t xml:space="preserve">the main ballast tank blow wrench, </w:t>
      </w:r>
      <w:del w:id="551" w:author="Julia Ringo" w:date="2023-10-10T11:36:00Z">
        <w:r w:rsidDel="00B6693A">
          <w:rPr>
            <w:rFonts w:ascii="Arial" w:hAnsi="Arial"/>
          </w:rPr>
          <w:delText xml:space="preserve">which </w:delText>
        </w:r>
      </w:del>
      <w:r>
        <w:rPr>
          <w:rFonts w:ascii="Arial" w:hAnsi="Arial"/>
        </w:rPr>
        <w:t>Hemi had already used. The second toolbox was padlocked. It contained the fuel ballast blow wrench. Just like the main ballast, the fuel oil tanks could be blown out with high pressure air</w:t>
      </w:r>
      <w:del w:id="552" w:author="Julia Ringo" w:date="2023-10-10T11:36:00Z">
        <w:r w:rsidDel="00B6693A">
          <w:rPr>
            <w:rFonts w:ascii="Arial" w:hAnsi="Arial"/>
          </w:rPr>
          <w:delText xml:space="preserve"> </w:delText>
        </w:r>
      </w:del>
      <w:ins w:id="553" w:author="Julia Ringo" w:date="2023-10-10T11:36:00Z">
        <w:r w:rsidR="00B6693A">
          <w:rPr>
            <w:rFonts w:ascii="Arial" w:hAnsi="Arial"/>
          </w:rPr>
          <w:t>,</w:t>
        </w:r>
      </w:ins>
      <w:del w:id="554" w:author="Julia Ringo" w:date="2023-10-10T11:36:00Z">
        <w:r w:rsidDel="00B6693A">
          <w:rPr>
            <w:rFonts w:ascii="Arial" w:hAnsi="Arial"/>
          </w:rPr>
          <w:delText>as well. T</w:delText>
        </w:r>
      </w:del>
      <w:ins w:id="555" w:author="Julia Ringo" w:date="2023-10-10T11:36:00Z">
        <w:r w:rsidR="00B6693A">
          <w:rPr>
            <w:rFonts w:ascii="Arial" w:hAnsi="Arial"/>
          </w:rPr>
          <w:t xml:space="preserve"> t</w:t>
        </w:r>
      </w:ins>
      <w:r>
        <w:rPr>
          <w:rFonts w:ascii="Arial" w:hAnsi="Arial"/>
        </w:rPr>
        <w:t xml:space="preserve">he difference being that blowing the fuel out of the boat might give them an emergency pocket of air to lift them to the surface, but </w:t>
      </w:r>
      <w:del w:id="556" w:author="Julia Ringo" w:date="2023-10-10T11:36:00Z">
        <w:r w:rsidDel="00B6693A">
          <w:rPr>
            <w:rFonts w:ascii="Arial" w:hAnsi="Arial"/>
          </w:rPr>
          <w:delText xml:space="preserve">it left </w:delText>
        </w:r>
      </w:del>
      <w:ins w:id="557" w:author="Julia Ringo" w:date="2023-10-10T11:36:00Z">
        <w:r w:rsidR="00B6693A">
          <w:rPr>
            <w:rFonts w:ascii="Arial" w:hAnsi="Arial"/>
          </w:rPr>
          <w:t xml:space="preserve">would leave </w:t>
        </w:r>
      </w:ins>
      <w:r>
        <w:rPr>
          <w:rFonts w:ascii="Arial" w:hAnsi="Arial"/>
        </w:rPr>
        <w:t>the boat with no fuel</w:t>
      </w:r>
      <w:del w:id="558" w:author="Julia Ringo" w:date="2023-10-05T13:14:00Z">
        <w:r w:rsidDel="000E7660">
          <w:rPr>
            <w:rFonts w:ascii="Arial" w:hAnsi="Arial"/>
          </w:rPr>
          <w:delText xml:space="preserve"> — </w:delText>
        </w:r>
      </w:del>
      <w:ins w:id="559" w:author="Julia Ringo" w:date="2023-10-05T13:14:00Z">
        <w:r w:rsidR="000E7660">
          <w:rPr>
            <w:rFonts w:ascii="Arial" w:hAnsi="Arial"/>
          </w:rPr>
          <w:t>—</w:t>
        </w:r>
      </w:ins>
      <w:r>
        <w:rPr>
          <w:rFonts w:ascii="Arial" w:hAnsi="Arial"/>
        </w:rPr>
        <w:t>stranded and unable to maneuver.</w:t>
      </w:r>
    </w:p>
    <w:p w14:paraId="05D04B51" w14:textId="7DF16B63" w:rsidR="001E2E9B" w:rsidRDefault="00000000">
      <w:pPr>
        <w:pStyle w:val="BodyText"/>
        <w:rPr>
          <w:rFonts w:ascii="Arial" w:hAnsi="Arial"/>
        </w:rPr>
      </w:pPr>
      <w:del w:id="560" w:author="Julia Ringo" w:date="2023-10-10T11:37:00Z">
        <w:r w:rsidDel="00B6693A">
          <w:rPr>
            <w:rFonts w:ascii="Arial" w:hAnsi="Arial"/>
          </w:rPr>
          <w:delText xml:space="preserve">Captain Percy was the only person who carried the key to this second toolbox, </w:delText>
        </w:r>
      </w:del>
      <w:ins w:id="561" w:author="Julia Ringo" w:date="2023-10-10T11:37:00Z">
        <w:r w:rsidR="00B6693A">
          <w:rPr>
            <w:rFonts w:ascii="Arial" w:hAnsi="Arial"/>
          </w:rPr>
          <w:t>T</w:t>
        </w:r>
      </w:ins>
      <w:del w:id="562" w:author="Julia Ringo" w:date="2023-10-10T11:37:00Z">
        <w:r w:rsidDel="00B6693A">
          <w:rPr>
            <w:rFonts w:ascii="Arial" w:hAnsi="Arial"/>
          </w:rPr>
          <w:delText>t</w:delText>
        </w:r>
      </w:del>
      <w:r>
        <w:rPr>
          <w:rFonts w:ascii="Arial" w:hAnsi="Arial"/>
        </w:rPr>
        <w:t xml:space="preserve">o </w:t>
      </w:r>
      <w:proofErr w:type="gramStart"/>
      <w:r>
        <w:rPr>
          <w:rFonts w:ascii="Arial" w:hAnsi="Arial"/>
        </w:rPr>
        <w:t>ensure</w:t>
      </w:r>
      <w:proofErr w:type="gramEnd"/>
      <w:r>
        <w:rPr>
          <w:rFonts w:ascii="Arial" w:hAnsi="Arial"/>
        </w:rPr>
        <w:t xml:space="preserve"> the fuel oil tanks could never be blown accidentally</w:t>
      </w:r>
      <w:ins w:id="563" w:author="Julia Ringo" w:date="2023-10-10T11:37:00Z">
        <w:r w:rsidR="00B6693A">
          <w:rPr>
            <w:rFonts w:ascii="Arial" w:hAnsi="Arial"/>
          </w:rPr>
          <w:t>, Captain Percy was the only person who carried the key to this second toolbox</w:t>
        </w:r>
      </w:ins>
      <w:r>
        <w:rPr>
          <w:rFonts w:ascii="Arial" w:hAnsi="Arial"/>
        </w:rPr>
        <w:t xml:space="preserve">. She unlocked </w:t>
      </w:r>
      <w:del w:id="564" w:author="Julia Ringo" w:date="2023-10-10T11:37:00Z">
        <w:r w:rsidDel="00B6693A">
          <w:rPr>
            <w:rFonts w:ascii="Arial" w:hAnsi="Arial"/>
          </w:rPr>
          <w:delText>the toolbox</w:delText>
        </w:r>
      </w:del>
      <w:ins w:id="565" w:author="Julia Ringo" w:date="2023-10-10T11:37:00Z">
        <w:r w:rsidR="00B6693A">
          <w:rPr>
            <w:rFonts w:ascii="Arial" w:hAnsi="Arial"/>
          </w:rPr>
          <w:t>it</w:t>
        </w:r>
      </w:ins>
      <w:r>
        <w:rPr>
          <w:rFonts w:ascii="Arial" w:hAnsi="Arial"/>
        </w:rPr>
        <w:t xml:space="preserve"> and withdrew another wrapped wrench</w:t>
      </w:r>
      <w:ins w:id="566" w:author="Julia Ringo" w:date="2023-10-10T11:37:00Z">
        <w:r w:rsidR="00B6693A">
          <w:rPr>
            <w:rFonts w:ascii="Arial" w:hAnsi="Arial"/>
          </w:rPr>
          <w:t>,</w:t>
        </w:r>
      </w:ins>
      <w:r>
        <w:rPr>
          <w:rFonts w:ascii="Arial" w:hAnsi="Arial"/>
        </w:rPr>
        <w:t xml:space="preserve"> the same length as the tank blow wrench. But this one had a special </w:t>
      </w:r>
      <w:ins w:id="567" w:author="Julia Ringo" w:date="2023-10-10T11:37:00Z">
        <w:r w:rsidR="00B6693A">
          <w:rPr>
            <w:rFonts w:ascii="Arial" w:hAnsi="Arial"/>
          </w:rPr>
          <w:t>five</w:t>
        </w:r>
      </w:ins>
      <w:del w:id="568" w:author="Julia Ringo" w:date="2023-10-10T11:37:00Z">
        <w:r w:rsidDel="00B6693A">
          <w:rPr>
            <w:rFonts w:ascii="Arial" w:hAnsi="Arial"/>
          </w:rPr>
          <w:delText>5</w:delText>
        </w:r>
      </w:del>
      <w:r>
        <w:rPr>
          <w:rFonts w:ascii="Arial" w:hAnsi="Arial"/>
        </w:rPr>
        <w:t>-sided socket that would only fit the nut to open the air line into the fuel ballast tanks</w:t>
      </w:r>
      <w:del w:id="569" w:author="Julia Ringo" w:date="2023-10-05T13:14:00Z">
        <w:r w:rsidDel="000E7660">
          <w:rPr>
            <w:rFonts w:ascii="Arial" w:hAnsi="Arial"/>
          </w:rPr>
          <w:delText xml:space="preserve"> — </w:delText>
        </w:r>
      </w:del>
      <w:ins w:id="570" w:author="Julia Ringo" w:date="2023-10-05T13:14:00Z">
        <w:r w:rsidR="000E7660">
          <w:rPr>
            <w:rFonts w:ascii="Arial" w:hAnsi="Arial"/>
          </w:rPr>
          <w:t>—</w:t>
        </w:r>
      </w:ins>
      <w:r>
        <w:rPr>
          <w:rFonts w:ascii="Arial" w:hAnsi="Arial"/>
        </w:rPr>
        <w:t>the fuel ballast could not be blown out with a normal hexagonal wrench.</w:t>
      </w:r>
    </w:p>
    <w:p w14:paraId="22E61288" w14:textId="62237C23" w:rsidR="001E2E9B" w:rsidRDefault="00000000">
      <w:pPr>
        <w:pStyle w:val="BodyText"/>
        <w:rPr>
          <w:rFonts w:ascii="Arial" w:hAnsi="Arial"/>
        </w:rPr>
      </w:pPr>
      <w:r>
        <w:rPr>
          <w:rFonts w:ascii="Arial" w:hAnsi="Arial"/>
        </w:rPr>
        <w:t>She pushed the emergency blow alarm button again</w:t>
      </w:r>
      <w:ins w:id="571" w:author="Julia Ringo" w:date="2023-10-10T11:37:00Z">
        <w:r w:rsidR="00B6693A">
          <w:rPr>
            <w:rFonts w:ascii="Arial" w:hAnsi="Arial"/>
          </w:rPr>
          <w:t>,</w:t>
        </w:r>
      </w:ins>
      <w:r>
        <w:rPr>
          <w:rFonts w:ascii="Arial" w:hAnsi="Arial"/>
        </w:rPr>
        <w:t xml:space="preserve"> and with the klaxon whining</w:t>
      </w:r>
      <w:ins w:id="572" w:author="Julia Ringo" w:date="2023-10-10T11:37:00Z">
        <w:r w:rsidR="00B6693A">
          <w:rPr>
            <w:rFonts w:ascii="Arial" w:hAnsi="Arial"/>
          </w:rPr>
          <w:t>, she</w:t>
        </w:r>
      </w:ins>
      <w:r>
        <w:rPr>
          <w:rFonts w:ascii="Arial" w:hAnsi="Arial"/>
        </w:rPr>
        <w:t xml:space="preserve"> fit the wrench onto one </w:t>
      </w:r>
      <w:del w:id="573" w:author="Julia Ringo" w:date="2023-10-10T11:37:00Z">
        <w:r w:rsidDel="00B6693A">
          <w:rPr>
            <w:rFonts w:ascii="Arial" w:hAnsi="Arial"/>
          </w:rPr>
          <w:delText xml:space="preserve">one </w:delText>
        </w:r>
      </w:del>
      <w:r>
        <w:rPr>
          <w:rFonts w:ascii="Arial" w:hAnsi="Arial"/>
        </w:rPr>
        <w:t xml:space="preserve">of the special nuts controlling the valve in the air pipe. Percy was pretty sure these valves had never been turned before, not even in a drill. They had </w:t>
      </w:r>
      <w:r>
        <w:rPr>
          <w:rFonts w:ascii="Arial" w:hAnsi="Arial"/>
        </w:rPr>
        <w:lastRenderedPageBreak/>
        <w:t xml:space="preserve">been painted over many times during the </w:t>
      </w:r>
      <w:ins w:id="574" w:author="Julia Ringo" w:date="2023-10-10T11:37:00Z">
        <w:r w:rsidR="00B6693A">
          <w:rPr>
            <w:rFonts w:ascii="Arial" w:hAnsi="Arial"/>
            <w:i/>
            <w:iCs/>
          </w:rPr>
          <w:t>Prospect</w:t>
        </w:r>
        <w:r w:rsidR="00B6693A">
          <w:rPr>
            <w:rFonts w:ascii="Arial" w:hAnsi="Arial"/>
          </w:rPr>
          <w:t>'s</w:t>
        </w:r>
        <w:r w:rsidR="00B6693A">
          <w:rPr>
            <w:rFonts w:ascii="Arial" w:hAnsi="Arial"/>
            <w:i/>
            <w:iCs/>
          </w:rPr>
          <w:t xml:space="preserve"> </w:t>
        </w:r>
      </w:ins>
      <w:r>
        <w:rPr>
          <w:rFonts w:ascii="Arial" w:hAnsi="Arial"/>
        </w:rPr>
        <w:t xml:space="preserve">decades </w:t>
      </w:r>
      <w:del w:id="575" w:author="Julia Ringo" w:date="2023-10-10T11:38:00Z">
        <w:r w:rsidDel="00B6693A">
          <w:rPr>
            <w:rFonts w:ascii="Arial" w:hAnsi="Arial"/>
          </w:rPr>
          <w:delText xml:space="preserve">the </w:delText>
        </w:r>
        <w:r w:rsidDel="00B6693A">
          <w:rPr>
            <w:rFonts w:ascii="Arial" w:hAnsi="Arial"/>
            <w:i/>
            <w:iCs/>
          </w:rPr>
          <w:delText>Prospect</w:delText>
        </w:r>
        <w:r w:rsidDel="00B6693A">
          <w:rPr>
            <w:rFonts w:ascii="Arial" w:hAnsi="Arial"/>
          </w:rPr>
          <w:delText xml:space="preserve"> had been</w:delText>
        </w:r>
      </w:del>
      <w:ins w:id="576" w:author="Julia Ringo" w:date="2023-10-10T11:38:00Z">
        <w:r w:rsidR="00B6693A">
          <w:rPr>
            <w:rFonts w:ascii="Arial" w:hAnsi="Arial"/>
          </w:rPr>
          <w:t>of</w:t>
        </w:r>
      </w:ins>
      <w:r>
        <w:rPr>
          <w:rFonts w:ascii="Arial" w:hAnsi="Arial"/>
        </w:rPr>
        <w:t xml:space="preserve"> operati</w:t>
      </w:r>
      <w:ins w:id="577" w:author="Julia Ringo" w:date="2023-10-10T11:38:00Z">
        <w:r w:rsidR="00B6693A">
          <w:rPr>
            <w:rFonts w:ascii="Arial" w:hAnsi="Arial"/>
          </w:rPr>
          <w:t>on</w:t>
        </w:r>
      </w:ins>
      <w:del w:id="578" w:author="Julia Ringo" w:date="2023-10-10T11:38:00Z">
        <w:r w:rsidDel="00B6693A">
          <w:rPr>
            <w:rFonts w:ascii="Arial" w:hAnsi="Arial"/>
          </w:rPr>
          <w:delText>ng</w:delText>
        </w:r>
      </w:del>
      <w:r>
        <w:rPr>
          <w:rFonts w:ascii="Arial" w:hAnsi="Arial"/>
        </w:rPr>
        <w:t xml:space="preserve">. She put all </w:t>
      </w:r>
      <w:del w:id="579" w:author="Julia Ringo" w:date="2023-10-10T11:38:00Z">
        <w:r w:rsidDel="00B6693A">
          <w:rPr>
            <w:rFonts w:ascii="Arial" w:hAnsi="Arial"/>
          </w:rPr>
          <w:delText xml:space="preserve">of </w:delText>
        </w:r>
      </w:del>
      <w:r>
        <w:rPr>
          <w:rFonts w:ascii="Arial" w:hAnsi="Arial"/>
        </w:rPr>
        <w:t>her weight onto the end of the lever and let out a long groan</w:t>
      </w:r>
      <w:del w:id="580" w:author="Julia Ringo" w:date="2023-10-10T11:38:00Z">
        <w:r w:rsidDel="00B6693A">
          <w:rPr>
            <w:rFonts w:ascii="Arial" w:hAnsi="Arial"/>
          </w:rPr>
          <w:delText>,</w:delText>
        </w:r>
      </w:del>
      <w:r>
        <w:rPr>
          <w:rFonts w:ascii="Arial" w:hAnsi="Arial"/>
        </w:rPr>
        <w:t xml:space="preserve"> but could not budge it. She reached for a spare length of pipe that lay all but forgotten on top of one of the high-pressure pipes against the wall and slipped it over the handle of the wrench to extend the length and get some more leverage.</w:t>
      </w:r>
    </w:p>
    <w:p w14:paraId="6F61B668" w14:textId="693A82E2" w:rsidR="001E2E9B" w:rsidRDefault="00000000">
      <w:pPr>
        <w:pStyle w:val="BodyText"/>
        <w:rPr>
          <w:rFonts w:ascii="Arial" w:hAnsi="Arial"/>
        </w:rPr>
      </w:pPr>
      <w:r>
        <w:rPr>
          <w:rFonts w:ascii="Arial" w:hAnsi="Arial"/>
        </w:rPr>
        <w:t xml:space="preserve">The nut slowly turned </w:t>
      </w:r>
      <w:del w:id="581" w:author="Julia Ringo" w:date="2023-10-10T11:38:00Z">
        <w:r w:rsidDel="00B6693A">
          <w:rPr>
            <w:rFonts w:ascii="Arial" w:hAnsi="Arial"/>
          </w:rPr>
          <w:delText xml:space="preserve">under </w:delText>
        </w:r>
      </w:del>
      <w:ins w:id="582" w:author="Julia Ringo" w:date="2023-10-10T11:38:00Z">
        <w:r w:rsidR="00B6693A">
          <w:rPr>
            <w:rFonts w:ascii="Arial" w:hAnsi="Arial"/>
          </w:rPr>
          <w:t xml:space="preserve">as she bore down </w:t>
        </w:r>
      </w:ins>
      <w:r>
        <w:rPr>
          <w:rFonts w:ascii="Arial" w:hAnsi="Arial"/>
        </w:rPr>
        <w:t xml:space="preserve">all her weight </w:t>
      </w:r>
      <w:del w:id="583" w:author="Julia Ringo" w:date="2023-10-10T11:38:00Z">
        <w:r w:rsidDel="00B6693A">
          <w:rPr>
            <w:rFonts w:ascii="Arial" w:hAnsi="Arial"/>
          </w:rPr>
          <w:delText xml:space="preserve">pulling </w:delText>
        </w:r>
      </w:del>
      <w:r>
        <w:rPr>
          <w:rFonts w:ascii="Arial" w:hAnsi="Arial"/>
        </w:rPr>
        <w:t>on the end of the extended lever. One-quarter turn to the stop at the open position.</w:t>
      </w:r>
    </w:p>
    <w:p w14:paraId="129FAD2B" w14:textId="01254276" w:rsidR="001E2E9B" w:rsidRDefault="00000000">
      <w:pPr>
        <w:pStyle w:val="BodyText"/>
        <w:rPr>
          <w:rFonts w:ascii="Arial" w:hAnsi="Arial"/>
        </w:rPr>
      </w:pPr>
      <w:r>
        <w:rPr>
          <w:rFonts w:ascii="Arial" w:hAnsi="Arial"/>
        </w:rPr>
        <w:t>Another rush of high</w:t>
      </w:r>
      <w:ins w:id="584" w:author="Julia Ringo" w:date="2023-10-10T11:38:00Z">
        <w:r w:rsidR="00B6693A">
          <w:rPr>
            <w:rFonts w:ascii="Arial" w:hAnsi="Arial"/>
          </w:rPr>
          <w:t>-</w:t>
        </w:r>
      </w:ins>
      <w:del w:id="585" w:author="Julia Ringo" w:date="2023-10-10T11:38:00Z">
        <w:r w:rsidDel="00B6693A">
          <w:rPr>
            <w:rFonts w:ascii="Arial" w:hAnsi="Arial"/>
          </w:rPr>
          <w:delText xml:space="preserve"> </w:delText>
        </w:r>
      </w:del>
      <w:r>
        <w:rPr>
          <w:rFonts w:ascii="Arial" w:hAnsi="Arial"/>
        </w:rPr>
        <w:t>pressure air pushed its tendrils through the ship. Their precious fuel oil</w:t>
      </w:r>
      <w:del w:id="586" w:author="Julia Ringo" w:date="2023-10-05T13:14:00Z">
        <w:r w:rsidDel="000E7660">
          <w:rPr>
            <w:rFonts w:ascii="Arial" w:hAnsi="Arial"/>
          </w:rPr>
          <w:delText xml:space="preserve"> — </w:delText>
        </w:r>
      </w:del>
      <w:ins w:id="587" w:author="Julia Ringo" w:date="2023-10-05T13:14:00Z">
        <w:r w:rsidR="000E7660">
          <w:rPr>
            <w:rFonts w:ascii="Arial" w:hAnsi="Arial"/>
          </w:rPr>
          <w:t>—</w:t>
        </w:r>
      </w:ins>
      <w:r>
        <w:rPr>
          <w:rFonts w:ascii="Arial" w:hAnsi="Arial"/>
        </w:rPr>
        <w:t>the only way to escape the lost emptiness of the ocean and return to port</w:t>
      </w:r>
      <w:del w:id="588" w:author="Julia Ringo" w:date="2023-10-05T13:14:00Z">
        <w:r w:rsidDel="000E7660">
          <w:rPr>
            <w:rFonts w:ascii="Arial" w:hAnsi="Arial"/>
          </w:rPr>
          <w:delText xml:space="preserve"> — </w:delText>
        </w:r>
      </w:del>
      <w:ins w:id="589" w:author="Julia Ringo" w:date="2023-10-05T13:14:00Z">
        <w:r w:rsidR="000E7660">
          <w:rPr>
            <w:rFonts w:ascii="Arial" w:hAnsi="Arial"/>
          </w:rPr>
          <w:t>—</w:t>
        </w:r>
      </w:ins>
      <w:r>
        <w:rPr>
          <w:rFonts w:ascii="Arial" w:hAnsi="Arial"/>
        </w:rPr>
        <w:t>was thrown away from them, out into the dark waters under the ocean. She repeated the process for the nut that controlled the compressed air into the aft fuel ballast tanks.</w:t>
      </w:r>
    </w:p>
    <w:p w14:paraId="12C307FE" w14:textId="77777777" w:rsidR="001E2E9B" w:rsidRDefault="00000000">
      <w:pPr>
        <w:pStyle w:val="BodyText"/>
        <w:rPr>
          <w:rFonts w:ascii="Arial" w:hAnsi="Arial"/>
        </w:rPr>
      </w:pPr>
      <w:r>
        <w:rPr>
          <w:rFonts w:ascii="Arial" w:hAnsi="Arial"/>
        </w:rPr>
        <w:t xml:space="preserve">Percy could feel the </w:t>
      </w:r>
      <w:r>
        <w:rPr>
          <w:rFonts w:ascii="Arial" w:hAnsi="Arial"/>
          <w:i/>
          <w:iCs/>
        </w:rPr>
        <w:t>Prospect</w:t>
      </w:r>
      <w:r>
        <w:rPr>
          <w:rFonts w:ascii="Arial" w:hAnsi="Arial"/>
        </w:rPr>
        <w:t xml:space="preserve"> respond immediately. The angled deck under her feet leveled off, and the bow came up. She climbed to the control room, cramped again with its full complement of three people and one giant.</w:t>
      </w:r>
    </w:p>
    <w:p w14:paraId="5F1645AE" w14:textId="09563003" w:rsidR="001E2E9B" w:rsidRDefault="00000000">
      <w:pPr>
        <w:pStyle w:val="BodyText"/>
        <w:rPr>
          <w:rFonts w:ascii="Arial" w:hAnsi="Arial"/>
        </w:rPr>
      </w:pPr>
      <w:r>
        <w:rPr>
          <w:rFonts w:ascii="Arial" w:hAnsi="Arial"/>
        </w:rPr>
        <w:t>“Now</w:t>
      </w:r>
      <w:del w:id="590" w:author="Julia Ringo" w:date="2023-10-10T11:08:00Z">
        <w:r w:rsidDel="00B6693A">
          <w:rPr>
            <w:rFonts w:ascii="Arial" w:hAnsi="Arial"/>
          </w:rPr>
          <w:delText>…</w:delText>
        </w:r>
      </w:del>
      <w:ins w:id="591" w:author="Julia Ringo" w:date="2023-10-10T11:08:00Z">
        <w:r w:rsidR="00B6693A">
          <w:rPr>
            <w:rFonts w:ascii="Arial" w:hAnsi="Arial"/>
          </w:rPr>
          <w:t xml:space="preserve"> . . . </w:t>
        </w:r>
      </w:ins>
      <w:r>
        <w:rPr>
          <w:rFonts w:ascii="Arial" w:hAnsi="Arial"/>
        </w:rPr>
        <w:t xml:space="preserve"> now are we rising?” Percy asked after a few minutes. But she was looking at the same gauges as everyone else. She could read them as well as anyone else.</w:t>
      </w:r>
    </w:p>
    <w:p w14:paraId="747C1D11" w14:textId="4A7C9059" w:rsidR="001E2E9B" w:rsidRDefault="00000000">
      <w:pPr>
        <w:pStyle w:val="BodyText"/>
        <w:rPr>
          <w:rFonts w:ascii="Arial" w:hAnsi="Arial"/>
        </w:rPr>
      </w:pPr>
      <w:r>
        <w:rPr>
          <w:rFonts w:ascii="Arial" w:hAnsi="Arial"/>
        </w:rPr>
        <w:t>“We’re</w:t>
      </w:r>
      <w:del w:id="592" w:author="Julia Ringo" w:date="2023-10-10T11:08:00Z">
        <w:r w:rsidDel="00B6693A">
          <w:rPr>
            <w:rFonts w:ascii="Arial" w:hAnsi="Arial"/>
          </w:rPr>
          <w:delText>…</w:delText>
        </w:r>
      </w:del>
      <w:ins w:id="593" w:author="Julia Ringo" w:date="2023-10-10T11:08:00Z">
        <w:r w:rsidR="00B6693A">
          <w:rPr>
            <w:rFonts w:ascii="Arial" w:hAnsi="Arial"/>
          </w:rPr>
          <w:t xml:space="preserve"> . . . </w:t>
        </w:r>
      </w:ins>
      <w:r>
        <w:rPr>
          <w:rFonts w:ascii="Arial" w:hAnsi="Arial"/>
        </w:rPr>
        <w:t xml:space="preserve"> holding,” Gregory reported tentatively.</w:t>
      </w:r>
    </w:p>
    <w:p w14:paraId="587414DA" w14:textId="08B32200" w:rsidR="001E2E9B" w:rsidRDefault="00000000">
      <w:pPr>
        <w:pStyle w:val="BodyText"/>
        <w:rPr>
          <w:rFonts w:ascii="Arial" w:hAnsi="Arial"/>
        </w:rPr>
      </w:pPr>
      <w:r>
        <w:rPr>
          <w:rFonts w:ascii="Arial" w:hAnsi="Arial"/>
        </w:rPr>
        <w:t xml:space="preserve">Hemi made a few adjustments on the tank trim control </w:t>
      </w:r>
      <w:proofErr w:type="gramStart"/>
      <w:r>
        <w:rPr>
          <w:rFonts w:ascii="Arial" w:hAnsi="Arial"/>
        </w:rPr>
        <w:t>panel, and</w:t>
      </w:r>
      <w:proofErr w:type="gramEnd"/>
      <w:r>
        <w:rPr>
          <w:rFonts w:ascii="Arial" w:hAnsi="Arial"/>
        </w:rPr>
        <w:t xml:space="preserve"> managed to get the </w:t>
      </w:r>
      <w:r>
        <w:rPr>
          <w:rFonts w:ascii="Arial" w:hAnsi="Arial"/>
          <w:i/>
          <w:iCs/>
        </w:rPr>
        <w:t>Prospect</w:t>
      </w:r>
      <w:r>
        <w:rPr>
          <w:rFonts w:ascii="Arial" w:hAnsi="Arial"/>
        </w:rPr>
        <w:t xml:space="preserve"> level in the water, but could not get the depth gauge to move. They sat more than </w:t>
      </w:r>
      <w:del w:id="594" w:author="Julia Ringo" w:date="2023-10-10T11:41:00Z">
        <w:r w:rsidDel="00B6693A">
          <w:rPr>
            <w:rFonts w:ascii="Arial" w:hAnsi="Arial"/>
          </w:rPr>
          <w:delText xml:space="preserve">90 </w:delText>
        </w:r>
      </w:del>
      <w:ins w:id="595" w:author="Julia Ringo" w:date="2023-10-10T11:41:00Z">
        <w:r w:rsidR="00B6693A">
          <w:rPr>
            <w:rFonts w:ascii="Arial" w:hAnsi="Arial"/>
          </w:rPr>
          <w:t xml:space="preserve">ninety </w:t>
        </w:r>
      </w:ins>
      <w:r>
        <w:rPr>
          <w:rFonts w:ascii="Arial" w:hAnsi="Arial"/>
        </w:rPr>
        <w:t>meters down from the surface.</w:t>
      </w:r>
    </w:p>
    <w:p w14:paraId="7850DCD0" w14:textId="16F4DB38" w:rsidR="001E2E9B" w:rsidRDefault="00000000">
      <w:pPr>
        <w:pStyle w:val="BodyText"/>
        <w:rPr>
          <w:rFonts w:ascii="Arial" w:hAnsi="Arial"/>
        </w:rPr>
      </w:pPr>
      <w:r>
        <w:rPr>
          <w:rFonts w:ascii="Arial" w:hAnsi="Arial"/>
        </w:rPr>
        <w:t>Hemi gave his pragmatic analysis: “</w:t>
      </w:r>
      <w:ins w:id="596" w:author="Julia Ringo" w:date="2023-10-10T11:39:00Z">
        <w:r w:rsidR="00B6693A">
          <w:rPr>
            <w:rFonts w:ascii="Arial" w:hAnsi="Arial"/>
          </w:rPr>
          <w:t>T</w:t>
        </w:r>
      </w:ins>
      <w:del w:id="597" w:author="Julia Ringo" w:date="2023-10-10T11:39:00Z">
        <w:r w:rsidDel="00B6693A">
          <w:rPr>
            <w:rFonts w:ascii="Arial" w:hAnsi="Arial"/>
          </w:rPr>
          <w:delText>t</w:delText>
        </w:r>
      </w:del>
      <w:r>
        <w:rPr>
          <w:rFonts w:ascii="Arial" w:hAnsi="Arial"/>
        </w:rPr>
        <w:t xml:space="preserve">he </w:t>
      </w:r>
      <w:proofErr w:type="gramStart"/>
      <w:r>
        <w:rPr>
          <w:rFonts w:ascii="Arial" w:hAnsi="Arial"/>
        </w:rPr>
        <w:t>fuel</w:t>
      </w:r>
      <w:proofErr w:type="gramEnd"/>
      <w:r>
        <w:rPr>
          <w:rFonts w:ascii="Arial" w:hAnsi="Arial"/>
        </w:rPr>
        <w:t xml:space="preserve"> ballast tanks </w:t>
      </w:r>
      <w:del w:id="598" w:author="Julia Ringo" w:date="2023-10-10T11:39:00Z">
        <w:r w:rsidDel="00B6693A">
          <w:rPr>
            <w:rFonts w:ascii="Arial" w:hAnsi="Arial"/>
          </w:rPr>
          <w:delText xml:space="preserve">just </w:delText>
        </w:r>
      </w:del>
      <w:r>
        <w:rPr>
          <w:rFonts w:ascii="Arial" w:hAnsi="Arial"/>
        </w:rPr>
        <w:t>are</w:t>
      </w:r>
      <w:ins w:id="599" w:author="Julia Ringo" w:date="2023-10-10T11:39:00Z">
        <w:r w:rsidR="00B6693A" w:rsidRPr="00B6693A">
          <w:rPr>
            <w:rFonts w:ascii="Arial" w:hAnsi="Arial"/>
          </w:rPr>
          <w:t xml:space="preserve"> </w:t>
        </w:r>
        <w:r w:rsidR="00B6693A">
          <w:rPr>
            <w:rFonts w:ascii="Arial" w:hAnsi="Arial"/>
          </w:rPr>
          <w:t>just</w:t>
        </w:r>
      </w:ins>
      <w:r>
        <w:rPr>
          <w:rFonts w:ascii="Arial" w:hAnsi="Arial"/>
        </w:rPr>
        <w:t xml:space="preserve"> not big enough to overcome half our forward main ballast being flooded.”</w:t>
      </w:r>
    </w:p>
    <w:p w14:paraId="51340DCC" w14:textId="205B4EC2" w:rsidR="001E2E9B" w:rsidRDefault="00000000">
      <w:pPr>
        <w:pStyle w:val="BodyText"/>
        <w:rPr>
          <w:rFonts w:ascii="Arial" w:hAnsi="Arial"/>
        </w:rPr>
      </w:pPr>
      <w:r>
        <w:rPr>
          <w:rFonts w:ascii="Arial" w:hAnsi="Arial"/>
        </w:rPr>
        <w:t xml:space="preserve">Percy scanned her eyes back and forth over the gauges, dials, and </w:t>
      </w:r>
      <w:del w:id="600" w:author="Julia Ringo" w:date="2023-10-10T11:39:00Z">
        <w:r w:rsidDel="00B6693A">
          <w:rPr>
            <w:rFonts w:ascii="Arial" w:hAnsi="Arial"/>
          </w:rPr>
          <w:delText xml:space="preserve">the </w:delText>
        </w:r>
      </w:del>
      <w:r>
        <w:rPr>
          <w:rFonts w:ascii="Arial" w:hAnsi="Arial"/>
        </w:rPr>
        <w:t>settings of the switches</w:t>
      </w:r>
      <w:ins w:id="601" w:author="Julia Ringo" w:date="2023-10-10T11:39:00Z">
        <w:r w:rsidR="00B6693A">
          <w:rPr>
            <w:rFonts w:ascii="Arial" w:hAnsi="Arial"/>
          </w:rPr>
          <w:t>,</w:t>
        </w:r>
      </w:ins>
      <w:r>
        <w:rPr>
          <w:rFonts w:ascii="Arial" w:hAnsi="Arial"/>
        </w:rPr>
        <w:t xml:space="preserve"> looking for something, anything, that could move her boat upward. She pulled a rag from a hook on the wall and reached over Bastian to wipe at the dials. Then she smashed the meaty part of her hand against the wall next to the primary depth gauge</w:t>
      </w:r>
      <w:ins w:id="602" w:author="Julia Ringo" w:date="2023-10-10T11:39:00Z">
        <w:r w:rsidR="00B6693A">
          <w:rPr>
            <w:rFonts w:ascii="Arial" w:hAnsi="Arial"/>
          </w:rPr>
          <w:t>.</w:t>
        </w:r>
      </w:ins>
      <w:del w:id="603" w:author="Julia Ringo" w:date="2023-10-10T11:39:00Z">
        <w:r w:rsidDel="00B6693A">
          <w:rPr>
            <w:rFonts w:ascii="Arial" w:hAnsi="Arial"/>
          </w:rPr>
          <w:delText>,</w:delText>
        </w:r>
      </w:del>
      <w:r>
        <w:rPr>
          <w:rFonts w:ascii="Arial" w:hAnsi="Arial"/>
        </w:rPr>
        <w:t xml:space="preserve"> “</w:t>
      </w:r>
      <w:ins w:id="604" w:author="Julia Ringo" w:date="2023-10-10T11:39:00Z">
        <w:r w:rsidR="00B6693A">
          <w:rPr>
            <w:rFonts w:ascii="Arial" w:hAnsi="Arial"/>
          </w:rPr>
          <w:t>R</w:t>
        </w:r>
      </w:ins>
      <w:del w:id="605" w:author="Julia Ringo" w:date="2023-10-10T11:39:00Z">
        <w:r w:rsidDel="00B6693A">
          <w:rPr>
            <w:rFonts w:ascii="Arial" w:hAnsi="Arial"/>
          </w:rPr>
          <w:delText>r</w:delText>
        </w:r>
      </w:del>
      <w:r>
        <w:rPr>
          <w:rFonts w:ascii="Arial" w:hAnsi="Arial"/>
        </w:rPr>
        <w:t>ise</w:t>
      </w:r>
      <w:ins w:id="606" w:author="Julia Ringo" w:date="2023-10-10T11:39:00Z">
        <w:r w:rsidR="00B6693A">
          <w:rPr>
            <w:rFonts w:ascii="Arial" w:hAnsi="Arial"/>
          </w:rPr>
          <w:t>,</w:t>
        </w:r>
      </w:ins>
      <w:r>
        <w:rPr>
          <w:rFonts w:ascii="Arial" w:hAnsi="Arial"/>
        </w:rPr>
        <w:t xml:space="preserve"> you bitch!”</w:t>
      </w:r>
    </w:p>
    <w:p w14:paraId="55023D39" w14:textId="77777777" w:rsidR="001E2E9B" w:rsidRDefault="00000000">
      <w:pPr>
        <w:pStyle w:val="BodyText"/>
        <w:rPr>
          <w:rFonts w:ascii="Arial" w:hAnsi="Arial"/>
        </w:rPr>
      </w:pPr>
      <w:r>
        <w:rPr>
          <w:rFonts w:ascii="Arial" w:hAnsi="Arial"/>
        </w:rPr>
        <w:t>“Even if we escape from this pit down here, there’s hunters waiting for us up there,” Gregory said quietly.</w:t>
      </w:r>
    </w:p>
    <w:p w14:paraId="51F3A60C" w14:textId="77777777" w:rsidR="001E2E9B" w:rsidRDefault="00000000">
      <w:pPr>
        <w:pStyle w:val="BodyText"/>
        <w:rPr>
          <w:rFonts w:ascii="Arial" w:hAnsi="Arial"/>
        </w:rPr>
      </w:pPr>
      <w:r>
        <w:rPr>
          <w:rFonts w:ascii="Arial" w:hAnsi="Arial"/>
        </w:rPr>
        <w:t>“They would have heard our emergency blow. They can see we are not surfacing. With any luck, they will believe we are sinking,” said Hemi.</w:t>
      </w:r>
    </w:p>
    <w:p w14:paraId="0B35FB3F" w14:textId="57615D44" w:rsidR="001E2E9B" w:rsidRDefault="00000000">
      <w:pPr>
        <w:pStyle w:val="BodyText"/>
        <w:rPr>
          <w:rFonts w:ascii="Arial" w:hAnsi="Arial"/>
        </w:rPr>
      </w:pPr>
      <w:r>
        <w:rPr>
          <w:rFonts w:ascii="Arial" w:hAnsi="Arial"/>
        </w:rPr>
        <w:t xml:space="preserve">“We </w:t>
      </w:r>
      <w:r>
        <w:rPr>
          <w:rFonts w:ascii="Arial" w:hAnsi="Arial"/>
          <w:i/>
          <w:iCs/>
        </w:rPr>
        <w:t>are</w:t>
      </w:r>
      <w:r>
        <w:rPr>
          <w:rFonts w:ascii="Arial" w:hAnsi="Arial"/>
        </w:rPr>
        <w:t xml:space="preserve"> sinking, aren’t we?” said Bastian</w:t>
      </w:r>
      <w:ins w:id="607" w:author="Julia Ringo" w:date="2023-10-10T11:39:00Z">
        <w:r w:rsidR="00B6693A">
          <w:rPr>
            <w:rFonts w:ascii="Arial" w:hAnsi="Arial"/>
          </w:rPr>
          <w:t>.</w:t>
        </w:r>
      </w:ins>
      <w:del w:id="608" w:author="Julia Ringo" w:date="2023-10-10T11:39:00Z">
        <w:r w:rsidDel="00B6693A">
          <w:rPr>
            <w:rFonts w:ascii="Arial" w:hAnsi="Arial"/>
          </w:rPr>
          <w:delText>,</w:delText>
        </w:r>
      </w:del>
      <w:r>
        <w:rPr>
          <w:rFonts w:ascii="Arial" w:hAnsi="Arial"/>
        </w:rPr>
        <w:t xml:space="preserve"> “</w:t>
      </w:r>
      <w:ins w:id="609" w:author="Julia Ringo" w:date="2023-10-10T11:39:00Z">
        <w:r w:rsidR="00B6693A">
          <w:rPr>
            <w:rFonts w:ascii="Arial" w:hAnsi="Arial"/>
          </w:rPr>
          <w:t>S</w:t>
        </w:r>
      </w:ins>
      <w:del w:id="610" w:author="Julia Ringo" w:date="2023-10-10T11:39:00Z">
        <w:r w:rsidDel="00B6693A">
          <w:rPr>
            <w:rFonts w:ascii="Arial" w:hAnsi="Arial"/>
          </w:rPr>
          <w:delText>s</w:delText>
        </w:r>
      </w:del>
      <w:r>
        <w:rPr>
          <w:rFonts w:ascii="Arial" w:hAnsi="Arial"/>
        </w:rPr>
        <w:t>mall fucking comfort that they know it too.”</w:t>
      </w:r>
    </w:p>
    <w:p w14:paraId="30F44E0B" w14:textId="11207466" w:rsidR="001E2E9B" w:rsidRDefault="00000000">
      <w:pPr>
        <w:pStyle w:val="BodyText"/>
        <w:rPr>
          <w:rFonts w:ascii="Arial" w:hAnsi="Arial"/>
        </w:rPr>
      </w:pPr>
      <w:r>
        <w:rPr>
          <w:rFonts w:ascii="Arial" w:hAnsi="Arial"/>
        </w:rPr>
        <w:t xml:space="preserve">Owen, the youngest of the crew, stuck his head up through the hatch </w:t>
      </w:r>
      <w:del w:id="611" w:author="Julia Ringo" w:date="2023-10-10T11:40:00Z">
        <w:r w:rsidDel="00B6693A">
          <w:rPr>
            <w:rFonts w:ascii="Arial" w:hAnsi="Arial"/>
          </w:rPr>
          <w:delText xml:space="preserve">though remained standing on the ladder </w:delText>
        </w:r>
      </w:del>
      <w:r>
        <w:rPr>
          <w:rFonts w:ascii="Arial" w:hAnsi="Arial"/>
        </w:rPr>
        <w:t>to the control room. “Captain Percy, Chips wants me to tell you that all the movement of the boat has split the cracks in the hull wider. The flooding in the cargo hold is getting worse. No, wait, she said to tell you this part exactly: ‘</w:t>
      </w:r>
      <w:ins w:id="612" w:author="Julia Ringo" w:date="2023-10-10T11:40:00Z">
        <w:r w:rsidR="00B6693A">
          <w:rPr>
            <w:rFonts w:ascii="Arial" w:hAnsi="Arial"/>
          </w:rPr>
          <w:t>T</w:t>
        </w:r>
      </w:ins>
      <w:del w:id="613" w:author="Julia Ringo" w:date="2023-10-10T11:40:00Z">
        <w:r w:rsidDel="00B6693A">
          <w:rPr>
            <w:rFonts w:ascii="Arial" w:hAnsi="Arial"/>
          </w:rPr>
          <w:delText>t</w:delText>
        </w:r>
      </w:del>
      <w:r>
        <w:rPr>
          <w:rFonts w:ascii="Arial" w:hAnsi="Arial"/>
        </w:rPr>
        <w:t>he fucking cargo hold of your shitty tub is flooding like a damned bitch in her first season of heat’</w:t>
      </w:r>
      <w:del w:id="614" w:author="Julia Ringo" w:date="2023-10-10T11:40:00Z">
        <w:r w:rsidDel="00B6693A">
          <w:rPr>
            <w:rFonts w:ascii="Arial" w:hAnsi="Arial"/>
          </w:rPr>
          <w:delText xml:space="preserve"> </w:delText>
        </w:r>
      </w:del>
      <w:del w:id="615" w:author="Julia Ringo" w:date="2023-10-10T11:08:00Z">
        <w:r w:rsidDel="00B6693A">
          <w:rPr>
            <w:rFonts w:ascii="Arial" w:hAnsi="Arial"/>
          </w:rPr>
          <w:delText>…</w:delText>
        </w:r>
      </w:del>
      <w:ins w:id="616" w:author="Julia Ringo" w:date="2023-10-10T11:08:00Z">
        <w:r w:rsidR="00B6693A">
          <w:rPr>
            <w:rFonts w:ascii="Arial" w:hAnsi="Arial"/>
          </w:rPr>
          <w:t xml:space="preserve"> . . . </w:t>
        </w:r>
      </w:ins>
      <w:r>
        <w:rPr>
          <w:rFonts w:ascii="Arial" w:hAnsi="Arial"/>
        </w:rPr>
        <w:t>was what she said.”</w:t>
      </w:r>
    </w:p>
    <w:p w14:paraId="2762D1A4" w14:textId="68879907" w:rsidR="001E2E9B" w:rsidRDefault="00000000">
      <w:pPr>
        <w:pStyle w:val="BodyText"/>
        <w:rPr>
          <w:rFonts w:ascii="Arial" w:hAnsi="Arial"/>
        </w:rPr>
      </w:pPr>
      <w:r>
        <w:rPr>
          <w:rFonts w:ascii="Arial" w:hAnsi="Arial"/>
        </w:rPr>
        <w:lastRenderedPageBreak/>
        <w:t>“Her words exactly</w:t>
      </w:r>
      <w:ins w:id="617" w:author="Julia Ringo" w:date="2023-10-10T11:40:00Z">
        <w:r w:rsidR="00B6693A">
          <w:rPr>
            <w:rFonts w:ascii="Arial" w:hAnsi="Arial"/>
          </w:rPr>
          <w:t>,</w:t>
        </w:r>
      </w:ins>
      <w:r>
        <w:rPr>
          <w:rFonts w:ascii="Arial" w:hAnsi="Arial"/>
        </w:rPr>
        <w:t xml:space="preserve"> huh?”</w:t>
      </w:r>
    </w:p>
    <w:p w14:paraId="15114BA9" w14:textId="77777777" w:rsidR="001E2E9B" w:rsidRDefault="00000000">
      <w:pPr>
        <w:pStyle w:val="BodyText"/>
        <w:rPr>
          <w:rFonts w:ascii="Arial" w:hAnsi="Arial"/>
        </w:rPr>
      </w:pPr>
      <w:r>
        <w:rPr>
          <w:rFonts w:ascii="Arial" w:hAnsi="Arial"/>
        </w:rPr>
        <w:t>“Under the dark part of the pit are the poison spikes,” said Gregory.</w:t>
      </w:r>
    </w:p>
    <w:p w14:paraId="53904605" w14:textId="5F53F060" w:rsidR="001E2E9B" w:rsidRDefault="00000000">
      <w:pPr>
        <w:pStyle w:val="BodyText"/>
        <w:rPr>
          <w:rFonts w:ascii="Arial" w:hAnsi="Arial"/>
        </w:rPr>
      </w:pPr>
      <w:r>
        <w:rPr>
          <w:rFonts w:ascii="Arial" w:hAnsi="Arial"/>
        </w:rPr>
        <w:t xml:space="preserve">Owen looked at Gregory with a specific question on his </w:t>
      </w:r>
      <w:proofErr w:type="gramStart"/>
      <w:r>
        <w:rPr>
          <w:rFonts w:ascii="Arial" w:hAnsi="Arial"/>
        </w:rPr>
        <w:t>face, but</w:t>
      </w:r>
      <w:proofErr w:type="gramEnd"/>
      <w:r>
        <w:rPr>
          <w:rFonts w:ascii="Arial" w:hAnsi="Arial"/>
        </w:rPr>
        <w:t xml:space="preserve"> asked a different one. “Can’t we surface</w:t>
      </w:r>
      <w:ins w:id="618" w:author="Julia Ringo" w:date="2023-10-10T11:40:00Z">
        <w:r w:rsidR="00B6693A">
          <w:rPr>
            <w:rFonts w:ascii="Arial" w:hAnsi="Arial"/>
          </w:rPr>
          <w:t>,</w:t>
        </w:r>
      </w:ins>
      <w:r>
        <w:rPr>
          <w:rFonts w:ascii="Arial" w:hAnsi="Arial"/>
        </w:rPr>
        <w:t xml:space="preserve"> Captain?”</w:t>
      </w:r>
    </w:p>
    <w:p w14:paraId="60DB0D6C" w14:textId="77777777" w:rsidR="001E2E9B" w:rsidRDefault="00000000">
      <w:pPr>
        <w:pStyle w:val="BodyText"/>
        <w:rPr>
          <w:rFonts w:ascii="Arial" w:hAnsi="Arial"/>
        </w:rPr>
      </w:pPr>
      <w:r>
        <w:rPr>
          <w:rFonts w:ascii="Arial" w:hAnsi="Arial"/>
        </w:rPr>
        <w:t>“Go back and help Chips. Do anything she asks of you. Get the cargo hold patched and the flooding stopped.”</w:t>
      </w:r>
    </w:p>
    <w:p w14:paraId="4E9EDFBF" w14:textId="77777777" w:rsidR="001E2E9B" w:rsidRDefault="00000000">
      <w:pPr>
        <w:pStyle w:val="BodyText"/>
        <w:rPr>
          <w:rFonts w:ascii="Arial" w:hAnsi="Arial"/>
        </w:rPr>
      </w:pPr>
      <w:r>
        <w:rPr>
          <w:rFonts w:ascii="Arial" w:hAnsi="Arial"/>
        </w:rPr>
        <w:t>“Alrighty.” Owen’s head disappeared back down below.</w:t>
      </w:r>
    </w:p>
    <w:p w14:paraId="3FFA715D" w14:textId="77777777" w:rsidR="001E2E9B" w:rsidRDefault="00000000">
      <w:pPr>
        <w:pStyle w:val="BodyText"/>
        <w:rPr>
          <w:rFonts w:ascii="Arial" w:hAnsi="Arial"/>
        </w:rPr>
      </w:pPr>
      <w:r>
        <w:rPr>
          <w:rFonts w:ascii="Arial" w:hAnsi="Arial"/>
        </w:rPr>
        <w:t> </w:t>
      </w:r>
    </w:p>
    <w:p w14:paraId="05DBC180" w14:textId="79807955" w:rsidR="001E2E9B" w:rsidRDefault="00000000">
      <w:pPr>
        <w:pStyle w:val="BodyText"/>
        <w:rPr>
          <w:rFonts w:ascii="Arial" w:hAnsi="Arial"/>
        </w:rPr>
      </w:pPr>
      <w:r>
        <w:rPr>
          <w:rFonts w:ascii="Arial" w:hAnsi="Arial"/>
        </w:rPr>
        <w:t xml:space="preserve">Captain Percy was running out of ideas. It was easy to make the decision to get to the surface at any cost while there </w:t>
      </w:r>
      <w:proofErr w:type="gramStart"/>
      <w:r>
        <w:rPr>
          <w:rFonts w:ascii="Arial" w:hAnsi="Arial"/>
        </w:rPr>
        <w:t>still remained</w:t>
      </w:r>
      <w:proofErr w:type="gramEnd"/>
      <w:r>
        <w:rPr>
          <w:rFonts w:ascii="Arial" w:hAnsi="Arial"/>
        </w:rPr>
        <w:t xml:space="preserve"> some levers to pull and options to choose between. But now </w:t>
      </w:r>
      <w:ins w:id="619" w:author="Julia Ringo" w:date="2023-10-10T11:40:00Z">
        <w:r w:rsidR="00B6693A">
          <w:rPr>
            <w:rFonts w:ascii="Arial" w:hAnsi="Arial"/>
          </w:rPr>
          <w:t xml:space="preserve">there was </w:t>
        </w:r>
      </w:ins>
      <w:r>
        <w:rPr>
          <w:rFonts w:ascii="Arial" w:hAnsi="Arial"/>
        </w:rPr>
        <w:t xml:space="preserve">nothing </w:t>
      </w:r>
      <w:del w:id="620" w:author="Julia Ringo" w:date="2023-10-10T11:40:00Z">
        <w:r w:rsidDel="00B6693A">
          <w:rPr>
            <w:rFonts w:ascii="Arial" w:hAnsi="Arial"/>
          </w:rPr>
          <w:delText xml:space="preserve">remained that </w:delText>
        </w:r>
      </w:del>
      <w:r>
        <w:rPr>
          <w:rFonts w:ascii="Arial" w:hAnsi="Arial"/>
        </w:rPr>
        <w:t>she could think of that could move them upward</w:t>
      </w:r>
      <w:del w:id="621" w:author="Julia Ringo" w:date="2023-10-10T11:40:00Z">
        <w:r w:rsidDel="00B6693A">
          <w:rPr>
            <w:rFonts w:ascii="Arial" w:hAnsi="Arial"/>
          </w:rPr>
          <w:delText>s</w:delText>
        </w:r>
      </w:del>
      <w:r>
        <w:rPr>
          <w:rFonts w:ascii="Arial" w:hAnsi="Arial"/>
        </w:rPr>
        <w:t>.</w:t>
      </w:r>
    </w:p>
    <w:p w14:paraId="5A9AEE44" w14:textId="64B0DF39" w:rsidR="001E2E9B" w:rsidRDefault="00000000">
      <w:pPr>
        <w:pStyle w:val="BodyText"/>
        <w:rPr>
          <w:rFonts w:ascii="Arial" w:hAnsi="Arial"/>
        </w:rPr>
      </w:pPr>
      <w:r>
        <w:rPr>
          <w:rFonts w:ascii="Arial" w:hAnsi="Arial"/>
        </w:rPr>
        <w:t xml:space="preserve">She cleared her mind. The surface was less than </w:t>
      </w:r>
      <w:del w:id="622" w:author="Julia Ringo" w:date="2023-10-10T11:41:00Z">
        <w:r w:rsidDel="00B6693A">
          <w:rPr>
            <w:rFonts w:ascii="Arial" w:hAnsi="Arial"/>
          </w:rPr>
          <w:delText xml:space="preserve">100 </w:delText>
        </w:r>
      </w:del>
      <w:ins w:id="623" w:author="Julia Ringo" w:date="2023-10-10T11:41:00Z">
        <w:r w:rsidR="00B6693A">
          <w:rPr>
            <w:rFonts w:ascii="Arial" w:hAnsi="Arial"/>
          </w:rPr>
          <w:t xml:space="preserve">a hundred </w:t>
        </w:r>
      </w:ins>
      <w:r>
        <w:rPr>
          <w:rFonts w:ascii="Arial" w:hAnsi="Arial"/>
        </w:rPr>
        <w:t>meters away</w:t>
      </w:r>
      <w:del w:id="624" w:author="Julia Ringo" w:date="2023-10-05T13:14:00Z">
        <w:r w:rsidDel="000E7660">
          <w:rPr>
            <w:rFonts w:ascii="Arial" w:hAnsi="Arial"/>
          </w:rPr>
          <w:delText xml:space="preserve"> — </w:delText>
        </w:r>
      </w:del>
      <w:ins w:id="625" w:author="Julia Ringo" w:date="2023-10-05T13:14:00Z">
        <w:r w:rsidR="000E7660">
          <w:rPr>
            <w:rFonts w:ascii="Arial" w:hAnsi="Arial"/>
          </w:rPr>
          <w:t>—</w:t>
        </w:r>
      </w:ins>
      <w:r>
        <w:rPr>
          <w:rFonts w:ascii="Arial" w:hAnsi="Arial"/>
        </w:rPr>
        <w:t>there were people who could throw a ball that distance. The surface was not her natural environment</w:t>
      </w:r>
      <w:ins w:id="626" w:author="Julia Ringo" w:date="2023-10-10T11:41:00Z">
        <w:r w:rsidR="00B6693A">
          <w:rPr>
            <w:rFonts w:ascii="Arial" w:hAnsi="Arial"/>
          </w:rPr>
          <w:t>,</w:t>
        </w:r>
      </w:ins>
      <w:r>
        <w:rPr>
          <w:rFonts w:ascii="Arial" w:hAnsi="Arial"/>
        </w:rPr>
        <w:t xml:space="preserve"> anyway. Up there was war, borderlines, treaties, enforcers</w:t>
      </w:r>
      <w:ins w:id="627" w:author="Julia Ringo" w:date="2023-10-10T11:41:00Z">
        <w:r w:rsidR="00B6693A">
          <w:rPr>
            <w:rFonts w:ascii="Arial" w:hAnsi="Arial"/>
          </w:rPr>
          <w:t>,</w:t>
        </w:r>
      </w:ins>
      <w:r>
        <w:rPr>
          <w:rFonts w:ascii="Arial" w:hAnsi="Arial"/>
        </w:rPr>
        <w:t xml:space="preserve"> and Authorities. Up there was conflict, nations, and bureaucracy. Under the dark water was where she belonged. Where she could steer her boat in whatever direction she chose, free to go where she liked, when she liked. This was a virtue of being able to move along the Z axis</w:t>
      </w:r>
      <w:del w:id="628" w:author="Julia Ringo" w:date="2023-10-05T13:14:00Z">
        <w:r w:rsidDel="000E7660">
          <w:rPr>
            <w:rFonts w:ascii="Arial" w:hAnsi="Arial"/>
          </w:rPr>
          <w:delText xml:space="preserve"> — </w:delText>
        </w:r>
      </w:del>
      <w:ins w:id="629" w:author="Julia Ringo" w:date="2023-10-05T13:14:00Z">
        <w:r w:rsidR="000E7660">
          <w:rPr>
            <w:rFonts w:ascii="Arial" w:hAnsi="Arial"/>
          </w:rPr>
          <w:t>—</w:t>
        </w:r>
      </w:ins>
      <w:r>
        <w:rPr>
          <w:rFonts w:ascii="Arial" w:hAnsi="Arial"/>
        </w:rPr>
        <w:t xml:space="preserve">something only available to submarines. It provided an exponentially larger amount of room to maneuver. Still, she had no desire to die down here. And no matter how safe and free she felt underwater, there was always that yawning gulf underneath. A dark, cold, bottomless chasm. Once you go </w:t>
      </w:r>
      <w:r>
        <w:rPr>
          <w:rFonts w:ascii="Arial" w:hAnsi="Arial"/>
          <w:i/>
          <w:iCs/>
        </w:rPr>
        <w:t>too</w:t>
      </w:r>
      <w:r>
        <w:rPr>
          <w:rFonts w:ascii="Arial" w:hAnsi="Arial"/>
        </w:rPr>
        <w:t xml:space="preserve"> far under, you go under forever. She enjoyed her freedom, but she did not want to wallow in its icy depths.</w:t>
      </w:r>
    </w:p>
    <w:p w14:paraId="04B38B56" w14:textId="77777777" w:rsidR="001E2E9B" w:rsidRDefault="00000000">
      <w:pPr>
        <w:pStyle w:val="BodyText"/>
        <w:rPr>
          <w:rFonts w:ascii="Arial" w:hAnsi="Arial"/>
        </w:rPr>
      </w:pPr>
      <w:r>
        <w:rPr>
          <w:rFonts w:ascii="Arial" w:hAnsi="Arial"/>
        </w:rPr>
        <w:t>She put the idea of the surface aside. What if she did look under the dark water instead of up toward the surface light? What was down there in the abyss? What if they could find safety in the deep?</w:t>
      </w:r>
    </w:p>
    <w:p w14:paraId="76F5138B" w14:textId="77777777" w:rsidR="001E2E9B" w:rsidRDefault="00000000">
      <w:pPr>
        <w:pStyle w:val="BodyText"/>
        <w:rPr>
          <w:rFonts w:ascii="Arial" w:hAnsi="Arial"/>
        </w:rPr>
      </w:pPr>
      <w:r>
        <w:rPr>
          <w:rFonts w:ascii="Arial" w:hAnsi="Arial"/>
        </w:rPr>
        <w:t>“Hemi, how far down is the bottom where we are now?”</w:t>
      </w:r>
    </w:p>
    <w:p w14:paraId="32FBA944" w14:textId="51DF5256" w:rsidR="001E2E9B" w:rsidRDefault="00000000">
      <w:pPr>
        <w:pStyle w:val="BodyText"/>
        <w:rPr>
          <w:rFonts w:ascii="Arial" w:hAnsi="Arial"/>
        </w:rPr>
      </w:pPr>
      <w:r>
        <w:rPr>
          <w:rFonts w:ascii="Arial" w:hAnsi="Arial"/>
        </w:rPr>
        <w:t>“</w:t>
      </w:r>
      <w:del w:id="630" w:author="Julia Ringo" w:date="2023-10-10T11:42:00Z">
        <w:r w:rsidDel="00B6693A">
          <w:rPr>
            <w:rFonts w:ascii="Arial" w:hAnsi="Arial"/>
          </w:rPr>
          <w:delText xml:space="preserve">1000 </w:delText>
        </w:r>
      </w:del>
      <w:ins w:id="631" w:author="Julia Ringo" w:date="2023-10-10T11:42:00Z">
        <w:r w:rsidR="00B6693A">
          <w:rPr>
            <w:rFonts w:ascii="Arial" w:hAnsi="Arial"/>
          </w:rPr>
          <w:t xml:space="preserve">One thousand </w:t>
        </w:r>
      </w:ins>
      <w:r>
        <w:rPr>
          <w:rFonts w:ascii="Arial" w:hAnsi="Arial"/>
        </w:rPr>
        <w:t>meters, give or take. Essentially bottomless.”</w:t>
      </w:r>
    </w:p>
    <w:p w14:paraId="7B997396" w14:textId="77777777" w:rsidR="001E2E9B" w:rsidRDefault="00000000">
      <w:pPr>
        <w:pStyle w:val="BodyText"/>
        <w:rPr>
          <w:rFonts w:ascii="Arial" w:hAnsi="Arial"/>
        </w:rPr>
      </w:pPr>
      <w:r>
        <w:rPr>
          <w:rFonts w:ascii="Arial" w:hAnsi="Arial"/>
        </w:rPr>
        <w:t>“Hmm.” She slipped down the ladder from the control room and stepped forward to the navigation table located just behind the sonar operator’s station.</w:t>
      </w:r>
    </w:p>
    <w:p w14:paraId="48F4322F" w14:textId="52D3D89F" w:rsidR="001E2E9B" w:rsidRDefault="00000000">
      <w:pPr>
        <w:pStyle w:val="BodyText"/>
        <w:rPr>
          <w:rFonts w:ascii="Arial" w:hAnsi="Arial"/>
        </w:rPr>
      </w:pPr>
      <w:r>
        <w:rPr>
          <w:rFonts w:ascii="Arial" w:hAnsi="Arial"/>
        </w:rPr>
        <w:t xml:space="preserve">The navigation station sat on top of a stack of flat files </w:t>
      </w:r>
      <w:del w:id="632" w:author="Julia Ringo" w:date="2023-10-10T12:17:00Z">
        <w:r w:rsidDel="00B6693A">
          <w:rPr>
            <w:rFonts w:ascii="Arial" w:hAnsi="Arial"/>
          </w:rPr>
          <w:delText xml:space="preserve">which </w:delText>
        </w:r>
      </w:del>
      <w:ins w:id="633" w:author="Julia Ringo" w:date="2023-10-10T12:19:00Z">
        <w:r w:rsidR="00B6693A">
          <w:rPr>
            <w:rFonts w:ascii="Arial" w:hAnsi="Arial"/>
          </w:rPr>
          <w:t>containing</w:t>
        </w:r>
      </w:ins>
      <w:del w:id="634" w:author="Julia Ringo" w:date="2023-10-10T12:19:00Z">
        <w:r w:rsidDel="00B6693A">
          <w:rPr>
            <w:rFonts w:ascii="Arial" w:hAnsi="Arial"/>
          </w:rPr>
          <w:delText>held</w:delText>
        </w:r>
      </w:del>
      <w:r>
        <w:rPr>
          <w:rFonts w:ascii="Arial" w:hAnsi="Arial"/>
        </w:rPr>
        <w:t xml:space="preserve"> charts that were not of immediate use. Behind the flat files, rolls of </w:t>
      </w:r>
      <w:ins w:id="635" w:author="Julia Ringo" w:date="2023-10-10T12:19:00Z">
        <w:r w:rsidR="00B6693A">
          <w:rPr>
            <w:rFonts w:ascii="Arial" w:hAnsi="Arial"/>
          </w:rPr>
          <w:t xml:space="preserve">more </w:t>
        </w:r>
        <w:proofErr w:type="gramStart"/>
        <w:r w:rsidR="00B6693A">
          <w:rPr>
            <w:rFonts w:ascii="Arial" w:hAnsi="Arial"/>
          </w:rPr>
          <w:t>commonly-used</w:t>
        </w:r>
        <w:proofErr w:type="gramEnd"/>
        <w:r w:rsidR="00B6693A">
          <w:rPr>
            <w:rFonts w:ascii="Arial" w:hAnsi="Arial"/>
          </w:rPr>
          <w:t xml:space="preserve"> </w:t>
        </w:r>
      </w:ins>
      <w:r>
        <w:rPr>
          <w:rFonts w:ascii="Arial" w:hAnsi="Arial"/>
        </w:rPr>
        <w:t xml:space="preserve">charts </w:t>
      </w:r>
      <w:del w:id="636" w:author="Julia Ringo" w:date="2023-10-10T12:20:00Z">
        <w:r w:rsidDel="00B6693A">
          <w:rPr>
            <w:rFonts w:ascii="Arial" w:hAnsi="Arial"/>
          </w:rPr>
          <w:delText xml:space="preserve">that were more commonly used </w:delText>
        </w:r>
      </w:del>
      <w:r>
        <w:rPr>
          <w:rFonts w:ascii="Arial" w:hAnsi="Arial"/>
        </w:rPr>
        <w:t xml:space="preserve">were stacked between upright stakes. </w:t>
      </w:r>
      <w:del w:id="637" w:author="Julia Ringo" w:date="2023-10-10T12:19:00Z">
        <w:r w:rsidDel="00B6693A">
          <w:rPr>
            <w:rFonts w:ascii="Arial" w:hAnsi="Arial"/>
          </w:rPr>
          <w:delText xml:space="preserve">When they had </w:delText>
        </w:r>
      </w:del>
      <w:ins w:id="638" w:author="Julia Ringo" w:date="2023-10-10T12:19:00Z">
        <w:r w:rsidR="00B6693A">
          <w:rPr>
            <w:rFonts w:ascii="Arial" w:hAnsi="Arial"/>
          </w:rPr>
          <w:t xml:space="preserve">With </w:t>
        </w:r>
      </w:ins>
      <w:r>
        <w:rPr>
          <w:rFonts w:ascii="Arial" w:hAnsi="Arial"/>
        </w:rPr>
        <w:t>the white lights on, the charts showed their age, yellowed and flaking at the edges.</w:t>
      </w:r>
    </w:p>
    <w:p w14:paraId="5B36161B" w14:textId="6212E89D" w:rsidR="001E2E9B" w:rsidRDefault="00000000">
      <w:pPr>
        <w:pStyle w:val="BodyText"/>
        <w:rPr>
          <w:rFonts w:ascii="Arial" w:hAnsi="Arial"/>
        </w:rPr>
      </w:pPr>
      <w:r>
        <w:rPr>
          <w:rFonts w:ascii="Arial" w:hAnsi="Arial"/>
        </w:rPr>
        <w:t xml:space="preserve">Hemi had </w:t>
      </w:r>
      <w:ins w:id="639" w:author="Julia Ringo" w:date="2023-10-10T12:20:00Z">
        <w:r w:rsidR="00B6693A">
          <w:rPr>
            <w:rFonts w:ascii="Arial" w:hAnsi="Arial"/>
          </w:rPr>
          <w:t xml:space="preserve">marked </w:t>
        </w:r>
      </w:ins>
      <w:r>
        <w:rPr>
          <w:rFonts w:ascii="Arial" w:hAnsi="Arial"/>
        </w:rPr>
        <w:t xml:space="preserve">the </w:t>
      </w:r>
      <w:r>
        <w:rPr>
          <w:rFonts w:ascii="Arial" w:hAnsi="Arial"/>
          <w:i/>
          <w:iCs/>
        </w:rPr>
        <w:t>Prospect’s</w:t>
      </w:r>
      <w:r>
        <w:rPr>
          <w:rFonts w:ascii="Arial" w:hAnsi="Arial"/>
        </w:rPr>
        <w:t xml:space="preserve"> current position </w:t>
      </w:r>
      <w:del w:id="640" w:author="Julia Ringo" w:date="2023-10-10T12:20:00Z">
        <w:r w:rsidDel="00B6693A">
          <w:rPr>
            <w:rFonts w:ascii="Arial" w:hAnsi="Arial"/>
          </w:rPr>
          <w:delText xml:space="preserve">marked </w:delText>
        </w:r>
      </w:del>
      <w:del w:id="641" w:author="Julia Ringo" w:date="2023-10-10T12:21:00Z">
        <w:r w:rsidDel="00B6693A">
          <w:rPr>
            <w:rFonts w:ascii="Arial" w:hAnsi="Arial"/>
          </w:rPr>
          <w:delText xml:space="preserve">with a grease pencil </w:delText>
        </w:r>
      </w:del>
      <w:r>
        <w:rPr>
          <w:rFonts w:ascii="Arial" w:hAnsi="Arial"/>
        </w:rPr>
        <w:t xml:space="preserve">on a glass sheet laying over the chart that showed the region of the ocean they were moving through. The black smudges </w:t>
      </w:r>
      <w:ins w:id="642" w:author="Julia Ringo" w:date="2023-10-10T12:21:00Z">
        <w:r w:rsidR="00B6693A">
          <w:rPr>
            <w:rFonts w:ascii="Arial" w:hAnsi="Arial"/>
          </w:rPr>
          <w:t xml:space="preserve">of grease pencil </w:t>
        </w:r>
      </w:ins>
      <w:r>
        <w:rPr>
          <w:rFonts w:ascii="Arial" w:hAnsi="Arial"/>
        </w:rPr>
        <w:t xml:space="preserve">trailed up away from the shoreline they </w:t>
      </w:r>
      <w:r>
        <w:rPr>
          <w:rFonts w:ascii="Arial" w:hAnsi="Arial"/>
        </w:rPr>
        <w:lastRenderedPageBreak/>
        <w:t>had left days before. They were in the middle of the ocean. It was a wasteland, far from any continental shelf or island that they could make it to on battery power alone, while slowly sinking.</w:t>
      </w:r>
    </w:p>
    <w:p w14:paraId="44FAEC44" w14:textId="372A7CCC" w:rsidR="001E2E9B" w:rsidRDefault="00000000">
      <w:pPr>
        <w:pStyle w:val="BodyText"/>
        <w:rPr>
          <w:rFonts w:ascii="Arial" w:hAnsi="Arial"/>
        </w:rPr>
      </w:pPr>
      <w:r>
        <w:rPr>
          <w:rFonts w:ascii="Arial" w:hAnsi="Arial"/>
        </w:rPr>
        <w:t>She pulled down a magnifier that hung from the ceiling by a retractable line. She looked closely at the grease markings on the chart, and the depth markings around them. “Hemi</w:t>
      </w:r>
      <w:del w:id="643" w:author="Julia Ringo" w:date="2023-10-10T11:08:00Z">
        <w:r w:rsidDel="00B6693A">
          <w:rPr>
            <w:rFonts w:ascii="Arial" w:hAnsi="Arial"/>
          </w:rPr>
          <w:delText>…</w:delText>
        </w:r>
      </w:del>
      <w:ins w:id="644" w:author="Julia Ringo" w:date="2023-10-10T11:08:00Z">
        <w:r w:rsidR="00B6693A">
          <w:rPr>
            <w:rFonts w:ascii="Arial" w:hAnsi="Arial"/>
          </w:rPr>
          <w:t xml:space="preserve"> . . . </w:t>
        </w:r>
      </w:ins>
      <w:r>
        <w:rPr>
          <w:rFonts w:ascii="Arial" w:hAnsi="Arial"/>
        </w:rPr>
        <w:t xml:space="preserve"> come down here.”</w:t>
      </w:r>
    </w:p>
    <w:p w14:paraId="6946BA1A" w14:textId="66A7C2B4" w:rsidR="001E2E9B" w:rsidRDefault="00000000">
      <w:pPr>
        <w:pStyle w:val="BodyText"/>
        <w:rPr>
          <w:rFonts w:ascii="Arial" w:hAnsi="Arial"/>
        </w:rPr>
      </w:pPr>
      <w:proofErr w:type="spellStart"/>
      <w:r>
        <w:rPr>
          <w:rFonts w:ascii="Arial" w:hAnsi="Arial"/>
        </w:rPr>
        <w:t>Hemi’s</w:t>
      </w:r>
      <w:proofErr w:type="spellEnd"/>
      <w:r>
        <w:rPr>
          <w:rFonts w:ascii="Arial" w:hAnsi="Arial"/>
        </w:rPr>
        <w:t xml:space="preserve"> bulk eased down the ladder from the control room</w:t>
      </w:r>
      <w:del w:id="645" w:author="Julia Ringo" w:date="2023-10-10T12:23:00Z">
        <w:r w:rsidDel="00B6693A">
          <w:rPr>
            <w:rFonts w:ascii="Arial" w:hAnsi="Arial"/>
          </w:rPr>
          <w:delText xml:space="preserve"> a moment later</w:delText>
        </w:r>
      </w:del>
      <w:r>
        <w:rPr>
          <w:rFonts w:ascii="Arial" w:hAnsi="Arial"/>
        </w:rPr>
        <w:t>. She pointed to a spot on the chart. “Figure out how to get us here</w:t>
      </w:r>
      <w:del w:id="646" w:author="Julia Ringo" w:date="2023-10-05T13:14:00Z">
        <w:r w:rsidDel="000E7660">
          <w:rPr>
            <w:rFonts w:ascii="Arial" w:hAnsi="Arial"/>
          </w:rPr>
          <w:delText xml:space="preserve"> — </w:delText>
        </w:r>
      </w:del>
      <w:ins w:id="647" w:author="Julia Ringo" w:date="2023-10-05T13:14:00Z">
        <w:r w:rsidR="000E7660">
          <w:rPr>
            <w:rFonts w:ascii="Arial" w:hAnsi="Arial"/>
          </w:rPr>
          <w:t>—</w:t>
        </w:r>
      </w:ins>
      <w:r>
        <w:rPr>
          <w:rFonts w:ascii="Arial" w:hAnsi="Arial"/>
        </w:rPr>
        <w:t>assuming we can hold the boat over the pit and squeeze every last watt from our batteries.”</w:t>
      </w:r>
    </w:p>
    <w:p w14:paraId="595E69A3" w14:textId="6949D1A3" w:rsidR="001E2E9B" w:rsidRDefault="00000000">
      <w:pPr>
        <w:pStyle w:val="BodyText"/>
        <w:rPr>
          <w:rFonts w:ascii="Arial" w:hAnsi="Arial"/>
        </w:rPr>
      </w:pPr>
      <w:r>
        <w:rPr>
          <w:rFonts w:ascii="Arial" w:hAnsi="Arial"/>
        </w:rPr>
        <w:t xml:space="preserve">Hemi peered through the magnifier at the chart, then pulled his slide rule from his pocket. He made some adjustments and </w:t>
      </w:r>
      <w:del w:id="648" w:author="Julia Ringo" w:date="2023-10-10T12:24:00Z">
        <w:r w:rsidDel="00B6693A">
          <w:rPr>
            <w:rFonts w:ascii="Arial" w:hAnsi="Arial"/>
          </w:rPr>
          <w:delText xml:space="preserve">some </w:delText>
        </w:r>
      </w:del>
      <w:r>
        <w:rPr>
          <w:rFonts w:ascii="Arial" w:hAnsi="Arial"/>
        </w:rPr>
        <w:t>marks with the grease pencil on the glass. He touched his fingertips with the point of the pencil while muttering some numbers out loud. “It is too close to call, mathematically. I can</w:t>
      </w:r>
      <w:del w:id="649" w:author="Julia Ringo" w:date="2023-10-10T12:24:00Z">
        <w:r w:rsidDel="00B6693A">
          <w:rPr>
            <w:rFonts w:ascii="Arial" w:hAnsi="Arial"/>
          </w:rPr>
          <w:delText xml:space="preserve"> </w:delText>
        </w:r>
      </w:del>
      <w:r>
        <w:rPr>
          <w:rFonts w:ascii="Arial" w:hAnsi="Arial"/>
        </w:rPr>
        <w:t>not say if it is possible.”</w:t>
      </w:r>
    </w:p>
    <w:p w14:paraId="1607652A" w14:textId="77777777" w:rsidR="001E2E9B" w:rsidRDefault="00000000">
      <w:pPr>
        <w:pStyle w:val="BodyText"/>
        <w:rPr>
          <w:rFonts w:ascii="Arial" w:hAnsi="Arial"/>
        </w:rPr>
      </w:pPr>
      <w:r>
        <w:rPr>
          <w:rFonts w:ascii="Arial" w:hAnsi="Arial"/>
        </w:rPr>
        <w:t>“If we can’t do it, it’s a fucking long way to the bottom.”</w:t>
      </w:r>
    </w:p>
    <w:p w14:paraId="34C0B2A8" w14:textId="7402739A" w:rsidR="001E2E9B" w:rsidRDefault="00000000">
      <w:pPr>
        <w:pStyle w:val="BodyText"/>
        <w:rPr>
          <w:rFonts w:ascii="Arial" w:hAnsi="Arial"/>
        </w:rPr>
      </w:pPr>
      <w:r>
        <w:rPr>
          <w:rFonts w:ascii="Arial" w:hAnsi="Arial"/>
        </w:rPr>
        <w:t>“If I spend some time tracking our exact depth, speed, battery status, and most importantly how quickly we are gaining depth, then I can get a sense of our rate of, um</w:t>
      </w:r>
      <w:del w:id="650" w:author="Julia Ringo" w:date="2023-10-10T11:08:00Z">
        <w:r w:rsidDel="00B6693A">
          <w:rPr>
            <w:rFonts w:ascii="Arial" w:hAnsi="Arial"/>
          </w:rPr>
          <w:delText>…</w:delText>
        </w:r>
      </w:del>
      <w:ins w:id="651" w:author="Julia Ringo" w:date="2023-10-10T11:08:00Z">
        <w:r w:rsidR="00B6693A">
          <w:rPr>
            <w:rFonts w:ascii="Arial" w:hAnsi="Arial"/>
          </w:rPr>
          <w:t xml:space="preserve"> . . . </w:t>
        </w:r>
      </w:ins>
      <w:del w:id="652" w:author="Julia Ringo" w:date="2023-10-10T12:24:00Z">
        <w:r w:rsidDel="00B6693A">
          <w:rPr>
            <w:rFonts w:ascii="Arial" w:hAnsi="Arial"/>
          </w:rPr>
          <w:delText xml:space="preserve"> </w:delText>
        </w:r>
      </w:del>
      <w:r>
        <w:rPr>
          <w:rFonts w:ascii="Arial" w:hAnsi="Arial"/>
        </w:rPr>
        <w:t>decline. I would then be better able to tell you what our chances are. I need a short span of time to do that.”</w:t>
      </w:r>
    </w:p>
    <w:p w14:paraId="5F92ABEC" w14:textId="05C32B8B" w:rsidR="001E2E9B" w:rsidRDefault="00000000">
      <w:pPr>
        <w:pStyle w:val="BodyText"/>
        <w:rPr>
          <w:rFonts w:ascii="Arial" w:hAnsi="Arial"/>
        </w:rPr>
      </w:pPr>
      <w:r>
        <w:rPr>
          <w:rFonts w:ascii="Arial" w:hAnsi="Arial"/>
        </w:rPr>
        <w:t>“No chance</w:t>
      </w:r>
      <w:ins w:id="653" w:author="Julia Ringo" w:date="2023-10-10T12:24:00Z">
        <w:r w:rsidR="00B6693A">
          <w:rPr>
            <w:rFonts w:ascii="Arial" w:hAnsi="Arial"/>
          </w:rPr>
          <w:t>,</w:t>
        </w:r>
      </w:ins>
      <w:del w:id="654" w:author="Julia Ringo" w:date="2023-10-10T12:24:00Z">
        <w:r w:rsidDel="00B6693A">
          <w:rPr>
            <w:rFonts w:ascii="Arial" w:hAnsi="Arial"/>
          </w:rPr>
          <w:delText>s</w:delText>
        </w:r>
      </w:del>
      <w:r>
        <w:rPr>
          <w:rFonts w:ascii="Arial" w:hAnsi="Arial"/>
        </w:rPr>
        <w:t xml:space="preserve"> Hemi. I just want you to figure out how to make those numbers add up so we can find the bottom with the boat intact, and not a mile under water.” She ascended to the control room.</w:t>
      </w:r>
    </w:p>
    <w:p w14:paraId="18DA7539" w14:textId="77777777" w:rsidR="001E2E9B" w:rsidRDefault="00000000">
      <w:pPr>
        <w:pStyle w:val="BodyText"/>
        <w:rPr>
          <w:rFonts w:ascii="Arial" w:hAnsi="Arial"/>
        </w:rPr>
      </w:pPr>
      <w:r>
        <w:rPr>
          <w:rFonts w:ascii="Arial" w:hAnsi="Arial"/>
        </w:rPr>
        <w:t> </w:t>
      </w:r>
    </w:p>
    <w:p w14:paraId="0FCFC22F" w14:textId="77777777" w:rsidR="001E2E9B" w:rsidRDefault="00000000">
      <w:pPr>
        <w:pStyle w:val="BodyText"/>
        <w:rPr>
          <w:rFonts w:ascii="Arial" w:hAnsi="Arial"/>
        </w:rPr>
      </w:pPr>
      <w:r>
        <w:rPr>
          <w:rFonts w:ascii="Arial" w:hAnsi="Arial"/>
        </w:rPr>
        <w:t>Captain Percy gave Bastian and Gregory a new heading, and Bastian brought the sub limping around to it by gingerly applying some rudder.</w:t>
      </w:r>
    </w:p>
    <w:p w14:paraId="30593A93" w14:textId="077847F7" w:rsidR="001E2E9B" w:rsidRDefault="00000000">
      <w:pPr>
        <w:pStyle w:val="BodyText"/>
        <w:rPr>
          <w:rFonts w:ascii="Arial" w:hAnsi="Arial"/>
        </w:rPr>
      </w:pPr>
      <w:r>
        <w:rPr>
          <w:rFonts w:ascii="Arial" w:hAnsi="Arial"/>
        </w:rPr>
        <w:t>“You guys have to do everything you can to keep us up,” she told the two men at the controls</w:t>
      </w:r>
      <w:ins w:id="655" w:author="Julia Ringo" w:date="2023-10-10T12:24:00Z">
        <w:r w:rsidR="00B6693A">
          <w:rPr>
            <w:rFonts w:ascii="Arial" w:hAnsi="Arial"/>
          </w:rPr>
          <w:t>.</w:t>
        </w:r>
      </w:ins>
      <w:del w:id="656" w:author="Julia Ringo" w:date="2023-10-10T12:24:00Z">
        <w:r w:rsidDel="00B6693A">
          <w:rPr>
            <w:rFonts w:ascii="Arial" w:hAnsi="Arial"/>
          </w:rPr>
          <w:delText>,</w:delText>
        </w:r>
      </w:del>
      <w:r>
        <w:rPr>
          <w:rFonts w:ascii="Arial" w:hAnsi="Arial"/>
        </w:rPr>
        <w:t xml:space="preserve"> “</w:t>
      </w:r>
      <w:ins w:id="657" w:author="Julia Ringo" w:date="2023-10-10T12:24:00Z">
        <w:r w:rsidR="00B6693A">
          <w:rPr>
            <w:rFonts w:ascii="Arial" w:hAnsi="Arial"/>
          </w:rPr>
          <w:t>L</w:t>
        </w:r>
      </w:ins>
      <w:del w:id="658" w:author="Julia Ringo" w:date="2023-10-10T12:24:00Z">
        <w:r w:rsidDel="00B6693A">
          <w:rPr>
            <w:rFonts w:ascii="Arial" w:hAnsi="Arial"/>
          </w:rPr>
          <w:delText>l</w:delText>
        </w:r>
      </w:del>
      <w:r>
        <w:rPr>
          <w:rFonts w:ascii="Arial" w:hAnsi="Arial"/>
        </w:rPr>
        <w:t>ike gliding an airplane with a stalled engine. And I want to creep out of here. If we go too fast those fuckers above will hear us and know we are still moving. If we are slow and silent, they might just assume we disappeared down into the hole. Give us three knots forward speed</w:t>
      </w:r>
      <w:ins w:id="659" w:author="Julia Ringo" w:date="2023-10-10T12:24:00Z">
        <w:r w:rsidR="00B6693A">
          <w:rPr>
            <w:rFonts w:ascii="Arial" w:hAnsi="Arial"/>
          </w:rPr>
          <w:t>,</w:t>
        </w:r>
      </w:ins>
      <w:r>
        <w:rPr>
          <w:rFonts w:ascii="Arial" w:hAnsi="Arial"/>
        </w:rPr>
        <w:t xml:space="preserve"> Bastian.”</w:t>
      </w:r>
    </w:p>
    <w:p w14:paraId="6A28E767" w14:textId="07BBF907" w:rsidR="001E2E9B" w:rsidRDefault="00000000">
      <w:pPr>
        <w:pStyle w:val="BodyText"/>
        <w:rPr>
          <w:rFonts w:ascii="Arial" w:hAnsi="Arial"/>
        </w:rPr>
      </w:pPr>
      <w:r>
        <w:rPr>
          <w:rFonts w:ascii="Arial" w:hAnsi="Arial"/>
        </w:rPr>
        <w:t>His long arm moved the throttle controls forward until the speed needle hovered a few hashes above its zero pin, indicating three knots. He withdrew his hands from the controls and attempted to lean his body back in the stiff control seat. He pulled a cigarette from a pack sitting next to the throttle control</w:t>
      </w:r>
      <w:ins w:id="660" w:author="Julia Ringo" w:date="2023-10-10T12:25:00Z">
        <w:r w:rsidR="00B6693A">
          <w:rPr>
            <w:rFonts w:ascii="Arial" w:hAnsi="Arial"/>
          </w:rPr>
          <w:t>,</w:t>
        </w:r>
      </w:ins>
      <w:del w:id="661" w:author="Julia Ringo" w:date="2023-10-10T12:25:00Z">
        <w:r w:rsidDel="00B6693A">
          <w:rPr>
            <w:rFonts w:ascii="Arial" w:hAnsi="Arial"/>
          </w:rPr>
          <w:delText xml:space="preserve"> and</w:delText>
        </w:r>
      </w:del>
      <w:r>
        <w:rPr>
          <w:rFonts w:ascii="Arial" w:hAnsi="Arial"/>
        </w:rPr>
        <w:t xml:space="preserve"> put it to his lips</w:t>
      </w:r>
      <w:ins w:id="662" w:author="Julia Ringo" w:date="2023-10-10T12:25:00Z">
        <w:r w:rsidR="00B6693A">
          <w:rPr>
            <w:rFonts w:ascii="Arial" w:hAnsi="Arial"/>
          </w:rPr>
          <w:t>,</w:t>
        </w:r>
      </w:ins>
      <w:r>
        <w:rPr>
          <w:rFonts w:ascii="Arial" w:hAnsi="Arial"/>
        </w:rPr>
        <w:t xml:space="preserve"> and lit it.</w:t>
      </w:r>
    </w:p>
    <w:p w14:paraId="3E4237A1" w14:textId="77777777" w:rsidR="001E2E9B" w:rsidRDefault="00000000">
      <w:pPr>
        <w:pStyle w:val="BodyText"/>
        <w:rPr>
          <w:rFonts w:ascii="Arial" w:hAnsi="Arial"/>
        </w:rPr>
      </w:pPr>
      <w:r>
        <w:rPr>
          <w:rFonts w:ascii="Arial" w:hAnsi="Arial"/>
        </w:rPr>
        <w:t>“Hey Gregory, you ever think about what the fuck it must be like when a submarine goes down?”</w:t>
      </w:r>
    </w:p>
    <w:p w14:paraId="0D5CF3D5" w14:textId="77777777" w:rsidR="001E2E9B" w:rsidRDefault="00000000">
      <w:pPr>
        <w:pStyle w:val="BodyText"/>
        <w:rPr>
          <w:rFonts w:ascii="Arial" w:hAnsi="Arial"/>
        </w:rPr>
      </w:pPr>
      <w:r>
        <w:rPr>
          <w:rFonts w:ascii="Arial" w:hAnsi="Arial"/>
        </w:rPr>
        <w:t xml:space="preserve">Gregory glanced at Bastian </w:t>
      </w:r>
      <w:proofErr w:type="gramStart"/>
      <w:r>
        <w:rPr>
          <w:rFonts w:ascii="Arial" w:hAnsi="Arial"/>
        </w:rPr>
        <w:t>quickly, but</w:t>
      </w:r>
      <w:proofErr w:type="gramEnd"/>
      <w:r>
        <w:rPr>
          <w:rFonts w:ascii="Arial" w:hAnsi="Arial"/>
        </w:rPr>
        <w:t xml:space="preserve"> returned his eyes to the controls.</w:t>
      </w:r>
    </w:p>
    <w:p w14:paraId="4202EBC6" w14:textId="0AC4ADF4" w:rsidR="001E2E9B" w:rsidRDefault="00000000">
      <w:pPr>
        <w:pStyle w:val="BodyText"/>
        <w:rPr>
          <w:rFonts w:ascii="Arial" w:hAnsi="Arial"/>
        </w:rPr>
      </w:pPr>
      <w:r>
        <w:rPr>
          <w:rFonts w:ascii="Arial" w:hAnsi="Arial"/>
        </w:rPr>
        <w:t xml:space="preserve">“Seriously,” Bastian continued in his droning quiet voice. “Fuck. The worst thing about submarining is if something goes wrong, it usually isn’t a fast death. Like, in an airplane, </w:t>
      </w:r>
      <w:r>
        <w:rPr>
          <w:rFonts w:ascii="Arial" w:hAnsi="Arial"/>
        </w:rPr>
        <w:lastRenderedPageBreak/>
        <w:t xml:space="preserve">something goes wrong, you’re </w:t>
      </w:r>
      <w:proofErr w:type="spellStart"/>
      <w:r>
        <w:rPr>
          <w:rFonts w:ascii="Arial" w:hAnsi="Arial"/>
        </w:rPr>
        <w:t>gonna</w:t>
      </w:r>
      <w:proofErr w:type="spellEnd"/>
      <w:r>
        <w:rPr>
          <w:rFonts w:ascii="Arial" w:hAnsi="Arial"/>
        </w:rPr>
        <w:t xml:space="preserve"> splat against a fucking mountain in a matter of minutes</w:t>
      </w:r>
      <w:del w:id="663" w:author="Julia Ringo" w:date="2023-10-05T13:14:00Z">
        <w:r w:rsidDel="000E7660">
          <w:rPr>
            <w:rFonts w:ascii="Arial" w:hAnsi="Arial"/>
          </w:rPr>
          <w:delText xml:space="preserve"> — </w:delText>
        </w:r>
      </w:del>
      <w:ins w:id="664" w:author="Julia Ringo" w:date="2023-10-05T13:14:00Z">
        <w:r w:rsidR="000E7660">
          <w:rPr>
            <w:rFonts w:ascii="Arial" w:hAnsi="Arial"/>
          </w:rPr>
          <w:t>—</w:t>
        </w:r>
      </w:ins>
      <w:r>
        <w:rPr>
          <w:rFonts w:ascii="Arial" w:hAnsi="Arial"/>
        </w:rPr>
        <w:t>that’s if you don’t get blown to pieces at 30,000 feet in the first place. Or on a surface ship, if the thing capsizes, you’ll drown in minutes. But on a sub, you usually know your fate long before it comes for you.”</w:t>
      </w:r>
    </w:p>
    <w:p w14:paraId="051BEA05" w14:textId="253C5373" w:rsidR="001E2E9B" w:rsidRDefault="00000000">
      <w:pPr>
        <w:pStyle w:val="BodyText"/>
        <w:rPr>
          <w:rFonts w:ascii="Arial" w:hAnsi="Arial"/>
        </w:rPr>
      </w:pPr>
      <w:r>
        <w:rPr>
          <w:rFonts w:ascii="Arial" w:hAnsi="Arial"/>
        </w:rPr>
        <w:t>“Shut the fuck up</w:t>
      </w:r>
      <w:ins w:id="665" w:author="Julia Ringo" w:date="2023-10-10T12:25:00Z">
        <w:r w:rsidR="00B6693A">
          <w:rPr>
            <w:rFonts w:ascii="Arial" w:hAnsi="Arial"/>
          </w:rPr>
          <w:t>,</w:t>
        </w:r>
      </w:ins>
      <w:r>
        <w:rPr>
          <w:rFonts w:ascii="Arial" w:hAnsi="Arial"/>
        </w:rPr>
        <w:t xml:space="preserve"> Bastian.”</w:t>
      </w:r>
    </w:p>
    <w:p w14:paraId="1AED6230" w14:textId="08811877" w:rsidR="001E2E9B" w:rsidRDefault="00000000">
      <w:pPr>
        <w:pStyle w:val="BodyText"/>
        <w:rPr>
          <w:rFonts w:ascii="Arial" w:hAnsi="Arial"/>
        </w:rPr>
      </w:pPr>
      <w:r>
        <w:rPr>
          <w:rFonts w:ascii="Arial" w:hAnsi="Arial"/>
        </w:rPr>
        <w:t>“It’s important to be ready for this stuff</w:t>
      </w:r>
      <w:ins w:id="666" w:author="Julia Ringo" w:date="2023-10-10T12:25:00Z">
        <w:r w:rsidR="00B6693A">
          <w:rPr>
            <w:rFonts w:ascii="Arial" w:hAnsi="Arial"/>
          </w:rPr>
          <w:t>,</w:t>
        </w:r>
      </w:ins>
      <w:r>
        <w:rPr>
          <w:rFonts w:ascii="Arial" w:hAnsi="Arial"/>
        </w:rPr>
        <w:t xml:space="preserve"> Gregory! You </w:t>
      </w:r>
      <w:proofErr w:type="spellStart"/>
      <w:r>
        <w:rPr>
          <w:rFonts w:ascii="Arial" w:hAnsi="Arial"/>
        </w:rPr>
        <w:t>gotta</w:t>
      </w:r>
      <w:proofErr w:type="spellEnd"/>
      <w:r>
        <w:rPr>
          <w:rFonts w:ascii="Arial" w:hAnsi="Arial"/>
        </w:rPr>
        <w:t xml:space="preserve"> steel your mind, desensitize yourself to the possibility. Otherwise, you’ll be fucking panicking when the time comes.” Bastian put a reassuring hand on Gregory’s shoulder and sucked at his cigarette. “But that is the fucking horror of a sub. We watch these dials in front of us all day and night, right? Those gauges have our fate encoded on them. Or</w:t>
      </w:r>
      <w:del w:id="667" w:author="Julia Ringo" w:date="2023-10-10T12:25:00Z">
        <w:r w:rsidDel="00B6693A">
          <w:rPr>
            <w:rFonts w:ascii="Arial" w:hAnsi="Arial"/>
          </w:rPr>
          <w:delText>,</w:delText>
        </w:r>
      </w:del>
      <w:r>
        <w:rPr>
          <w:rFonts w:ascii="Arial" w:hAnsi="Arial"/>
        </w:rPr>
        <w:t xml:space="preserve"> at least the fate of the </w:t>
      </w:r>
      <w:r>
        <w:rPr>
          <w:rFonts w:ascii="Arial" w:hAnsi="Arial"/>
          <w:i/>
          <w:iCs/>
        </w:rPr>
        <w:t>Prospect</w:t>
      </w:r>
      <w:r>
        <w:rPr>
          <w:rFonts w:ascii="Arial" w:hAnsi="Arial"/>
        </w:rPr>
        <w:t>. But at some point</w:t>
      </w:r>
      <w:del w:id="668" w:author="Julia Ringo" w:date="2023-10-05T13:14:00Z">
        <w:r w:rsidDel="000E7660">
          <w:rPr>
            <w:rFonts w:ascii="Arial" w:hAnsi="Arial"/>
          </w:rPr>
          <w:delText xml:space="preserve"> — </w:delText>
        </w:r>
      </w:del>
      <w:ins w:id="669" w:author="Julia Ringo" w:date="2023-10-05T13:14:00Z">
        <w:r w:rsidR="000E7660">
          <w:rPr>
            <w:rFonts w:ascii="Arial" w:hAnsi="Arial"/>
          </w:rPr>
          <w:t>—</w:t>
        </w:r>
      </w:ins>
      <w:r>
        <w:rPr>
          <w:rFonts w:ascii="Arial" w:hAnsi="Arial"/>
        </w:rPr>
        <w:t>maybe not so far off</w:t>
      </w:r>
      <w:del w:id="670" w:author="Julia Ringo" w:date="2023-10-05T13:14:00Z">
        <w:r w:rsidDel="000E7660">
          <w:rPr>
            <w:rFonts w:ascii="Arial" w:hAnsi="Arial"/>
          </w:rPr>
          <w:delText xml:space="preserve"> — </w:delText>
        </w:r>
      </w:del>
      <w:ins w:id="671" w:author="Julia Ringo" w:date="2023-10-05T13:14:00Z">
        <w:r w:rsidR="000E7660">
          <w:rPr>
            <w:rFonts w:ascii="Arial" w:hAnsi="Arial"/>
          </w:rPr>
          <w:t>—</w:t>
        </w:r>
      </w:ins>
      <w:r>
        <w:rPr>
          <w:rFonts w:ascii="Arial" w:hAnsi="Arial"/>
        </w:rPr>
        <w:t>the fate written on those dials might include our end.” Bastian tapped a long finger on the depth gauge. “The dials are where we’ll see it first. We will be looking at them, and the arrangement will slip, just a few ticks</w:t>
      </w:r>
      <w:ins w:id="672" w:author="Julia Ringo" w:date="2023-10-10T12:26:00Z">
        <w:r w:rsidR="00B6693A">
          <w:rPr>
            <w:rFonts w:ascii="Arial" w:hAnsi="Arial"/>
          </w:rPr>
          <w:t>,</w:t>
        </w:r>
      </w:ins>
      <w:r>
        <w:rPr>
          <w:rFonts w:ascii="Arial" w:hAnsi="Arial"/>
        </w:rPr>
        <w:t xml:space="preserve"> probably</w:t>
      </w:r>
      <w:ins w:id="673" w:author="Julia Ringo" w:date="2023-10-10T12:26:00Z">
        <w:r w:rsidR="00B6693A">
          <w:rPr>
            <w:rFonts w:ascii="Arial" w:hAnsi="Arial"/>
          </w:rPr>
          <w:t>,</w:t>
        </w:r>
      </w:ins>
      <w:r>
        <w:rPr>
          <w:rFonts w:ascii="Arial" w:hAnsi="Arial"/>
        </w:rPr>
        <w:t xml:space="preserve"> on just a few dials, but there it will be</w:t>
      </w:r>
      <w:del w:id="674" w:author="Julia Ringo" w:date="2023-10-05T13:14:00Z">
        <w:r w:rsidDel="000E7660">
          <w:rPr>
            <w:rFonts w:ascii="Arial" w:hAnsi="Arial"/>
          </w:rPr>
          <w:delText xml:space="preserve"> — </w:delText>
        </w:r>
      </w:del>
      <w:ins w:id="675" w:author="Julia Ringo" w:date="2023-10-05T13:14:00Z">
        <w:r w:rsidR="000E7660">
          <w:rPr>
            <w:rFonts w:ascii="Arial" w:hAnsi="Arial"/>
          </w:rPr>
          <w:t>—</w:t>
        </w:r>
      </w:ins>
      <w:r>
        <w:rPr>
          <w:rFonts w:ascii="Arial" w:hAnsi="Arial"/>
        </w:rPr>
        <w:t xml:space="preserve">our damnation. And we’ll know, </w:t>
      </w:r>
      <w:proofErr w:type="gramStart"/>
      <w:r>
        <w:rPr>
          <w:rFonts w:ascii="Arial" w:hAnsi="Arial"/>
        </w:rPr>
        <w:t>every last</w:t>
      </w:r>
      <w:proofErr w:type="gramEnd"/>
      <w:r>
        <w:rPr>
          <w:rFonts w:ascii="Arial" w:hAnsi="Arial"/>
        </w:rPr>
        <w:t xml:space="preserve"> one of us, and there will probably be fucking shit-all we can do about it.”</w:t>
      </w:r>
    </w:p>
    <w:p w14:paraId="1FDC90E6" w14:textId="18FEA80B" w:rsidR="001E2E9B" w:rsidRDefault="00000000">
      <w:pPr>
        <w:pStyle w:val="BodyText"/>
        <w:rPr>
          <w:rFonts w:ascii="Arial" w:hAnsi="Arial"/>
        </w:rPr>
      </w:pPr>
      <w:r>
        <w:rPr>
          <w:rFonts w:ascii="Arial" w:hAnsi="Arial"/>
        </w:rPr>
        <w:t>“But your stupid fucking point is that it takes a long time on a sub</w:t>
      </w:r>
      <w:del w:id="676" w:author="Julia Ringo" w:date="2023-10-10T11:08:00Z">
        <w:r w:rsidDel="00B6693A">
          <w:rPr>
            <w:rFonts w:ascii="Arial" w:hAnsi="Arial"/>
          </w:rPr>
          <w:delText>…</w:delText>
        </w:r>
      </w:del>
      <w:ins w:id="677" w:author="Julia Ringo" w:date="2023-10-10T11:08:00Z">
        <w:r w:rsidR="00B6693A">
          <w:rPr>
            <w:rFonts w:ascii="Arial" w:hAnsi="Arial"/>
          </w:rPr>
          <w:t xml:space="preserve"> . . .</w:t>
        </w:r>
      </w:ins>
      <w:r>
        <w:rPr>
          <w:rFonts w:ascii="Arial" w:hAnsi="Arial"/>
        </w:rPr>
        <w:t>”</w:t>
      </w:r>
    </w:p>
    <w:p w14:paraId="6BAF89A4" w14:textId="0814660D" w:rsidR="001E2E9B" w:rsidRDefault="00000000">
      <w:pPr>
        <w:pStyle w:val="BodyText"/>
        <w:rPr>
          <w:rFonts w:ascii="Arial" w:hAnsi="Arial"/>
        </w:rPr>
      </w:pPr>
      <w:r>
        <w:rPr>
          <w:rFonts w:ascii="Arial" w:hAnsi="Arial"/>
        </w:rPr>
        <w:t xml:space="preserve">“It takes a long time. From the moment we read it off the dials, it could be </w:t>
      </w:r>
      <w:r>
        <w:rPr>
          <w:rFonts w:ascii="Arial" w:hAnsi="Arial"/>
          <w:i/>
          <w:iCs/>
        </w:rPr>
        <w:t>hours</w:t>
      </w:r>
      <w:r>
        <w:rPr>
          <w:rFonts w:ascii="Arial" w:hAnsi="Arial"/>
        </w:rPr>
        <w:t xml:space="preserve"> before we sink below crush depth. If we go down </w:t>
      </w:r>
      <w:r>
        <w:rPr>
          <w:rFonts w:ascii="Arial" w:hAnsi="Arial"/>
          <w:i/>
          <w:iCs/>
        </w:rPr>
        <w:t>fast</w:t>
      </w:r>
      <w:r>
        <w:rPr>
          <w:rFonts w:ascii="Arial" w:hAnsi="Arial"/>
        </w:rPr>
        <w:t xml:space="preserve">, it </w:t>
      </w:r>
      <w:proofErr w:type="gramStart"/>
      <w:r>
        <w:rPr>
          <w:rFonts w:ascii="Arial" w:hAnsi="Arial"/>
        </w:rPr>
        <w:t>would</w:t>
      </w:r>
      <w:proofErr w:type="gramEnd"/>
      <w:r>
        <w:rPr>
          <w:rFonts w:ascii="Arial" w:hAnsi="Arial"/>
        </w:rPr>
        <w:t xml:space="preserve"> still take the better part of a hour. And we’ll be hearing the last throes of the boat the whole way down</w:t>
      </w:r>
      <w:del w:id="678" w:author="Julia Ringo" w:date="2023-10-05T13:14:00Z">
        <w:r w:rsidDel="000E7660">
          <w:rPr>
            <w:rFonts w:ascii="Arial" w:hAnsi="Arial"/>
          </w:rPr>
          <w:delText xml:space="preserve"> — </w:delText>
        </w:r>
      </w:del>
      <w:ins w:id="679" w:author="Julia Ringo" w:date="2023-10-05T13:14:00Z">
        <w:r w:rsidR="000E7660">
          <w:rPr>
            <w:rFonts w:ascii="Arial" w:hAnsi="Arial"/>
          </w:rPr>
          <w:t>—</w:t>
        </w:r>
      </w:ins>
      <w:r>
        <w:rPr>
          <w:rFonts w:ascii="Arial" w:hAnsi="Arial"/>
        </w:rPr>
        <w:t>the groans of the hull, the creaking supports, the collapsing trim tanks</w:t>
      </w:r>
      <w:del w:id="680" w:author="Julia Ringo" w:date="2023-10-10T11:08:00Z">
        <w:r w:rsidDel="00B6693A">
          <w:rPr>
            <w:rFonts w:ascii="Arial" w:hAnsi="Arial"/>
          </w:rPr>
          <w:delText>…</w:delText>
        </w:r>
      </w:del>
      <w:ins w:id="681" w:author="Julia Ringo" w:date="2023-10-10T11:08:00Z">
        <w:r w:rsidR="00B6693A">
          <w:rPr>
            <w:rFonts w:ascii="Arial" w:hAnsi="Arial"/>
          </w:rPr>
          <w:t xml:space="preserve"> . . . </w:t>
        </w:r>
      </w:ins>
      <w:del w:id="682" w:author="Julia Ringo" w:date="2023-10-10T12:26:00Z">
        <w:r w:rsidDel="00B6693A">
          <w:rPr>
            <w:rFonts w:ascii="Arial" w:hAnsi="Arial"/>
          </w:rPr>
          <w:delText xml:space="preserve"> </w:delText>
        </w:r>
      </w:del>
      <w:r>
        <w:rPr>
          <w:rFonts w:ascii="Arial" w:hAnsi="Arial"/>
        </w:rPr>
        <w:t>I like to think the final failure, the big one that sends the wall of water through the boat that comes so fast it smashes your skull against some rusty bit of steel and finally ends it for you</w:t>
      </w:r>
      <w:del w:id="683" w:author="Julia Ringo" w:date="2023-10-05T13:14:00Z">
        <w:r w:rsidDel="000E7660">
          <w:rPr>
            <w:rFonts w:ascii="Arial" w:hAnsi="Arial"/>
          </w:rPr>
          <w:delText xml:space="preserve"> — </w:delText>
        </w:r>
      </w:del>
      <w:ins w:id="684" w:author="Julia Ringo" w:date="2023-10-05T13:14:00Z">
        <w:r w:rsidR="000E7660">
          <w:rPr>
            <w:rFonts w:ascii="Arial" w:hAnsi="Arial"/>
          </w:rPr>
          <w:t>—</w:t>
        </w:r>
      </w:ins>
      <w:r>
        <w:rPr>
          <w:rFonts w:ascii="Arial" w:hAnsi="Arial"/>
        </w:rPr>
        <w:t>that last failure</w:t>
      </w:r>
      <w:ins w:id="685" w:author="Julia Ringo" w:date="2023-10-10T12:26:00Z">
        <w:r w:rsidR="00B6693A">
          <w:rPr>
            <w:rFonts w:ascii="Arial" w:hAnsi="Arial"/>
          </w:rPr>
          <w:t>,</w:t>
        </w:r>
      </w:ins>
      <w:del w:id="686" w:author="Julia Ringo" w:date="2023-10-10T12:26:00Z">
        <w:r w:rsidDel="00B6693A">
          <w:rPr>
            <w:rFonts w:ascii="Arial" w:hAnsi="Arial"/>
          </w:rPr>
          <w:delText>;</w:delText>
        </w:r>
      </w:del>
      <w:r>
        <w:rPr>
          <w:rFonts w:ascii="Arial" w:hAnsi="Arial"/>
        </w:rPr>
        <w:t xml:space="preserve"> I like to think it will be silent. I like the idea that the last thing we will hear is rushing water. Somehow that’s a fucking comfort to me.”</w:t>
      </w:r>
    </w:p>
    <w:p w14:paraId="48403A5C" w14:textId="48BCF68B" w:rsidR="001E2E9B" w:rsidRDefault="00000000">
      <w:pPr>
        <w:pStyle w:val="BodyText"/>
        <w:rPr>
          <w:rFonts w:ascii="Arial" w:hAnsi="Arial"/>
        </w:rPr>
      </w:pPr>
      <w:r>
        <w:rPr>
          <w:rFonts w:ascii="Arial" w:hAnsi="Arial"/>
        </w:rPr>
        <w:t>“You are a motherfucker</w:t>
      </w:r>
      <w:ins w:id="687" w:author="Julia Ringo" w:date="2023-10-10T12:26:00Z">
        <w:r w:rsidR="00B6693A">
          <w:rPr>
            <w:rFonts w:ascii="Arial" w:hAnsi="Arial"/>
          </w:rPr>
          <w:t>,</w:t>
        </w:r>
      </w:ins>
      <w:r>
        <w:rPr>
          <w:rFonts w:ascii="Arial" w:hAnsi="Arial"/>
        </w:rPr>
        <w:t xml:space="preserve"> Bastian.”</w:t>
      </w:r>
    </w:p>
    <w:p w14:paraId="630BB6E8" w14:textId="727B6B1E" w:rsidR="001E2E9B" w:rsidRDefault="00000000">
      <w:pPr>
        <w:pStyle w:val="BodyText"/>
        <w:rPr>
          <w:rFonts w:ascii="Arial" w:hAnsi="Arial"/>
        </w:rPr>
      </w:pPr>
      <w:r>
        <w:rPr>
          <w:rFonts w:ascii="Arial" w:hAnsi="Arial"/>
        </w:rPr>
        <w:t xml:space="preserve">“This is </w:t>
      </w:r>
      <w:r>
        <w:rPr>
          <w:rFonts w:ascii="Arial" w:hAnsi="Arial"/>
          <w:i/>
          <w:iCs/>
        </w:rPr>
        <w:t>your</w:t>
      </w:r>
      <w:r>
        <w:rPr>
          <w:rFonts w:ascii="Arial" w:hAnsi="Arial"/>
        </w:rPr>
        <w:t xml:space="preserve"> lifestyle too</w:t>
      </w:r>
      <w:ins w:id="688" w:author="Julia Ringo" w:date="2023-10-10T12:26:00Z">
        <w:r w:rsidR="00B6693A">
          <w:rPr>
            <w:rFonts w:ascii="Arial" w:hAnsi="Arial"/>
          </w:rPr>
          <w:t>,</w:t>
        </w:r>
      </w:ins>
      <w:r>
        <w:rPr>
          <w:rFonts w:ascii="Arial" w:hAnsi="Arial"/>
        </w:rPr>
        <w:t xml:space="preserve"> Gregory. You should accept it instead of being afraid of it. Because having your skull caved in against the hull is the </w:t>
      </w:r>
      <w:r>
        <w:rPr>
          <w:rFonts w:ascii="Arial" w:hAnsi="Arial"/>
          <w:i/>
          <w:iCs/>
        </w:rPr>
        <w:t>good</w:t>
      </w:r>
      <w:r>
        <w:rPr>
          <w:rFonts w:ascii="Arial" w:hAnsi="Arial"/>
        </w:rPr>
        <w:t xml:space="preserve"> way to die on a sub. Un-fucking-fortunately, these boats are way stronger than the engineers give them credit for</w:t>
      </w:r>
      <w:del w:id="689" w:author="Julia Ringo" w:date="2023-10-05T13:14:00Z">
        <w:r w:rsidDel="000E7660">
          <w:rPr>
            <w:rFonts w:ascii="Arial" w:hAnsi="Arial"/>
          </w:rPr>
          <w:delText xml:space="preserve"> — </w:delText>
        </w:r>
      </w:del>
      <w:ins w:id="690" w:author="Julia Ringo" w:date="2023-10-05T13:14:00Z">
        <w:r w:rsidR="000E7660">
          <w:rPr>
            <w:rFonts w:ascii="Arial" w:hAnsi="Arial"/>
          </w:rPr>
          <w:t>—</w:t>
        </w:r>
      </w:ins>
      <w:r>
        <w:rPr>
          <w:rFonts w:ascii="Arial" w:hAnsi="Arial"/>
        </w:rPr>
        <w:t>sure</w:t>
      </w:r>
      <w:ins w:id="691" w:author="Julia Ringo" w:date="2023-10-10T12:26:00Z">
        <w:r w:rsidR="00B6693A">
          <w:rPr>
            <w:rFonts w:ascii="Arial" w:hAnsi="Arial"/>
          </w:rPr>
          <w:t>,</w:t>
        </w:r>
      </w:ins>
      <w:r>
        <w:rPr>
          <w:rFonts w:ascii="Arial" w:hAnsi="Arial"/>
        </w:rPr>
        <w:t xml:space="preserve"> the boat might get too deep, we might lose control of it, might sink to the bottom mostly filled with water</w:t>
      </w:r>
      <w:del w:id="692" w:author="Julia Ringo" w:date="2023-10-10T11:08:00Z">
        <w:r w:rsidDel="00B6693A">
          <w:rPr>
            <w:rFonts w:ascii="Arial" w:hAnsi="Arial"/>
          </w:rPr>
          <w:delText>…</w:delText>
        </w:r>
      </w:del>
      <w:ins w:id="693" w:author="Julia Ringo" w:date="2023-10-10T11:08:00Z">
        <w:r w:rsidR="00B6693A">
          <w:rPr>
            <w:rFonts w:ascii="Arial" w:hAnsi="Arial"/>
          </w:rPr>
          <w:t xml:space="preserve"> . . .</w:t>
        </w:r>
      </w:ins>
      <w:r>
        <w:rPr>
          <w:rFonts w:ascii="Arial" w:hAnsi="Arial"/>
        </w:rPr>
        <w:t xml:space="preserve"> But you might also get lucky</w:t>
      </w:r>
      <w:del w:id="694" w:author="Julia Ringo" w:date="2023-10-05T13:14:00Z">
        <w:r w:rsidDel="000E7660">
          <w:rPr>
            <w:rFonts w:ascii="Arial" w:hAnsi="Arial"/>
          </w:rPr>
          <w:delText xml:space="preserve"> — </w:delText>
        </w:r>
      </w:del>
      <w:ins w:id="695" w:author="Julia Ringo" w:date="2023-10-05T13:14:00Z">
        <w:r w:rsidR="000E7660">
          <w:rPr>
            <w:rFonts w:ascii="Arial" w:hAnsi="Arial"/>
          </w:rPr>
          <w:t>—</w:t>
        </w:r>
      </w:ins>
      <w:r>
        <w:rPr>
          <w:rFonts w:ascii="Arial" w:hAnsi="Arial"/>
        </w:rPr>
        <w:t>lucky enough to end up in a compartment that holds on to its precious bubble of air. And then you’ll sit in that compartment for days, maybe even more than a week, sucking up the last of your breathable oxygen. And there’s nothing to do but stare at the dark, waiting to die.”</w:t>
      </w:r>
    </w:p>
    <w:p w14:paraId="5374DA2A" w14:textId="04BEF253" w:rsidR="001E2E9B" w:rsidRDefault="00000000">
      <w:pPr>
        <w:pStyle w:val="BodyText"/>
        <w:rPr>
          <w:rFonts w:ascii="Arial" w:hAnsi="Arial"/>
        </w:rPr>
      </w:pPr>
      <w:r>
        <w:rPr>
          <w:rFonts w:ascii="Arial" w:hAnsi="Arial"/>
        </w:rPr>
        <w:t>“Damn you</w:t>
      </w:r>
      <w:ins w:id="696" w:author="Julia Ringo" w:date="2023-10-10T12:27:00Z">
        <w:r w:rsidR="00B6693A">
          <w:rPr>
            <w:rFonts w:ascii="Arial" w:hAnsi="Arial"/>
          </w:rPr>
          <w:t>,</w:t>
        </w:r>
      </w:ins>
      <w:r>
        <w:rPr>
          <w:rFonts w:ascii="Arial" w:hAnsi="Arial"/>
        </w:rPr>
        <w:t xml:space="preserve"> Bastian! Shut the fuck up!”</w:t>
      </w:r>
    </w:p>
    <w:p w14:paraId="44E26F13" w14:textId="77777777" w:rsidR="001E2E9B" w:rsidRDefault="00000000">
      <w:pPr>
        <w:pStyle w:val="BodyText"/>
        <w:rPr>
          <w:rFonts w:ascii="Arial" w:hAnsi="Arial"/>
        </w:rPr>
      </w:pPr>
      <w:r>
        <w:rPr>
          <w:rFonts w:ascii="Arial" w:hAnsi="Arial"/>
        </w:rPr>
        <w:t>“Bastian, lay off,” said Percy. “No submariner is required to contemplate the worst possible scenarios if they don’t fucking want to.”</w:t>
      </w:r>
    </w:p>
    <w:p w14:paraId="3DCC025F" w14:textId="77777777" w:rsidR="001E2E9B" w:rsidRDefault="00000000">
      <w:pPr>
        <w:pStyle w:val="BodyText"/>
        <w:rPr>
          <w:rFonts w:ascii="Arial" w:hAnsi="Arial"/>
        </w:rPr>
      </w:pPr>
      <w:r>
        <w:rPr>
          <w:rFonts w:ascii="Arial" w:hAnsi="Arial"/>
        </w:rPr>
        <w:t>Bastian grinned and sucked at the last of his cigarette before stabbing it out in an overflowing can of butts at his feet.</w:t>
      </w:r>
    </w:p>
    <w:p w14:paraId="5683C184" w14:textId="77777777" w:rsidR="001E2E9B" w:rsidRDefault="00000000">
      <w:pPr>
        <w:pStyle w:val="BodyText"/>
        <w:rPr>
          <w:rFonts w:ascii="Arial" w:hAnsi="Arial"/>
        </w:rPr>
      </w:pPr>
      <w:r>
        <w:rPr>
          <w:rFonts w:ascii="Arial" w:hAnsi="Arial"/>
        </w:rPr>
        <w:t> </w:t>
      </w:r>
    </w:p>
    <w:p w14:paraId="17A3B7FA" w14:textId="65620BEB" w:rsidR="001E2E9B" w:rsidRDefault="00000000">
      <w:pPr>
        <w:pStyle w:val="BodyText"/>
        <w:rPr>
          <w:rFonts w:ascii="Arial" w:hAnsi="Arial"/>
        </w:rPr>
      </w:pPr>
      <w:r>
        <w:rPr>
          <w:rFonts w:ascii="Arial" w:hAnsi="Arial"/>
        </w:rPr>
        <w:lastRenderedPageBreak/>
        <w:t>“OK,” Percy said to herself</w:t>
      </w:r>
      <w:ins w:id="697" w:author="Julia Ringo" w:date="2023-10-10T12:27:00Z">
        <w:r w:rsidR="00B6693A">
          <w:rPr>
            <w:rFonts w:ascii="Arial" w:hAnsi="Arial"/>
          </w:rPr>
          <w:t>.</w:t>
        </w:r>
      </w:ins>
      <w:del w:id="698" w:author="Julia Ringo" w:date="2023-10-10T12:27:00Z">
        <w:r w:rsidDel="00B6693A">
          <w:rPr>
            <w:rFonts w:ascii="Arial" w:hAnsi="Arial"/>
          </w:rPr>
          <w:delText>,</w:delText>
        </w:r>
      </w:del>
      <w:r>
        <w:rPr>
          <w:rFonts w:ascii="Arial" w:hAnsi="Arial"/>
        </w:rPr>
        <w:t xml:space="preserve"> “The only thing that matters right now</w:t>
      </w:r>
      <w:ins w:id="699" w:author="Julia Ringo" w:date="2023-10-10T12:27:00Z">
        <w:r w:rsidR="00B6693A">
          <w:rPr>
            <w:rFonts w:ascii="Arial" w:hAnsi="Arial"/>
          </w:rPr>
          <w:t xml:space="preserve"> is</w:t>
        </w:r>
      </w:ins>
      <w:r>
        <w:rPr>
          <w:rFonts w:ascii="Arial" w:hAnsi="Arial"/>
        </w:rPr>
        <w:t>: how fast are we sinking?”</w:t>
      </w:r>
    </w:p>
    <w:p w14:paraId="7ED5AF2F" w14:textId="6EEAC2EF" w:rsidR="001E2E9B" w:rsidRDefault="00000000">
      <w:pPr>
        <w:pStyle w:val="BodyText"/>
        <w:rPr>
          <w:rFonts w:ascii="Arial" w:hAnsi="Arial"/>
        </w:rPr>
      </w:pPr>
      <w:r>
        <w:rPr>
          <w:rFonts w:ascii="Arial" w:hAnsi="Arial"/>
        </w:rPr>
        <w:t>Figuring this out required nothing more than reading their fate from the wall of dials and gauges in front of them, with their spindly little black fingers all creeping slowly one way or another</w:t>
      </w:r>
      <w:ins w:id="700" w:author="Julia Ringo" w:date="2023-10-10T12:27:00Z">
        <w:r w:rsidR="00B6693A">
          <w:rPr>
            <w:rFonts w:ascii="Arial" w:hAnsi="Arial"/>
          </w:rPr>
          <w:t>,</w:t>
        </w:r>
      </w:ins>
      <w:r>
        <w:rPr>
          <w:rFonts w:ascii="Arial" w:hAnsi="Arial"/>
        </w:rPr>
        <w:t xml:space="preserve"> depending on what each </w:t>
      </w:r>
      <w:del w:id="701" w:author="Julia Ringo" w:date="2023-10-10T12:27:00Z">
        <w:r w:rsidDel="00B6693A">
          <w:rPr>
            <w:rFonts w:ascii="Arial" w:hAnsi="Arial"/>
          </w:rPr>
          <w:delText xml:space="preserve">particular gauge </w:delText>
        </w:r>
      </w:del>
      <w:r>
        <w:rPr>
          <w:rFonts w:ascii="Arial" w:hAnsi="Arial"/>
        </w:rPr>
        <w:t>was tasked with monitoring. The individual parts the dials had to play all came together in a symphony that marked time toward</w:t>
      </w:r>
      <w:del w:id="702" w:author="Julia Ringo" w:date="2023-10-10T12:28:00Z">
        <w:r w:rsidDel="00B6693A">
          <w:rPr>
            <w:rFonts w:ascii="Arial" w:hAnsi="Arial"/>
          </w:rPr>
          <w:delText>s</w:delText>
        </w:r>
      </w:del>
      <w:r>
        <w:rPr>
          <w:rFonts w:ascii="Arial" w:hAnsi="Arial"/>
        </w:rPr>
        <w:t xml:space="preserve"> some unknown end. It could be their doom, as Bastian had been saying, but Percy preferred to leave </w:t>
      </w:r>
      <w:proofErr w:type="gramStart"/>
      <w:r>
        <w:rPr>
          <w:rFonts w:ascii="Arial" w:hAnsi="Arial"/>
        </w:rPr>
        <w:t>the end result</w:t>
      </w:r>
      <w:proofErr w:type="gramEnd"/>
      <w:r>
        <w:rPr>
          <w:rFonts w:ascii="Arial" w:hAnsi="Arial"/>
        </w:rPr>
        <w:t xml:space="preserve"> as an unknown. She just needed to know the </w:t>
      </w:r>
      <w:r>
        <w:rPr>
          <w:rFonts w:ascii="Arial" w:hAnsi="Arial"/>
          <w:i/>
          <w:iCs/>
        </w:rPr>
        <w:t>rate</w:t>
      </w:r>
      <w:r>
        <w:rPr>
          <w:rFonts w:ascii="Arial" w:hAnsi="Arial"/>
        </w:rPr>
        <w:t xml:space="preserve"> </w:t>
      </w:r>
      <w:ins w:id="703" w:author="Julia Ringo" w:date="2023-10-10T12:28:00Z">
        <w:r w:rsidR="00B6693A">
          <w:rPr>
            <w:rFonts w:ascii="Arial" w:hAnsi="Arial"/>
          </w:rPr>
          <w:t xml:space="preserve">at which </w:t>
        </w:r>
      </w:ins>
      <w:r>
        <w:rPr>
          <w:rFonts w:ascii="Arial" w:hAnsi="Arial"/>
        </w:rPr>
        <w:t>they were headed toward</w:t>
      </w:r>
      <w:del w:id="704" w:author="Julia Ringo" w:date="2023-10-10T12:28:00Z">
        <w:r w:rsidDel="00B6693A">
          <w:rPr>
            <w:rFonts w:ascii="Arial" w:hAnsi="Arial"/>
          </w:rPr>
          <w:delText>s</w:delText>
        </w:r>
      </w:del>
      <w:r>
        <w:rPr>
          <w:rFonts w:ascii="Arial" w:hAnsi="Arial"/>
        </w:rPr>
        <w:t xml:space="preserve"> </w:t>
      </w:r>
      <w:del w:id="705" w:author="Julia Ringo" w:date="2023-10-10T12:28:00Z">
        <w:r w:rsidDel="00B6693A">
          <w:rPr>
            <w:rFonts w:ascii="Arial" w:hAnsi="Arial"/>
          </w:rPr>
          <w:delText>doom</w:delText>
        </w:r>
      </w:del>
      <w:ins w:id="706" w:author="Julia Ringo" w:date="2023-10-10T12:28:00Z">
        <w:r w:rsidR="00B6693A">
          <w:rPr>
            <w:rFonts w:ascii="Arial" w:hAnsi="Arial"/>
          </w:rPr>
          <w:t>it</w:t>
        </w:r>
      </w:ins>
      <w:r>
        <w:rPr>
          <w:rFonts w:ascii="Arial" w:hAnsi="Arial"/>
        </w:rPr>
        <w:t>.</w:t>
      </w:r>
    </w:p>
    <w:p w14:paraId="66AE9535" w14:textId="599AD612" w:rsidR="001E2E9B" w:rsidRDefault="00000000">
      <w:pPr>
        <w:pStyle w:val="BodyText"/>
        <w:rPr>
          <w:rFonts w:ascii="Arial" w:hAnsi="Arial"/>
        </w:rPr>
      </w:pPr>
      <w:r>
        <w:rPr>
          <w:rFonts w:ascii="Arial" w:hAnsi="Arial"/>
        </w:rPr>
        <w:t>Each gauge represented a variable in the equation that controlled whether they lived or died: speed, battery charge, battery drain rate, the status of the trim tanks, course, rudder, ship angle, dive plane angle</w:t>
      </w:r>
      <w:del w:id="707" w:author="Julia Ringo" w:date="2023-10-10T11:08:00Z">
        <w:r w:rsidDel="00B6693A">
          <w:rPr>
            <w:rFonts w:ascii="Arial" w:hAnsi="Arial"/>
          </w:rPr>
          <w:delText>…</w:delText>
        </w:r>
      </w:del>
      <w:ins w:id="708" w:author="Julia Ringo" w:date="2023-10-10T11:08:00Z">
        <w:r w:rsidR="00B6693A">
          <w:rPr>
            <w:rFonts w:ascii="Arial" w:hAnsi="Arial"/>
          </w:rPr>
          <w:t xml:space="preserve"> . . . </w:t>
        </w:r>
      </w:ins>
      <w:del w:id="709" w:author="Julia Ringo" w:date="2023-10-10T12:28:00Z">
        <w:r w:rsidDel="00B6693A">
          <w:rPr>
            <w:rFonts w:ascii="Arial" w:hAnsi="Arial"/>
          </w:rPr>
          <w:delText xml:space="preserve"> </w:delText>
        </w:r>
      </w:del>
      <w:r>
        <w:rPr>
          <w:rFonts w:ascii="Arial" w:hAnsi="Arial"/>
        </w:rPr>
        <w:t>Every metric mattered, but as in every equation, some variables weighed more than others. The two that mattered most to Captain Percy were the depth-of-ship gauge</w:t>
      </w:r>
      <w:del w:id="710" w:author="Julia Ringo" w:date="2023-10-05T13:14:00Z">
        <w:r w:rsidDel="000E7660">
          <w:rPr>
            <w:rFonts w:ascii="Arial" w:hAnsi="Arial"/>
          </w:rPr>
          <w:delText xml:space="preserve"> — </w:delText>
        </w:r>
      </w:del>
      <w:ins w:id="711" w:author="Julia Ringo" w:date="2023-10-05T13:14:00Z">
        <w:r w:rsidR="000E7660">
          <w:rPr>
            <w:rFonts w:ascii="Arial" w:hAnsi="Arial"/>
          </w:rPr>
          <w:t>—</w:t>
        </w:r>
      </w:ins>
      <w:r>
        <w:rPr>
          <w:rFonts w:ascii="Arial" w:hAnsi="Arial"/>
        </w:rPr>
        <w:t>which featured in most submarine maneuvers</w:t>
      </w:r>
      <w:del w:id="712" w:author="Julia Ringo" w:date="2023-10-05T13:14:00Z">
        <w:r w:rsidDel="000E7660">
          <w:rPr>
            <w:rFonts w:ascii="Arial" w:hAnsi="Arial"/>
          </w:rPr>
          <w:delText xml:space="preserve"> — </w:delText>
        </w:r>
      </w:del>
      <w:ins w:id="713" w:author="Julia Ringo" w:date="2023-10-05T13:14:00Z">
        <w:r w:rsidR="000E7660">
          <w:rPr>
            <w:rFonts w:ascii="Arial" w:hAnsi="Arial"/>
          </w:rPr>
          <w:t>—</w:t>
        </w:r>
      </w:ins>
      <w:r>
        <w:rPr>
          <w:rFonts w:ascii="Arial" w:hAnsi="Arial"/>
        </w:rPr>
        <w:t xml:space="preserve">and the depth-under-keel, which </w:t>
      </w:r>
      <w:del w:id="714" w:author="Julia Ringo" w:date="2023-10-10T12:29:00Z">
        <w:r w:rsidDel="00B6693A">
          <w:rPr>
            <w:rFonts w:ascii="Arial" w:hAnsi="Arial"/>
          </w:rPr>
          <w:delText>told them</w:delText>
        </w:r>
      </w:del>
      <w:ins w:id="715" w:author="Julia Ringo" w:date="2023-10-10T12:29:00Z">
        <w:r w:rsidR="00B6693A">
          <w:rPr>
            <w:rFonts w:ascii="Arial" w:hAnsi="Arial"/>
          </w:rPr>
          <w:t>announced</w:t>
        </w:r>
      </w:ins>
      <w:r>
        <w:rPr>
          <w:rFonts w:ascii="Arial" w:hAnsi="Arial"/>
        </w:rPr>
        <w:t xml:space="preserve"> </w:t>
      </w:r>
      <w:del w:id="716" w:author="Julia Ringo" w:date="2023-10-10T12:29:00Z">
        <w:r w:rsidDel="00B6693A">
          <w:rPr>
            <w:rFonts w:ascii="Arial" w:hAnsi="Arial"/>
          </w:rPr>
          <w:delText>how far</w:delText>
        </w:r>
      </w:del>
      <w:ins w:id="717" w:author="Julia Ringo" w:date="2023-10-10T12:29:00Z">
        <w:r w:rsidR="00B6693A">
          <w:rPr>
            <w:rFonts w:ascii="Arial" w:hAnsi="Arial"/>
          </w:rPr>
          <w:t>the distance</w:t>
        </w:r>
      </w:ins>
      <w:r>
        <w:rPr>
          <w:rFonts w:ascii="Arial" w:hAnsi="Arial"/>
        </w:rPr>
        <w:t xml:space="preserve"> below</w:t>
      </w:r>
      <w:ins w:id="718" w:author="Julia Ringo" w:date="2023-10-10T12:29:00Z">
        <w:r w:rsidR="00B6693A">
          <w:rPr>
            <w:rFonts w:ascii="Arial" w:hAnsi="Arial"/>
          </w:rPr>
          <w:t xml:space="preserve"> them to</w:t>
        </w:r>
      </w:ins>
      <w:r>
        <w:rPr>
          <w:rFonts w:ascii="Arial" w:hAnsi="Arial"/>
        </w:rPr>
        <w:t xml:space="preserve"> the ocean bottom</w:t>
      </w:r>
      <w:del w:id="719" w:author="Julia Ringo" w:date="2023-10-10T12:29:00Z">
        <w:r w:rsidDel="00B6693A">
          <w:rPr>
            <w:rFonts w:ascii="Arial" w:hAnsi="Arial"/>
          </w:rPr>
          <w:delText xml:space="preserve"> was</w:delText>
        </w:r>
      </w:del>
      <w:r>
        <w:rPr>
          <w:rFonts w:ascii="Arial" w:hAnsi="Arial"/>
        </w:rPr>
        <w:t>. It rarely factored into a submarine maneuver, at least in the deep ocean.</w:t>
      </w:r>
    </w:p>
    <w:p w14:paraId="529F0B43" w14:textId="2EBBAAD3" w:rsidR="001E2E9B" w:rsidRDefault="00000000">
      <w:pPr>
        <w:pStyle w:val="BodyText"/>
        <w:rPr>
          <w:rFonts w:ascii="Arial" w:hAnsi="Arial"/>
        </w:rPr>
      </w:pPr>
      <w:r>
        <w:rPr>
          <w:rFonts w:ascii="Arial" w:hAnsi="Arial"/>
        </w:rPr>
        <w:t>The depth of the boat was slowly, slowly increasing. Percy stared at the black line of the needle on the dial</w:t>
      </w:r>
      <w:del w:id="720" w:author="Julia Ringo" w:date="2023-10-10T12:29:00Z">
        <w:r w:rsidDel="00B6693A">
          <w:rPr>
            <w:rFonts w:ascii="Arial" w:hAnsi="Arial"/>
          </w:rPr>
          <w:delText>,</w:delText>
        </w:r>
      </w:del>
      <w:r>
        <w:rPr>
          <w:rFonts w:ascii="Arial" w:hAnsi="Arial"/>
        </w:rPr>
        <w:t xml:space="preserve"> and willed it to stay still. She was pretty sure Gregory and Bastian were doing the same. But it never stopped its shaky wavering, and it persistently made gains towards the deep end of the dial. It had already crept three quarters of the way around</w:t>
      </w:r>
      <w:del w:id="721" w:author="Julia Ringo" w:date="2023-10-05T13:14:00Z">
        <w:r w:rsidDel="000E7660">
          <w:rPr>
            <w:rFonts w:ascii="Arial" w:hAnsi="Arial"/>
          </w:rPr>
          <w:delText xml:space="preserve"> — </w:delText>
        </w:r>
      </w:del>
      <w:ins w:id="722" w:author="Julia Ringo" w:date="2023-10-05T13:14:00Z">
        <w:r w:rsidR="000E7660">
          <w:rPr>
            <w:rFonts w:ascii="Arial" w:hAnsi="Arial"/>
          </w:rPr>
          <w:t>—</w:t>
        </w:r>
      </w:ins>
      <w:r>
        <w:rPr>
          <w:rFonts w:ascii="Arial" w:hAnsi="Arial"/>
        </w:rPr>
        <w:t xml:space="preserve">on a dial that was graduated in such a way that the far end, where its tiny steel bounding needle poked up, was theoretically </w:t>
      </w:r>
      <w:del w:id="723" w:author="Julia Ringo" w:date="2023-10-10T12:30:00Z">
        <w:r w:rsidDel="00B6693A">
          <w:rPr>
            <w:rFonts w:ascii="Arial" w:hAnsi="Arial"/>
          </w:rPr>
          <w:delText xml:space="preserve">beyond </w:delText>
        </w:r>
      </w:del>
      <w:ins w:id="724" w:author="Julia Ringo" w:date="2023-10-10T12:30:00Z">
        <w:r w:rsidR="00B6693A">
          <w:rPr>
            <w:rFonts w:ascii="Arial" w:hAnsi="Arial"/>
          </w:rPr>
          <w:t>deeper than</w:t>
        </w:r>
      </w:ins>
      <w:del w:id="725" w:author="Julia Ringo" w:date="2023-10-10T12:29:00Z">
        <w:r w:rsidDel="00B6693A">
          <w:rPr>
            <w:rFonts w:ascii="Arial" w:hAnsi="Arial"/>
          </w:rPr>
          <w:delText xml:space="preserve">the capabilities of </w:delText>
        </w:r>
      </w:del>
      <w:del w:id="726" w:author="Julia Ringo" w:date="2023-10-10T12:30:00Z">
        <w:r w:rsidDel="00B6693A">
          <w:rPr>
            <w:rFonts w:ascii="Arial" w:hAnsi="Arial"/>
          </w:rPr>
          <w:delText>what</w:delText>
        </w:r>
      </w:del>
      <w:r>
        <w:rPr>
          <w:rFonts w:ascii="Arial" w:hAnsi="Arial"/>
        </w:rPr>
        <w:t xml:space="preserve"> the boat could survive. If the needle ever tapped that pin, no one would be alive to see it happen.</w:t>
      </w:r>
    </w:p>
    <w:p w14:paraId="3A7FF097" w14:textId="77777777" w:rsidR="001E2E9B" w:rsidRDefault="00000000">
      <w:pPr>
        <w:pStyle w:val="BodyText"/>
        <w:rPr>
          <w:rFonts w:ascii="Arial" w:hAnsi="Arial"/>
        </w:rPr>
      </w:pPr>
      <w:r>
        <w:rPr>
          <w:rFonts w:ascii="Arial" w:hAnsi="Arial"/>
        </w:rPr>
        <w:t>They had watched the needle’s traverse the way one might track a long journey on a map. It seemed they had traveled interminably far to get where they were now, and they looked back at the three quarters of the dial they had passed the way one remembers days and days on the road in a long cross-country journey.</w:t>
      </w:r>
    </w:p>
    <w:p w14:paraId="593DB63B" w14:textId="4830F4C2" w:rsidR="001E2E9B" w:rsidRDefault="00000000">
      <w:pPr>
        <w:pStyle w:val="BodyText"/>
        <w:rPr>
          <w:rFonts w:ascii="Arial" w:hAnsi="Arial"/>
        </w:rPr>
      </w:pPr>
      <w:r>
        <w:rPr>
          <w:rFonts w:ascii="Arial" w:hAnsi="Arial"/>
        </w:rPr>
        <w:t xml:space="preserve">The even more critical gauge </w:t>
      </w:r>
      <w:proofErr w:type="gramStart"/>
      <w:r>
        <w:rPr>
          <w:rFonts w:ascii="Arial" w:hAnsi="Arial"/>
        </w:rPr>
        <w:t>at the moment</w:t>
      </w:r>
      <w:proofErr w:type="gramEnd"/>
      <w:r>
        <w:rPr>
          <w:rFonts w:ascii="Arial" w:hAnsi="Arial"/>
        </w:rPr>
        <w:t xml:space="preserve"> was that depth-under-keel gauge. </w:t>
      </w:r>
      <w:del w:id="727" w:author="Julia Ringo" w:date="2023-10-10T12:31:00Z">
        <w:r w:rsidDel="00B6693A">
          <w:rPr>
            <w:rFonts w:ascii="Arial" w:hAnsi="Arial"/>
          </w:rPr>
          <w:delText xml:space="preserve">The </w:delText>
        </w:r>
      </w:del>
      <w:ins w:id="728" w:author="Julia Ringo" w:date="2023-10-10T12:31:00Z">
        <w:r w:rsidR="00B6693A">
          <w:rPr>
            <w:rFonts w:ascii="Arial" w:hAnsi="Arial"/>
          </w:rPr>
          <w:t xml:space="preserve">Its </w:t>
        </w:r>
      </w:ins>
      <w:r>
        <w:rPr>
          <w:rFonts w:ascii="Arial" w:hAnsi="Arial"/>
        </w:rPr>
        <w:t xml:space="preserve">sonic instrumentation </w:t>
      </w:r>
      <w:del w:id="729" w:author="Julia Ringo" w:date="2023-10-10T12:31:00Z">
        <w:r w:rsidDel="00B6693A">
          <w:rPr>
            <w:rFonts w:ascii="Arial" w:hAnsi="Arial"/>
          </w:rPr>
          <w:delText>that fed that gauge had a limit to its</w:delText>
        </w:r>
      </w:del>
      <w:ins w:id="730" w:author="Julia Ringo" w:date="2023-10-10T12:31:00Z">
        <w:r w:rsidR="00B6693A">
          <w:rPr>
            <w:rFonts w:ascii="Arial" w:hAnsi="Arial"/>
          </w:rPr>
          <w:t>was of limited</w:t>
        </w:r>
      </w:ins>
      <w:r>
        <w:rPr>
          <w:rFonts w:ascii="Arial" w:hAnsi="Arial"/>
        </w:rPr>
        <w:t xml:space="preserve"> sensitivity. It could show the depth of the bottom far beyond what the submarine was capable of</w:t>
      </w:r>
      <w:ins w:id="731" w:author="Julia Ringo" w:date="2023-10-10T12:31:00Z">
        <w:r w:rsidR="00B6693A">
          <w:rPr>
            <w:rFonts w:ascii="Arial" w:hAnsi="Arial"/>
          </w:rPr>
          <w:t xml:space="preserve"> measuring</w:t>
        </w:r>
      </w:ins>
      <w:r>
        <w:rPr>
          <w:rFonts w:ascii="Arial" w:hAnsi="Arial"/>
        </w:rPr>
        <w:t xml:space="preserve">, but nowhere near the actual depths of the deep ocean. </w:t>
      </w:r>
      <w:del w:id="732" w:author="Julia Ringo" w:date="2023-10-10T12:31:00Z">
        <w:r w:rsidDel="00B6693A">
          <w:rPr>
            <w:rFonts w:ascii="Arial" w:hAnsi="Arial"/>
          </w:rPr>
          <w:delText>At t</w:delText>
        </w:r>
      </w:del>
      <w:ins w:id="733" w:author="Julia Ringo" w:date="2023-10-10T12:31:00Z">
        <w:r w:rsidR="00B6693A">
          <w:rPr>
            <w:rFonts w:ascii="Arial" w:hAnsi="Arial"/>
          </w:rPr>
          <w:t>T</w:t>
        </w:r>
      </w:ins>
      <w:r>
        <w:rPr>
          <w:rFonts w:ascii="Arial" w:hAnsi="Arial"/>
        </w:rPr>
        <w:t>he far end of that dial</w:t>
      </w:r>
      <w:del w:id="734" w:author="Julia Ringo" w:date="2023-10-10T12:31:00Z">
        <w:r w:rsidDel="00B6693A">
          <w:rPr>
            <w:rFonts w:ascii="Arial" w:hAnsi="Arial"/>
          </w:rPr>
          <w:delText>, its bounding pin</w:delText>
        </w:r>
      </w:del>
      <w:r>
        <w:rPr>
          <w:rFonts w:ascii="Arial" w:hAnsi="Arial"/>
        </w:rPr>
        <w:t xml:space="preserve"> was labeled </w:t>
      </w:r>
      <w:del w:id="735" w:author="Julia Ringo" w:date="2023-10-10T12:31:00Z">
        <w:r w:rsidDel="00B6693A">
          <w:rPr>
            <w:rFonts w:ascii="Arial" w:hAnsi="Arial"/>
          </w:rPr>
          <w:delText xml:space="preserve">in </w:delText>
        </w:r>
      </w:del>
      <w:ins w:id="736" w:author="Julia Ringo" w:date="2023-10-10T12:31:00Z">
        <w:r w:rsidR="00B6693A">
          <w:rPr>
            <w:rFonts w:ascii="Arial" w:hAnsi="Arial"/>
          </w:rPr>
          <w:t xml:space="preserve">according to </w:t>
        </w:r>
      </w:ins>
      <w:r>
        <w:rPr>
          <w:rFonts w:ascii="Arial" w:hAnsi="Arial"/>
        </w:rPr>
        <w:t>an ancient sailing tradition: “Bottomless.”</w:t>
      </w:r>
    </w:p>
    <w:p w14:paraId="2F84EC6C" w14:textId="56726CEF" w:rsidR="001E2E9B" w:rsidRDefault="00000000">
      <w:pPr>
        <w:pStyle w:val="BodyText"/>
        <w:rPr>
          <w:rFonts w:ascii="Arial" w:hAnsi="Arial"/>
        </w:rPr>
      </w:pPr>
      <w:r>
        <w:rPr>
          <w:rFonts w:ascii="Arial" w:hAnsi="Arial"/>
        </w:rPr>
        <w:t>And it did not matter that somewhere down there might be an actual bottom. For this sub, for their pursuing sub, for any submarine that Captain Percy had ever heard about, the deep ocean was in all practical ways a never-ending hole. Anyone who went down there would never find a bottom</w:t>
      </w:r>
      <w:del w:id="737" w:author="Julia Ringo" w:date="2023-10-10T12:32:00Z">
        <w:r w:rsidDel="00B6693A">
          <w:rPr>
            <w:rFonts w:ascii="Arial" w:hAnsi="Arial"/>
          </w:rPr>
          <w:delText>,</w:delText>
        </w:r>
      </w:del>
      <w:r>
        <w:rPr>
          <w:rFonts w:ascii="Arial" w:hAnsi="Arial"/>
        </w:rPr>
        <w:t xml:space="preserve"> and could never come back up. They each lived much of their submariner lives floating on delicate bubbles of gas over that dark hole</w:t>
      </w:r>
      <w:ins w:id="738" w:author="Julia Ringo" w:date="2023-10-10T12:32:00Z">
        <w:r w:rsidR="00B6693A">
          <w:rPr>
            <w:rFonts w:ascii="Arial" w:hAnsi="Arial"/>
          </w:rPr>
          <w:t>, which</w:t>
        </w:r>
      </w:ins>
      <w:r>
        <w:rPr>
          <w:rFonts w:ascii="Arial" w:hAnsi="Arial"/>
        </w:rPr>
        <w:t xml:space="preserve"> </w:t>
      </w:r>
      <w:del w:id="739" w:author="Julia Ringo" w:date="2023-10-10T12:32:00Z">
        <w:r w:rsidDel="00B6693A">
          <w:rPr>
            <w:rFonts w:ascii="Arial" w:hAnsi="Arial"/>
          </w:rPr>
          <w:delText xml:space="preserve">that </w:delText>
        </w:r>
      </w:del>
      <w:r>
        <w:rPr>
          <w:rFonts w:ascii="Arial" w:hAnsi="Arial"/>
        </w:rPr>
        <w:t xml:space="preserve">never ceased </w:t>
      </w:r>
      <w:del w:id="740" w:author="Julia Ringo" w:date="2023-10-10T12:32:00Z">
        <w:r w:rsidDel="00B6693A">
          <w:rPr>
            <w:rFonts w:ascii="Arial" w:hAnsi="Arial"/>
          </w:rPr>
          <w:delText xml:space="preserve">in </w:delText>
        </w:r>
      </w:del>
      <w:r>
        <w:rPr>
          <w:rFonts w:ascii="Arial" w:hAnsi="Arial"/>
        </w:rPr>
        <w:t>its efforts to suck them down. The needle of the depth-under-keel dial had been pegged at “Bottomless” for days now as they had been crossing deep ocean.</w:t>
      </w:r>
    </w:p>
    <w:p w14:paraId="196EAFCC" w14:textId="3BBF736D" w:rsidR="001E2E9B" w:rsidRDefault="00000000">
      <w:pPr>
        <w:pStyle w:val="BodyText"/>
        <w:rPr>
          <w:rFonts w:ascii="Arial" w:hAnsi="Arial"/>
        </w:rPr>
      </w:pPr>
      <w:r>
        <w:rPr>
          <w:rFonts w:ascii="Arial" w:hAnsi="Arial"/>
        </w:rPr>
        <w:lastRenderedPageBreak/>
        <w:t xml:space="preserve">Hemi came up </w:t>
      </w:r>
      <w:del w:id="741" w:author="Julia Ringo" w:date="2023-10-10T12:32:00Z">
        <w:r w:rsidDel="00B6693A">
          <w:rPr>
            <w:rFonts w:ascii="Arial" w:hAnsi="Arial"/>
          </w:rPr>
          <w:delText xml:space="preserve">through the hatch </w:delText>
        </w:r>
      </w:del>
      <w:r>
        <w:rPr>
          <w:rFonts w:ascii="Arial" w:hAnsi="Arial"/>
        </w:rPr>
        <w:t>into the control room with a clipboard and a pencil</w:t>
      </w:r>
      <w:del w:id="742" w:author="Julia Ringo" w:date="2023-10-10T12:32:00Z">
        <w:r w:rsidDel="00B6693A">
          <w:rPr>
            <w:rFonts w:ascii="Arial" w:hAnsi="Arial"/>
          </w:rPr>
          <w:delText>,</w:delText>
        </w:r>
      </w:del>
      <w:r>
        <w:rPr>
          <w:rFonts w:ascii="Arial" w:hAnsi="Arial"/>
        </w:rPr>
        <w:t xml:space="preserve"> and leaned over the glowing red dials, raising the tiny lenses of his glasses with his fingers to bring them into sharper focus. He jotted readings </w:t>
      </w:r>
      <w:del w:id="743" w:author="Julia Ringo" w:date="2023-10-10T12:32:00Z">
        <w:r w:rsidDel="00B6693A">
          <w:rPr>
            <w:rFonts w:ascii="Arial" w:hAnsi="Arial"/>
          </w:rPr>
          <w:delText xml:space="preserve">off the dials </w:delText>
        </w:r>
      </w:del>
      <w:r>
        <w:rPr>
          <w:rFonts w:ascii="Arial" w:hAnsi="Arial"/>
        </w:rPr>
        <w:t>onto his clipboard.</w:t>
      </w:r>
    </w:p>
    <w:p w14:paraId="465AE04D" w14:textId="3C2590B3" w:rsidR="001E2E9B" w:rsidRDefault="00000000">
      <w:pPr>
        <w:pStyle w:val="BodyText"/>
        <w:rPr>
          <w:rFonts w:ascii="Arial" w:hAnsi="Arial"/>
        </w:rPr>
      </w:pPr>
      <w:r>
        <w:rPr>
          <w:rFonts w:ascii="Arial" w:hAnsi="Arial"/>
        </w:rPr>
        <w:t xml:space="preserve">Captain Percy fished her hand around among the joists that supported the pressure hull </w:t>
      </w:r>
      <w:proofErr w:type="gramStart"/>
      <w:r>
        <w:rPr>
          <w:rFonts w:ascii="Arial" w:hAnsi="Arial"/>
        </w:rPr>
        <w:t>wall, and</w:t>
      </w:r>
      <w:proofErr w:type="gramEnd"/>
      <w:r>
        <w:rPr>
          <w:rFonts w:ascii="Arial" w:hAnsi="Arial"/>
        </w:rPr>
        <w:t xml:space="preserve"> found a rumpled pack of cigarillos. She shook one out and lit it. “Are we going to make </w:t>
      </w:r>
      <w:proofErr w:type="gramStart"/>
      <w:r>
        <w:rPr>
          <w:rFonts w:ascii="Arial" w:hAnsi="Arial"/>
        </w:rPr>
        <w:t xml:space="preserve">it </w:t>
      </w:r>
      <w:ins w:id="744" w:author="Julia Ringo" w:date="2023-10-10T12:32:00Z">
        <w:r w:rsidR="00B6693A">
          <w:rPr>
            <w:rFonts w:ascii="Arial" w:hAnsi="Arial"/>
          </w:rPr>
          <w:t>,</w:t>
        </w:r>
      </w:ins>
      <w:r>
        <w:rPr>
          <w:rFonts w:ascii="Arial" w:hAnsi="Arial"/>
        </w:rPr>
        <w:t>Hemi</w:t>
      </w:r>
      <w:proofErr w:type="gramEnd"/>
      <w:r>
        <w:rPr>
          <w:rFonts w:ascii="Arial" w:hAnsi="Arial"/>
        </w:rPr>
        <w:t>?”</w:t>
      </w:r>
    </w:p>
    <w:p w14:paraId="275BD6D8" w14:textId="69EB25E9" w:rsidR="001E2E9B" w:rsidRDefault="00000000">
      <w:pPr>
        <w:pStyle w:val="BodyText"/>
        <w:rPr>
          <w:rFonts w:ascii="Arial" w:hAnsi="Arial"/>
        </w:rPr>
      </w:pPr>
      <w:r>
        <w:rPr>
          <w:rFonts w:ascii="Arial" w:hAnsi="Arial"/>
        </w:rPr>
        <w:t>“It is razor work</w:t>
      </w:r>
      <w:ins w:id="745" w:author="Julia Ringo" w:date="2023-10-10T12:33:00Z">
        <w:r w:rsidR="00B6693A">
          <w:rPr>
            <w:rFonts w:ascii="Arial" w:hAnsi="Arial"/>
          </w:rPr>
          <w:t>,</w:t>
        </w:r>
      </w:ins>
      <w:r>
        <w:rPr>
          <w:rFonts w:ascii="Arial" w:hAnsi="Arial"/>
        </w:rPr>
        <w:t xml:space="preserve"> Sylvia. Numbers slide past numbers, and a decimal point worth of difference changes our fate. And </w:t>
      </w:r>
      <w:ins w:id="746" w:author="Julia Ringo" w:date="2023-10-10T12:33:00Z">
        <w:r w:rsidR="00B6693A">
          <w:rPr>
            <w:rFonts w:ascii="Arial" w:hAnsi="Arial"/>
          </w:rPr>
          <w:t xml:space="preserve">even </w:t>
        </w:r>
      </w:ins>
      <w:r>
        <w:rPr>
          <w:rFonts w:ascii="Arial" w:hAnsi="Arial"/>
        </w:rPr>
        <w:t xml:space="preserve">if the numbers </w:t>
      </w:r>
      <w:r>
        <w:rPr>
          <w:rFonts w:ascii="Arial" w:hAnsi="Arial"/>
          <w:i/>
          <w:iCs/>
        </w:rPr>
        <w:t>do</w:t>
      </w:r>
      <w:r>
        <w:rPr>
          <w:rFonts w:ascii="Arial" w:hAnsi="Arial"/>
        </w:rPr>
        <w:t xml:space="preserve"> work out in our favor, there is no way to say whether</w:t>
      </w:r>
      <w:del w:id="747" w:author="Julia Ringo" w:date="2023-10-05T13:14:00Z">
        <w:r w:rsidDel="000E7660">
          <w:rPr>
            <w:rFonts w:ascii="Arial" w:hAnsi="Arial"/>
          </w:rPr>
          <w:delText xml:space="preserve"> — </w:delText>
        </w:r>
      </w:del>
      <w:ins w:id="748" w:author="Julia Ringo" w:date="2023-10-05T13:14:00Z">
        <w:r w:rsidR="000E7660">
          <w:rPr>
            <w:rFonts w:ascii="Arial" w:hAnsi="Arial"/>
          </w:rPr>
          <w:t>—</w:t>
        </w:r>
      </w:ins>
      <w:r>
        <w:rPr>
          <w:rFonts w:ascii="Arial" w:hAnsi="Arial"/>
        </w:rPr>
        <w:t>should your plan succeed initially</w:t>
      </w:r>
      <w:del w:id="749" w:author="Julia Ringo" w:date="2023-10-05T13:14:00Z">
        <w:r w:rsidDel="000E7660">
          <w:rPr>
            <w:rFonts w:ascii="Arial" w:hAnsi="Arial"/>
          </w:rPr>
          <w:delText xml:space="preserve"> — </w:delText>
        </w:r>
      </w:del>
      <w:ins w:id="750" w:author="Julia Ringo" w:date="2023-10-05T13:14:00Z">
        <w:r w:rsidR="000E7660">
          <w:rPr>
            <w:rFonts w:ascii="Arial" w:hAnsi="Arial"/>
          </w:rPr>
          <w:t>—</w:t>
        </w:r>
      </w:ins>
      <w:r>
        <w:rPr>
          <w:rFonts w:ascii="Arial" w:hAnsi="Arial"/>
        </w:rPr>
        <w:t xml:space="preserve">it </w:t>
      </w:r>
      <w:del w:id="751" w:author="Julia Ringo" w:date="2023-10-10T12:33:00Z">
        <w:r w:rsidDel="00B6693A">
          <w:rPr>
            <w:rFonts w:ascii="Arial" w:hAnsi="Arial"/>
          </w:rPr>
          <w:delText xml:space="preserve">does not </w:delText>
        </w:r>
      </w:del>
      <w:r>
        <w:rPr>
          <w:rFonts w:ascii="Arial" w:hAnsi="Arial"/>
        </w:rPr>
        <w:t>simply perpetrate</w:t>
      </w:r>
      <w:ins w:id="752" w:author="Julia Ringo" w:date="2023-10-10T12:33:00Z">
        <w:r w:rsidR="00B6693A">
          <w:rPr>
            <w:rFonts w:ascii="Arial" w:hAnsi="Arial"/>
          </w:rPr>
          <w:t>s</w:t>
        </w:r>
      </w:ins>
      <w:r>
        <w:rPr>
          <w:rFonts w:ascii="Arial" w:hAnsi="Arial"/>
        </w:rPr>
        <w:t xml:space="preserve"> the complete failure of the pressure hull and leave</w:t>
      </w:r>
      <w:ins w:id="753" w:author="Julia Ringo" w:date="2023-10-10T12:33:00Z">
        <w:r w:rsidR="00B6693A">
          <w:rPr>
            <w:rFonts w:ascii="Arial" w:hAnsi="Arial"/>
          </w:rPr>
          <w:t>s</w:t>
        </w:r>
      </w:ins>
      <w:r>
        <w:rPr>
          <w:rFonts w:ascii="Arial" w:hAnsi="Arial"/>
        </w:rPr>
        <w:t xml:space="preserve"> us permanently on the bottom regardless.”</w:t>
      </w:r>
    </w:p>
    <w:p w14:paraId="094DF364" w14:textId="657AF03C" w:rsidR="001E2E9B" w:rsidRDefault="00000000">
      <w:pPr>
        <w:pStyle w:val="BodyText"/>
        <w:rPr>
          <w:rFonts w:ascii="Arial" w:hAnsi="Arial"/>
        </w:rPr>
      </w:pPr>
      <w:r>
        <w:rPr>
          <w:rFonts w:ascii="Arial" w:hAnsi="Arial"/>
        </w:rPr>
        <w:t xml:space="preserve">Percy sucked slowly on her cigarillo as she parsed </w:t>
      </w:r>
      <w:proofErr w:type="spellStart"/>
      <w:r>
        <w:rPr>
          <w:rFonts w:ascii="Arial" w:hAnsi="Arial"/>
        </w:rPr>
        <w:t>Hemi’s</w:t>
      </w:r>
      <w:proofErr w:type="spellEnd"/>
      <w:r>
        <w:rPr>
          <w:rFonts w:ascii="Arial" w:hAnsi="Arial"/>
        </w:rPr>
        <w:t xml:space="preserve"> assessment. “What you are really saying is that even though it looks fucking hopeless</w:t>
      </w:r>
      <w:ins w:id="754" w:author="Julia Ringo" w:date="2023-10-10T12:33:00Z">
        <w:r w:rsidR="00B6693A">
          <w:rPr>
            <w:rFonts w:ascii="Arial" w:hAnsi="Arial"/>
          </w:rPr>
          <w:t>,</w:t>
        </w:r>
      </w:ins>
      <w:r>
        <w:rPr>
          <w:rFonts w:ascii="Arial" w:hAnsi="Arial"/>
        </w:rPr>
        <w:t xml:space="preserve"> there is still a goddamn chance.”</w:t>
      </w:r>
    </w:p>
    <w:p w14:paraId="0E7EEB6B" w14:textId="77777777" w:rsidR="001E2E9B" w:rsidRDefault="00000000">
      <w:pPr>
        <w:pStyle w:val="BodyText"/>
        <w:rPr>
          <w:rFonts w:ascii="Arial" w:hAnsi="Arial"/>
        </w:rPr>
      </w:pPr>
      <w:r>
        <w:rPr>
          <w:rFonts w:ascii="Arial" w:hAnsi="Arial"/>
        </w:rPr>
        <w:t>“There is distinctly a chance, Sylvia.”</w:t>
      </w:r>
    </w:p>
    <w:p w14:paraId="361A222B" w14:textId="77777777" w:rsidR="001E2E9B" w:rsidRDefault="00000000">
      <w:pPr>
        <w:pStyle w:val="BodyText"/>
        <w:rPr>
          <w:rFonts w:ascii="Arial" w:hAnsi="Arial"/>
        </w:rPr>
      </w:pPr>
      <w:r>
        <w:rPr>
          <w:rFonts w:ascii="Arial" w:hAnsi="Arial"/>
        </w:rPr>
        <w:t xml:space="preserve">A third gauge now entered as a </w:t>
      </w:r>
      <w:proofErr w:type="gramStart"/>
      <w:r>
        <w:rPr>
          <w:rFonts w:ascii="Arial" w:hAnsi="Arial"/>
        </w:rPr>
        <w:t>heavily-weighted</w:t>
      </w:r>
      <w:proofErr w:type="gramEnd"/>
      <w:r>
        <w:rPr>
          <w:rFonts w:ascii="Arial" w:hAnsi="Arial"/>
        </w:rPr>
        <w:t xml:space="preserve"> variable in Captain Percy’s equation: the clock. In the dramatic submarine stories from the wars, everything happened in quick actions: emergency maneuvers, incoming torpedoes, plunging dives, and explosions. Despite having been in </w:t>
      </w:r>
      <w:proofErr w:type="gramStart"/>
      <w:r>
        <w:rPr>
          <w:rFonts w:ascii="Arial" w:hAnsi="Arial"/>
        </w:rPr>
        <w:t>a number of</w:t>
      </w:r>
      <w:proofErr w:type="gramEnd"/>
      <w:r>
        <w:rPr>
          <w:rFonts w:ascii="Arial" w:hAnsi="Arial"/>
        </w:rPr>
        <w:t xml:space="preserve"> dangerous situations in her years working on cargo submarines, Percy could never relate to the tempo of the old war stories. In her experience, most dangerous situations on submarines were like this one: permeated through with slow, grinding terror.</w:t>
      </w:r>
    </w:p>
    <w:p w14:paraId="239D8B3D" w14:textId="4C8E9BFE" w:rsidR="001E2E9B" w:rsidRDefault="00000000">
      <w:pPr>
        <w:pStyle w:val="BodyText"/>
        <w:rPr>
          <w:rFonts w:ascii="Arial" w:hAnsi="Arial"/>
        </w:rPr>
      </w:pPr>
      <w:r>
        <w:rPr>
          <w:rFonts w:ascii="Arial" w:hAnsi="Arial"/>
        </w:rPr>
        <w:t>Percy could not reconcile the clock’s glacial movement with the steady driving movement of the other gauges that mattered. The remaining battery gauge appeared to be determined to get into the red zone. Their depth gauge found its way only towards larger numbers. These two gauges had apparently unmoored themselves from the restrictions of time. Meanwhile the depth-under-keel gauge and the distance they had covered</w:t>
      </w:r>
      <w:del w:id="755" w:author="Julia Ringo" w:date="2023-10-05T13:14:00Z">
        <w:r w:rsidDel="000E7660">
          <w:rPr>
            <w:rFonts w:ascii="Arial" w:hAnsi="Arial"/>
          </w:rPr>
          <w:delText xml:space="preserve"> — </w:delText>
        </w:r>
      </w:del>
      <w:ins w:id="756" w:author="Julia Ringo" w:date="2023-10-05T13:14:00Z">
        <w:r w:rsidR="000E7660">
          <w:rPr>
            <w:rFonts w:ascii="Arial" w:hAnsi="Arial"/>
          </w:rPr>
          <w:t>—</w:t>
        </w:r>
      </w:ins>
      <w:r>
        <w:rPr>
          <w:rFonts w:ascii="Arial" w:hAnsi="Arial"/>
        </w:rPr>
        <w:t>which Percy almost subconsciously tracked in her head</w:t>
      </w:r>
      <w:del w:id="757" w:author="Julia Ringo" w:date="2023-10-05T13:14:00Z">
        <w:r w:rsidDel="000E7660">
          <w:rPr>
            <w:rFonts w:ascii="Arial" w:hAnsi="Arial"/>
          </w:rPr>
          <w:delText xml:space="preserve"> — </w:delText>
        </w:r>
      </w:del>
      <w:ins w:id="758" w:author="Julia Ringo" w:date="2023-10-05T13:14:00Z">
        <w:r w:rsidR="000E7660">
          <w:rPr>
            <w:rFonts w:ascii="Arial" w:hAnsi="Arial"/>
          </w:rPr>
          <w:t>—</w:t>
        </w:r>
      </w:ins>
      <w:r>
        <w:rPr>
          <w:rFonts w:ascii="Arial" w:hAnsi="Arial"/>
        </w:rPr>
        <w:t>remained mired and hardly budged.</w:t>
      </w:r>
    </w:p>
    <w:p w14:paraId="6DF35ECD" w14:textId="77777777" w:rsidR="001E2E9B" w:rsidRDefault="00000000">
      <w:pPr>
        <w:pStyle w:val="BodyText"/>
        <w:rPr>
          <w:rFonts w:ascii="Arial" w:hAnsi="Arial"/>
        </w:rPr>
      </w:pPr>
      <w:r>
        <w:rPr>
          <w:rFonts w:ascii="Arial" w:hAnsi="Arial"/>
        </w:rPr>
        <w:t xml:space="preserve">For hours, Percy blearily followed the tiny needles as she sucked down one cigarillo lit from the budded remains of the last. No one in the control room could have been convinced that time was moving at all, except for the unassailable fact that the battery-remaining gauge had dipped into the red-hashed warning zone, and the depth gauge had passed their normal operating limit of 215 meters to find its </w:t>
      </w:r>
      <w:proofErr w:type="gramStart"/>
      <w:r>
        <w:rPr>
          <w:rFonts w:ascii="Arial" w:hAnsi="Arial"/>
        </w:rPr>
        <w:t>own red-hatched</w:t>
      </w:r>
      <w:proofErr w:type="gramEnd"/>
      <w:r>
        <w:rPr>
          <w:rFonts w:ascii="Arial" w:hAnsi="Arial"/>
        </w:rPr>
        <w:t xml:space="preserve"> warning zone.</w:t>
      </w:r>
    </w:p>
    <w:p w14:paraId="2C88CECB" w14:textId="77777777" w:rsidR="001E2E9B" w:rsidRDefault="00000000">
      <w:pPr>
        <w:pStyle w:val="BodyText"/>
        <w:rPr>
          <w:rFonts w:ascii="Arial" w:hAnsi="Arial"/>
        </w:rPr>
      </w:pPr>
      <w:r>
        <w:rPr>
          <w:rFonts w:ascii="Arial" w:hAnsi="Arial"/>
        </w:rPr>
        <w:t>Captain Percy’s eyes wandered back and forth from the clock to their depth, to the battery-remaining, to the depth-under-keel gauge. Their depth and battery were squeezing hard up against the time they had remaining. She stared at the depth-under-keel needle and summoned all the superstitious powers of the universe to move the needle up off the “Bottomless” pin.</w:t>
      </w:r>
    </w:p>
    <w:p w14:paraId="17720004" w14:textId="5F2C6E6C" w:rsidR="001E2E9B" w:rsidRDefault="00000000">
      <w:pPr>
        <w:pStyle w:val="BodyText"/>
        <w:rPr>
          <w:rFonts w:ascii="Arial" w:hAnsi="Arial"/>
        </w:rPr>
      </w:pPr>
      <w:r>
        <w:rPr>
          <w:rFonts w:ascii="Arial" w:hAnsi="Arial"/>
        </w:rPr>
        <w:lastRenderedPageBreak/>
        <w:t xml:space="preserve">For a moment she thought she saw the needle writhe, like the flash of a small bait fish seen catching the sun in a shallow pool of water. But </w:t>
      </w:r>
      <w:del w:id="759" w:author="Julia Ringo" w:date="2023-10-10T12:35:00Z">
        <w:r w:rsidDel="00B6693A">
          <w:rPr>
            <w:rFonts w:ascii="Arial" w:hAnsi="Arial"/>
          </w:rPr>
          <w:delText xml:space="preserve">with </w:delText>
        </w:r>
      </w:del>
      <w:ins w:id="760" w:author="Julia Ringo" w:date="2023-10-10T12:35:00Z">
        <w:r w:rsidR="00B6693A">
          <w:rPr>
            <w:rFonts w:ascii="Arial" w:hAnsi="Arial"/>
          </w:rPr>
          <w:t xml:space="preserve">under </w:t>
        </w:r>
      </w:ins>
      <w:r>
        <w:rPr>
          <w:rFonts w:ascii="Arial" w:hAnsi="Arial"/>
        </w:rPr>
        <w:t>more sharply focused eyes, the needle remained sitting comfortably on the “Bottomless” pin.</w:t>
      </w:r>
    </w:p>
    <w:p w14:paraId="0B774AC2" w14:textId="77777777" w:rsidR="001E2E9B" w:rsidRDefault="00000000">
      <w:pPr>
        <w:pStyle w:val="BodyText"/>
        <w:rPr>
          <w:rFonts w:ascii="Arial" w:hAnsi="Arial"/>
        </w:rPr>
      </w:pPr>
      <w:r>
        <w:rPr>
          <w:rFonts w:ascii="Arial" w:hAnsi="Arial"/>
        </w:rPr>
        <w:t>She stood and took a rag from a hook and reached over Gregory to wipe the condensing droplets of water off the glass of the gauge, then circled around the aging pitted chrome casing for good measure. She could feel the little spots of rust and degrading metal catching against the fibers of the rag. She tapped the glass with her finger.</w:t>
      </w:r>
    </w:p>
    <w:p w14:paraId="7A7BBBE1" w14:textId="77777777" w:rsidR="001E2E9B" w:rsidRDefault="00000000">
      <w:pPr>
        <w:pStyle w:val="BodyText"/>
        <w:rPr>
          <w:rFonts w:ascii="Arial" w:hAnsi="Arial"/>
        </w:rPr>
      </w:pPr>
      <w:r>
        <w:rPr>
          <w:rFonts w:ascii="Arial" w:hAnsi="Arial"/>
        </w:rPr>
        <w:t xml:space="preserve">And the needle moved. It just wavered, hovered for a second, and then returned to resting wearily on the pin. But she had </w:t>
      </w:r>
      <w:proofErr w:type="gramStart"/>
      <w:r>
        <w:rPr>
          <w:rFonts w:ascii="Arial" w:hAnsi="Arial"/>
        </w:rPr>
        <w:t>definitely seen</w:t>
      </w:r>
      <w:proofErr w:type="gramEnd"/>
      <w:r>
        <w:rPr>
          <w:rFonts w:ascii="Arial" w:hAnsi="Arial"/>
        </w:rPr>
        <w:t xml:space="preserve"> space between the needle and the pin. Her eyes went back to the clock, more minutes passed. To their speed: steady at three knots. To their battery charge: painfully low. To their depth: too deep for comfort.</w:t>
      </w:r>
    </w:p>
    <w:p w14:paraId="77E3AAE9" w14:textId="77777777" w:rsidR="001E2E9B" w:rsidRDefault="00000000">
      <w:pPr>
        <w:pStyle w:val="BodyText"/>
        <w:rPr>
          <w:rFonts w:ascii="Arial" w:hAnsi="Arial"/>
        </w:rPr>
      </w:pPr>
      <w:r>
        <w:rPr>
          <w:rFonts w:ascii="Arial" w:hAnsi="Arial"/>
        </w:rPr>
        <w:t xml:space="preserve">But the depth-under-keel needle moved again, </w:t>
      </w:r>
      <w:proofErr w:type="gramStart"/>
      <w:r>
        <w:rPr>
          <w:rFonts w:ascii="Arial" w:hAnsi="Arial"/>
        </w:rPr>
        <w:t>rising up</w:t>
      </w:r>
      <w:proofErr w:type="gramEnd"/>
      <w:r>
        <w:rPr>
          <w:rFonts w:ascii="Arial" w:hAnsi="Arial"/>
        </w:rPr>
        <w:t xml:space="preserve"> and falling back, like a dying crone trying to raise herself for one last curse at the world. And then it was wavering unsteadily above the pin. The gap between the needle and the pin was tenuous, but real.</w:t>
      </w:r>
    </w:p>
    <w:p w14:paraId="7420965E" w14:textId="77777777" w:rsidR="001E2E9B" w:rsidRDefault="00000000">
      <w:pPr>
        <w:pStyle w:val="BodyText"/>
        <w:rPr>
          <w:rFonts w:ascii="Arial" w:hAnsi="Arial"/>
        </w:rPr>
      </w:pPr>
      <w:r>
        <w:rPr>
          <w:rFonts w:ascii="Arial" w:hAnsi="Arial"/>
        </w:rPr>
        <w:t>“Captain,” said Bastian, his eyes on the depth-under-keel gauge, “the bottom seems to be coming up.”</w:t>
      </w:r>
    </w:p>
    <w:p w14:paraId="21357961" w14:textId="2A7310C6" w:rsidR="001E2E9B" w:rsidRDefault="00000000">
      <w:pPr>
        <w:pStyle w:val="BodyText"/>
        <w:rPr>
          <w:rFonts w:ascii="Arial" w:hAnsi="Arial"/>
        </w:rPr>
      </w:pPr>
      <w:r>
        <w:rPr>
          <w:rFonts w:ascii="Arial" w:hAnsi="Arial"/>
        </w:rPr>
        <w:t>Captain Percy reached above her head for a strap</w:t>
      </w:r>
      <w:ins w:id="761" w:author="Julia Ringo" w:date="2023-10-10T12:35:00Z">
        <w:r w:rsidR="00B6693A">
          <w:rPr>
            <w:rFonts w:ascii="Arial" w:hAnsi="Arial"/>
          </w:rPr>
          <w:t>.</w:t>
        </w:r>
      </w:ins>
      <w:del w:id="762" w:author="Julia Ringo" w:date="2023-10-10T12:35:00Z">
        <w:r w:rsidDel="00B6693A">
          <w:rPr>
            <w:rFonts w:ascii="Arial" w:hAnsi="Arial"/>
          </w:rPr>
          <w:delText>,</w:delText>
        </w:r>
      </w:del>
      <w:r>
        <w:rPr>
          <w:rFonts w:ascii="Arial" w:hAnsi="Arial"/>
        </w:rPr>
        <w:t xml:space="preserve"> “</w:t>
      </w:r>
      <w:ins w:id="763" w:author="Julia Ringo" w:date="2023-10-10T12:35:00Z">
        <w:r w:rsidR="00B6693A">
          <w:rPr>
            <w:rFonts w:ascii="Arial" w:hAnsi="Arial"/>
          </w:rPr>
          <w:t>D</w:t>
        </w:r>
      </w:ins>
      <w:del w:id="764" w:author="Julia Ringo" w:date="2023-10-10T12:35:00Z">
        <w:r w:rsidDel="00B6693A">
          <w:rPr>
            <w:rFonts w:ascii="Arial" w:hAnsi="Arial"/>
          </w:rPr>
          <w:delText>d</w:delText>
        </w:r>
      </w:del>
      <w:r>
        <w:rPr>
          <w:rFonts w:ascii="Arial" w:hAnsi="Arial"/>
        </w:rPr>
        <w:t>rive</w:t>
      </w:r>
      <w:ins w:id="765" w:author="Julia Ringo" w:date="2023-10-10T12:35:00Z">
        <w:r w:rsidR="00B6693A">
          <w:rPr>
            <w:rFonts w:ascii="Arial" w:hAnsi="Arial"/>
          </w:rPr>
          <w:t>,</w:t>
        </w:r>
      </w:ins>
      <w:r>
        <w:rPr>
          <w:rFonts w:ascii="Arial" w:hAnsi="Arial"/>
        </w:rPr>
        <w:t xml:space="preserve"> boys, drive.” The sea floor was moving towards them, but </w:t>
      </w:r>
      <w:ins w:id="766" w:author="Julia Ringo" w:date="2023-10-10T12:35:00Z">
        <w:r w:rsidR="00B6693A">
          <w:rPr>
            <w:rFonts w:ascii="Arial" w:hAnsi="Arial"/>
          </w:rPr>
          <w:t xml:space="preserve">was </w:t>
        </w:r>
      </w:ins>
      <w:r>
        <w:rPr>
          <w:rFonts w:ascii="Arial" w:hAnsi="Arial"/>
        </w:rPr>
        <w:t>still far, far below. So far below that if the boat went down now</w:t>
      </w:r>
      <w:ins w:id="767" w:author="Julia Ringo" w:date="2023-10-10T12:35:00Z">
        <w:r w:rsidR="00B6693A">
          <w:rPr>
            <w:rFonts w:ascii="Arial" w:hAnsi="Arial"/>
          </w:rPr>
          <w:t>,</w:t>
        </w:r>
      </w:ins>
      <w:r>
        <w:rPr>
          <w:rFonts w:ascii="Arial" w:hAnsi="Arial"/>
        </w:rPr>
        <w:t xml:space="preserve"> the </w:t>
      </w:r>
      <w:r>
        <w:rPr>
          <w:rFonts w:ascii="Arial" w:hAnsi="Arial"/>
          <w:i/>
          <w:iCs/>
        </w:rPr>
        <w:t>Prospect</w:t>
      </w:r>
      <w:r>
        <w:rPr>
          <w:rFonts w:ascii="Arial" w:hAnsi="Arial"/>
        </w:rPr>
        <w:t xml:space="preserve"> would be crushed into nothing but a greasy stain on that bottom. But </w:t>
      </w:r>
      <w:del w:id="768" w:author="Julia Ringo" w:date="2023-10-10T12:35:00Z">
        <w:r w:rsidDel="00B6693A">
          <w:rPr>
            <w:rFonts w:ascii="Arial" w:hAnsi="Arial"/>
          </w:rPr>
          <w:delText xml:space="preserve">it was </w:delText>
        </w:r>
      </w:del>
      <w:r>
        <w:rPr>
          <w:rFonts w:ascii="Arial" w:hAnsi="Arial"/>
        </w:rPr>
        <w:t xml:space="preserve">at least </w:t>
      </w:r>
      <w:ins w:id="769" w:author="Julia Ringo" w:date="2023-10-10T12:36:00Z">
        <w:r w:rsidR="00B6693A">
          <w:rPr>
            <w:rFonts w:ascii="Arial" w:hAnsi="Arial"/>
          </w:rPr>
          <w:t xml:space="preserve">now it was </w:t>
        </w:r>
      </w:ins>
      <w:r>
        <w:rPr>
          <w:rFonts w:ascii="Arial" w:hAnsi="Arial"/>
        </w:rPr>
        <w:t xml:space="preserve">a measurable distance </w:t>
      </w:r>
      <w:del w:id="770" w:author="Julia Ringo" w:date="2023-10-10T12:36:00Z">
        <w:r w:rsidDel="00B6693A">
          <w:rPr>
            <w:rFonts w:ascii="Arial" w:hAnsi="Arial"/>
          </w:rPr>
          <w:delText xml:space="preserve">now </w:delText>
        </w:r>
      </w:del>
      <w:r>
        <w:rPr>
          <w:rFonts w:ascii="Arial" w:hAnsi="Arial"/>
        </w:rPr>
        <w:t>instead of the unknowable nothingness of the hole.</w:t>
      </w:r>
    </w:p>
    <w:p w14:paraId="1B7E4100" w14:textId="1B5F066F" w:rsidR="001E2E9B" w:rsidRDefault="00000000">
      <w:pPr>
        <w:pStyle w:val="BodyText"/>
        <w:rPr>
          <w:rFonts w:ascii="Arial" w:hAnsi="Arial"/>
        </w:rPr>
      </w:pPr>
      <w:r>
        <w:rPr>
          <w:rFonts w:ascii="Arial" w:hAnsi="Arial"/>
        </w:rPr>
        <w:t>Minutes later the depth-under-keel gauge started rising steadily, as if with intention. It gave the impression that they were moving quickly, though in fact their forward speed remained the same steady crawl, while the slope of the bottom had drastically increased. It was rising under them</w:t>
      </w:r>
      <w:del w:id="771" w:author="Julia Ringo" w:date="2023-10-05T13:14:00Z">
        <w:r w:rsidDel="000E7660">
          <w:rPr>
            <w:rFonts w:ascii="Arial" w:hAnsi="Arial"/>
          </w:rPr>
          <w:delText xml:space="preserve"> — </w:delText>
        </w:r>
      </w:del>
      <w:ins w:id="772" w:author="Julia Ringo" w:date="2023-10-05T13:14:00Z">
        <w:r w:rsidR="000E7660">
          <w:rPr>
            <w:rFonts w:ascii="Arial" w:hAnsi="Arial"/>
          </w:rPr>
          <w:t>—</w:t>
        </w:r>
      </w:ins>
      <w:r>
        <w:rPr>
          <w:rFonts w:ascii="Arial" w:hAnsi="Arial"/>
        </w:rPr>
        <w:t xml:space="preserve">a sheer undersea mountain wall. The needle accelerated to show a shockingly quick lift in the sea floor, </w:t>
      </w:r>
      <w:del w:id="773" w:author="Julia Ringo" w:date="2023-10-10T12:36:00Z">
        <w:r w:rsidDel="00B6693A">
          <w:rPr>
            <w:rFonts w:ascii="Arial" w:hAnsi="Arial"/>
          </w:rPr>
          <w:delText xml:space="preserve">in such a way to </w:delText>
        </w:r>
      </w:del>
      <w:r>
        <w:rPr>
          <w:rFonts w:ascii="Arial" w:hAnsi="Arial"/>
        </w:rPr>
        <w:t>giv</w:t>
      </w:r>
      <w:ins w:id="774" w:author="Julia Ringo" w:date="2023-10-10T12:36:00Z">
        <w:r w:rsidR="00B6693A">
          <w:rPr>
            <w:rFonts w:ascii="Arial" w:hAnsi="Arial"/>
          </w:rPr>
          <w:t>ing</w:t>
        </w:r>
      </w:ins>
      <w:del w:id="775" w:author="Julia Ringo" w:date="2023-10-10T12:36:00Z">
        <w:r w:rsidDel="00B6693A">
          <w:rPr>
            <w:rFonts w:ascii="Arial" w:hAnsi="Arial"/>
          </w:rPr>
          <w:delText>e</w:delText>
        </w:r>
      </w:del>
      <w:r>
        <w:rPr>
          <w:rFonts w:ascii="Arial" w:hAnsi="Arial"/>
        </w:rPr>
        <w:t xml:space="preserve"> the impression they were about to smack into a mountainside</w:t>
      </w:r>
      <w:del w:id="776" w:author="Julia Ringo" w:date="2023-10-05T13:14:00Z">
        <w:r w:rsidDel="000E7660">
          <w:rPr>
            <w:rFonts w:ascii="Arial" w:hAnsi="Arial"/>
          </w:rPr>
          <w:delText xml:space="preserve"> — </w:delText>
        </w:r>
      </w:del>
      <w:ins w:id="777" w:author="Julia Ringo" w:date="2023-10-05T13:14:00Z">
        <w:r w:rsidR="000E7660">
          <w:rPr>
            <w:rFonts w:ascii="Arial" w:hAnsi="Arial"/>
          </w:rPr>
          <w:t>—</w:t>
        </w:r>
      </w:ins>
      <w:r>
        <w:rPr>
          <w:rFonts w:ascii="Arial" w:hAnsi="Arial"/>
        </w:rPr>
        <w:t xml:space="preserve">from </w:t>
      </w:r>
      <w:del w:id="778" w:author="Julia Ringo" w:date="2023-10-10T12:36:00Z">
        <w:r w:rsidDel="00B6693A">
          <w:rPr>
            <w:rFonts w:ascii="Arial" w:hAnsi="Arial"/>
          </w:rPr>
          <w:delText xml:space="preserve">where </w:delText>
        </w:r>
      </w:del>
      <w:ins w:id="779" w:author="Julia Ringo" w:date="2023-10-10T12:36:00Z">
        <w:r w:rsidR="00B6693A">
          <w:rPr>
            <w:rFonts w:ascii="Arial" w:hAnsi="Arial"/>
          </w:rPr>
          <w:t xml:space="preserve">which </w:t>
        </w:r>
      </w:ins>
      <w:r>
        <w:rPr>
          <w:rFonts w:ascii="Arial" w:hAnsi="Arial"/>
        </w:rPr>
        <w:t xml:space="preserve">they would slide helplessly down into the dark pit. Instead, the depth gauge needle rolled hard to the left and then rose back to show they </w:t>
      </w:r>
      <w:del w:id="780" w:author="Julia Ringo" w:date="2023-10-10T12:37:00Z">
        <w:r w:rsidDel="00B6693A">
          <w:rPr>
            <w:rFonts w:ascii="Arial" w:hAnsi="Arial"/>
          </w:rPr>
          <w:delText xml:space="preserve">had </w:delText>
        </w:r>
      </w:del>
      <w:ins w:id="781" w:author="Julia Ringo" w:date="2023-10-10T12:37:00Z">
        <w:r w:rsidR="00B6693A">
          <w:rPr>
            <w:rFonts w:ascii="Arial" w:hAnsi="Arial"/>
          </w:rPr>
          <w:t xml:space="preserve">were </w:t>
        </w:r>
      </w:ins>
      <w:r>
        <w:rPr>
          <w:rFonts w:ascii="Arial" w:hAnsi="Arial"/>
        </w:rPr>
        <w:t xml:space="preserve">about ten meters </w:t>
      </w:r>
      <w:del w:id="782" w:author="Julia Ringo" w:date="2023-10-10T12:37:00Z">
        <w:r w:rsidDel="00B6693A">
          <w:rPr>
            <w:rFonts w:ascii="Arial" w:hAnsi="Arial"/>
          </w:rPr>
          <w:delText xml:space="preserve">to </w:delText>
        </w:r>
      </w:del>
      <w:ins w:id="783" w:author="Julia Ringo" w:date="2023-10-10T12:37:00Z">
        <w:r w:rsidR="00B6693A">
          <w:rPr>
            <w:rFonts w:ascii="Arial" w:hAnsi="Arial"/>
          </w:rPr>
          <w:t xml:space="preserve">from </w:t>
        </w:r>
      </w:ins>
      <w:r>
        <w:rPr>
          <w:rFonts w:ascii="Arial" w:hAnsi="Arial"/>
        </w:rPr>
        <w:t>the bottom. It remained hovering at that level.</w:t>
      </w:r>
    </w:p>
    <w:p w14:paraId="559070C5" w14:textId="6D83C70E" w:rsidR="001E2E9B" w:rsidRDefault="00000000">
      <w:pPr>
        <w:pStyle w:val="BodyText"/>
        <w:rPr>
          <w:rFonts w:ascii="Arial" w:hAnsi="Arial"/>
        </w:rPr>
      </w:pPr>
      <w:r>
        <w:rPr>
          <w:rFonts w:ascii="Arial" w:hAnsi="Arial"/>
        </w:rPr>
        <w:t>“OK</w:t>
      </w:r>
      <w:ins w:id="784" w:author="Julia Ringo" w:date="2023-10-10T12:37:00Z">
        <w:r w:rsidR="00B6693A">
          <w:rPr>
            <w:rFonts w:ascii="Arial" w:hAnsi="Arial"/>
          </w:rPr>
          <w:t>,</w:t>
        </w:r>
      </w:ins>
      <w:r>
        <w:rPr>
          <w:rFonts w:ascii="Arial" w:hAnsi="Arial"/>
        </w:rPr>
        <w:t xml:space="preserve"> Gregory, now the stupid part: give me a gentle dive plane down angle,” Percy said quietly.</w:t>
      </w:r>
    </w:p>
    <w:p w14:paraId="21431241" w14:textId="77777777" w:rsidR="001E2E9B" w:rsidRDefault="00000000">
      <w:pPr>
        <w:pStyle w:val="BodyText"/>
        <w:rPr>
          <w:rFonts w:ascii="Arial" w:hAnsi="Arial"/>
        </w:rPr>
      </w:pPr>
      <w:r>
        <w:rPr>
          <w:rFonts w:ascii="Arial" w:hAnsi="Arial"/>
        </w:rPr>
        <w:t xml:space="preserve">“You want to go </w:t>
      </w:r>
      <w:r>
        <w:rPr>
          <w:rFonts w:ascii="Arial" w:hAnsi="Arial"/>
          <w:i/>
          <w:iCs/>
        </w:rPr>
        <w:t>down</w:t>
      </w:r>
      <w:r>
        <w:rPr>
          <w:rFonts w:ascii="Arial" w:hAnsi="Arial"/>
        </w:rPr>
        <w:t>?”</w:t>
      </w:r>
    </w:p>
    <w:p w14:paraId="2520158A" w14:textId="771A4498" w:rsidR="001E2E9B" w:rsidRDefault="00000000">
      <w:pPr>
        <w:pStyle w:val="BodyText"/>
        <w:rPr>
          <w:rFonts w:ascii="Arial" w:hAnsi="Arial"/>
        </w:rPr>
      </w:pPr>
      <w:r>
        <w:rPr>
          <w:rFonts w:ascii="Arial" w:hAnsi="Arial"/>
        </w:rPr>
        <w:t>“Down</w:t>
      </w:r>
      <w:ins w:id="785" w:author="Julia Ringo" w:date="2023-10-10T12:37:00Z">
        <w:r w:rsidR="00B6693A">
          <w:rPr>
            <w:rFonts w:ascii="Arial" w:hAnsi="Arial"/>
          </w:rPr>
          <w:t>,</w:t>
        </w:r>
      </w:ins>
      <w:r>
        <w:rPr>
          <w:rFonts w:ascii="Arial" w:hAnsi="Arial"/>
        </w:rPr>
        <w:t xml:space="preserve"> Gregory. Right now. Take us to the sea floor.”</w:t>
      </w:r>
    </w:p>
    <w:p w14:paraId="5AE72560" w14:textId="77777777" w:rsidR="001E2E9B" w:rsidRDefault="00000000">
      <w:pPr>
        <w:pStyle w:val="BodyText"/>
        <w:rPr>
          <w:rFonts w:ascii="Arial" w:hAnsi="Arial"/>
        </w:rPr>
      </w:pPr>
      <w:r>
        <w:rPr>
          <w:rFonts w:ascii="Arial" w:hAnsi="Arial"/>
        </w:rPr>
        <w:t xml:space="preserve">The dive plane wheel, the steel shiny from the grip of many hands over the years, slipped through Gregory’s thick fingers. The bow of the boat eased downwards. Captain Percy pressed the collision alarm button and a klaxon blared through the ship. She </w:t>
      </w:r>
      <w:r>
        <w:rPr>
          <w:rFonts w:ascii="Arial" w:hAnsi="Arial"/>
        </w:rPr>
        <w:lastRenderedPageBreak/>
        <w:t>pulled the boat PA mic down from the array of radio mics whose cords swayed just above her head and pressed the talk button. “Chips: leave the leak. You and Owen get out of the cargo hold. Seal the bulkheads behind you. We’re going to bottom the boat, and there’s a reasonable chance it will split our wounded hull there wide open.”</w:t>
      </w:r>
    </w:p>
    <w:p w14:paraId="7091B055" w14:textId="139193A0" w:rsidR="001E2E9B" w:rsidRDefault="00000000">
      <w:pPr>
        <w:pStyle w:val="BodyText"/>
        <w:rPr>
          <w:rFonts w:ascii="Arial" w:hAnsi="Arial"/>
        </w:rPr>
      </w:pPr>
      <w:r>
        <w:rPr>
          <w:rFonts w:ascii="Arial" w:hAnsi="Arial"/>
        </w:rPr>
        <w:t>At the sound of the collision alarm Hemi came up through the hatch. His eyes passed over the gauges, taking in their situation. “Gently</w:t>
      </w:r>
      <w:ins w:id="786" w:author="Julia Ringo" w:date="2023-10-10T12:37:00Z">
        <w:r w:rsidR="00B6693A">
          <w:rPr>
            <w:rFonts w:ascii="Arial" w:hAnsi="Arial"/>
          </w:rPr>
          <w:t>,</w:t>
        </w:r>
      </w:ins>
      <w:r>
        <w:rPr>
          <w:rFonts w:ascii="Arial" w:hAnsi="Arial"/>
        </w:rPr>
        <w:t xml:space="preserve"> Gregory,” he almost whispered.</w:t>
      </w:r>
    </w:p>
    <w:p w14:paraId="2026B2A1" w14:textId="19E6D397" w:rsidR="001E2E9B" w:rsidRDefault="00000000">
      <w:pPr>
        <w:pStyle w:val="BodyText"/>
        <w:rPr>
          <w:rFonts w:ascii="Arial" w:hAnsi="Arial"/>
        </w:rPr>
      </w:pPr>
      <w:r>
        <w:rPr>
          <w:rFonts w:ascii="Arial" w:hAnsi="Arial"/>
        </w:rPr>
        <w:t>“Yes</w:t>
      </w:r>
      <w:ins w:id="787" w:author="Julia Ringo" w:date="2023-10-10T12:37:00Z">
        <w:r w:rsidR="00B6693A">
          <w:rPr>
            <w:rFonts w:ascii="Arial" w:hAnsi="Arial"/>
          </w:rPr>
          <w:t>,</w:t>
        </w:r>
      </w:ins>
      <w:r>
        <w:rPr>
          <w:rFonts w:ascii="Arial" w:hAnsi="Arial"/>
        </w:rPr>
        <w:t xml:space="preserve"> gently,” </w:t>
      </w:r>
      <w:del w:id="788" w:author="Julia Ringo" w:date="2023-10-10T12:37:00Z">
        <w:r w:rsidDel="00B6693A">
          <w:rPr>
            <w:rFonts w:ascii="Arial" w:hAnsi="Arial"/>
          </w:rPr>
          <w:delText>followed up</w:delText>
        </w:r>
      </w:del>
      <w:ins w:id="789" w:author="Julia Ringo" w:date="2023-10-10T12:37:00Z">
        <w:r w:rsidR="00B6693A">
          <w:rPr>
            <w:rFonts w:ascii="Arial" w:hAnsi="Arial"/>
          </w:rPr>
          <w:t>added</w:t>
        </w:r>
      </w:ins>
      <w:r>
        <w:rPr>
          <w:rFonts w:ascii="Arial" w:hAnsi="Arial"/>
        </w:rPr>
        <w:t xml:space="preserve"> Percy, “as gentle as you’ve ever been, like you’re laying down a fevered child. Bastian, disengage the motor. Let’s use only what’s left of our forward momentum, and let our leaking boat take us down in whatever way she wants to.”</w:t>
      </w:r>
    </w:p>
    <w:p w14:paraId="079F86CF" w14:textId="77777777" w:rsidR="001E2E9B" w:rsidRDefault="00000000">
      <w:pPr>
        <w:pStyle w:val="BodyText"/>
        <w:rPr>
          <w:rFonts w:ascii="Arial" w:hAnsi="Arial"/>
        </w:rPr>
      </w:pPr>
      <w:r>
        <w:rPr>
          <w:rFonts w:ascii="Arial" w:hAnsi="Arial"/>
        </w:rPr>
        <w:t xml:space="preserve">Slowly, slowly, the depth gauge needle rotated to the right as the boat sank. And equally slowly, the depth-under-keel gauge turned to the left as the bottom rose. The depth gauge showed 248 meters. The depth-under-keel gauge came to rest on its other limit pin, labeled ‘0’. An alarm sounded, but only for a brief chirp because Hemi had been expecting it and had been holding his finger on the button to silence it. The whole of the </w:t>
      </w:r>
      <w:r>
        <w:rPr>
          <w:rFonts w:ascii="Arial" w:hAnsi="Arial"/>
          <w:i/>
          <w:iCs/>
        </w:rPr>
        <w:t>Prospect</w:t>
      </w:r>
      <w:r>
        <w:rPr>
          <w:rFonts w:ascii="Arial" w:hAnsi="Arial"/>
        </w:rPr>
        <w:t xml:space="preserve"> trembled as the bow touched the bottom. Captain Percy felt the slight angle under her feet relax as the stern came down slowly to rest on the bottom as well.</w:t>
      </w:r>
    </w:p>
    <w:p w14:paraId="0E036F25" w14:textId="661C9848" w:rsidR="001E2E9B" w:rsidRDefault="00000000">
      <w:pPr>
        <w:pStyle w:val="BodyText"/>
        <w:rPr>
          <w:rFonts w:ascii="Arial" w:hAnsi="Arial"/>
        </w:rPr>
      </w:pPr>
      <w:r>
        <w:rPr>
          <w:rFonts w:ascii="Arial" w:hAnsi="Arial"/>
        </w:rPr>
        <w:t>“Fuck me,” said Bastian</w:t>
      </w:r>
      <w:ins w:id="790" w:author="Julia Ringo" w:date="2023-10-10T12:38:00Z">
        <w:r w:rsidR="00B6693A">
          <w:rPr>
            <w:rFonts w:ascii="Arial" w:hAnsi="Arial"/>
          </w:rPr>
          <w:t xml:space="preserve">. </w:t>
        </w:r>
      </w:ins>
      <w:del w:id="791" w:author="Julia Ringo" w:date="2023-10-10T12:38:00Z">
        <w:r w:rsidDel="00B6693A">
          <w:rPr>
            <w:rFonts w:ascii="Arial" w:hAnsi="Arial"/>
          </w:rPr>
          <w:delText xml:space="preserve">, </w:delText>
        </w:r>
      </w:del>
      <w:r>
        <w:rPr>
          <w:rFonts w:ascii="Arial" w:hAnsi="Arial"/>
        </w:rPr>
        <w:t>“</w:t>
      </w:r>
      <w:del w:id="792" w:author="Julia Ringo" w:date="2023-10-10T12:38:00Z">
        <w:r w:rsidDel="00B6693A">
          <w:rPr>
            <w:rFonts w:ascii="Arial" w:hAnsi="Arial"/>
          </w:rPr>
          <w:delText xml:space="preserve">248 </w:delText>
        </w:r>
      </w:del>
      <w:ins w:id="793" w:author="Julia Ringo" w:date="2023-10-10T12:38:00Z">
        <w:r w:rsidR="00B6693A">
          <w:rPr>
            <w:rFonts w:ascii="Arial" w:hAnsi="Arial"/>
          </w:rPr>
          <w:t xml:space="preserve">Two hundred and forty-eight </w:t>
        </w:r>
      </w:ins>
      <w:r>
        <w:rPr>
          <w:rFonts w:ascii="Arial" w:hAnsi="Arial"/>
        </w:rPr>
        <w:t xml:space="preserve">meters down, on the bottom. An undersea mountain. And we’ve landed on the top, like </w:t>
      </w:r>
      <w:del w:id="794" w:author="Julia Ringo" w:date="2023-10-10T12:38:00Z">
        <w:r w:rsidDel="00B6693A">
          <w:rPr>
            <w:rFonts w:ascii="Arial" w:hAnsi="Arial"/>
          </w:rPr>
          <w:delText xml:space="preserve">some damned </w:delText>
        </w:r>
      </w:del>
      <w:r>
        <w:rPr>
          <w:rFonts w:ascii="Arial" w:hAnsi="Arial"/>
        </w:rPr>
        <w:t>Noah crashing his ark into fucking Ararat.”</w:t>
      </w:r>
    </w:p>
    <w:p w14:paraId="34CB9DE8" w14:textId="77777777" w:rsidR="001E2E9B" w:rsidRDefault="00000000">
      <w:pPr>
        <w:pStyle w:val="BodyText"/>
        <w:rPr>
          <w:rFonts w:ascii="Arial" w:hAnsi="Arial"/>
        </w:rPr>
      </w:pPr>
      <w:r>
        <w:rPr>
          <w:rFonts w:ascii="Arial" w:hAnsi="Arial"/>
        </w:rPr>
        <w:t xml:space="preserve">“Technically a </w:t>
      </w:r>
      <w:proofErr w:type="spellStart"/>
      <w:r>
        <w:rPr>
          <w:rFonts w:ascii="Arial" w:hAnsi="Arial"/>
        </w:rPr>
        <w:t>tablemount</w:t>
      </w:r>
      <w:proofErr w:type="spellEnd"/>
      <w:r>
        <w:rPr>
          <w:rFonts w:ascii="Arial" w:hAnsi="Arial"/>
        </w:rPr>
        <w:t>,” said Hemi. “A relatively flat surface worn down from an ancient volcano. And yes, if you like, very much an antediluvian feature of the sea floor.”</w:t>
      </w:r>
    </w:p>
    <w:p w14:paraId="0275A15B" w14:textId="77777777" w:rsidR="001E2E9B" w:rsidRDefault="00000000">
      <w:pPr>
        <w:pStyle w:val="BodyText"/>
        <w:rPr>
          <w:rFonts w:ascii="Arial" w:hAnsi="Arial"/>
        </w:rPr>
      </w:pPr>
      <w:r>
        <w:rPr>
          <w:rFonts w:ascii="Arial" w:hAnsi="Arial"/>
        </w:rPr>
        <w:t>“Quite a bit deeper than she’s rated for,” added Percy, “almost as deep as I’ve ever had her. If the hull holds, we have bought ourselves a little time.”</w:t>
      </w:r>
    </w:p>
    <w:p w14:paraId="75BBCBE4" w14:textId="77777777" w:rsidR="001E2E9B" w:rsidRDefault="00000000">
      <w:pPr>
        <w:pStyle w:val="BodyText"/>
        <w:rPr>
          <w:rFonts w:ascii="Arial" w:hAnsi="Arial"/>
        </w:rPr>
      </w:pPr>
      <w:r>
        <w:rPr>
          <w:rFonts w:ascii="Arial" w:hAnsi="Arial"/>
        </w:rPr>
        <w:t>“Seems just as likely that the cargo hold is now completely split open and we will die here,” said Bastian.</w:t>
      </w:r>
    </w:p>
    <w:p w14:paraId="4089CDA3" w14:textId="77777777" w:rsidR="001E2E9B" w:rsidRDefault="00000000">
      <w:pPr>
        <w:pStyle w:val="BodyText"/>
        <w:rPr>
          <w:rFonts w:ascii="Arial" w:hAnsi="Arial"/>
        </w:rPr>
      </w:pPr>
      <w:r>
        <w:rPr>
          <w:rFonts w:ascii="Arial" w:hAnsi="Arial"/>
        </w:rPr>
        <w:t>Gregory glanced at Bastian with a dark look in his eyes.</w:t>
      </w:r>
    </w:p>
    <w:p w14:paraId="01A2AEAD" w14:textId="66C00C23" w:rsidR="001E2E9B" w:rsidRDefault="00000000">
      <w:pPr>
        <w:pStyle w:val="BodyText"/>
        <w:rPr>
          <w:rFonts w:ascii="Arial" w:hAnsi="Arial"/>
        </w:rPr>
      </w:pPr>
      <w:r>
        <w:rPr>
          <w:rFonts w:ascii="Arial" w:hAnsi="Arial"/>
        </w:rPr>
        <w:t>“</w:t>
      </w:r>
      <w:del w:id="795" w:author="Julia Ringo" w:date="2023-10-10T11:08:00Z">
        <w:r w:rsidDel="00B6693A">
          <w:rPr>
            <w:rFonts w:ascii="Arial" w:hAnsi="Arial"/>
          </w:rPr>
          <w:delText>…</w:delText>
        </w:r>
      </w:del>
      <w:ins w:id="796" w:author="Julia Ringo" w:date="2023-10-10T11:08:00Z">
        <w:r w:rsidR="00B6693A">
          <w:rPr>
            <w:rFonts w:ascii="Arial" w:hAnsi="Arial"/>
          </w:rPr>
          <w:t xml:space="preserve"> . . . </w:t>
        </w:r>
      </w:ins>
      <w:r>
        <w:rPr>
          <w:rFonts w:ascii="Arial" w:hAnsi="Arial"/>
        </w:rPr>
        <w:t xml:space="preserve">Regardless of the amount of time we need to spend here, being bottomed has the </w:t>
      </w:r>
      <w:proofErr w:type="gramStart"/>
      <w:r>
        <w:rPr>
          <w:rFonts w:ascii="Arial" w:hAnsi="Arial"/>
        </w:rPr>
        <w:t>added bonus</w:t>
      </w:r>
      <w:proofErr w:type="gramEnd"/>
      <w:r>
        <w:rPr>
          <w:rFonts w:ascii="Arial" w:hAnsi="Arial"/>
        </w:rPr>
        <w:t xml:space="preserve"> of rendering us nearly undetectable to active sonar. If the sub that rammed us is still searching for us, we will blend in with the bottom. They will likely assume we sank,” observed Hemi.</w:t>
      </w:r>
    </w:p>
    <w:p w14:paraId="5913C8C3" w14:textId="0CB485FC" w:rsidR="001E2E9B" w:rsidRDefault="00000000">
      <w:pPr>
        <w:pStyle w:val="BodyText"/>
        <w:rPr>
          <w:rFonts w:ascii="Arial" w:hAnsi="Arial"/>
        </w:rPr>
      </w:pPr>
      <w:r>
        <w:rPr>
          <w:rFonts w:ascii="Arial" w:hAnsi="Arial"/>
        </w:rPr>
        <w:t xml:space="preserve">“We </w:t>
      </w:r>
      <w:r>
        <w:rPr>
          <w:rFonts w:ascii="Arial" w:hAnsi="Arial"/>
          <w:i/>
          <w:iCs/>
        </w:rPr>
        <w:t>did</w:t>
      </w:r>
      <w:r>
        <w:rPr>
          <w:rFonts w:ascii="Arial" w:hAnsi="Arial"/>
        </w:rPr>
        <w:t xml:space="preserve"> </w:t>
      </w:r>
      <w:proofErr w:type="gramStart"/>
      <w:r>
        <w:rPr>
          <w:rFonts w:ascii="Arial" w:hAnsi="Arial"/>
        </w:rPr>
        <w:t>fucking</w:t>
      </w:r>
      <w:proofErr w:type="gramEnd"/>
      <w:r>
        <w:rPr>
          <w:rFonts w:ascii="Arial" w:hAnsi="Arial"/>
        </w:rPr>
        <w:t xml:space="preserve"> sink</w:t>
      </w:r>
      <w:ins w:id="797" w:author="Julia Ringo" w:date="2023-10-10T12:39:00Z">
        <w:r w:rsidR="00B6693A">
          <w:rPr>
            <w:rFonts w:ascii="Arial" w:hAnsi="Arial"/>
          </w:rPr>
          <w:t>,</w:t>
        </w:r>
      </w:ins>
      <w:r>
        <w:rPr>
          <w:rFonts w:ascii="Arial" w:hAnsi="Arial"/>
        </w:rPr>
        <w:t xml:space="preserve"> Boss,” said Bastian. “And I would not be the one to correct their potential thought that they will never see us rise to the surface again.”</w:t>
      </w:r>
    </w:p>
    <w:p w14:paraId="6709B73B" w14:textId="77777777" w:rsidR="001E2E9B" w:rsidRDefault="00000000">
      <w:pPr>
        <w:pStyle w:val="BodyText"/>
        <w:rPr>
          <w:rFonts w:ascii="Arial" w:hAnsi="Arial"/>
        </w:rPr>
      </w:pPr>
      <w:r>
        <w:rPr>
          <w:rFonts w:ascii="Arial" w:hAnsi="Arial"/>
        </w:rPr>
        <w:t>It was time for Captain Percy to survey the damage. She got on the ship PA and told Chips to meet her at the entrance to the cargo hold.</w:t>
      </w:r>
    </w:p>
    <w:p w14:paraId="7AC7484B" w14:textId="77777777" w:rsidR="001E2E9B" w:rsidRDefault="00000000">
      <w:pPr>
        <w:pStyle w:val="BodyText"/>
        <w:rPr>
          <w:rFonts w:ascii="Arial" w:hAnsi="Arial"/>
        </w:rPr>
      </w:pPr>
      <w:r>
        <w:rPr>
          <w:rFonts w:ascii="Arial" w:hAnsi="Arial"/>
        </w:rPr>
        <w:t> </w:t>
      </w:r>
    </w:p>
    <w:p w14:paraId="4A2D5ABC" w14:textId="0CDB30AB" w:rsidR="001E2E9B" w:rsidRDefault="00000000">
      <w:pPr>
        <w:pStyle w:val="BodyText"/>
        <w:rPr>
          <w:rFonts w:ascii="Arial" w:hAnsi="Arial"/>
        </w:rPr>
      </w:pPr>
      <w:r>
        <w:rPr>
          <w:rFonts w:ascii="Arial" w:hAnsi="Arial"/>
        </w:rPr>
        <w:t xml:space="preserve">She found Chips waiting for her at the cargo hold bulkhead in the forward battery room on the bottom deck of the boat. Chips had a large wrench with her and as soon as </w:t>
      </w:r>
      <w:r>
        <w:rPr>
          <w:rFonts w:ascii="Arial" w:hAnsi="Arial"/>
        </w:rPr>
        <w:lastRenderedPageBreak/>
        <w:t xml:space="preserve">Percy </w:t>
      </w:r>
      <w:proofErr w:type="gramStart"/>
      <w:r>
        <w:rPr>
          <w:rFonts w:ascii="Arial" w:hAnsi="Arial"/>
        </w:rPr>
        <w:t>arrived</w:t>
      </w:r>
      <w:proofErr w:type="gramEnd"/>
      <w:r>
        <w:rPr>
          <w:rFonts w:ascii="Arial" w:hAnsi="Arial"/>
        </w:rPr>
        <w:t xml:space="preserve"> she banged with it on the bulkhead. “Well</w:t>
      </w:r>
      <w:ins w:id="798" w:author="Julia Ringo" w:date="2023-10-10T12:39:00Z">
        <w:r w:rsidR="00B6693A">
          <w:rPr>
            <w:rFonts w:ascii="Arial" w:hAnsi="Arial"/>
          </w:rPr>
          <w:t>,</w:t>
        </w:r>
      </w:ins>
      <w:r>
        <w:rPr>
          <w:rFonts w:ascii="Arial" w:hAnsi="Arial"/>
        </w:rPr>
        <w:t xml:space="preserve"> </w:t>
      </w:r>
      <w:proofErr w:type="spellStart"/>
      <w:r>
        <w:rPr>
          <w:rFonts w:ascii="Arial" w:hAnsi="Arial"/>
        </w:rPr>
        <w:t>Capt</w:t>
      </w:r>
      <w:proofErr w:type="spellEnd"/>
      <w:r>
        <w:rPr>
          <w:rFonts w:ascii="Arial" w:hAnsi="Arial"/>
        </w:rPr>
        <w:t>, it sounds fuckin’ hollow to me. Still air on the other side of the fuckin’ bulkhead at least.”</w:t>
      </w:r>
    </w:p>
    <w:p w14:paraId="48FEB0F1" w14:textId="620472E5" w:rsidR="001E2E9B" w:rsidRDefault="00000000">
      <w:pPr>
        <w:pStyle w:val="BodyText"/>
        <w:rPr>
          <w:rFonts w:ascii="Arial" w:hAnsi="Arial"/>
        </w:rPr>
      </w:pPr>
      <w:r>
        <w:rPr>
          <w:rFonts w:ascii="Arial" w:hAnsi="Arial"/>
        </w:rPr>
        <w:t>Percy cranked open the hatch</w:t>
      </w:r>
      <w:ins w:id="799" w:author="Julia Ringo" w:date="2023-10-10T12:39:00Z">
        <w:r w:rsidR="00B6693A">
          <w:rPr>
            <w:rFonts w:ascii="Arial" w:hAnsi="Arial"/>
          </w:rPr>
          <w:t>,</w:t>
        </w:r>
      </w:ins>
      <w:r>
        <w:rPr>
          <w:rFonts w:ascii="Arial" w:hAnsi="Arial"/>
        </w:rPr>
        <w:t xml:space="preserve"> </w:t>
      </w:r>
      <w:del w:id="800" w:author="Julia Ringo" w:date="2023-10-10T12:39:00Z">
        <w:r w:rsidDel="00B6693A">
          <w:rPr>
            <w:rFonts w:ascii="Arial" w:hAnsi="Arial"/>
          </w:rPr>
          <w:delText xml:space="preserve">with </w:delText>
        </w:r>
      </w:del>
      <w:r>
        <w:rPr>
          <w:rFonts w:ascii="Arial" w:hAnsi="Arial"/>
        </w:rPr>
        <w:t>the rust</w:t>
      </w:r>
      <w:ins w:id="801" w:author="Julia Ringo" w:date="2023-10-10T12:39:00Z">
        <w:r w:rsidR="00B6693A">
          <w:rPr>
            <w:rFonts w:ascii="Arial" w:hAnsi="Arial"/>
          </w:rPr>
          <w:t>ed</w:t>
        </w:r>
      </w:ins>
      <w:del w:id="802" w:author="Julia Ringo" w:date="2023-10-10T12:39:00Z">
        <w:r w:rsidDel="00B6693A">
          <w:rPr>
            <w:rFonts w:ascii="Arial" w:hAnsi="Arial"/>
          </w:rPr>
          <w:delText>ing</w:delText>
        </w:r>
      </w:del>
      <w:r>
        <w:rPr>
          <w:rFonts w:ascii="Arial" w:hAnsi="Arial"/>
        </w:rPr>
        <w:t xml:space="preserve"> sealing wheel squeaking painfully in her ears. The lights were out in the cargo hold, so they were looking into blackness. But the air smelled damp and they could hear many drips echoing in the huge empty space.</w:t>
      </w:r>
    </w:p>
    <w:p w14:paraId="6DD6F4CD" w14:textId="7AAAEF81" w:rsidR="001E2E9B" w:rsidRDefault="00000000">
      <w:pPr>
        <w:pStyle w:val="BodyText"/>
        <w:rPr>
          <w:rFonts w:ascii="Arial" w:hAnsi="Arial"/>
        </w:rPr>
      </w:pPr>
      <w:r>
        <w:rPr>
          <w:rFonts w:ascii="Arial" w:hAnsi="Arial"/>
        </w:rPr>
        <w:t xml:space="preserve">Percy reached around and flipped on the lights. The white overheads glared. The steel grating of the floor led down a gentle slope and disappeared into an oily, black subterranean lake. A couple of empty wooden crates floated like lost </w:t>
      </w:r>
      <w:ins w:id="803" w:author="Julia Ringo" w:date="2023-10-10T12:39:00Z">
        <w:r w:rsidR="00B6693A">
          <w:rPr>
            <w:rFonts w:ascii="Arial" w:hAnsi="Arial"/>
          </w:rPr>
          <w:t>V</w:t>
        </w:r>
      </w:ins>
      <w:del w:id="804" w:author="Julia Ringo" w:date="2023-10-10T12:39:00Z">
        <w:r w:rsidDel="00B6693A">
          <w:rPr>
            <w:rFonts w:ascii="Arial" w:hAnsi="Arial"/>
          </w:rPr>
          <w:delText>v</w:delText>
        </w:r>
      </w:del>
      <w:r>
        <w:rPr>
          <w:rFonts w:ascii="Arial" w:hAnsi="Arial"/>
        </w:rPr>
        <w:t>iking craft</w:t>
      </w:r>
      <w:del w:id="805" w:author="Julia Ringo" w:date="2023-10-10T12:40:00Z">
        <w:r w:rsidDel="00B6693A">
          <w:rPr>
            <w:rFonts w:ascii="Arial" w:hAnsi="Arial"/>
          </w:rPr>
          <w:delText xml:space="preserve"> on it</w:delText>
        </w:r>
      </w:del>
      <w:r>
        <w:rPr>
          <w:rFonts w:ascii="Arial" w:hAnsi="Arial"/>
        </w:rPr>
        <w:t xml:space="preserve">, accompanied by a film of black frothing grease that wafted by in patches like bergs among the </w:t>
      </w:r>
      <w:del w:id="806" w:author="Julia Ringo" w:date="2023-10-10T12:40:00Z">
        <w:r w:rsidDel="00B6693A">
          <w:rPr>
            <w:rFonts w:ascii="Arial" w:hAnsi="Arial"/>
          </w:rPr>
          <w:delText xml:space="preserve">viking </w:delText>
        </w:r>
      </w:del>
      <w:r>
        <w:rPr>
          <w:rFonts w:ascii="Arial" w:hAnsi="Arial"/>
        </w:rPr>
        <w:t>ships. Any sound Percy and Chips made echoed back and forth from hull to hull over the water.</w:t>
      </w:r>
    </w:p>
    <w:p w14:paraId="6A7A41D9" w14:textId="77777777" w:rsidR="001E2E9B" w:rsidRDefault="00000000">
      <w:pPr>
        <w:pStyle w:val="BodyText"/>
        <w:rPr>
          <w:rFonts w:ascii="Arial" w:hAnsi="Arial"/>
        </w:rPr>
      </w:pPr>
      <w:r>
        <w:rPr>
          <w:rFonts w:ascii="Arial" w:hAnsi="Arial"/>
        </w:rPr>
        <w:t>“That’s the fuckin’ raw material of nightmares,” said Chips.</w:t>
      </w:r>
    </w:p>
    <w:p w14:paraId="6F3D18E4" w14:textId="333131C7" w:rsidR="001E2E9B" w:rsidRDefault="00000000">
      <w:pPr>
        <w:pStyle w:val="BodyText"/>
        <w:rPr>
          <w:rFonts w:ascii="Arial" w:hAnsi="Arial"/>
        </w:rPr>
      </w:pPr>
      <w:r>
        <w:rPr>
          <w:rFonts w:ascii="Arial" w:hAnsi="Arial"/>
        </w:rPr>
        <w:t>“We probably did more damage to her when we pressed her bow into the sea floor</w:t>
      </w:r>
      <w:del w:id="807" w:author="Julia Ringo" w:date="2023-10-05T13:14:00Z">
        <w:r w:rsidDel="000E7660">
          <w:rPr>
            <w:rFonts w:ascii="Arial" w:hAnsi="Arial"/>
          </w:rPr>
          <w:delText xml:space="preserve"> — </w:delText>
        </w:r>
      </w:del>
      <w:ins w:id="808" w:author="Julia Ringo" w:date="2023-10-05T13:14:00Z">
        <w:r w:rsidR="000E7660">
          <w:rPr>
            <w:rFonts w:ascii="Arial" w:hAnsi="Arial"/>
          </w:rPr>
          <w:t>—</w:t>
        </w:r>
      </w:ins>
      <w:r>
        <w:rPr>
          <w:rFonts w:ascii="Arial" w:hAnsi="Arial"/>
        </w:rPr>
        <w:t>like levering apart the bones of a carcass. We don’t have much time before this whole hold is flooded</w:t>
      </w:r>
      <w:del w:id="809" w:author="Julia Ringo" w:date="2023-10-05T13:14:00Z">
        <w:r w:rsidDel="000E7660">
          <w:rPr>
            <w:rFonts w:ascii="Arial" w:hAnsi="Arial"/>
          </w:rPr>
          <w:delText xml:space="preserve"> — </w:delText>
        </w:r>
      </w:del>
      <w:ins w:id="810" w:author="Julia Ringo" w:date="2023-10-05T13:14:00Z">
        <w:r w:rsidR="000E7660">
          <w:rPr>
            <w:rFonts w:ascii="Arial" w:hAnsi="Arial"/>
          </w:rPr>
          <w:t>—</w:t>
        </w:r>
      </w:ins>
      <w:r>
        <w:rPr>
          <w:rFonts w:ascii="Arial" w:hAnsi="Arial"/>
        </w:rPr>
        <w:t>in which case we’ll never get off the fucking bottom. What do you need</w:t>
      </w:r>
      <w:ins w:id="811" w:author="Julia Ringo" w:date="2023-10-10T12:41:00Z">
        <w:r w:rsidR="00B6693A">
          <w:rPr>
            <w:rFonts w:ascii="Arial" w:hAnsi="Arial"/>
          </w:rPr>
          <w:t>,</w:t>
        </w:r>
      </w:ins>
      <w:r>
        <w:rPr>
          <w:rFonts w:ascii="Arial" w:hAnsi="Arial"/>
        </w:rPr>
        <w:t xml:space="preserve"> Chips?”</w:t>
      </w:r>
    </w:p>
    <w:p w14:paraId="15F0D4B9" w14:textId="77777777" w:rsidR="001E2E9B" w:rsidRDefault="00000000">
      <w:pPr>
        <w:pStyle w:val="BodyText"/>
        <w:rPr>
          <w:rFonts w:ascii="Arial" w:hAnsi="Arial"/>
        </w:rPr>
      </w:pPr>
      <w:r>
        <w:rPr>
          <w:rFonts w:ascii="Arial" w:hAnsi="Arial"/>
        </w:rPr>
        <w:t>“Ah, just send fuckin’ Owen back down. This time it looks like I’ll be breathing through a fuckin’ hose while I’m stitching the fuckin’ gash back together.”</w:t>
      </w:r>
    </w:p>
    <w:p w14:paraId="531D7447" w14:textId="77777777" w:rsidR="001E2E9B" w:rsidRDefault="00000000">
      <w:pPr>
        <w:pStyle w:val="BodyText"/>
        <w:rPr>
          <w:rFonts w:ascii="Arial" w:hAnsi="Arial"/>
        </w:rPr>
      </w:pPr>
      <w:r>
        <w:rPr>
          <w:rFonts w:ascii="Arial" w:hAnsi="Arial"/>
        </w:rPr>
        <w:t>“Alright. I’ll get Gregory and Bastian looking for more portable bilge pumps. They can run hose down and see if we can’t get some of this water into the trim tanks and back out into the ocean where it belongs.”</w:t>
      </w:r>
    </w:p>
    <w:p w14:paraId="2C02B50A" w14:textId="77777777" w:rsidR="001E2E9B" w:rsidRDefault="00000000">
      <w:pPr>
        <w:pStyle w:val="BodyText"/>
        <w:rPr>
          <w:rFonts w:ascii="Arial" w:hAnsi="Arial"/>
        </w:rPr>
      </w:pPr>
      <w:r>
        <w:rPr>
          <w:rFonts w:ascii="Arial" w:hAnsi="Arial"/>
        </w:rPr>
        <w:t>“Fuckin’ right.”</w:t>
      </w:r>
    </w:p>
    <w:p w14:paraId="7EE81406" w14:textId="77777777" w:rsidR="001E2E9B" w:rsidRDefault="00000000">
      <w:pPr>
        <w:pStyle w:val="BodyText"/>
        <w:rPr>
          <w:rFonts w:ascii="Arial" w:hAnsi="Arial"/>
        </w:rPr>
      </w:pPr>
      <w:r>
        <w:rPr>
          <w:rFonts w:ascii="Arial" w:hAnsi="Arial"/>
        </w:rPr>
        <w:t> </w:t>
      </w:r>
    </w:p>
    <w:p w14:paraId="285530C1" w14:textId="38065ADF" w:rsidR="001E2E9B" w:rsidRDefault="00000000">
      <w:pPr>
        <w:pStyle w:val="BodyText"/>
        <w:rPr>
          <w:rFonts w:ascii="Arial" w:hAnsi="Arial"/>
        </w:rPr>
      </w:pPr>
      <w:r>
        <w:rPr>
          <w:rFonts w:ascii="Arial" w:hAnsi="Arial"/>
        </w:rPr>
        <w:t>Percy found Gregory and Bastian crawling into their bunks in crew quarters</w:t>
      </w:r>
      <w:ins w:id="812" w:author="Julia Ringo" w:date="2023-10-10T12:41:00Z">
        <w:r w:rsidR="00B6693A">
          <w:rPr>
            <w:rFonts w:ascii="Arial" w:hAnsi="Arial"/>
          </w:rPr>
          <w:t>,</w:t>
        </w:r>
      </w:ins>
      <w:r>
        <w:rPr>
          <w:rFonts w:ascii="Arial" w:hAnsi="Arial"/>
        </w:rPr>
        <w:t xml:space="preserve"> having been released from control duty by Hemi. Their eyes were slitted and bleary and there was no grace in their attempt to climb into their racks.</w:t>
      </w:r>
    </w:p>
    <w:p w14:paraId="673C1847" w14:textId="7B57BECA" w:rsidR="001E2E9B" w:rsidRDefault="00000000">
      <w:pPr>
        <w:pStyle w:val="BodyText"/>
        <w:rPr>
          <w:rFonts w:ascii="Arial" w:hAnsi="Arial"/>
        </w:rPr>
      </w:pPr>
      <w:r>
        <w:rPr>
          <w:rFonts w:ascii="Arial" w:hAnsi="Arial"/>
        </w:rPr>
        <w:t>“Come</w:t>
      </w:r>
      <w:ins w:id="813" w:author="Julia Ringo" w:date="2023-10-10T12:41:00Z">
        <w:r w:rsidR="00B6693A">
          <w:rPr>
            <w:rFonts w:ascii="Arial" w:hAnsi="Arial"/>
          </w:rPr>
          <w:t xml:space="preserve"> </w:t>
        </w:r>
      </w:ins>
      <w:del w:id="814" w:author="Julia Ringo" w:date="2023-10-10T12:41:00Z">
        <w:r w:rsidDel="00B6693A">
          <w:rPr>
            <w:rFonts w:ascii="Arial" w:hAnsi="Arial"/>
          </w:rPr>
          <w:delText>’</w:delText>
        </w:r>
      </w:del>
      <w:r>
        <w:rPr>
          <w:rFonts w:ascii="Arial" w:hAnsi="Arial"/>
        </w:rPr>
        <w:t xml:space="preserve">on, you can’t </w:t>
      </w:r>
      <w:proofErr w:type="gramStart"/>
      <w:r>
        <w:rPr>
          <w:rFonts w:ascii="Arial" w:hAnsi="Arial"/>
        </w:rPr>
        <w:t>fucking</w:t>
      </w:r>
      <w:proofErr w:type="gramEnd"/>
      <w:r>
        <w:rPr>
          <w:rFonts w:ascii="Arial" w:hAnsi="Arial"/>
        </w:rPr>
        <w:t xml:space="preserve"> sleep yet. Get some coffee and then go find some portable bilge pumps. We need to get this boat pumped out, or you’ll never wake up from your little naps.”</w:t>
      </w:r>
    </w:p>
    <w:p w14:paraId="077C5687" w14:textId="2144B823" w:rsidR="001E2E9B" w:rsidRDefault="00000000">
      <w:pPr>
        <w:pStyle w:val="BodyText"/>
        <w:rPr>
          <w:rFonts w:ascii="Arial" w:hAnsi="Arial"/>
        </w:rPr>
      </w:pPr>
      <w:r>
        <w:rPr>
          <w:rFonts w:ascii="Arial" w:hAnsi="Arial"/>
        </w:rPr>
        <w:t>She left them groaning and headed to the galley, thinking coffee sounded like a good idea. There was a metal cup sitting upside down in the drying rack, a blue tin cup</w:t>
      </w:r>
      <w:del w:id="815" w:author="Julia Ringo" w:date="2023-10-10T12:41:00Z">
        <w:r w:rsidDel="00B6693A">
          <w:rPr>
            <w:rFonts w:ascii="Arial" w:hAnsi="Arial"/>
          </w:rPr>
          <w:delText>s</w:delText>
        </w:r>
      </w:del>
      <w:r>
        <w:rPr>
          <w:rFonts w:ascii="Arial" w:hAnsi="Arial"/>
        </w:rPr>
        <w:t xml:space="preserve"> with the white flecks. The outside of it had been dipped in rubber for use on submarines. Even when well-washed, the cups always added a </w:t>
      </w:r>
      <w:del w:id="816" w:author="Julia Ringo" w:date="2023-10-10T12:41:00Z">
        <w:r w:rsidDel="00B6693A">
          <w:rPr>
            <w:rFonts w:ascii="Arial" w:hAnsi="Arial"/>
          </w:rPr>
          <w:delText xml:space="preserve">particular </w:delText>
        </w:r>
      </w:del>
      <w:r>
        <w:rPr>
          <w:rFonts w:ascii="Arial" w:hAnsi="Arial"/>
        </w:rPr>
        <w:t xml:space="preserve">piquant </w:t>
      </w:r>
      <w:ins w:id="817" w:author="Julia Ringo" w:date="2023-10-10T12:41:00Z">
        <w:r w:rsidR="00B6693A">
          <w:rPr>
            <w:rFonts w:ascii="Arial" w:hAnsi="Arial"/>
          </w:rPr>
          <w:t xml:space="preserve">taste </w:t>
        </w:r>
      </w:ins>
      <w:r>
        <w:rPr>
          <w:rFonts w:ascii="Arial" w:hAnsi="Arial"/>
        </w:rPr>
        <w:t>of metal and oil to the coffee. The one in the dish rack was relatively clean, just retaining the usual semi-permanent brown ring stains.</w:t>
      </w:r>
    </w:p>
    <w:p w14:paraId="481040C0" w14:textId="37740EAC" w:rsidR="001E2E9B" w:rsidRDefault="00000000">
      <w:pPr>
        <w:pStyle w:val="BodyText"/>
        <w:rPr>
          <w:rFonts w:ascii="Arial" w:hAnsi="Arial"/>
        </w:rPr>
      </w:pPr>
      <w:r>
        <w:rPr>
          <w:rFonts w:ascii="Arial" w:hAnsi="Arial"/>
        </w:rPr>
        <w:t xml:space="preserve">The coffee in the pot had been on the warmer for hours. Maybe days. She poured it into her cup and added a couple </w:t>
      </w:r>
      <w:del w:id="818" w:author="Julia Ringo" w:date="2023-10-10T12:42:00Z">
        <w:r w:rsidDel="00B6693A">
          <w:rPr>
            <w:rFonts w:ascii="Arial" w:hAnsi="Arial"/>
          </w:rPr>
          <w:delText xml:space="preserve">of </w:delText>
        </w:r>
      </w:del>
      <w:r>
        <w:rPr>
          <w:rFonts w:ascii="Arial" w:hAnsi="Arial"/>
        </w:rPr>
        <w:t xml:space="preserve">scoops of sugar. The taste was foul, like what she always imagined “sweet crude” must taste like. Her taste buds rebelled, but the rest of </w:t>
      </w:r>
      <w:r>
        <w:rPr>
          <w:rFonts w:ascii="Arial" w:hAnsi="Arial"/>
        </w:rPr>
        <w:lastRenderedPageBreak/>
        <w:t>her body knew better, and she felt an immediate wash of relief from the fatigue beginning to plague her.</w:t>
      </w:r>
    </w:p>
    <w:p w14:paraId="3290D912" w14:textId="26119F13" w:rsidR="001E2E9B" w:rsidRDefault="00000000">
      <w:pPr>
        <w:pStyle w:val="BodyText"/>
        <w:rPr>
          <w:rFonts w:ascii="Arial" w:hAnsi="Arial"/>
        </w:rPr>
      </w:pPr>
      <w:r>
        <w:rPr>
          <w:rFonts w:ascii="Arial" w:hAnsi="Arial"/>
        </w:rPr>
        <w:t xml:space="preserve">Their situation was dire, but she was feeling better. If being flooded and bottomed had been the worst thing </w:t>
      </w:r>
      <w:del w:id="819" w:author="Julia Ringo" w:date="2023-10-10T12:43:00Z">
        <w:r w:rsidDel="00B6693A">
          <w:rPr>
            <w:rFonts w:ascii="Arial" w:hAnsi="Arial"/>
          </w:rPr>
          <w:delText xml:space="preserve">that </w:delText>
        </w:r>
      </w:del>
      <w:ins w:id="820" w:author="Julia Ringo" w:date="2023-10-10T12:43:00Z">
        <w:r w:rsidR="00B6693A">
          <w:rPr>
            <w:rFonts w:ascii="Arial" w:hAnsi="Arial"/>
          </w:rPr>
          <w:t xml:space="preserve">to </w:t>
        </w:r>
      </w:ins>
      <w:r>
        <w:rPr>
          <w:rFonts w:ascii="Arial" w:hAnsi="Arial"/>
        </w:rPr>
        <w:t>happen</w:t>
      </w:r>
      <w:del w:id="821" w:author="Julia Ringo" w:date="2023-10-10T12:43:00Z">
        <w:r w:rsidDel="00B6693A">
          <w:rPr>
            <w:rFonts w:ascii="Arial" w:hAnsi="Arial"/>
          </w:rPr>
          <w:delText>ed</w:delText>
        </w:r>
      </w:del>
      <w:r>
        <w:rPr>
          <w:rFonts w:ascii="Arial" w:hAnsi="Arial"/>
        </w:rPr>
        <w:t xml:space="preserve"> today, she would have been upset. But somehow their relative safety right now compared to where they had been an hour before</w:t>
      </w:r>
      <w:del w:id="822" w:author="Julia Ringo" w:date="2023-10-05T13:14:00Z">
        <w:r w:rsidDel="000E7660">
          <w:rPr>
            <w:rFonts w:ascii="Arial" w:hAnsi="Arial"/>
          </w:rPr>
          <w:delText xml:space="preserve"> — </w:delText>
        </w:r>
      </w:del>
      <w:ins w:id="823" w:author="Julia Ringo" w:date="2023-10-05T13:14:00Z">
        <w:r w:rsidR="000E7660">
          <w:rPr>
            <w:rFonts w:ascii="Arial" w:hAnsi="Arial"/>
          </w:rPr>
          <w:t>—</w:t>
        </w:r>
      </w:ins>
      <w:r>
        <w:rPr>
          <w:rFonts w:ascii="Arial" w:hAnsi="Arial"/>
        </w:rPr>
        <w:t>when they were slowly sinking over a bottomless hole</w:t>
      </w:r>
      <w:del w:id="824" w:author="Julia Ringo" w:date="2023-10-05T13:14:00Z">
        <w:r w:rsidDel="000E7660">
          <w:rPr>
            <w:rFonts w:ascii="Arial" w:hAnsi="Arial"/>
          </w:rPr>
          <w:delText xml:space="preserve"> — </w:delText>
        </w:r>
      </w:del>
      <w:ins w:id="825" w:author="Julia Ringo" w:date="2023-10-05T13:14:00Z">
        <w:r w:rsidR="000E7660">
          <w:rPr>
            <w:rFonts w:ascii="Arial" w:hAnsi="Arial"/>
          </w:rPr>
          <w:t>—</w:t>
        </w:r>
      </w:ins>
      <w:r>
        <w:rPr>
          <w:rFonts w:ascii="Arial" w:hAnsi="Arial"/>
        </w:rPr>
        <w:t>made Percy feel surprisingly relaxed. Relaxed enough to enjoy a cup of burnt coffee</w:t>
      </w:r>
      <w:ins w:id="826" w:author="Julia Ringo" w:date="2023-10-10T12:44:00Z">
        <w:r w:rsidR="00B6693A">
          <w:rPr>
            <w:rFonts w:ascii="Arial" w:hAnsi="Arial"/>
          </w:rPr>
          <w:t>,</w:t>
        </w:r>
      </w:ins>
      <w:r>
        <w:rPr>
          <w:rFonts w:ascii="Arial" w:hAnsi="Arial"/>
        </w:rPr>
        <w:t xml:space="preserve"> at least.</w:t>
      </w:r>
    </w:p>
    <w:p w14:paraId="79E460C7" w14:textId="77777777" w:rsidR="001E2E9B" w:rsidRDefault="00000000">
      <w:pPr>
        <w:pStyle w:val="BodyText"/>
        <w:rPr>
          <w:rFonts w:ascii="Arial" w:hAnsi="Arial"/>
        </w:rPr>
      </w:pPr>
      <w:r>
        <w:rPr>
          <w:rFonts w:ascii="Arial" w:hAnsi="Arial"/>
        </w:rPr>
        <w:t>Percy found another relatively clean tin cup behind the rails of the dish cabinet and filled it with coffee. She brought it to Hemi at the navigation station.</w:t>
      </w:r>
    </w:p>
    <w:p w14:paraId="496198F2" w14:textId="0F6836D2" w:rsidR="001E2E9B" w:rsidRDefault="00000000">
      <w:pPr>
        <w:pStyle w:val="BodyText"/>
        <w:rPr>
          <w:rFonts w:ascii="Arial" w:hAnsi="Arial"/>
        </w:rPr>
      </w:pPr>
      <w:r>
        <w:rPr>
          <w:rFonts w:ascii="Arial" w:hAnsi="Arial"/>
        </w:rPr>
        <w:t>Hemi took the cup and held it to his lips</w:t>
      </w:r>
      <w:ins w:id="827" w:author="Julia Ringo" w:date="2023-10-10T12:44:00Z">
        <w:r w:rsidR="00B6693A">
          <w:rPr>
            <w:rFonts w:ascii="Arial" w:hAnsi="Arial"/>
          </w:rPr>
          <w:t>,</w:t>
        </w:r>
      </w:ins>
      <w:r>
        <w:rPr>
          <w:rFonts w:ascii="Arial" w:hAnsi="Arial"/>
        </w:rPr>
        <w:t xml:space="preserve"> blowing the acid smell off the surface. His glasses steamed up. “Does Chips have a handle on the leak?”</w:t>
      </w:r>
    </w:p>
    <w:p w14:paraId="4035500F" w14:textId="77777777" w:rsidR="001E2E9B" w:rsidRDefault="00000000">
      <w:pPr>
        <w:pStyle w:val="BodyText"/>
        <w:rPr>
          <w:rFonts w:ascii="Arial" w:hAnsi="Arial"/>
        </w:rPr>
      </w:pPr>
      <w:r>
        <w:rPr>
          <w:rFonts w:ascii="Arial" w:hAnsi="Arial"/>
        </w:rPr>
        <w:t>“Eh. It’s under deep fucking water in the hold now. She’s going to have to dive down there to weld it.”</w:t>
      </w:r>
    </w:p>
    <w:p w14:paraId="584D289D" w14:textId="77777777" w:rsidR="001E2E9B" w:rsidRDefault="00000000">
      <w:pPr>
        <w:pStyle w:val="BodyText"/>
        <w:rPr>
          <w:rFonts w:ascii="Arial" w:hAnsi="Arial"/>
        </w:rPr>
      </w:pPr>
      <w:r>
        <w:rPr>
          <w:rFonts w:ascii="Arial" w:hAnsi="Arial"/>
        </w:rPr>
        <w:t>“Unpleasant.”</w:t>
      </w:r>
    </w:p>
    <w:p w14:paraId="231BEEB8" w14:textId="77777777" w:rsidR="001E2E9B" w:rsidRDefault="00000000">
      <w:pPr>
        <w:pStyle w:val="BodyText"/>
        <w:rPr>
          <w:rFonts w:ascii="Arial" w:hAnsi="Arial"/>
        </w:rPr>
      </w:pPr>
      <w:r>
        <w:rPr>
          <w:rFonts w:ascii="Arial" w:hAnsi="Arial"/>
        </w:rPr>
        <w:t>“That’s one fucking word for it.”</w:t>
      </w:r>
    </w:p>
    <w:p w14:paraId="01A1E0F7" w14:textId="77777777" w:rsidR="001E2E9B" w:rsidRDefault="00000000">
      <w:pPr>
        <w:pStyle w:val="BodyText"/>
        <w:rPr>
          <w:rFonts w:ascii="Arial" w:hAnsi="Arial"/>
        </w:rPr>
      </w:pPr>
      <w:r>
        <w:rPr>
          <w:rFonts w:ascii="Arial" w:hAnsi="Arial"/>
        </w:rPr>
        <w:t xml:space="preserve">“Even if we get it sealed,” said Hemi, “even if we can manage to pump out, even if we get to the surface, things do not look good. I looked at the chart, and we are approximately nowhere </w:t>
      </w:r>
      <w:proofErr w:type="gramStart"/>
      <w:r>
        <w:rPr>
          <w:rFonts w:ascii="Arial" w:hAnsi="Arial"/>
        </w:rPr>
        <w:t>at the moment</w:t>
      </w:r>
      <w:proofErr w:type="gramEnd"/>
      <w:r>
        <w:rPr>
          <w:rFonts w:ascii="Arial" w:hAnsi="Arial"/>
        </w:rPr>
        <w:t>. And we have no fuel or battery remaining to speak of.”</w:t>
      </w:r>
    </w:p>
    <w:p w14:paraId="3A400839" w14:textId="5C458265" w:rsidR="001E2E9B" w:rsidRDefault="00000000">
      <w:pPr>
        <w:pStyle w:val="BodyText"/>
        <w:rPr>
          <w:rFonts w:ascii="Arial" w:hAnsi="Arial"/>
        </w:rPr>
      </w:pPr>
      <w:r>
        <w:rPr>
          <w:rFonts w:ascii="Arial" w:hAnsi="Arial"/>
        </w:rPr>
        <w:t>“Still</w:t>
      </w:r>
      <w:ins w:id="828" w:author="Julia Ringo" w:date="2023-10-10T12:45:00Z">
        <w:r w:rsidR="00B6693A">
          <w:rPr>
            <w:rFonts w:ascii="Arial" w:hAnsi="Arial"/>
          </w:rPr>
          <w:t>, I</w:t>
        </w:r>
      </w:ins>
      <w:r>
        <w:rPr>
          <w:rFonts w:ascii="Arial" w:hAnsi="Arial"/>
        </w:rPr>
        <w:t>’d rather be nowhere on the surface than sunk on the bottom of somewhere</w:t>
      </w:r>
      <w:del w:id="829" w:author="Julia Ringo" w:date="2023-10-05T13:14:00Z">
        <w:r w:rsidDel="000E7660">
          <w:rPr>
            <w:rFonts w:ascii="Arial" w:hAnsi="Arial"/>
          </w:rPr>
          <w:delText xml:space="preserve"> — </w:delText>
        </w:r>
      </w:del>
      <w:ins w:id="830" w:author="Julia Ringo" w:date="2023-10-05T13:14:00Z">
        <w:r w:rsidR="000E7660">
          <w:rPr>
            <w:rFonts w:ascii="Arial" w:hAnsi="Arial"/>
          </w:rPr>
          <w:t>—</w:t>
        </w:r>
      </w:ins>
      <w:r>
        <w:rPr>
          <w:rFonts w:ascii="Arial" w:hAnsi="Arial"/>
        </w:rPr>
        <w:t>in this case that ‘somewhere’ being a fucking rarely-charted and never-visited undersea mountain.”</w:t>
      </w:r>
    </w:p>
    <w:p w14:paraId="458837CB" w14:textId="0EEDE514" w:rsidR="001E2E9B" w:rsidRDefault="00000000">
      <w:pPr>
        <w:pStyle w:val="BodyText"/>
        <w:rPr>
          <w:rFonts w:ascii="Arial" w:hAnsi="Arial"/>
        </w:rPr>
      </w:pPr>
      <w:r>
        <w:rPr>
          <w:rFonts w:ascii="Arial" w:hAnsi="Arial"/>
        </w:rPr>
        <w:t xml:space="preserve">“We are in a situation where we need to overcome a whole series of challenges, each in </w:t>
      </w:r>
      <w:del w:id="831" w:author="Julia Ringo" w:date="2023-10-10T12:45:00Z">
        <w:r w:rsidDel="00B6693A">
          <w:rPr>
            <w:rFonts w:ascii="Arial" w:hAnsi="Arial"/>
          </w:rPr>
          <w:delText xml:space="preserve">their particular </w:delText>
        </w:r>
      </w:del>
      <w:r>
        <w:rPr>
          <w:rFonts w:ascii="Arial" w:hAnsi="Arial"/>
        </w:rPr>
        <w:t>order. I am just trying to get ahead of the problem.”</w:t>
      </w:r>
    </w:p>
    <w:p w14:paraId="15D137D2" w14:textId="0D4C604B" w:rsidR="001E2E9B" w:rsidRDefault="00000000">
      <w:pPr>
        <w:pStyle w:val="BodyText"/>
        <w:rPr>
          <w:rFonts w:ascii="Arial" w:hAnsi="Arial"/>
        </w:rPr>
      </w:pPr>
      <w:r>
        <w:rPr>
          <w:rFonts w:ascii="Arial" w:hAnsi="Arial"/>
        </w:rPr>
        <w:t>“OK</w:t>
      </w:r>
      <w:ins w:id="832" w:author="Julia Ringo" w:date="2023-10-10T12:45:00Z">
        <w:r w:rsidR="00B6693A">
          <w:rPr>
            <w:rFonts w:ascii="Arial" w:hAnsi="Arial"/>
          </w:rPr>
          <w:t>,</w:t>
        </w:r>
      </w:ins>
      <w:r>
        <w:rPr>
          <w:rFonts w:ascii="Arial" w:hAnsi="Arial"/>
        </w:rPr>
        <w:t xml:space="preserve"> Hemi, you do the thinking ahead. You let me know if I’m not considering something that impacts our future surviva</w:t>
      </w:r>
      <w:ins w:id="833" w:author="Julia Ringo" w:date="2023-10-10T12:45:00Z">
        <w:r w:rsidR="00B6693A">
          <w:rPr>
            <w:rFonts w:ascii="Arial" w:hAnsi="Arial"/>
          </w:rPr>
          <w:t>l</w:t>
        </w:r>
      </w:ins>
      <w:del w:id="834" w:author="Julia Ringo" w:date="2023-10-10T12:45:00Z">
        <w:r w:rsidDel="00B6693A">
          <w:rPr>
            <w:rFonts w:ascii="Arial" w:hAnsi="Arial"/>
          </w:rPr>
          <w:delText>bility</w:delText>
        </w:r>
      </w:del>
      <w:r>
        <w:rPr>
          <w:rFonts w:ascii="Arial" w:hAnsi="Arial"/>
        </w:rPr>
        <w:t>. Otherwise, I need to focus on surviving our situation right now. And that currently means getting some of this foul black water out of my boat. Right?”</w:t>
      </w:r>
    </w:p>
    <w:p w14:paraId="16573B4C" w14:textId="77777777" w:rsidR="001E2E9B" w:rsidRDefault="00000000">
      <w:pPr>
        <w:pStyle w:val="BodyText"/>
        <w:rPr>
          <w:rFonts w:ascii="Arial" w:hAnsi="Arial"/>
        </w:rPr>
      </w:pPr>
      <w:r>
        <w:rPr>
          <w:rFonts w:ascii="Arial" w:hAnsi="Arial"/>
        </w:rPr>
        <w:t>Hemi nodded.</w:t>
      </w:r>
    </w:p>
    <w:p w14:paraId="2B8A9B71" w14:textId="488F7A56" w:rsidR="001E2E9B" w:rsidRDefault="00000000">
      <w:pPr>
        <w:pStyle w:val="BodyText"/>
        <w:rPr>
          <w:rFonts w:ascii="Arial" w:hAnsi="Arial"/>
        </w:rPr>
      </w:pPr>
      <w:r>
        <w:rPr>
          <w:rFonts w:ascii="Arial" w:hAnsi="Arial"/>
        </w:rPr>
        <w:t>“OK. Back to the cargo hold I go</w:t>
      </w:r>
      <w:ins w:id="835" w:author="Julia Ringo" w:date="2023-10-10T12:45:00Z">
        <w:r w:rsidR="00B6693A">
          <w:rPr>
            <w:rFonts w:ascii="Arial" w:hAnsi="Arial"/>
          </w:rPr>
          <w:t>,</w:t>
        </w:r>
      </w:ins>
      <w:r>
        <w:rPr>
          <w:rFonts w:ascii="Arial" w:hAnsi="Arial"/>
        </w:rPr>
        <w:t xml:space="preserve"> then.”</w:t>
      </w:r>
    </w:p>
    <w:p w14:paraId="7F7A06CD" w14:textId="77777777" w:rsidR="001E2E9B" w:rsidRDefault="00000000">
      <w:pPr>
        <w:pStyle w:val="BodyText"/>
        <w:rPr>
          <w:rFonts w:ascii="Arial" w:hAnsi="Arial"/>
        </w:rPr>
      </w:pPr>
      <w:r>
        <w:rPr>
          <w:rFonts w:ascii="Arial" w:hAnsi="Arial"/>
        </w:rPr>
        <w:t> </w:t>
      </w:r>
    </w:p>
    <w:p w14:paraId="0763F4FD" w14:textId="76C91B48" w:rsidR="001E2E9B" w:rsidRDefault="00000000">
      <w:pPr>
        <w:pStyle w:val="BodyText"/>
        <w:rPr>
          <w:rFonts w:ascii="Arial" w:hAnsi="Arial"/>
        </w:rPr>
      </w:pPr>
      <w:r>
        <w:rPr>
          <w:rFonts w:ascii="Arial" w:hAnsi="Arial"/>
        </w:rPr>
        <w:t>In the cargo hold, Bastian and Gregory were laying out the heavy cloth-covered hoses down the center of the space and hooking them up to portable electric bilge pumps the size of small refrigerators. Multiple black hoses and thick electrical cables snaked across the floor grating</w:t>
      </w:r>
      <w:ins w:id="836" w:author="Julia Ringo" w:date="2023-10-10T12:53:00Z">
        <w:r w:rsidR="00B6693A">
          <w:rPr>
            <w:rFonts w:ascii="Arial" w:hAnsi="Arial"/>
          </w:rPr>
          <w:t>,</w:t>
        </w:r>
      </w:ins>
      <w:r>
        <w:rPr>
          <w:rFonts w:ascii="Arial" w:hAnsi="Arial"/>
        </w:rPr>
        <w:t xml:space="preserve"> making navigating the space treacherous.</w:t>
      </w:r>
    </w:p>
    <w:p w14:paraId="20BA53F8" w14:textId="72E12E78" w:rsidR="001E2E9B" w:rsidRDefault="00000000">
      <w:pPr>
        <w:pStyle w:val="BodyText"/>
        <w:rPr>
          <w:rFonts w:ascii="Arial" w:hAnsi="Arial"/>
        </w:rPr>
      </w:pPr>
      <w:r>
        <w:rPr>
          <w:rFonts w:ascii="Arial" w:hAnsi="Arial"/>
        </w:rPr>
        <w:t>Owen had his own electric pump</w:t>
      </w:r>
      <w:del w:id="837" w:author="Julia Ringo" w:date="2023-10-05T13:14:00Z">
        <w:r w:rsidDel="000E7660">
          <w:rPr>
            <w:rFonts w:ascii="Arial" w:hAnsi="Arial"/>
          </w:rPr>
          <w:delText xml:space="preserve"> — </w:delText>
        </w:r>
      </w:del>
      <w:ins w:id="838" w:author="Julia Ringo" w:date="2023-10-05T13:14:00Z">
        <w:r w:rsidR="000E7660">
          <w:rPr>
            <w:rFonts w:ascii="Arial" w:hAnsi="Arial"/>
          </w:rPr>
          <w:t>—</w:t>
        </w:r>
      </w:ins>
      <w:r>
        <w:rPr>
          <w:rFonts w:ascii="Arial" w:hAnsi="Arial"/>
        </w:rPr>
        <w:t>a smaller one that pumped air</w:t>
      </w:r>
      <w:del w:id="839" w:author="Julia Ringo" w:date="2023-10-05T13:14:00Z">
        <w:r w:rsidDel="000E7660">
          <w:rPr>
            <w:rFonts w:ascii="Arial" w:hAnsi="Arial"/>
          </w:rPr>
          <w:delText xml:space="preserve"> — </w:delText>
        </w:r>
      </w:del>
      <w:ins w:id="840" w:author="Julia Ringo" w:date="2023-10-05T13:14:00Z">
        <w:r w:rsidR="000E7660">
          <w:rPr>
            <w:rFonts w:ascii="Arial" w:hAnsi="Arial"/>
          </w:rPr>
          <w:t>—</w:t>
        </w:r>
      </w:ins>
      <w:r>
        <w:rPr>
          <w:rFonts w:ascii="Arial" w:hAnsi="Arial"/>
        </w:rPr>
        <w:t>down at the edge of the black lake, and he was feeding an air hose to Chips</w:t>
      </w:r>
      <w:ins w:id="841" w:author="Julia Ringo" w:date="2023-10-10T12:53:00Z">
        <w:r w:rsidR="00B6693A">
          <w:rPr>
            <w:rFonts w:ascii="Arial" w:hAnsi="Arial"/>
          </w:rPr>
          <w:t>,</w:t>
        </w:r>
      </w:ins>
      <w:r>
        <w:rPr>
          <w:rFonts w:ascii="Arial" w:hAnsi="Arial"/>
        </w:rPr>
        <w:t xml:space="preserve"> who was wearing a </w:t>
      </w:r>
      <w:r>
        <w:rPr>
          <w:rFonts w:ascii="Arial" w:hAnsi="Arial"/>
        </w:rPr>
        <w:lastRenderedPageBreak/>
        <w:t>diving mask connected to the hose. She was kicking to keep her head above water while holding up a welding stick with one hand. The welding stick was connected by its own lines to the welding rig propped next to the pump at the edge of the lake and powered by yet more heavy electrical cables running up the deck of the cargo hold. Chocks kept the wheels of the rig from rolling into the water.</w:t>
      </w:r>
    </w:p>
    <w:p w14:paraId="27342491" w14:textId="018201DC" w:rsidR="001E2E9B" w:rsidRDefault="00000000">
      <w:pPr>
        <w:pStyle w:val="BodyText"/>
        <w:rPr>
          <w:rFonts w:ascii="Arial" w:hAnsi="Arial"/>
        </w:rPr>
      </w:pPr>
      <w:r>
        <w:rPr>
          <w:rFonts w:ascii="Arial" w:hAnsi="Arial"/>
        </w:rPr>
        <w:t>Chips dove down, and there was a quiet moment before a hot blue light lit up the surface of the water from below, wavered for a moment, and then died away. This repeated a few times before Chips’ head broke back through the surface. She ripped off the diving mask. “Owen! I need another fuckin’ piece of steel plate, and</w:t>
      </w:r>
      <w:del w:id="842" w:author="Julia Ringo" w:date="2023-10-05T13:14:00Z">
        <w:r w:rsidDel="000E7660">
          <w:rPr>
            <w:rFonts w:ascii="Arial" w:hAnsi="Arial"/>
          </w:rPr>
          <w:delText xml:space="preserve"> — </w:delText>
        </w:r>
      </w:del>
      <w:ins w:id="843" w:author="Julia Ringo" w:date="2023-10-05T13:14:00Z">
        <w:r w:rsidR="000E7660">
          <w:rPr>
            <w:rFonts w:ascii="Arial" w:hAnsi="Arial"/>
          </w:rPr>
          <w:t>—</w:t>
        </w:r>
      </w:ins>
      <w:r>
        <w:rPr>
          <w:rFonts w:ascii="Arial" w:hAnsi="Arial"/>
        </w:rPr>
        <w:t>fuck it</w:t>
      </w:r>
      <w:del w:id="844" w:author="Julia Ringo" w:date="2023-10-05T13:14:00Z">
        <w:r w:rsidDel="000E7660">
          <w:rPr>
            <w:rFonts w:ascii="Arial" w:hAnsi="Arial"/>
          </w:rPr>
          <w:delText xml:space="preserve"> — </w:delText>
        </w:r>
      </w:del>
      <w:ins w:id="845" w:author="Julia Ringo" w:date="2023-10-05T13:14:00Z">
        <w:r w:rsidR="000E7660">
          <w:rPr>
            <w:rFonts w:ascii="Arial" w:hAnsi="Arial"/>
          </w:rPr>
          <w:t>—</w:t>
        </w:r>
      </w:ins>
      <w:r>
        <w:rPr>
          <w:rFonts w:ascii="Arial" w:hAnsi="Arial"/>
        </w:rPr>
        <w:t>another brace too.”</w:t>
      </w:r>
    </w:p>
    <w:p w14:paraId="166B8F7E" w14:textId="75B48E50" w:rsidR="001E2E9B" w:rsidRDefault="00000000">
      <w:pPr>
        <w:pStyle w:val="BodyText"/>
        <w:rPr>
          <w:rFonts w:ascii="Arial" w:hAnsi="Arial"/>
        </w:rPr>
      </w:pPr>
      <w:r>
        <w:rPr>
          <w:rFonts w:ascii="Arial" w:hAnsi="Arial"/>
        </w:rPr>
        <w:t>“Alright!” called the kid from the shore</w:t>
      </w:r>
      <w:ins w:id="846" w:author="Julia Ringo" w:date="2023-10-10T12:54:00Z">
        <w:r w:rsidR="00B6693A">
          <w:rPr>
            <w:rFonts w:ascii="Arial" w:hAnsi="Arial"/>
          </w:rPr>
          <w:t>,</w:t>
        </w:r>
      </w:ins>
      <w:r>
        <w:rPr>
          <w:rFonts w:ascii="Arial" w:hAnsi="Arial"/>
        </w:rPr>
        <w:t xml:space="preserve"> where the water lapped at the toes of his boots. Owen was wearing the same greasy-slick rubber waders Chips had had on earlier. He selected some metal bits from a pile of scraps on the grating next to the welding rig and waded into the cloying bilge to hand them to Chips.</w:t>
      </w:r>
    </w:p>
    <w:p w14:paraId="376C8CD2" w14:textId="08C7F693" w:rsidR="001E2E9B" w:rsidRDefault="00000000">
      <w:pPr>
        <w:pStyle w:val="BodyText"/>
        <w:rPr>
          <w:rFonts w:ascii="Arial" w:hAnsi="Arial"/>
        </w:rPr>
      </w:pPr>
      <w:r>
        <w:rPr>
          <w:rFonts w:ascii="Arial" w:hAnsi="Arial"/>
        </w:rPr>
        <w:t xml:space="preserve">Every sound in the cargo hold traversed from one exposed steel inner side of the pressure hull to the other, so everything was heard three times. That was normal, and Captain Percy was used to it. But the mass of water filling one end of the cargo hold changed the sound of the space. It ate at her instinctive sense that her boat was far from </w:t>
      </w:r>
      <w:del w:id="847" w:author="Julia Ringo" w:date="2023-10-10T12:54:00Z">
        <w:r w:rsidDel="00B6693A">
          <w:rPr>
            <w:rFonts w:ascii="Arial" w:hAnsi="Arial"/>
          </w:rPr>
          <w:delText xml:space="preserve">being </w:delText>
        </w:r>
      </w:del>
      <w:r>
        <w:rPr>
          <w:rFonts w:ascii="Arial" w:hAnsi="Arial"/>
        </w:rPr>
        <w:t xml:space="preserve">healthy. </w:t>
      </w:r>
      <w:commentRangeStart w:id="848"/>
      <w:r>
        <w:rPr>
          <w:rFonts w:ascii="Arial" w:hAnsi="Arial"/>
        </w:rPr>
        <w:t xml:space="preserve">It was hard to pin down precisely how it changed. </w:t>
      </w:r>
      <w:commentRangeEnd w:id="848"/>
      <w:r w:rsidR="00B6693A">
        <w:rPr>
          <w:rStyle w:val="CommentReference"/>
        </w:rPr>
        <w:commentReference w:id="848"/>
      </w:r>
      <w:r>
        <w:rPr>
          <w:rFonts w:ascii="Arial" w:hAnsi="Arial"/>
        </w:rPr>
        <w:t>It sounded like a room dominated by an athletic swimming pool. It was a quality of sound that should never be heard on a submarine.</w:t>
      </w:r>
    </w:p>
    <w:p w14:paraId="5A632908" w14:textId="27A37331" w:rsidR="001E2E9B" w:rsidRDefault="00000000">
      <w:pPr>
        <w:pStyle w:val="BodyText"/>
        <w:rPr>
          <w:rFonts w:ascii="Arial" w:hAnsi="Arial"/>
        </w:rPr>
      </w:pPr>
      <w:r>
        <w:rPr>
          <w:rFonts w:ascii="Arial" w:hAnsi="Arial"/>
        </w:rPr>
        <w:t xml:space="preserve">She sipped her coffee and watched Chips dive again with the steel plates in one hand. More blue light from under the water. Percy had </w:t>
      </w:r>
      <w:del w:id="849" w:author="Julia Ringo" w:date="2023-10-10T12:55:00Z">
        <w:r w:rsidDel="00B6693A">
          <w:rPr>
            <w:rFonts w:ascii="Arial" w:hAnsi="Arial"/>
          </w:rPr>
          <w:delText xml:space="preserve">an </w:delText>
        </w:r>
      </w:del>
      <w:ins w:id="850" w:author="Julia Ringo" w:date="2023-10-10T12:55:00Z">
        <w:r w:rsidR="00B6693A">
          <w:rPr>
            <w:rFonts w:ascii="Arial" w:hAnsi="Arial"/>
          </w:rPr>
          <w:t xml:space="preserve">the </w:t>
        </w:r>
      </w:ins>
      <w:r>
        <w:rPr>
          <w:rFonts w:ascii="Arial" w:hAnsi="Arial"/>
        </w:rPr>
        <w:t xml:space="preserve">idea to </w:t>
      </w:r>
      <w:del w:id="851" w:author="Julia Ringo" w:date="2023-10-10T12:55:00Z">
        <w:r w:rsidDel="00B6693A">
          <w:rPr>
            <w:rFonts w:ascii="Arial" w:hAnsi="Arial"/>
          </w:rPr>
          <w:delText xml:space="preserve">go and </w:delText>
        </w:r>
      </w:del>
      <w:r>
        <w:rPr>
          <w:rFonts w:ascii="Arial" w:hAnsi="Arial"/>
        </w:rPr>
        <w:t xml:space="preserve">track down a meter stick and prop it in the water, so they could all see when the water started to lower. But then </w:t>
      </w:r>
      <w:ins w:id="852" w:author="Julia Ringo" w:date="2023-10-10T12:55:00Z">
        <w:r w:rsidR="00B6693A">
          <w:rPr>
            <w:rFonts w:ascii="Arial" w:hAnsi="Arial"/>
          </w:rPr>
          <w:t xml:space="preserve">she </w:t>
        </w:r>
      </w:ins>
      <w:r>
        <w:rPr>
          <w:rFonts w:ascii="Arial" w:hAnsi="Arial"/>
        </w:rPr>
        <w:t>thought better of it, considering the strong possibility of the water quickly rising over the top of the stick.</w:t>
      </w:r>
    </w:p>
    <w:p w14:paraId="292A0275" w14:textId="70858D6B" w:rsidR="001E2E9B" w:rsidRDefault="00000000">
      <w:pPr>
        <w:pStyle w:val="BodyText"/>
        <w:rPr>
          <w:rFonts w:ascii="Arial" w:hAnsi="Arial"/>
        </w:rPr>
      </w:pPr>
      <w:r>
        <w:rPr>
          <w:rFonts w:ascii="Arial" w:hAnsi="Arial"/>
        </w:rPr>
        <w:t>Instead</w:t>
      </w:r>
      <w:ins w:id="853" w:author="Julia Ringo" w:date="2023-10-10T12:55:00Z">
        <w:r w:rsidR="00B6693A">
          <w:rPr>
            <w:rFonts w:ascii="Arial" w:hAnsi="Arial"/>
          </w:rPr>
          <w:t>,</w:t>
        </w:r>
      </w:ins>
      <w:r>
        <w:rPr>
          <w:rFonts w:ascii="Arial" w:hAnsi="Arial"/>
        </w:rPr>
        <w:t xml:space="preserve"> she helped Gregory and Bastian get the bilge hoses connected to the trim tanks and </w:t>
      </w:r>
      <w:ins w:id="854" w:author="Julia Ringo" w:date="2023-10-10T12:56:00Z">
        <w:r w:rsidR="00B6693A">
          <w:rPr>
            <w:rFonts w:ascii="Arial" w:hAnsi="Arial"/>
          </w:rPr>
          <w:t>s</w:t>
        </w:r>
      </w:ins>
      <w:del w:id="855" w:author="Julia Ringo" w:date="2023-10-10T12:56:00Z">
        <w:r w:rsidDel="00B6693A">
          <w:rPr>
            <w:rFonts w:ascii="Arial" w:hAnsi="Arial"/>
          </w:rPr>
          <w:delText>g</w:delText>
        </w:r>
      </w:del>
      <w:ins w:id="856" w:author="Julia Ringo" w:date="2023-10-10T12:55:00Z">
        <w:r w:rsidR="00B6693A">
          <w:rPr>
            <w:rFonts w:ascii="Arial" w:hAnsi="Arial"/>
          </w:rPr>
          <w:t>e</w:t>
        </w:r>
      </w:ins>
      <w:del w:id="857" w:author="Julia Ringo" w:date="2023-10-10T12:55:00Z">
        <w:r w:rsidDel="00B6693A">
          <w:rPr>
            <w:rFonts w:ascii="Arial" w:hAnsi="Arial"/>
          </w:rPr>
          <w:delText>o</w:delText>
        </w:r>
      </w:del>
      <w:r>
        <w:rPr>
          <w:rFonts w:ascii="Arial" w:hAnsi="Arial"/>
        </w:rPr>
        <w:t>t them cranking. The hoses inflated with the pressure of the water running up the gentle grade from the pumps. She could hear it sloshing into the empty trim tanks, and the sound of it echoed between the hull walls.</w:t>
      </w:r>
    </w:p>
    <w:p w14:paraId="4BAD0138" w14:textId="77777777" w:rsidR="001E2E9B" w:rsidRDefault="00000000">
      <w:pPr>
        <w:pStyle w:val="BodyText"/>
        <w:rPr>
          <w:rFonts w:ascii="Arial" w:hAnsi="Arial"/>
        </w:rPr>
      </w:pPr>
      <w:r>
        <w:rPr>
          <w:rFonts w:ascii="Arial" w:hAnsi="Arial"/>
        </w:rPr>
        <w:t> </w:t>
      </w:r>
    </w:p>
    <w:p w14:paraId="47149C75" w14:textId="7188D6D9" w:rsidR="001E2E9B" w:rsidRDefault="00000000">
      <w:pPr>
        <w:pStyle w:val="BodyText"/>
        <w:rPr>
          <w:rFonts w:ascii="Arial" w:hAnsi="Arial"/>
        </w:rPr>
      </w:pPr>
      <w:r>
        <w:rPr>
          <w:rFonts w:ascii="Arial" w:hAnsi="Arial"/>
        </w:rPr>
        <w:t xml:space="preserve">The next time Chips </w:t>
      </w:r>
      <w:del w:id="858" w:author="Julia Ringo" w:date="2023-10-10T12:56:00Z">
        <w:r w:rsidDel="00B6693A">
          <w:rPr>
            <w:rFonts w:ascii="Arial" w:hAnsi="Arial"/>
          </w:rPr>
          <w:delText>was on the shore trying</w:delText>
        </w:r>
      </w:del>
      <w:ins w:id="859" w:author="Julia Ringo" w:date="2023-10-10T12:56:00Z">
        <w:r w:rsidR="00B6693A">
          <w:rPr>
            <w:rFonts w:ascii="Arial" w:hAnsi="Arial"/>
          </w:rPr>
          <w:t>came up</w:t>
        </w:r>
      </w:ins>
      <w:r>
        <w:rPr>
          <w:rFonts w:ascii="Arial" w:hAnsi="Arial"/>
        </w:rPr>
        <w:t xml:space="preserve"> to find </w:t>
      </w:r>
      <w:del w:id="860" w:author="Julia Ringo" w:date="2023-10-10T12:56:00Z">
        <w:r w:rsidDel="00B6693A">
          <w:rPr>
            <w:rFonts w:ascii="Arial" w:hAnsi="Arial"/>
          </w:rPr>
          <w:delText>a particular</w:delText>
        </w:r>
      </w:del>
      <w:ins w:id="861" w:author="Julia Ringo" w:date="2023-10-10T12:56:00Z">
        <w:r w:rsidR="00B6693A">
          <w:rPr>
            <w:rFonts w:ascii="Arial" w:hAnsi="Arial"/>
          </w:rPr>
          <w:t>the</w:t>
        </w:r>
      </w:ins>
      <w:r>
        <w:rPr>
          <w:rFonts w:ascii="Arial" w:hAnsi="Arial"/>
        </w:rPr>
        <w:t xml:space="preserve"> patch piece she wanted from the scrap pile, Percy took the diving mask from her and waded into the water to inspect the damage personally. The water was the freezing </w:t>
      </w:r>
      <w:del w:id="862" w:author="Julia Ringo" w:date="2023-10-10T12:56:00Z">
        <w:r w:rsidDel="00B6693A">
          <w:rPr>
            <w:rFonts w:ascii="Arial" w:hAnsi="Arial"/>
          </w:rPr>
          <w:delText xml:space="preserve">cold </w:delText>
        </w:r>
      </w:del>
      <w:r>
        <w:rPr>
          <w:rFonts w:ascii="Arial" w:hAnsi="Arial"/>
        </w:rPr>
        <w:t>and never-varying temperature of deep ocean water. It had picked up an unpleasant array of smells: a mix of petrochemicals and solvents, refuse, and old grease</w:t>
      </w:r>
      <w:del w:id="863" w:author="Julia Ringo" w:date="2023-10-05T13:14:00Z">
        <w:r w:rsidDel="000E7660">
          <w:rPr>
            <w:rFonts w:ascii="Arial" w:hAnsi="Arial"/>
          </w:rPr>
          <w:delText xml:space="preserve"> — </w:delText>
        </w:r>
      </w:del>
      <w:ins w:id="864" w:author="Julia Ringo" w:date="2023-10-05T13:14:00Z">
        <w:r w:rsidR="000E7660">
          <w:rPr>
            <w:rFonts w:ascii="Arial" w:hAnsi="Arial"/>
          </w:rPr>
          <w:t>—</w:t>
        </w:r>
      </w:ins>
      <w:r>
        <w:rPr>
          <w:rFonts w:ascii="Arial" w:hAnsi="Arial"/>
        </w:rPr>
        <w:t>the stuff that always contaminated a ship’s bilge</w:t>
      </w:r>
      <w:del w:id="865" w:author="Julia Ringo" w:date="2023-10-05T13:14:00Z">
        <w:r w:rsidDel="000E7660">
          <w:rPr>
            <w:rFonts w:ascii="Arial" w:hAnsi="Arial"/>
          </w:rPr>
          <w:delText xml:space="preserve"> — </w:delText>
        </w:r>
      </w:del>
      <w:ins w:id="866" w:author="Julia Ringo" w:date="2023-10-05T13:14:00Z">
        <w:r w:rsidR="000E7660">
          <w:rPr>
            <w:rFonts w:ascii="Arial" w:hAnsi="Arial"/>
          </w:rPr>
          <w:t>—</w:t>
        </w:r>
      </w:ins>
      <w:r>
        <w:rPr>
          <w:rFonts w:ascii="Arial" w:hAnsi="Arial"/>
        </w:rPr>
        <w:t>but that odor was strengthened to a nausea-inducing level by the sheer volume of water.</w:t>
      </w:r>
    </w:p>
    <w:p w14:paraId="7CC3098B" w14:textId="397AB6AD" w:rsidR="001E2E9B" w:rsidRDefault="00000000">
      <w:pPr>
        <w:pStyle w:val="BodyText"/>
        <w:rPr>
          <w:rFonts w:ascii="Arial" w:hAnsi="Arial"/>
        </w:rPr>
      </w:pPr>
      <w:r>
        <w:rPr>
          <w:rFonts w:ascii="Arial" w:hAnsi="Arial"/>
        </w:rPr>
        <w:t xml:space="preserve">Plunging her head through the opaque boundary of the water’s surface, Percy could see the damage was bad. As Chips had said earlier: it was not one big split in the metal, it was a long string of short side-by-side cracks running in a line up a massive convex </w:t>
      </w:r>
      <w:r>
        <w:rPr>
          <w:rFonts w:ascii="Arial" w:hAnsi="Arial"/>
        </w:rPr>
        <w:lastRenderedPageBreak/>
        <w:t xml:space="preserve">dent where the hull had been rammed. The thick steel of the hull had been bent to an astonishing degree, deformed without massive failure </w:t>
      </w:r>
      <w:del w:id="867" w:author="Julia Ringo" w:date="2023-10-10T12:57:00Z">
        <w:r w:rsidDel="00B6693A">
          <w:rPr>
            <w:rFonts w:ascii="Arial" w:hAnsi="Arial"/>
          </w:rPr>
          <w:delText>in a way that</w:delText>
        </w:r>
      </w:del>
      <w:ins w:id="868" w:author="Julia Ringo" w:date="2023-10-10T12:57:00Z">
        <w:r w:rsidR="00B6693A">
          <w:rPr>
            <w:rFonts w:ascii="Arial" w:hAnsi="Arial"/>
          </w:rPr>
          <w:t>as</w:t>
        </w:r>
      </w:ins>
      <w:r>
        <w:rPr>
          <w:rFonts w:ascii="Arial" w:hAnsi="Arial"/>
        </w:rPr>
        <w:t xml:space="preserve"> only high-tensile steel could be. But even steel could </w:t>
      </w:r>
      <w:ins w:id="869" w:author="Julia Ringo" w:date="2023-10-10T12:57:00Z">
        <w:r w:rsidR="00B6693A">
          <w:rPr>
            <w:rFonts w:ascii="Arial" w:hAnsi="Arial"/>
          </w:rPr>
          <w:t xml:space="preserve">only </w:t>
        </w:r>
      </w:ins>
      <w:r>
        <w:rPr>
          <w:rFonts w:ascii="Arial" w:hAnsi="Arial"/>
        </w:rPr>
        <w:t xml:space="preserve">be pushed </w:t>
      </w:r>
      <w:del w:id="870" w:author="Julia Ringo" w:date="2023-10-10T12:57:00Z">
        <w:r w:rsidDel="00B6693A">
          <w:rPr>
            <w:rFonts w:ascii="Arial" w:hAnsi="Arial"/>
          </w:rPr>
          <w:delText xml:space="preserve">only </w:delText>
        </w:r>
      </w:del>
      <w:r>
        <w:rPr>
          <w:rFonts w:ascii="Arial" w:hAnsi="Arial"/>
        </w:rPr>
        <w:t>so far without splitting.</w:t>
      </w:r>
    </w:p>
    <w:p w14:paraId="61521FEA" w14:textId="77777777" w:rsidR="001E2E9B" w:rsidRDefault="00000000">
      <w:pPr>
        <w:pStyle w:val="BodyText"/>
        <w:rPr>
          <w:rFonts w:ascii="Arial" w:hAnsi="Arial"/>
        </w:rPr>
      </w:pPr>
      <w:r>
        <w:rPr>
          <w:rFonts w:ascii="Arial" w:hAnsi="Arial"/>
        </w:rPr>
        <w:t xml:space="preserve">She put her hand out in front of her mask, holding it over the cracks, and she could feel the onrush of the icy water against her warm flesh. Much welding was still required. Chips’ patches were pieces of curved steel that she would weld into place over the cracks. Chips was no expert at underwater welding, the welds were </w:t>
      </w:r>
      <w:proofErr w:type="spellStart"/>
      <w:r>
        <w:rPr>
          <w:rFonts w:ascii="Arial" w:hAnsi="Arial"/>
        </w:rPr>
        <w:t>globulous</w:t>
      </w:r>
      <w:proofErr w:type="spellEnd"/>
      <w:r>
        <w:rPr>
          <w:rFonts w:ascii="Arial" w:hAnsi="Arial"/>
        </w:rPr>
        <w:t xml:space="preserve"> and imprecise. It was starting to look like a mess, but nobody else aboard could do better.</w:t>
      </w:r>
    </w:p>
    <w:p w14:paraId="269F4F1E" w14:textId="77777777" w:rsidR="001E2E9B" w:rsidRDefault="00000000">
      <w:pPr>
        <w:pStyle w:val="BodyText"/>
        <w:rPr>
          <w:rFonts w:ascii="Arial" w:hAnsi="Arial"/>
        </w:rPr>
      </w:pPr>
      <w:r>
        <w:rPr>
          <w:rFonts w:ascii="Arial" w:hAnsi="Arial"/>
        </w:rPr>
        <w:t xml:space="preserve">Back out of the water, she stood shivering and dripping oily droplets that clung together in fatty globs on the floor grating. Percy always thought of herself as </w:t>
      </w:r>
      <w:proofErr w:type="gramStart"/>
      <w:r>
        <w:rPr>
          <w:rFonts w:ascii="Arial" w:hAnsi="Arial"/>
        </w:rPr>
        <w:t>pretty tough</w:t>
      </w:r>
      <w:proofErr w:type="gramEnd"/>
      <w:r>
        <w:rPr>
          <w:rFonts w:ascii="Arial" w:hAnsi="Arial"/>
        </w:rPr>
        <w:t>. But in many ways Chips, with her foul language and bad attitude, was a lot tougher. Chips had never even mentioned the temperature of the water.</w:t>
      </w:r>
    </w:p>
    <w:p w14:paraId="48AAF615" w14:textId="105E1D24" w:rsidR="001E2E9B" w:rsidRDefault="00000000">
      <w:pPr>
        <w:pStyle w:val="BodyText"/>
        <w:rPr>
          <w:rFonts w:ascii="Arial" w:hAnsi="Arial"/>
        </w:rPr>
      </w:pPr>
      <w:r>
        <w:rPr>
          <w:rFonts w:ascii="Arial" w:hAnsi="Arial"/>
        </w:rPr>
        <w:t xml:space="preserve">With the extra bilge pumps running, Captain Percy let Gregory and Bastian </w:t>
      </w:r>
      <w:del w:id="871" w:author="Julia Ringo" w:date="2023-10-10T13:11:00Z">
        <w:r w:rsidDel="00B6693A">
          <w:rPr>
            <w:rFonts w:ascii="Arial" w:hAnsi="Arial"/>
          </w:rPr>
          <w:delText xml:space="preserve">go </w:delText>
        </w:r>
      </w:del>
      <w:r>
        <w:rPr>
          <w:rFonts w:ascii="Arial" w:hAnsi="Arial"/>
        </w:rPr>
        <w:t xml:space="preserve">stumble up to their racks </w:t>
      </w:r>
      <w:del w:id="872" w:author="Julia Ringo" w:date="2023-10-10T13:11:00Z">
        <w:r w:rsidDel="00B6693A">
          <w:rPr>
            <w:rFonts w:ascii="Arial" w:hAnsi="Arial"/>
          </w:rPr>
          <w:delText>to make</w:delText>
        </w:r>
      </w:del>
      <w:ins w:id="873" w:author="Julia Ringo" w:date="2023-10-10T13:11:00Z">
        <w:r w:rsidR="00B6693A">
          <w:rPr>
            <w:rFonts w:ascii="Arial" w:hAnsi="Arial"/>
          </w:rPr>
          <w:t>for</w:t>
        </w:r>
      </w:ins>
      <w:r>
        <w:rPr>
          <w:rFonts w:ascii="Arial" w:hAnsi="Arial"/>
        </w:rPr>
        <w:t xml:space="preserve"> another attempt at getting some sleep. And indeed, they slept through the next six hours or so of work while she, Owen, and Hemi did whatever they could to help Chips get the hull welded back together. Since only one person could weld at a time, Percy, Hemi, and Owen found themselves standing around smoking and drinking coffee more than </w:t>
      </w:r>
      <w:proofErr w:type="gramStart"/>
      <w:r>
        <w:rPr>
          <w:rFonts w:ascii="Arial" w:hAnsi="Arial"/>
        </w:rPr>
        <w:t>actually working</w:t>
      </w:r>
      <w:proofErr w:type="gramEnd"/>
      <w:r>
        <w:rPr>
          <w:rFonts w:ascii="Arial" w:hAnsi="Arial"/>
        </w:rPr>
        <w:t>, so Percy eventually sent Hemi and Owen to their racks</w:t>
      </w:r>
      <w:ins w:id="874" w:author="Julia Ringo" w:date="2023-10-10T13:11:00Z">
        <w:r w:rsidR="00B6693A">
          <w:rPr>
            <w:rFonts w:ascii="Arial" w:hAnsi="Arial"/>
          </w:rPr>
          <w:t>,</w:t>
        </w:r>
      </w:ins>
      <w:r>
        <w:rPr>
          <w:rFonts w:ascii="Arial" w:hAnsi="Arial"/>
        </w:rPr>
        <w:t xml:space="preserve"> too.</w:t>
      </w:r>
    </w:p>
    <w:p w14:paraId="61AF68B5" w14:textId="1EF99A2B" w:rsidR="001E2E9B" w:rsidRDefault="00000000">
      <w:pPr>
        <w:pStyle w:val="BodyText"/>
        <w:rPr>
          <w:rFonts w:ascii="Arial" w:hAnsi="Arial"/>
        </w:rPr>
      </w:pPr>
      <w:r>
        <w:rPr>
          <w:rFonts w:ascii="Arial" w:hAnsi="Arial"/>
        </w:rPr>
        <w:t xml:space="preserve">She needed </w:t>
      </w:r>
      <w:ins w:id="875" w:author="Julia Ringo" w:date="2023-10-10T13:11:00Z">
        <w:r w:rsidR="00B6693A">
          <w:rPr>
            <w:rFonts w:ascii="Arial" w:hAnsi="Arial"/>
          </w:rPr>
          <w:t xml:space="preserve">to </w:t>
        </w:r>
      </w:ins>
      <w:r>
        <w:rPr>
          <w:rFonts w:ascii="Arial" w:hAnsi="Arial"/>
        </w:rPr>
        <w:t>sleep more than anyone. But she knew she would not be able to. Maybe once they got to the surface, but that seemed far off now</w:t>
      </w:r>
      <w:del w:id="876" w:author="Julia Ringo" w:date="2023-10-05T13:14:00Z">
        <w:r w:rsidDel="000E7660">
          <w:rPr>
            <w:rFonts w:ascii="Arial" w:hAnsi="Arial"/>
          </w:rPr>
          <w:delText xml:space="preserve"> — </w:delText>
        </w:r>
      </w:del>
      <w:ins w:id="877" w:author="Julia Ringo" w:date="2023-10-05T13:14:00Z">
        <w:r w:rsidR="000E7660">
          <w:rPr>
            <w:rFonts w:ascii="Arial" w:hAnsi="Arial"/>
          </w:rPr>
          <w:t>—</w:t>
        </w:r>
      </w:ins>
      <w:r>
        <w:rPr>
          <w:rFonts w:ascii="Arial" w:hAnsi="Arial"/>
        </w:rPr>
        <w:t xml:space="preserve">both physically and temporally. She </w:t>
      </w:r>
      <w:del w:id="878" w:author="Julia Ringo" w:date="2023-10-10T13:12:00Z">
        <w:r w:rsidDel="00B6693A">
          <w:rPr>
            <w:rFonts w:ascii="Arial" w:hAnsi="Arial"/>
          </w:rPr>
          <w:delText>smoked up</w:delText>
        </w:r>
      </w:del>
      <w:ins w:id="879" w:author="Julia Ringo" w:date="2023-10-10T13:12:00Z">
        <w:r w:rsidR="00B6693A">
          <w:rPr>
            <w:rFonts w:ascii="Arial" w:hAnsi="Arial"/>
          </w:rPr>
          <w:t>polished off</w:t>
        </w:r>
      </w:ins>
      <w:r>
        <w:rPr>
          <w:rFonts w:ascii="Arial" w:hAnsi="Arial"/>
        </w:rPr>
        <w:t xml:space="preserve"> cigarillo after cup of coffee after cigarillo. When Chips needed something</w:t>
      </w:r>
      <w:ins w:id="880" w:author="Julia Ringo" w:date="2023-10-10T13:12:00Z">
        <w:r w:rsidR="00B6693A">
          <w:rPr>
            <w:rFonts w:ascii="Arial" w:hAnsi="Arial"/>
          </w:rPr>
          <w:t>,</w:t>
        </w:r>
      </w:ins>
      <w:r>
        <w:rPr>
          <w:rFonts w:ascii="Arial" w:hAnsi="Arial"/>
        </w:rPr>
        <w:t xml:space="preserve"> she was there, but mostly Chips had her own method and did not want help. When Chips disappeared below the surface </w:t>
      </w:r>
      <w:del w:id="881" w:author="Julia Ringo" w:date="2023-10-10T13:12:00Z">
        <w:r w:rsidDel="00B6693A">
          <w:rPr>
            <w:rFonts w:ascii="Arial" w:hAnsi="Arial"/>
          </w:rPr>
          <w:delText xml:space="preserve">it </w:delText>
        </w:r>
      </w:del>
      <w:ins w:id="882" w:author="Julia Ringo" w:date="2023-10-10T13:12:00Z">
        <w:r w:rsidR="00B6693A">
          <w:rPr>
            <w:rFonts w:ascii="Arial" w:hAnsi="Arial"/>
          </w:rPr>
          <w:t xml:space="preserve">the cargo hold </w:t>
        </w:r>
      </w:ins>
      <w:r>
        <w:rPr>
          <w:rFonts w:ascii="Arial" w:hAnsi="Arial"/>
        </w:rPr>
        <w:t>became totally silent</w:t>
      </w:r>
      <w:del w:id="883" w:author="Julia Ringo" w:date="2023-10-10T13:12:00Z">
        <w:r w:rsidDel="00B6693A">
          <w:rPr>
            <w:rFonts w:ascii="Arial" w:hAnsi="Arial"/>
          </w:rPr>
          <w:delText xml:space="preserve"> in the cargo hold</w:delText>
        </w:r>
      </w:del>
      <w:r>
        <w:rPr>
          <w:rFonts w:ascii="Arial" w:hAnsi="Arial"/>
        </w:rPr>
        <w:t>. Percy looked at her watch</w:t>
      </w:r>
      <w:del w:id="884" w:author="Julia Ringo" w:date="2023-10-05T13:14:00Z">
        <w:r w:rsidDel="000E7660">
          <w:rPr>
            <w:rFonts w:ascii="Arial" w:hAnsi="Arial"/>
          </w:rPr>
          <w:delText xml:space="preserve"> — </w:delText>
        </w:r>
      </w:del>
      <w:ins w:id="885" w:author="Julia Ringo" w:date="2023-10-05T13:14:00Z">
        <w:r w:rsidR="000E7660">
          <w:rPr>
            <w:rFonts w:ascii="Arial" w:hAnsi="Arial"/>
          </w:rPr>
          <w:t>—</w:t>
        </w:r>
      </w:ins>
      <w:r>
        <w:rPr>
          <w:rFonts w:ascii="Arial" w:hAnsi="Arial"/>
        </w:rPr>
        <w:t xml:space="preserve">time had fallen to its knees and crawled forward only with desperate and gasping heaves. It took her more than an hour to realize that the water level had receded a bit, leaving a greasy black line on the pressure hull </w:t>
      </w:r>
      <w:ins w:id="886" w:author="Julia Ringo" w:date="2023-10-10T13:12:00Z">
        <w:r w:rsidR="00B6693A">
          <w:rPr>
            <w:rFonts w:ascii="Arial" w:hAnsi="Arial"/>
          </w:rPr>
          <w:t xml:space="preserve">to </w:t>
        </w:r>
      </w:ins>
      <w:r>
        <w:rPr>
          <w:rFonts w:ascii="Arial" w:hAnsi="Arial"/>
        </w:rPr>
        <w:t>indicat</w:t>
      </w:r>
      <w:ins w:id="887" w:author="Julia Ringo" w:date="2023-10-10T13:12:00Z">
        <w:r w:rsidR="00B6693A">
          <w:rPr>
            <w:rFonts w:ascii="Arial" w:hAnsi="Arial"/>
          </w:rPr>
          <w:t>e</w:t>
        </w:r>
      </w:ins>
      <w:del w:id="888" w:author="Julia Ringo" w:date="2023-10-10T13:12:00Z">
        <w:r w:rsidDel="00B6693A">
          <w:rPr>
            <w:rFonts w:ascii="Arial" w:hAnsi="Arial"/>
          </w:rPr>
          <w:delText>ing</w:delText>
        </w:r>
      </w:del>
      <w:r>
        <w:rPr>
          <w:rFonts w:ascii="Arial" w:hAnsi="Arial"/>
        </w:rPr>
        <w:t xml:space="preserve"> its high-water mark.</w:t>
      </w:r>
    </w:p>
    <w:p w14:paraId="2150C2DE" w14:textId="409098B2" w:rsidR="001E2E9B" w:rsidRDefault="00000000">
      <w:pPr>
        <w:pStyle w:val="BodyText"/>
        <w:rPr>
          <w:rFonts w:ascii="Arial" w:hAnsi="Arial"/>
        </w:rPr>
      </w:pPr>
      <w:r>
        <w:rPr>
          <w:rFonts w:ascii="Arial" w:hAnsi="Arial"/>
        </w:rPr>
        <w:t xml:space="preserve">Percy allowed herself </w:t>
      </w:r>
      <w:del w:id="889" w:author="Julia Ringo" w:date="2023-10-10T13:12:00Z">
        <w:r w:rsidDel="00B6693A">
          <w:rPr>
            <w:rFonts w:ascii="Arial" w:hAnsi="Arial"/>
          </w:rPr>
          <w:delText xml:space="preserve">some </w:delText>
        </w:r>
      </w:del>
      <w:ins w:id="890" w:author="Julia Ringo" w:date="2023-10-10T13:12:00Z">
        <w:r w:rsidR="00B6693A">
          <w:rPr>
            <w:rFonts w:ascii="Arial" w:hAnsi="Arial"/>
          </w:rPr>
          <w:t xml:space="preserve">a </w:t>
        </w:r>
      </w:ins>
      <w:r>
        <w:rPr>
          <w:rFonts w:ascii="Arial" w:hAnsi="Arial"/>
        </w:rPr>
        <w:t>small amount of hope.</w:t>
      </w:r>
    </w:p>
    <w:p w14:paraId="325093B1" w14:textId="114A9A1F" w:rsidR="001E2E9B" w:rsidRDefault="00000000">
      <w:pPr>
        <w:pStyle w:val="BodyText"/>
        <w:rPr>
          <w:rFonts w:ascii="Arial" w:hAnsi="Arial"/>
        </w:rPr>
      </w:pPr>
      <w:r>
        <w:rPr>
          <w:rFonts w:ascii="Arial" w:hAnsi="Arial"/>
        </w:rPr>
        <w:t>The receding water level was everything. The boat did not need power</w:t>
      </w:r>
      <w:del w:id="891" w:author="Julia Ringo" w:date="2023-10-10T13:12:00Z">
        <w:r w:rsidDel="00B6693A">
          <w:rPr>
            <w:rFonts w:ascii="Arial" w:hAnsi="Arial"/>
          </w:rPr>
          <w:delText>,</w:delText>
        </w:r>
      </w:del>
      <w:r>
        <w:rPr>
          <w:rFonts w:ascii="Arial" w:hAnsi="Arial"/>
        </w:rPr>
        <w:t xml:space="preserve"> or the high-pressure air system</w:t>
      </w:r>
      <w:del w:id="892" w:author="Julia Ringo" w:date="2023-10-10T13:12:00Z">
        <w:r w:rsidDel="00B6693A">
          <w:rPr>
            <w:rFonts w:ascii="Arial" w:hAnsi="Arial"/>
          </w:rPr>
          <w:delText>,</w:delText>
        </w:r>
      </w:del>
      <w:r>
        <w:rPr>
          <w:rFonts w:ascii="Arial" w:hAnsi="Arial"/>
        </w:rPr>
        <w:t xml:space="preserve"> or a running motor to reach the surface</w:t>
      </w:r>
      <w:del w:id="893" w:author="Julia Ringo" w:date="2023-10-05T13:14:00Z">
        <w:r w:rsidDel="000E7660">
          <w:rPr>
            <w:rFonts w:ascii="Arial" w:hAnsi="Arial"/>
          </w:rPr>
          <w:delText xml:space="preserve"> — </w:delText>
        </w:r>
      </w:del>
      <w:ins w:id="894" w:author="Julia Ringo" w:date="2023-10-05T13:14:00Z">
        <w:r w:rsidR="000E7660">
          <w:rPr>
            <w:rFonts w:ascii="Arial" w:hAnsi="Arial"/>
          </w:rPr>
          <w:t>—</w:t>
        </w:r>
      </w:ins>
      <w:r>
        <w:rPr>
          <w:rFonts w:ascii="Arial" w:hAnsi="Arial"/>
        </w:rPr>
        <w:t xml:space="preserve">all she needed was </w:t>
      </w:r>
      <w:ins w:id="895" w:author="Julia Ringo" w:date="2023-10-10T13:13:00Z">
        <w:r w:rsidR="00B6693A">
          <w:rPr>
            <w:rFonts w:ascii="Arial" w:hAnsi="Arial"/>
          </w:rPr>
          <w:t xml:space="preserve">for </w:t>
        </w:r>
      </w:ins>
      <w:r>
        <w:rPr>
          <w:rFonts w:ascii="Arial" w:hAnsi="Arial"/>
        </w:rPr>
        <w:t>that water level to recede</w:t>
      </w:r>
      <w:ins w:id="896" w:author="Julia Ringo" w:date="2023-10-10T13:13:00Z">
        <w:r w:rsidR="00B6693A">
          <w:rPr>
            <w:rFonts w:ascii="Arial" w:hAnsi="Arial"/>
          </w:rPr>
          <w:t>;</w:t>
        </w:r>
      </w:ins>
      <w:del w:id="897" w:author="Julia Ringo" w:date="2023-10-10T13:13:00Z">
        <w:r w:rsidDel="00B6693A">
          <w:rPr>
            <w:rFonts w:ascii="Arial" w:hAnsi="Arial"/>
          </w:rPr>
          <w:delText>,</w:delText>
        </w:r>
      </w:del>
      <w:r>
        <w:rPr>
          <w:rFonts w:ascii="Arial" w:hAnsi="Arial"/>
        </w:rPr>
        <w:t xml:space="preserve"> physics would take care of everything else. The way it was currently set, the boat </w:t>
      </w:r>
      <w:r>
        <w:rPr>
          <w:rFonts w:ascii="Arial" w:hAnsi="Arial"/>
          <w:i/>
          <w:iCs/>
        </w:rPr>
        <w:t>wanted</w:t>
      </w:r>
      <w:r>
        <w:rPr>
          <w:rFonts w:ascii="Arial" w:hAnsi="Arial"/>
        </w:rPr>
        <w:t xml:space="preserve"> to float. It was merely being pinned down by a massive black liquid weight.</w:t>
      </w:r>
    </w:p>
    <w:p w14:paraId="583ECD5C" w14:textId="645214C6" w:rsidR="001E2E9B" w:rsidRDefault="00000000">
      <w:pPr>
        <w:pStyle w:val="BodyText"/>
        <w:rPr>
          <w:rFonts w:ascii="Arial" w:hAnsi="Arial"/>
        </w:rPr>
      </w:pPr>
      <w:r>
        <w:rPr>
          <w:rFonts w:ascii="Arial" w:hAnsi="Arial"/>
        </w:rPr>
        <w:t xml:space="preserve">She waited for Chips to raise her head above the surface again. “Chips! The water level is dropping!” Percy shouted </w:t>
      </w:r>
      <w:del w:id="898" w:author="Julia Ringo" w:date="2023-10-10T13:13:00Z">
        <w:r w:rsidDel="00B6693A">
          <w:rPr>
            <w:rFonts w:ascii="Arial" w:hAnsi="Arial"/>
          </w:rPr>
          <w:delText xml:space="preserve">to her </w:delText>
        </w:r>
      </w:del>
      <w:r>
        <w:rPr>
          <w:rFonts w:ascii="Arial" w:hAnsi="Arial"/>
        </w:rPr>
        <w:t xml:space="preserve">with one hand cupped to her mouth, </w:t>
      </w:r>
      <w:del w:id="899" w:author="Julia Ringo" w:date="2023-10-10T13:13:00Z">
        <w:r w:rsidDel="00B6693A">
          <w:rPr>
            <w:rFonts w:ascii="Arial" w:hAnsi="Arial"/>
          </w:rPr>
          <w:delText xml:space="preserve">while </w:delText>
        </w:r>
      </w:del>
      <w:r>
        <w:rPr>
          <w:rFonts w:ascii="Arial" w:hAnsi="Arial"/>
        </w:rPr>
        <w:t>pointing at the black line of grit marked on the pressure hull.</w:t>
      </w:r>
    </w:p>
    <w:p w14:paraId="7C591703" w14:textId="77777777" w:rsidR="001E2E9B" w:rsidRDefault="00000000">
      <w:pPr>
        <w:pStyle w:val="BodyText"/>
        <w:rPr>
          <w:rFonts w:ascii="Arial" w:hAnsi="Arial"/>
        </w:rPr>
      </w:pPr>
      <w:r>
        <w:rPr>
          <w:rFonts w:ascii="Arial" w:hAnsi="Arial"/>
        </w:rPr>
        <w:t>“Ah fuckin’ sure. With the fuckin’ quilt of patches I’ve laid down it’s about fuckin’ time.”</w:t>
      </w:r>
    </w:p>
    <w:p w14:paraId="00D4D112" w14:textId="653E1CCA" w:rsidR="001E2E9B" w:rsidRDefault="00000000">
      <w:pPr>
        <w:pStyle w:val="BodyText"/>
        <w:rPr>
          <w:rFonts w:ascii="Arial" w:hAnsi="Arial"/>
        </w:rPr>
      </w:pPr>
      <w:r>
        <w:rPr>
          <w:rFonts w:ascii="Arial" w:hAnsi="Arial"/>
        </w:rPr>
        <w:t>“I have to go up to the control room</w:t>
      </w:r>
      <w:del w:id="900" w:author="Julia Ringo" w:date="2023-10-05T13:14:00Z">
        <w:r w:rsidDel="000E7660">
          <w:rPr>
            <w:rFonts w:ascii="Arial" w:hAnsi="Arial"/>
          </w:rPr>
          <w:delText xml:space="preserve"> — </w:delText>
        </w:r>
      </w:del>
      <w:ins w:id="901" w:author="Julia Ringo" w:date="2023-10-05T13:14:00Z">
        <w:r w:rsidR="000E7660">
          <w:rPr>
            <w:rFonts w:ascii="Arial" w:hAnsi="Arial"/>
          </w:rPr>
          <w:t>—</w:t>
        </w:r>
      </w:ins>
      <w:r>
        <w:rPr>
          <w:rFonts w:ascii="Arial" w:hAnsi="Arial"/>
        </w:rPr>
        <w:t>there’s really no way to know when we’ll get buoyant again, and someone has to be there if we do.”</w:t>
      </w:r>
    </w:p>
    <w:p w14:paraId="7F654021" w14:textId="77777777" w:rsidR="001E2E9B" w:rsidRDefault="00000000">
      <w:pPr>
        <w:pStyle w:val="BodyText"/>
        <w:rPr>
          <w:rFonts w:ascii="Arial" w:hAnsi="Arial"/>
        </w:rPr>
      </w:pPr>
      <w:r>
        <w:rPr>
          <w:rFonts w:ascii="Arial" w:hAnsi="Arial"/>
        </w:rPr>
        <w:lastRenderedPageBreak/>
        <w:t>“Aye!” Chips huffed. She waved a hand at Percy and disappeared back under the dark surface.</w:t>
      </w:r>
    </w:p>
    <w:p w14:paraId="6A5A32B7" w14:textId="77777777" w:rsidR="001E2E9B" w:rsidRDefault="00000000">
      <w:pPr>
        <w:pStyle w:val="BodyText"/>
        <w:rPr>
          <w:rFonts w:ascii="Arial" w:hAnsi="Arial"/>
        </w:rPr>
      </w:pPr>
      <w:r>
        <w:rPr>
          <w:rFonts w:ascii="Arial" w:hAnsi="Arial"/>
        </w:rPr>
        <w:t> </w:t>
      </w:r>
    </w:p>
    <w:p w14:paraId="21587E1C" w14:textId="77777777" w:rsidR="001E2E9B" w:rsidRDefault="00000000">
      <w:pPr>
        <w:pStyle w:val="BodyText"/>
        <w:rPr>
          <w:rFonts w:ascii="Arial" w:hAnsi="Arial"/>
        </w:rPr>
      </w:pPr>
      <w:r>
        <w:rPr>
          <w:rFonts w:ascii="Arial" w:hAnsi="Arial"/>
        </w:rPr>
        <w:t xml:space="preserve">As Captain Percy passed through the crew </w:t>
      </w:r>
      <w:proofErr w:type="gramStart"/>
      <w:r>
        <w:rPr>
          <w:rFonts w:ascii="Arial" w:hAnsi="Arial"/>
        </w:rPr>
        <w:t>quarters</w:t>
      </w:r>
      <w:proofErr w:type="gramEnd"/>
      <w:r>
        <w:rPr>
          <w:rFonts w:ascii="Arial" w:hAnsi="Arial"/>
        </w:rPr>
        <w:t xml:space="preserve"> she shook the kid Owen awake again. “I </w:t>
      </w:r>
      <w:proofErr w:type="gramStart"/>
      <w:r>
        <w:rPr>
          <w:rFonts w:ascii="Arial" w:hAnsi="Arial"/>
        </w:rPr>
        <w:t>have to</w:t>
      </w:r>
      <w:proofErr w:type="gramEnd"/>
      <w:r>
        <w:rPr>
          <w:rFonts w:ascii="Arial" w:hAnsi="Arial"/>
        </w:rPr>
        <w:t xml:space="preserve"> go to the control room. Go down and watch Chips and make sure she doesn’t </w:t>
      </w:r>
      <w:proofErr w:type="gramStart"/>
      <w:r>
        <w:rPr>
          <w:rFonts w:ascii="Arial" w:hAnsi="Arial"/>
        </w:rPr>
        <w:t>fucking</w:t>
      </w:r>
      <w:proofErr w:type="gramEnd"/>
      <w:r>
        <w:rPr>
          <w:rFonts w:ascii="Arial" w:hAnsi="Arial"/>
        </w:rPr>
        <w:t xml:space="preserve"> die.”</w:t>
      </w:r>
    </w:p>
    <w:p w14:paraId="5AEAB3AA" w14:textId="72657E7D" w:rsidR="001E2E9B" w:rsidRDefault="00000000">
      <w:pPr>
        <w:pStyle w:val="BodyText"/>
        <w:rPr>
          <w:rFonts w:ascii="Arial" w:hAnsi="Arial"/>
        </w:rPr>
      </w:pPr>
      <w:r>
        <w:rPr>
          <w:rFonts w:ascii="Arial" w:hAnsi="Arial"/>
        </w:rPr>
        <w:t xml:space="preserve">Owen did not say anything but resignedly rolled out of his rack to his feet, </w:t>
      </w:r>
      <w:del w:id="902" w:author="Julia Ringo" w:date="2023-10-10T13:13:00Z">
        <w:r w:rsidDel="00B6693A">
          <w:rPr>
            <w:rFonts w:ascii="Arial" w:hAnsi="Arial"/>
          </w:rPr>
          <w:delText xml:space="preserve">and </w:delText>
        </w:r>
      </w:del>
      <w:r>
        <w:rPr>
          <w:rFonts w:ascii="Arial" w:hAnsi="Arial"/>
        </w:rPr>
        <w:t>rubbed his eyes</w:t>
      </w:r>
      <w:ins w:id="903" w:author="Julia Ringo" w:date="2023-10-10T13:13:00Z">
        <w:r w:rsidR="00B6693A">
          <w:rPr>
            <w:rFonts w:ascii="Arial" w:hAnsi="Arial"/>
          </w:rPr>
          <w:t>,</w:t>
        </w:r>
      </w:ins>
      <w:r>
        <w:rPr>
          <w:rFonts w:ascii="Arial" w:hAnsi="Arial"/>
        </w:rPr>
        <w:t xml:space="preserve"> </w:t>
      </w:r>
      <w:del w:id="904" w:author="Julia Ringo" w:date="2023-10-10T13:13:00Z">
        <w:r w:rsidDel="00B6693A">
          <w:rPr>
            <w:rFonts w:ascii="Arial" w:hAnsi="Arial"/>
          </w:rPr>
          <w:delText xml:space="preserve">before </w:delText>
        </w:r>
      </w:del>
      <w:ins w:id="905" w:author="Julia Ringo" w:date="2023-10-10T13:13:00Z">
        <w:r w:rsidR="00B6693A">
          <w:rPr>
            <w:rFonts w:ascii="Arial" w:hAnsi="Arial"/>
          </w:rPr>
          <w:t xml:space="preserve">and </w:t>
        </w:r>
      </w:ins>
      <w:r>
        <w:rPr>
          <w:rFonts w:ascii="Arial" w:hAnsi="Arial"/>
        </w:rPr>
        <w:t>stumbl</w:t>
      </w:r>
      <w:ins w:id="906" w:author="Julia Ringo" w:date="2023-10-10T13:13:00Z">
        <w:r w:rsidR="00B6693A">
          <w:rPr>
            <w:rFonts w:ascii="Arial" w:hAnsi="Arial"/>
          </w:rPr>
          <w:t>ed</w:t>
        </w:r>
      </w:ins>
      <w:del w:id="907" w:author="Julia Ringo" w:date="2023-10-10T13:13:00Z">
        <w:r w:rsidDel="00B6693A">
          <w:rPr>
            <w:rFonts w:ascii="Arial" w:hAnsi="Arial"/>
          </w:rPr>
          <w:delText>ing</w:delText>
        </w:r>
      </w:del>
      <w:r>
        <w:rPr>
          <w:rFonts w:ascii="Arial" w:hAnsi="Arial"/>
        </w:rPr>
        <w:t xml:space="preserve"> toward the cargo hold.</w:t>
      </w:r>
    </w:p>
    <w:p w14:paraId="78FB6323" w14:textId="526F0641" w:rsidR="001E2E9B" w:rsidRDefault="00000000">
      <w:pPr>
        <w:pStyle w:val="BodyText"/>
        <w:rPr>
          <w:rFonts w:ascii="Arial" w:hAnsi="Arial"/>
        </w:rPr>
      </w:pPr>
      <w:r>
        <w:rPr>
          <w:rFonts w:ascii="Arial" w:hAnsi="Arial"/>
        </w:rPr>
        <w:t>Percy climbed to the control room and sat at one of the maneuvering stations with the familiar array of dials spread out in front of her. The readings had not changed at all since she last left them, for the obvious reason that the</w:t>
      </w:r>
      <w:ins w:id="908" w:author="Julia Ringo" w:date="2023-10-10T13:14:00Z">
        <w:r w:rsidR="00B6693A">
          <w:rPr>
            <w:rFonts w:ascii="Arial" w:hAnsi="Arial"/>
          </w:rPr>
          <w:t xml:space="preserve"> sub</w:t>
        </w:r>
      </w:ins>
      <w:del w:id="909" w:author="Julia Ringo" w:date="2023-10-10T13:14:00Z">
        <w:r w:rsidDel="00B6693A">
          <w:rPr>
            <w:rFonts w:ascii="Arial" w:hAnsi="Arial"/>
          </w:rPr>
          <w:delText>y</w:delText>
        </w:r>
      </w:del>
      <w:r>
        <w:rPr>
          <w:rFonts w:ascii="Arial" w:hAnsi="Arial"/>
        </w:rPr>
        <w:t xml:space="preserve"> had not moved. She took in the reading from each gauge separately, adding it to her holistic picture of the situation her boat was in. But she was not learning anything new.</w:t>
      </w:r>
    </w:p>
    <w:p w14:paraId="5F172282" w14:textId="69C0A61F" w:rsidR="001E2E9B" w:rsidRDefault="00000000">
      <w:pPr>
        <w:pStyle w:val="BodyText"/>
        <w:rPr>
          <w:rFonts w:ascii="Arial" w:hAnsi="Arial"/>
        </w:rPr>
      </w:pPr>
      <w:r>
        <w:rPr>
          <w:rFonts w:ascii="Arial" w:hAnsi="Arial"/>
        </w:rPr>
        <w:t xml:space="preserve">It suddenly occurred to her that the gauges were the wrong place to look for more input about the status of the boat. She would know the boat was rising before any of the gauges showed it. The water was being drained out so slowly that </w:t>
      </w:r>
      <w:del w:id="910" w:author="Julia Ringo" w:date="2023-10-10T13:15:00Z">
        <w:r w:rsidDel="00B6693A">
          <w:rPr>
            <w:rFonts w:ascii="Arial" w:hAnsi="Arial"/>
          </w:rPr>
          <w:delText xml:space="preserve">it was not like </w:delText>
        </w:r>
      </w:del>
      <w:r>
        <w:rPr>
          <w:rFonts w:ascii="Arial" w:hAnsi="Arial"/>
        </w:rPr>
        <w:t xml:space="preserve">the boat would </w:t>
      </w:r>
      <w:ins w:id="911" w:author="Julia Ringo" w:date="2023-10-10T13:15:00Z">
        <w:r w:rsidR="00B6693A">
          <w:rPr>
            <w:rFonts w:ascii="Arial" w:hAnsi="Arial"/>
          </w:rPr>
          <w:t xml:space="preserve">not </w:t>
        </w:r>
      </w:ins>
      <w:r>
        <w:rPr>
          <w:rFonts w:ascii="Arial" w:hAnsi="Arial"/>
        </w:rPr>
        <w:t xml:space="preserve">just pop off the bottom. </w:t>
      </w:r>
      <w:ins w:id="912" w:author="Julia Ringo" w:date="2023-10-10T13:15:00Z">
        <w:r w:rsidR="00B6693A">
          <w:rPr>
            <w:rFonts w:ascii="Arial" w:hAnsi="Arial"/>
          </w:rPr>
          <w:t>First s</w:t>
        </w:r>
      </w:ins>
      <w:del w:id="913" w:author="Julia Ringo" w:date="2023-10-10T13:15:00Z">
        <w:r w:rsidDel="00B6693A">
          <w:rPr>
            <w:rFonts w:ascii="Arial" w:hAnsi="Arial"/>
          </w:rPr>
          <w:delText>S</w:delText>
        </w:r>
      </w:del>
      <w:r>
        <w:rPr>
          <w:rFonts w:ascii="Arial" w:hAnsi="Arial"/>
        </w:rPr>
        <w:t>he would feel the</w:t>
      </w:r>
      <w:ins w:id="914" w:author="Julia Ringo" w:date="2023-10-10T13:15:00Z">
        <w:r w:rsidR="00B6693A">
          <w:rPr>
            <w:rFonts w:ascii="Arial" w:hAnsi="Arial"/>
          </w:rPr>
          <w:t xml:space="preserve"> leveling of the</w:t>
        </w:r>
      </w:ins>
      <w:r>
        <w:rPr>
          <w:rFonts w:ascii="Arial" w:hAnsi="Arial"/>
        </w:rPr>
        <w:t xml:space="preserve"> slight incline it had taken on as it had settled into the bottom</w:t>
      </w:r>
      <w:del w:id="915" w:author="Julia Ringo" w:date="2023-10-10T13:15:00Z">
        <w:r w:rsidDel="00B6693A">
          <w:rPr>
            <w:rFonts w:ascii="Arial" w:hAnsi="Arial"/>
          </w:rPr>
          <w:delText xml:space="preserve"> come off first</w:delText>
        </w:r>
      </w:del>
      <w:r>
        <w:rPr>
          <w:rFonts w:ascii="Arial" w:hAnsi="Arial"/>
        </w:rPr>
        <w:t>. The boat righting itself would be the first indication it was rising, and she would not need gauges to know that was happening.</w:t>
      </w:r>
    </w:p>
    <w:p w14:paraId="1593CB8B" w14:textId="2DCCADAF" w:rsidR="001E2E9B" w:rsidRDefault="00000000">
      <w:pPr>
        <w:pStyle w:val="BodyText"/>
        <w:rPr>
          <w:rFonts w:ascii="Arial" w:hAnsi="Arial"/>
        </w:rPr>
      </w:pPr>
      <w:r>
        <w:rPr>
          <w:rFonts w:ascii="Arial" w:hAnsi="Arial"/>
        </w:rPr>
        <w:t>She returned to her feet, fished her control-room cigarillo pack from its nook in the wall</w:t>
      </w:r>
      <w:ins w:id="916" w:author="Julia Ringo" w:date="2023-10-10T13:16:00Z">
        <w:r w:rsidR="00B6693A">
          <w:rPr>
            <w:rFonts w:ascii="Arial" w:hAnsi="Arial"/>
          </w:rPr>
          <w:t>,</w:t>
        </w:r>
      </w:ins>
      <w:r>
        <w:rPr>
          <w:rFonts w:ascii="Arial" w:hAnsi="Arial"/>
        </w:rPr>
        <w:t xml:space="preserve"> and lit up. With nothing important to look at, she started pacing back and forth. How long now? She looked at her watch, but realized immediately that that </w:t>
      </w:r>
      <w:proofErr w:type="gramStart"/>
      <w:r>
        <w:rPr>
          <w:rFonts w:ascii="Arial" w:hAnsi="Arial"/>
        </w:rPr>
        <w:t>particular gauge</w:t>
      </w:r>
      <w:proofErr w:type="gramEnd"/>
      <w:r>
        <w:rPr>
          <w:rFonts w:ascii="Arial" w:hAnsi="Arial"/>
        </w:rPr>
        <w:t xml:space="preserve"> was no longer important either.</w:t>
      </w:r>
    </w:p>
    <w:p w14:paraId="61F43FB4" w14:textId="77777777" w:rsidR="001E2E9B" w:rsidRDefault="00000000">
      <w:pPr>
        <w:pStyle w:val="BodyText"/>
        <w:rPr>
          <w:rFonts w:ascii="Arial" w:hAnsi="Arial"/>
        </w:rPr>
      </w:pPr>
      <w:r>
        <w:rPr>
          <w:rFonts w:ascii="Arial" w:hAnsi="Arial"/>
        </w:rPr>
        <w:t>She glanced over at the control gauges despite herself. This time, just as she did, she saw the angle-of-the-boat gauge waver slightly back and forth in its little glass tube. Ah! She was wrong. The gauges might know first! Seconds later she did feel it. The deck under her feet changed inclination slightly. She reached up and grabbed a strap, and then the whole boat slowly rolled a couple of degrees towards level, shaking off its lethargic repose. But rising from a dead weight on the bottom of the sea was all she did. The boat hung there, relatively evenly trimmed, but the bulk of its weight remained supported by the bottom.</w:t>
      </w:r>
    </w:p>
    <w:p w14:paraId="723CBCAC" w14:textId="77777777" w:rsidR="001E2E9B" w:rsidRDefault="00000000">
      <w:pPr>
        <w:pStyle w:val="BodyText"/>
        <w:rPr>
          <w:rFonts w:ascii="Arial" w:hAnsi="Arial"/>
        </w:rPr>
      </w:pPr>
      <w:r>
        <w:rPr>
          <w:rFonts w:ascii="Arial" w:hAnsi="Arial"/>
        </w:rPr>
        <w:t xml:space="preserve">“The trim tanks!” Percy remembered they had been pumping bilge water into them, but that water was still physically inside the </w:t>
      </w:r>
      <w:r>
        <w:rPr>
          <w:rFonts w:ascii="Arial" w:hAnsi="Arial"/>
          <w:i/>
          <w:iCs/>
        </w:rPr>
        <w:t>Prospect</w:t>
      </w:r>
      <w:r>
        <w:rPr>
          <w:rFonts w:ascii="Arial" w:hAnsi="Arial"/>
        </w:rPr>
        <w:t>. She looked at the ballast control panel. The gauge for the high-pressure air showed the system was severely depleted after their ballast blows. But there was still some residual pressure in the system, and the trim tanks were quite small compared to the big ballast and fuel tanks. She reached to the valve on the ballast panel that would blow bilge water out of the trim tanks and opened it.</w:t>
      </w:r>
    </w:p>
    <w:p w14:paraId="1F1EFBFC" w14:textId="033E4F71" w:rsidR="001E2E9B" w:rsidRDefault="00000000">
      <w:pPr>
        <w:pStyle w:val="BodyText"/>
        <w:rPr>
          <w:rFonts w:ascii="Arial" w:hAnsi="Arial"/>
        </w:rPr>
      </w:pPr>
      <w:r>
        <w:rPr>
          <w:rFonts w:ascii="Arial" w:hAnsi="Arial"/>
        </w:rPr>
        <w:t xml:space="preserve">There was the usual loud hiss, Percy counted a beat, and then the stern of the boat jumped off the bottom, followed quickly by the bow. The depth-under-keel gauge </w:t>
      </w:r>
      <w:r>
        <w:rPr>
          <w:rFonts w:ascii="Arial" w:hAnsi="Arial"/>
        </w:rPr>
        <w:lastRenderedPageBreak/>
        <w:t xml:space="preserve">snapped up to two meters. She could hear </w:t>
      </w:r>
      <w:proofErr w:type="gramStart"/>
      <w:r>
        <w:rPr>
          <w:rFonts w:ascii="Arial" w:hAnsi="Arial"/>
        </w:rPr>
        <w:t>suddenly-wakened</w:t>
      </w:r>
      <w:proofErr w:type="gramEnd"/>
      <w:r>
        <w:rPr>
          <w:rFonts w:ascii="Arial" w:hAnsi="Arial"/>
        </w:rPr>
        <w:t xml:space="preserve"> crew members cursing loudly up at her from the crew quarters. She grabbed the boat PA mic</w:t>
      </w:r>
      <w:ins w:id="917" w:author="Julia Ringo" w:date="2023-10-10T13:21:00Z">
        <w:r w:rsidR="00200A9D">
          <w:rPr>
            <w:rFonts w:ascii="Arial" w:hAnsi="Arial"/>
          </w:rPr>
          <w:t>.</w:t>
        </w:r>
      </w:ins>
      <w:del w:id="918" w:author="Julia Ringo" w:date="2023-10-10T13:21:00Z">
        <w:r w:rsidDel="00200A9D">
          <w:rPr>
            <w:rFonts w:ascii="Arial" w:hAnsi="Arial"/>
          </w:rPr>
          <w:delText>,</w:delText>
        </w:r>
      </w:del>
      <w:r>
        <w:rPr>
          <w:rFonts w:ascii="Arial" w:hAnsi="Arial"/>
        </w:rPr>
        <w:t xml:space="preserve"> “</w:t>
      </w:r>
      <w:ins w:id="919" w:author="Julia Ringo" w:date="2023-10-10T13:21:00Z">
        <w:r w:rsidR="00200A9D">
          <w:rPr>
            <w:rFonts w:ascii="Arial" w:hAnsi="Arial"/>
          </w:rPr>
          <w:t>G</w:t>
        </w:r>
      </w:ins>
      <w:del w:id="920" w:author="Julia Ringo" w:date="2023-10-10T13:21:00Z">
        <w:r w:rsidDel="00200A9D">
          <w:rPr>
            <w:rFonts w:ascii="Arial" w:hAnsi="Arial"/>
          </w:rPr>
          <w:delText>g</w:delText>
        </w:r>
      </w:del>
      <w:r>
        <w:rPr>
          <w:rFonts w:ascii="Arial" w:hAnsi="Arial"/>
        </w:rPr>
        <w:t>ood morning</w:t>
      </w:r>
      <w:ins w:id="921" w:author="Julia Ringo" w:date="2023-10-10T13:21:00Z">
        <w:r w:rsidR="00200A9D">
          <w:rPr>
            <w:rFonts w:ascii="Arial" w:hAnsi="Arial"/>
          </w:rPr>
          <w:t>,</w:t>
        </w:r>
      </w:ins>
      <w:r>
        <w:rPr>
          <w:rFonts w:ascii="Arial" w:hAnsi="Arial"/>
        </w:rPr>
        <w:t xml:space="preserve"> motherfuckers! We have positive fucking buoyancy.”</w:t>
      </w:r>
    </w:p>
    <w:p w14:paraId="02B5C2CD" w14:textId="77777777" w:rsidR="001E2E9B" w:rsidRDefault="00000000">
      <w:pPr>
        <w:pStyle w:val="BodyText"/>
        <w:rPr>
          <w:rFonts w:ascii="Arial" w:hAnsi="Arial"/>
        </w:rPr>
      </w:pPr>
      <w:r>
        <w:rPr>
          <w:rFonts w:ascii="Arial" w:hAnsi="Arial"/>
        </w:rPr>
        <w:t> </w:t>
      </w:r>
    </w:p>
    <w:p w14:paraId="11FED432" w14:textId="2A975461" w:rsidR="001E2E9B" w:rsidRDefault="00000000">
      <w:pPr>
        <w:pStyle w:val="BodyText"/>
        <w:rPr>
          <w:rFonts w:ascii="Arial" w:hAnsi="Arial"/>
        </w:rPr>
      </w:pPr>
      <w:r>
        <w:rPr>
          <w:rFonts w:ascii="Arial" w:hAnsi="Arial"/>
        </w:rPr>
        <w:t xml:space="preserve">The sensation of moving up instead of down felt oddly </w:t>
      </w:r>
      <w:proofErr w:type="gramStart"/>
      <w:r>
        <w:rPr>
          <w:rFonts w:ascii="Arial" w:hAnsi="Arial"/>
        </w:rPr>
        <w:t>terrific</w:t>
      </w:r>
      <w:ins w:id="922" w:author="Julia Ringo" w:date="2023-10-10T13:21:00Z">
        <w:r w:rsidR="00200A9D">
          <w:rPr>
            <w:rFonts w:ascii="Arial" w:hAnsi="Arial"/>
          </w:rPr>
          <w:t>—a</w:t>
        </w:r>
      </w:ins>
      <w:proofErr w:type="gramEnd"/>
      <w:del w:id="923" w:author="Julia Ringo" w:date="2023-10-10T13:21:00Z">
        <w:r w:rsidDel="00200A9D">
          <w:rPr>
            <w:rFonts w:ascii="Arial" w:hAnsi="Arial"/>
          </w:rPr>
          <w:delText>. A</w:delText>
        </w:r>
      </w:del>
      <w:r>
        <w:rPr>
          <w:rFonts w:ascii="Arial" w:hAnsi="Arial"/>
        </w:rPr>
        <w:t xml:space="preserve"> relief in the change of environmental accelerations that only someone who has acutely attuned </w:t>
      </w:r>
      <w:del w:id="924" w:author="Julia Ringo" w:date="2023-10-10T13:21:00Z">
        <w:r w:rsidDel="00200A9D">
          <w:rPr>
            <w:rFonts w:ascii="Arial" w:hAnsi="Arial"/>
          </w:rPr>
          <w:delText xml:space="preserve">themselves </w:delText>
        </w:r>
      </w:del>
      <w:ins w:id="925" w:author="Julia Ringo" w:date="2023-10-10T13:21:00Z">
        <w:r w:rsidR="00200A9D">
          <w:rPr>
            <w:rFonts w:ascii="Arial" w:hAnsi="Arial"/>
          </w:rPr>
          <w:t xml:space="preserve">herself </w:t>
        </w:r>
      </w:ins>
      <w:r>
        <w:rPr>
          <w:rFonts w:ascii="Arial" w:hAnsi="Arial"/>
        </w:rPr>
        <w:t>to three-dimensional space would recognize.</w:t>
      </w:r>
    </w:p>
    <w:p w14:paraId="781F2B99" w14:textId="1CEC19D4" w:rsidR="001E2E9B" w:rsidRDefault="00000000">
      <w:pPr>
        <w:pStyle w:val="BodyText"/>
        <w:rPr>
          <w:rFonts w:ascii="Arial" w:hAnsi="Arial"/>
        </w:rPr>
      </w:pPr>
      <w:r>
        <w:rPr>
          <w:rFonts w:ascii="Arial" w:hAnsi="Arial"/>
        </w:rPr>
        <w:t xml:space="preserve">As soon as Percy had blown out the trim tanks, there was no stopping the </w:t>
      </w:r>
      <w:r>
        <w:rPr>
          <w:rFonts w:ascii="Arial" w:hAnsi="Arial"/>
          <w:i/>
          <w:iCs/>
        </w:rPr>
        <w:t>Prospect</w:t>
      </w:r>
      <w:r>
        <w:rPr>
          <w:rFonts w:ascii="Arial" w:hAnsi="Arial"/>
        </w:rPr>
        <w:t>. It was a slow rise, weighted down by the tons of extra weight in water still sloshing around in the cargo hold</w:t>
      </w:r>
      <w:del w:id="926" w:author="Julia Ringo" w:date="2023-10-05T13:14:00Z">
        <w:r w:rsidDel="000E7660">
          <w:rPr>
            <w:rFonts w:ascii="Arial" w:hAnsi="Arial"/>
          </w:rPr>
          <w:delText xml:space="preserve"> — </w:delText>
        </w:r>
      </w:del>
      <w:ins w:id="927" w:author="Julia Ringo" w:date="2023-10-05T13:14:00Z">
        <w:r w:rsidR="000E7660">
          <w:rPr>
            <w:rFonts w:ascii="Arial" w:hAnsi="Arial"/>
          </w:rPr>
          <w:t>—</w:t>
        </w:r>
      </w:ins>
      <w:r>
        <w:rPr>
          <w:rFonts w:ascii="Arial" w:hAnsi="Arial"/>
        </w:rPr>
        <w:t>nothing like the violent rise that an emergency blow would elicit had the boat been functioning normally</w:t>
      </w:r>
      <w:del w:id="928" w:author="Julia Ringo" w:date="2023-10-05T13:14:00Z">
        <w:r w:rsidDel="000E7660">
          <w:rPr>
            <w:rFonts w:ascii="Arial" w:hAnsi="Arial"/>
          </w:rPr>
          <w:delText xml:space="preserve"> — </w:delText>
        </w:r>
      </w:del>
      <w:ins w:id="929" w:author="Julia Ringo" w:date="2023-10-05T13:14:00Z">
        <w:r w:rsidR="000E7660">
          <w:rPr>
            <w:rFonts w:ascii="Arial" w:hAnsi="Arial"/>
          </w:rPr>
          <w:t>—</w:t>
        </w:r>
      </w:ins>
      <w:r>
        <w:rPr>
          <w:rFonts w:ascii="Arial" w:hAnsi="Arial"/>
        </w:rPr>
        <w:t>but they were steadily moving upward.</w:t>
      </w:r>
    </w:p>
    <w:p w14:paraId="5ED88E95" w14:textId="77777777" w:rsidR="001E2E9B" w:rsidRDefault="00000000">
      <w:pPr>
        <w:pStyle w:val="BodyText"/>
        <w:rPr>
          <w:rFonts w:ascii="Arial" w:hAnsi="Arial"/>
        </w:rPr>
      </w:pPr>
      <w:r>
        <w:rPr>
          <w:rFonts w:ascii="Arial" w:hAnsi="Arial"/>
        </w:rPr>
        <w:t>Hemi popped up in the control room and stood watching the gauges, smiling a quiet smile of intellectual and mechanical satisfaction.</w:t>
      </w:r>
    </w:p>
    <w:p w14:paraId="34E2C9AA" w14:textId="745328D1" w:rsidR="001E2E9B" w:rsidRDefault="00000000">
      <w:pPr>
        <w:pStyle w:val="BodyText"/>
        <w:rPr>
          <w:rFonts w:ascii="Arial" w:hAnsi="Arial"/>
        </w:rPr>
      </w:pPr>
      <w:r>
        <w:rPr>
          <w:rFonts w:ascii="Arial" w:hAnsi="Arial"/>
        </w:rPr>
        <w:t>“Hemi, don’t just stand there like a giant fucking cow,” Percy said to him</w:t>
      </w:r>
      <w:ins w:id="930" w:author="Julia Ringo" w:date="2023-10-10T13:22:00Z">
        <w:r w:rsidR="00200A9D">
          <w:rPr>
            <w:rFonts w:ascii="Arial" w:hAnsi="Arial"/>
          </w:rPr>
          <w:t>.</w:t>
        </w:r>
      </w:ins>
      <w:del w:id="931" w:author="Julia Ringo" w:date="2023-10-10T13:22:00Z">
        <w:r w:rsidDel="00200A9D">
          <w:rPr>
            <w:rFonts w:ascii="Arial" w:hAnsi="Arial"/>
          </w:rPr>
          <w:delText>,</w:delText>
        </w:r>
      </w:del>
      <w:r>
        <w:rPr>
          <w:rFonts w:ascii="Arial" w:hAnsi="Arial"/>
        </w:rPr>
        <w:t xml:space="preserve"> “</w:t>
      </w:r>
      <w:ins w:id="932" w:author="Julia Ringo" w:date="2023-10-10T13:22:00Z">
        <w:r w:rsidR="00200A9D">
          <w:rPr>
            <w:rFonts w:ascii="Arial" w:hAnsi="Arial"/>
          </w:rPr>
          <w:t>S</w:t>
        </w:r>
      </w:ins>
      <w:del w:id="933" w:author="Julia Ringo" w:date="2023-10-10T13:22:00Z">
        <w:r w:rsidDel="00200A9D">
          <w:rPr>
            <w:rFonts w:ascii="Arial" w:hAnsi="Arial"/>
          </w:rPr>
          <w:delText>s</w:delText>
        </w:r>
      </w:del>
      <w:r>
        <w:rPr>
          <w:rFonts w:ascii="Arial" w:hAnsi="Arial"/>
        </w:rPr>
        <w:t>it at the controls and make sure nothing stupid happens.”</w:t>
      </w:r>
    </w:p>
    <w:p w14:paraId="7B5F48EF" w14:textId="3D51BE0B" w:rsidR="001E2E9B" w:rsidRDefault="00000000">
      <w:pPr>
        <w:pStyle w:val="BodyText"/>
        <w:rPr>
          <w:rFonts w:ascii="Arial" w:hAnsi="Arial"/>
        </w:rPr>
      </w:pPr>
      <w:r>
        <w:rPr>
          <w:rFonts w:ascii="Arial" w:hAnsi="Arial"/>
        </w:rPr>
        <w:t>Hemi lowered himself into the planes control chair</w:t>
      </w:r>
      <w:ins w:id="934" w:author="Julia Ringo" w:date="2023-10-10T13:22:00Z">
        <w:r w:rsidR="00200A9D">
          <w:rPr>
            <w:rFonts w:ascii="Arial" w:hAnsi="Arial"/>
          </w:rPr>
          <w:t>,</w:t>
        </w:r>
      </w:ins>
      <w:r>
        <w:rPr>
          <w:rFonts w:ascii="Arial" w:hAnsi="Arial"/>
        </w:rPr>
        <w:t xml:space="preserve"> </w:t>
      </w:r>
      <w:del w:id="935" w:author="Julia Ringo" w:date="2023-10-10T13:22:00Z">
        <w:r w:rsidDel="00200A9D">
          <w:rPr>
            <w:rFonts w:ascii="Arial" w:hAnsi="Arial"/>
          </w:rPr>
          <w:delText xml:space="preserve">while </w:delText>
        </w:r>
      </w:del>
      <w:r>
        <w:rPr>
          <w:rFonts w:ascii="Arial" w:hAnsi="Arial"/>
        </w:rPr>
        <w:t>already turning the dive plane wheel to achieve a more controlled angle of rise.</w:t>
      </w:r>
    </w:p>
    <w:p w14:paraId="117DF249" w14:textId="32264689" w:rsidR="001E2E9B" w:rsidRDefault="00000000">
      <w:pPr>
        <w:pStyle w:val="BodyText"/>
        <w:rPr>
          <w:rFonts w:ascii="Arial" w:hAnsi="Arial"/>
        </w:rPr>
      </w:pPr>
      <w:r>
        <w:rPr>
          <w:rFonts w:ascii="Arial" w:hAnsi="Arial"/>
        </w:rPr>
        <w:t>Percy balanced the trim tanks to keep them as level as possible. “Keep the bow slightly down</w:t>
      </w:r>
      <w:ins w:id="936" w:author="Julia Ringo" w:date="2023-10-10T13:22:00Z">
        <w:r w:rsidR="00200A9D">
          <w:rPr>
            <w:rFonts w:ascii="Arial" w:hAnsi="Arial"/>
          </w:rPr>
          <w:t>,</w:t>
        </w:r>
      </w:ins>
      <w:r>
        <w:rPr>
          <w:rFonts w:ascii="Arial" w:hAnsi="Arial"/>
        </w:rPr>
        <w:t xml:space="preserve"> Hemi, otherwise all that water still in the cargo hold is going to wash right back to the engine room.”</w:t>
      </w:r>
    </w:p>
    <w:p w14:paraId="27C49EEE" w14:textId="77777777" w:rsidR="001E2E9B" w:rsidRDefault="00000000">
      <w:pPr>
        <w:pStyle w:val="BodyText"/>
        <w:rPr>
          <w:rFonts w:ascii="Arial" w:hAnsi="Arial"/>
        </w:rPr>
      </w:pPr>
      <w:r>
        <w:rPr>
          <w:rFonts w:ascii="Arial" w:hAnsi="Arial"/>
        </w:rPr>
        <w:t>A banging and cursing came up to them from the crew quarters, and a second later Chips climbed into the control room, leaving a small puddle of black water at the base of the ladder</w:t>
      </w:r>
      <w:del w:id="937" w:author="Julia Ringo" w:date="2023-10-10T13:22:00Z">
        <w:r w:rsidDel="00200A9D">
          <w:rPr>
            <w:rFonts w:ascii="Arial" w:hAnsi="Arial"/>
          </w:rPr>
          <w:delText>,</w:delText>
        </w:r>
      </w:del>
      <w:r>
        <w:rPr>
          <w:rFonts w:ascii="Arial" w:hAnsi="Arial"/>
        </w:rPr>
        <w:t xml:space="preserve"> and a thin trail of the foul stuff behind her as she stepped up to Percy. She was holding a length of steel bracing pipe in her hand.</w:t>
      </w:r>
    </w:p>
    <w:p w14:paraId="3D11E415" w14:textId="77777777" w:rsidR="001E2E9B" w:rsidRDefault="00000000">
      <w:pPr>
        <w:pStyle w:val="BodyText"/>
        <w:rPr>
          <w:rFonts w:ascii="Arial" w:hAnsi="Arial"/>
        </w:rPr>
      </w:pPr>
      <w:r>
        <w:rPr>
          <w:rFonts w:ascii="Arial" w:hAnsi="Arial"/>
        </w:rPr>
        <w:t>“</w:t>
      </w:r>
      <w:proofErr w:type="spellStart"/>
      <w:r>
        <w:rPr>
          <w:rFonts w:ascii="Arial" w:hAnsi="Arial"/>
        </w:rPr>
        <w:t>Ya</w:t>
      </w:r>
      <w:proofErr w:type="spellEnd"/>
      <w:r>
        <w:rPr>
          <w:rFonts w:ascii="Arial" w:hAnsi="Arial"/>
        </w:rPr>
        <w:t xml:space="preserve"> gaping and pustulated fucking asshole! </w:t>
      </w:r>
      <w:proofErr w:type="spellStart"/>
      <w:r>
        <w:rPr>
          <w:rFonts w:ascii="Arial" w:hAnsi="Arial"/>
        </w:rPr>
        <w:t>Ya</w:t>
      </w:r>
      <w:proofErr w:type="spellEnd"/>
      <w:r>
        <w:rPr>
          <w:rFonts w:ascii="Arial" w:hAnsi="Arial"/>
        </w:rPr>
        <w:t xml:space="preserve"> almost killed me! What fucking stupid idea came to your impenetrable head to blow the trim tanks with no warning? I was fuckin’ washed half-way down the fucking boat!”</w:t>
      </w:r>
    </w:p>
    <w:p w14:paraId="7267C860" w14:textId="458BA70B" w:rsidR="001E2E9B" w:rsidRDefault="00000000">
      <w:pPr>
        <w:pStyle w:val="BodyText"/>
        <w:rPr>
          <w:rFonts w:ascii="Arial" w:hAnsi="Arial"/>
        </w:rPr>
      </w:pPr>
      <w:r>
        <w:rPr>
          <w:rFonts w:ascii="Arial" w:hAnsi="Arial"/>
        </w:rPr>
        <w:t>“Back off</w:t>
      </w:r>
      <w:ins w:id="938" w:author="Julia Ringo" w:date="2023-10-10T13:22:00Z">
        <w:r w:rsidR="00200A9D">
          <w:rPr>
            <w:rFonts w:ascii="Arial" w:hAnsi="Arial"/>
          </w:rPr>
          <w:t>,</w:t>
        </w:r>
      </w:ins>
      <w:r>
        <w:rPr>
          <w:rFonts w:ascii="Arial" w:hAnsi="Arial"/>
        </w:rPr>
        <w:t xml:space="preserve"> Chips. I </w:t>
      </w:r>
      <w:proofErr w:type="spellStart"/>
      <w:r>
        <w:rPr>
          <w:rFonts w:ascii="Arial" w:hAnsi="Arial"/>
        </w:rPr>
        <w:t>gotta</w:t>
      </w:r>
      <w:proofErr w:type="spellEnd"/>
      <w:r>
        <w:rPr>
          <w:rFonts w:ascii="Arial" w:hAnsi="Arial"/>
        </w:rPr>
        <w:t xml:space="preserve"> deal with surfacing my boat. We can talk about proper emergency procedures later,” Percy replied</w:t>
      </w:r>
      <w:del w:id="939" w:author="Julia Ringo" w:date="2023-10-10T13:22:00Z">
        <w:r w:rsidDel="00200A9D">
          <w:rPr>
            <w:rFonts w:ascii="Arial" w:hAnsi="Arial"/>
          </w:rPr>
          <w:delText xml:space="preserve"> to Chips</w:delText>
        </w:r>
      </w:del>
      <w:r>
        <w:rPr>
          <w:rFonts w:ascii="Arial" w:hAnsi="Arial"/>
        </w:rPr>
        <w:t>, trying to keep her voice calm.</w:t>
      </w:r>
    </w:p>
    <w:p w14:paraId="127F0769" w14:textId="526EAFDB" w:rsidR="001E2E9B" w:rsidRDefault="00000000">
      <w:pPr>
        <w:pStyle w:val="BodyText"/>
        <w:rPr>
          <w:rFonts w:ascii="Arial" w:hAnsi="Arial"/>
        </w:rPr>
      </w:pPr>
      <w:r>
        <w:rPr>
          <w:rFonts w:ascii="Arial" w:hAnsi="Arial"/>
        </w:rPr>
        <w:t>“</w:t>
      </w:r>
      <w:proofErr w:type="spellStart"/>
      <w:r>
        <w:rPr>
          <w:rFonts w:ascii="Arial" w:hAnsi="Arial"/>
        </w:rPr>
        <w:t>Ya</w:t>
      </w:r>
      <w:proofErr w:type="spellEnd"/>
      <w:r>
        <w:rPr>
          <w:rFonts w:ascii="Arial" w:hAnsi="Arial"/>
        </w:rPr>
        <w:t xml:space="preserve"> </w:t>
      </w:r>
      <w:proofErr w:type="gramStart"/>
      <w:r>
        <w:rPr>
          <w:rFonts w:ascii="Arial" w:hAnsi="Arial"/>
        </w:rPr>
        <w:t>fuck</w:t>
      </w:r>
      <w:proofErr w:type="gramEnd"/>
      <w:r>
        <w:rPr>
          <w:rFonts w:ascii="Arial" w:hAnsi="Arial"/>
        </w:rPr>
        <w:t xml:space="preserve"> yourself and your fucking proper procedures. I’m talking about my fucking life</w:t>
      </w:r>
      <w:ins w:id="940" w:author="Julia Ringo" w:date="2023-10-10T13:23:00Z">
        <w:r w:rsidR="00200A9D">
          <w:rPr>
            <w:rFonts w:ascii="Arial" w:hAnsi="Arial"/>
          </w:rPr>
          <w:t>,</w:t>
        </w:r>
      </w:ins>
      <w:r>
        <w:rPr>
          <w:rFonts w:ascii="Arial" w:hAnsi="Arial"/>
        </w:rPr>
        <w:t xml:space="preserve"> </w:t>
      </w:r>
      <w:proofErr w:type="gramStart"/>
      <w:r>
        <w:rPr>
          <w:rFonts w:ascii="Arial" w:hAnsi="Arial"/>
        </w:rPr>
        <w:t>you</w:t>
      </w:r>
      <w:proofErr w:type="gramEnd"/>
      <w:r>
        <w:rPr>
          <w:rFonts w:ascii="Arial" w:hAnsi="Arial"/>
        </w:rPr>
        <w:t xml:space="preserve"> fucking swollen and carbuncled head of a syphilitic cock.” Chips raised the pipe and pointed it at Percy.</w:t>
      </w:r>
    </w:p>
    <w:p w14:paraId="2E4BF66D" w14:textId="429FDB04" w:rsidR="001E2E9B" w:rsidRDefault="00000000">
      <w:pPr>
        <w:pStyle w:val="BodyText"/>
        <w:rPr>
          <w:rFonts w:ascii="Arial" w:hAnsi="Arial"/>
        </w:rPr>
      </w:pPr>
      <w:r>
        <w:rPr>
          <w:rFonts w:ascii="Arial" w:hAnsi="Arial"/>
        </w:rPr>
        <w:t>Percy did not even look at Chips, instead keeping her eyes on the depth gauge</w:t>
      </w:r>
      <w:ins w:id="941" w:author="Julia Ringo" w:date="2023-10-10T13:23:00Z">
        <w:r w:rsidR="00200A9D">
          <w:rPr>
            <w:rFonts w:ascii="Arial" w:hAnsi="Arial"/>
          </w:rPr>
          <w:t>,</w:t>
        </w:r>
      </w:ins>
      <w:r>
        <w:rPr>
          <w:rFonts w:ascii="Arial" w:hAnsi="Arial"/>
        </w:rPr>
        <w:t xml:space="preserve"> </w:t>
      </w:r>
      <w:del w:id="942" w:author="Julia Ringo" w:date="2023-10-10T13:23:00Z">
        <w:r w:rsidDel="00200A9D">
          <w:rPr>
            <w:rFonts w:ascii="Arial" w:hAnsi="Arial"/>
          </w:rPr>
          <w:delText xml:space="preserve">that </w:delText>
        </w:r>
      </w:del>
      <w:ins w:id="943" w:author="Julia Ringo" w:date="2023-10-10T13:23:00Z">
        <w:r w:rsidR="00200A9D">
          <w:rPr>
            <w:rFonts w:ascii="Arial" w:hAnsi="Arial"/>
          </w:rPr>
          <w:t>which showed</w:t>
        </w:r>
      </w:ins>
      <w:del w:id="944" w:author="Julia Ringo" w:date="2023-10-10T13:23:00Z">
        <w:r w:rsidDel="00200A9D">
          <w:rPr>
            <w:rFonts w:ascii="Arial" w:hAnsi="Arial"/>
          </w:rPr>
          <w:delText xml:space="preserve">was steadily showing </w:delText>
        </w:r>
      </w:del>
      <w:ins w:id="945" w:author="Julia Ringo" w:date="2023-10-10T13:23:00Z">
        <w:r w:rsidR="00200A9D">
          <w:rPr>
            <w:rFonts w:ascii="Arial" w:hAnsi="Arial"/>
          </w:rPr>
          <w:t xml:space="preserve"> </w:t>
        </w:r>
      </w:ins>
      <w:r>
        <w:rPr>
          <w:rFonts w:ascii="Arial" w:hAnsi="Arial"/>
        </w:rPr>
        <w:t xml:space="preserve">the boat </w:t>
      </w:r>
      <w:ins w:id="946" w:author="Julia Ringo" w:date="2023-10-10T13:23:00Z">
        <w:r w:rsidR="00200A9D">
          <w:rPr>
            <w:rFonts w:ascii="Arial" w:hAnsi="Arial"/>
          </w:rPr>
          <w:t xml:space="preserve">steadily </w:t>
        </w:r>
      </w:ins>
      <w:r>
        <w:rPr>
          <w:rFonts w:ascii="Arial" w:hAnsi="Arial"/>
        </w:rPr>
        <w:t>coming shallower. “Put that pipe down</w:t>
      </w:r>
      <w:ins w:id="947" w:author="Julia Ringo" w:date="2023-10-10T13:23:00Z">
        <w:r w:rsidR="00200A9D">
          <w:rPr>
            <w:rFonts w:ascii="Arial" w:hAnsi="Arial"/>
          </w:rPr>
          <w:t>,</w:t>
        </w:r>
      </w:ins>
      <w:r>
        <w:rPr>
          <w:rFonts w:ascii="Arial" w:hAnsi="Arial"/>
        </w:rPr>
        <w:t xml:space="preserve"> Chips.”</w:t>
      </w:r>
    </w:p>
    <w:p w14:paraId="33397EAD" w14:textId="5D17C78F" w:rsidR="001E2E9B" w:rsidRDefault="00000000">
      <w:pPr>
        <w:pStyle w:val="BodyText"/>
        <w:rPr>
          <w:rFonts w:ascii="Arial" w:hAnsi="Arial"/>
        </w:rPr>
      </w:pPr>
      <w:r>
        <w:rPr>
          <w:rFonts w:ascii="Arial" w:hAnsi="Arial"/>
        </w:rPr>
        <w:t>Chips snapped. She rushed at Percy</w:t>
      </w:r>
      <w:ins w:id="948" w:author="Julia Ringo" w:date="2023-10-10T13:23:00Z">
        <w:r w:rsidR="00200A9D">
          <w:rPr>
            <w:rFonts w:ascii="Arial" w:hAnsi="Arial"/>
          </w:rPr>
          <w:t>,</w:t>
        </w:r>
      </w:ins>
      <w:r>
        <w:rPr>
          <w:rFonts w:ascii="Arial" w:hAnsi="Arial"/>
        </w:rPr>
        <w:t xml:space="preserve"> </w:t>
      </w:r>
      <w:del w:id="949" w:author="Julia Ringo" w:date="2023-10-10T13:23:00Z">
        <w:r w:rsidDel="00200A9D">
          <w:rPr>
            <w:rFonts w:ascii="Arial" w:hAnsi="Arial"/>
          </w:rPr>
          <w:delText xml:space="preserve">taking </w:delText>
        </w:r>
      </w:del>
      <w:ins w:id="950" w:author="Julia Ringo" w:date="2023-10-10T13:23:00Z">
        <w:r w:rsidR="00200A9D">
          <w:rPr>
            <w:rFonts w:ascii="Arial" w:hAnsi="Arial"/>
          </w:rPr>
          <w:t xml:space="preserve">swinging </w:t>
        </w:r>
      </w:ins>
      <w:r>
        <w:rPr>
          <w:rFonts w:ascii="Arial" w:hAnsi="Arial"/>
        </w:rPr>
        <w:t xml:space="preserve">the piece of pipe in a long </w:t>
      </w:r>
      <w:del w:id="951" w:author="Julia Ringo" w:date="2023-10-10T13:23:00Z">
        <w:r w:rsidDel="00200A9D">
          <w:rPr>
            <w:rFonts w:ascii="Arial" w:hAnsi="Arial"/>
          </w:rPr>
          <w:delText xml:space="preserve">swinging </w:delText>
        </w:r>
      </w:del>
      <w:r>
        <w:rPr>
          <w:rFonts w:ascii="Arial" w:hAnsi="Arial"/>
        </w:rPr>
        <w:t xml:space="preserve">arc across the control room, just missing </w:t>
      </w:r>
      <w:proofErr w:type="spellStart"/>
      <w:r>
        <w:rPr>
          <w:rFonts w:ascii="Arial" w:hAnsi="Arial"/>
        </w:rPr>
        <w:t>Hemi’s</w:t>
      </w:r>
      <w:proofErr w:type="spellEnd"/>
      <w:r>
        <w:rPr>
          <w:rFonts w:ascii="Arial" w:hAnsi="Arial"/>
        </w:rPr>
        <w:t xml:space="preserve"> head but connecting with </w:t>
      </w:r>
      <w:del w:id="952" w:author="Julia Ringo" w:date="2023-10-10T13:23:00Z">
        <w:r w:rsidDel="00200A9D">
          <w:rPr>
            <w:rFonts w:ascii="Arial" w:hAnsi="Arial"/>
          </w:rPr>
          <w:lastRenderedPageBreak/>
          <w:delText xml:space="preserve">Captain </w:delText>
        </w:r>
      </w:del>
      <w:r>
        <w:rPr>
          <w:rFonts w:ascii="Arial" w:hAnsi="Arial"/>
        </w:rPr>
        <w:t>Percy’s stomach. Percy doubled over immediately and fell to the cold metal of the deck.</w:t>
      </w:r>
    </w:p>
    <w:p w14:paraId="3FBD8CD6" w14:textId="77777777" w:rsidR="001E2E9B" w:rsidRDefault="00000000">
      <w:pPr>
        <w:pStyle w:val="BodyText"/>
        <w:rPr>
          <w:rFonts w:ascii="Arial" w:hAnsi="Arial"/>
        </w:rPr>
      </w:pPr>
      <w:r>
        <w:rPr>
          <w:rFonts w:ascii="Arial" w:hAnsi="Arial"/>
        </w:rPr>
        <w:t>Hemi was out of his seat a second later</w:t>
      </w:r>
      <w:del w:id="953" w:author="Julia Ringo" w:date="2023-10-10T13:24:00Z">
        <w:r w:rsidDel="00200A9D">
          <w:rPr>
            <w:rFonts w:ascii="Arial" w:hAnsi="Arial"/>
          </w:rPr>
          <w:delText>,</w:delText>
        </w:r>
      </w:del>
      <w:r>
        <w:rPr>
          <w:rFonts w:ascii="Arial" w:hAnsi="Arial"/>
        </w:rPr>
        <w:t xml:space="preserve"> and had Chips’ forearms taut in his huge fists, like bracing on the cables of a massive suspension bridge.</w:t>
      </w:r>
    </w:p>
    <w:p w14:paraId="65D0CD59" w14:textId="51097D47" w:rsidR="001E2E9B" w:rsidRDefault="00000000">
      <w:pPr>
        <w:pStyle w:val="BodyText"/>
        <w:rPr>
          <w:rFonts w:ascii="Arial" w:hAnsi="Arial"/>
        </w:rPr>
      </w:pPr>
      <w:r>
        <w:rPr>
          <w:rFonts w:ascii="Arial" w:hAnsi="Arial"/>
        </w:rPr>
        <w:t xml:space="preserve">Percy was not down long. She got up to one knee before she fired Chips. “You’re off the boat,” </w:t>
      </w:r>
      <w:del w:id="954" w:author="Julia Ringo" w:date="2023-10-10T13:24:00Z">
        <w:r w:rsidDel="00200A9D">
          <w:rPr>
            <w:rFonts w:ascii="Arial" w:hAnsi="Arial"/>
          </w:rPr>
          <w:delText xml:space="preserve">Percy </w:delText>
        </w:r>
      </w:del>
      <w:ins w:id="955" w:author="Julia Ringo" w:date="2023-10-10T13:24:00Z">
        <w:r w:rsidR="00200A9D">
          <w:rPr>
            <w:rFonts w:ascii="Arial" w:hAnsi="Arial"/>
          </w:rPr>
          <w:t xml:space="preserve">she </w:t>
        </w:r>
      </w:ins>
      <w:r>
        <w:rPr>
          <w:rFonts w:ascii="Arial" w:hAnsi="Arial"/>
        </w:rPr>
        <w:t>said quietly</w:t>
      </w:r>
      <w:ins w:id="956" w:author="Julia Ringo" w:date="2023-10-10T13:24:00Z">
        <w:r w:rsidR="00200A9D">
          <w:rPr>
            <w:rFonts w:ascii="Arial" w:hAnsi="Arial"/>
          </w:rPr>
          <w:t>,</w:t>
        </w:r>
      </w:ins>
      <w:r>
        <w:rPr>
          <w:rFonts w:ascii="Arial" w:hAnsi="Arial"/>
        </w:rPr>
        <w:t xml:space="preserve"> between gasping breaths. “We get to a port, you take your gear with you when you get off, and never again befoul my boat with your black fungal attitude.”</w:t>
      </w:r>
    </w:p>
    <w:p w14:paraId="1662C6D8" w14:textId="77777777" w:rsidR="001E2E9B" w:rsidRDefault="00000000">
      <w:pPr>
        <w:pStyle w:val="BodyText"/>
        <w:rPr>
          <w:rFonts w:ascii="Arial" w:hAnsi="Arial"/>
        </w:rPr>
      </w:pPr>
      <w:r>
        <w:rPr>
          <w:rFonts w:ascii="Arial" w:hAnsi="Arial"/>
        </w:rPr>
        <w:t>“</w:t>
      </w:r>
      <w:proofErr w:type="spellStart"/>
      <w:r>
        <w:rPr>
          <w:rFonts w:ascii="Arial" w:hAnsi="Arial"/>
        </w:rPr>
        <w:t>Ya</w:t>
      </w:r>
      <w:proofErr w:type="spellEnd"/>
      <w:r>
        <w:rPr>
          <w:rFonts w:ascii="Arial" w:hAnsi="Arial"/>
        </w:rPr>
        <w:t xml:space="preserve">? Fuck you, you vegetatively stupid sow. I’ll fucking be asleep in my rack while your fucking rusting shithole of a boat sinks around you. I don’t </w:t>
      </w:r>
      <w:proofErr w:type="gramStart"/>
      <w:r>
        <w:rPr>
          <w:rFonts w:ascii="Arial" w:hAnsi="Arial"/>
        </w:rPr>
        <w:t>fucking</w:t>
      </w:r>
      <w:proofErr w:type="gramEnd"/>
      <w:r>
        <w:rPr>
          <w:rFonts w:ascii="Arial" w:hAnsi="Arial"/>
        </w:rPr>
        <w:t xml:space="preserve"> care anymore. I’d rather die than save your bulbous fucking ass one more time.”</w:t>
      </w:r>
    </w:p>
    <w:p w14:paraId="66731B71" w14:textId="77777777" w:rsidR="001E2E9B" w:rsidRDefault="00000000">
      <w:pPr>
        <w:pStyle w:val="BodyText"/>
        <w:rPr>
          <w:rFonts w:ascii="Arial" w:hAnsi="Arial"/>
        </w:rPr>
      </w:pPr>
      <w:r>
        <w:rPr>
          <w:rFonts w:ascii="Arial" w:hAnsi="Arial"/>
        </w:rPr>
        <w:t>Hemi was steering Chips toward</w:t>
      </w:r>
      <w:del w:id="957" w:author="Julia Ringo" w:date="2023-10-10T13:37:00Z">
        <w:r w:rsidDel="00200A9D">
          <w:rPr>
            <w:rFonts w:ascii="Arial" w:hAnsi="Arial"/>
          </w:rPr>
          <w:delText>s</w:delText>
        </w:r>
      </w:del>
      <w:r>
        <w:rPr>
          <w:rFonts w:ascii="Arial" w:hAnsi="Arial"/>
        </w:rPr>
        <w:t xml:space="preserve"> the hatch down out of the control room. He had to let her arms go for her to get down the ladder, though he kept the piece of pipe she had been holding. Hemi and Percy could hear her smashing and cursing her way forward to the crew quarters.</w:t>
      </w:r>
    </w:p>
    <w:p w14:paraId="68F0A91F" w14:textId="16CA4886" w:rsidR="001E2E9B" w:rsidRDefault="00000000">
      <w:pPr>
        <w:pStyle w:val="BodyText"/>
        <w:rPr>
          <w:rFonts w:ascii="Arial" w:hAnsi="Arial"/>
        </w:rPr>
      </w:pPr>
      <w:r>
        <w:rPr>
          <w:rFonts w:ascii="Arial" w:hAnsi="Arial"/>
        </w:rPr>
        <w:t xml:space="preserve">“We all need </w:t>
      </w:r>
      <w:del w:id="958" w:author="Julia Ringo" w:date="2023-10-10T13:24:00Z">
        <w:r w:rsidDel="00200A9D">
          <w:rPr>
            <w:rFonts w:ascii="Arial" w:hAnsi="Arial"/>
          </w:rPr>
          <w:delText xml:space="preserve">to </w:delText>
        </w:r>
      </w:del>
      <w:r>
        <w:rPr>
          <w:rFonts w:ascii="Arial" w:hAnsi="Arial"/>
        </w:rPr>
        <w:t>rest</w:t>
      </w:r>
      <w:ins w:id="959" w:author="Julia Ringo" w:date="2023-10-10T13:24:00Z">
        <w:r w:rsidR="00200A9D">
          <w:rPr>
            <w:rFonts w:ascii="Arial" w:hAnsi="Arial"/>
          </w:rPr>
          <w:t>,</w:t>
        </w:r>
      </w:ins>
      <w:r>
        <w:rPr>
          <w:rFonts w:ascii="Arial" w:hAnsi="Arial"/>
        </w:rPr>
        <w:t xml:space="preserve"> Sylvia,” said Hemi.</w:t>
      </w:r>
    </w:p>
    <w:p w14:paraId="7394F9C1" w14:textId="77777777" w:rsidR="001E2E9B" w:rsidRDefault="00000000">
      <w:pPr>
        <w:pStyle w:val="BodyText"/>
        <w:rPr>
          <w:rFonts w:ascii="Arial" w:hAnsi="Arial"/>
        </w:rPr>
      </w:pPr>
      <w:r>
        <w:rPr>
          <w:rFonts w:ascii="Arial" w:hAnsi="Arial"/>
        </w:rPr>
        <w:t>“I need it more than anyone, but you don’t see me swinging pipes at people.”</w:t>
      </w:r>
    </w:p>
    <w:p w14:paraId="353E45BE" w14:textId="113A9397" w:rsidR="001E2E9B" w:rsidRDefault="00000000">
      <w:pPr>
        <w:pStyle w:val="BodyText"/>
        <w:rPr>
          <w:rFonts w:ascii="Arial" w:hAnsi="Arial"/>
        </w:rPr>
      </w:pPr>
      <w:bookmarkStart w:id="960" w:name="tablemount"/>
      <w:r>
        <w:rPr>
          <w:rFonts w:ascii="Arial" w:hAnsi="Arial"/>
        </w:rPr>
        <w:t xml:space="preserve">Hemi nodded quietly. But he knew Chips was right on two counts: blowing the trim tanks without warning was incredibly dangerous. </w:t>
      </w:r>
      <w:commentRangeStart w:id="961"/>
      <w:r>
        <w:rPr>
          <w:rFonts w:ascii="Arial" w:hAnsi="Arial"/>
        </w:rPr>
        <w:t xml:space="preserve">And they would never get to a port without </w:t>
      </w:r>
      <w:proofErr w:type="spellStart"/>
      <w:r>
        <w:rPr>
          <w:rFonts w:ascii="Arial" w:hAnsi="Arial"/>
        </w:rPr>
        <w:t>Chips’</w:t>
      </w:r>
      <w:ins w:id="962" w:author="Julia Ringo" w:date="2023-10-10T13:24:00Z">
        <w:r w:rsidR="00200A9D">
          <w:rPr>
            <w:rFonts w:ascii="Arial" w:hAnsi="Arial"/>
          </w:rPr>
          <w:t>s</w:t>
        </w:r>
      </w:ins>
      <w:proofErr w:type="spellEnd"/>
      <w:r>
        <w:rPr>
          <w:rFonts w:ascii="Arial" w:hAnsi="Arial"/>
        </w:rPr>
        <w:t xml:space="preserve"> continuous help to patch the leaking hull.</w:t>
      </w:r>
      <w:bookmarkEnd w:id="960"/>
      <w:commentRangeEnd w:id="961"/>
      <w:r w:rsidR="00200A9D">
        <w:rPr>
          <w:rStyle w:val="CommentReference"/>
        </w:rPr>
        <w:commentReference w:id="961"/>
      </w:r>
    </w:p>
    <w:p w14:paraId="310661C4" w14:textId="77777777" w:rsidR="001E2E9B" w:rsidRDefault="00000000">
      <w:pPr>
        <w:pStyle w:val="Heading2"/>
        <w:rPr>
          <w:rFonts w:ascii="Arial" w:hAnsi="Arial"/>
        </w:rPr>
      </w:pPr>
      <w:r>
        <w:rPr>
          <w:rFonts w:ascii="Arial" w:hAnsi="Arial"/>
        </w:rPr>
        <w:t xml:space="preserve">2. The </w:t>
      </w:r>
      <w:r>
        <w:rPr>
          <w:rFonts w:ascii="Arial" w:hAnsi="Arial"/>
          <w:i/>
          <w:iCs/>
        </w:rPr>
        <w:t>Gnat</w:t>
      </w:r>
    </w:p>
    <w:p w14:paraId="5CE16A94" w14:textId="3DF60F2A" w:rsidR="001E2E9B" w:rsidRDefault="00000000">
      <w:pPr>
        <w:pStyle w:val="FirstParagraph"/>
        <w:rPr>
          <w:rFonts w:ascii="Arial" w:hAnsi="Arial"/>
        </w:rPr>
      </w:pPr>
      <w:r>
        <w:rPr>
          <w:rFonts w:ascii="Arial" w:hAnsi="Arial"/>
        </w:rPr>
        <w:t xml:space="preserve">The </w:t>
      </w:r>
      <w:r>
        <w:rPr>
          <w:rFonts w:ascii="Arial" w:hAnsi="Arial"/>
          <w:i/>
          <w:iCs/>
        </w:rPr>
        <w:t>Prospect</w:t>
      </w:r>
      <w:r>
        <w:rPr>
          <w:rFonts w:ascii="Arial" w:hAnsi="Arial"/>
        </w:rPr>
        <w:t xml:space="preserve"> rose slowly. It tilted a little on one axis</w:t>
      </w:r>
      <w:ins w:id="963" w:author="Julia Ringo" w:date="2023-10-10T13:25:00Z">
        <w:r w:rsidR="00200A9D">
          <w:rPr>
            <w:rFonts w:ascii="Arial" w:hAnsi="Arial"/>
          </w:rPr>
          <w:t>,</w:t>
        </w:r>
      </w:ins>
      <w:r>
        <w:rPr>
          <w:rFonts w:ascii="Arial" w:hAnsi="Arial"/>
        </w:rPr>
        <w:t xml:space="preserve"> then the other</w:t>
      </w:r>
      <w:ins w:id="964" w:author="Julia Ringo" w:date="2023-10-10T13:25:00Z">
        <w:r w:rsidR="00200A9D">
          <w:rPr>
            <w:rFonts w:ascii="Arial" w:hAnsi="Arial"/>
          </w:rPr>
          <w:t>,</w:t>
        </w:r>
      </w:ins>
      <w:r>
        <w:rPr>
          <w:rFonts w:ascii="Arial" w:hAnsi="Arial"/>
        </w:rPr>
        <w:t xml:space="preserve"> as Captain Percy adjusted the trim of the tanks. But </w:t>
      </w:r>
      <w:del w:id="965" w:author="Julia Ringo" w:date="2023-10-10T13:25:00Z">
        <w:r w:rsidDel="00200A9D">
          <w:rPr>
            <w:rFonts w:ascii="Arial" w:hAnsi="Arial"/>
          </w:rPr>
          <w:delText xml:space="preserve">more or less </w:delText>
        </w:r>
      </w:del>
      <w:r>
        <w:rPr>
          <w:rFonts w:ascii="Arial" w:hAnsi="Arial"/>
        </w:rPr>
        <w:t>the boat rose straight up</w:t>
      </w:r>
      <w:proofErr w:type="gramStart"/>
      <w:ins w:id="966" w:author="Julia Ringo" w:date="2023-10-10T13:25:00Z">
        <w:r w:rsidR="00200A9D">
          <w:rPr>
            <w:rFonts w:ascii="Arial" w:hAnsi="Arial"/>
          </w:rPr>
          <w:t>, more or less,</w:t>
        </w:r>
      </w:ins>
      <w:r>
        <w:rPr>
          <w:rFonts w:ascii="Arial" w:hAnsi="Arial"/>
        </w:rPr>
        <w:t xml:space="preserve"> since</w:t>
      </w:r>
      <w:proofErr w:type="gramEnd"/>
      <w:r>
        <w:rPr>
          <w:rFonts w:ascii="Arial" w:hAnsi="Arial"/>
        </w:rPr>
        <w:t xml:space="preserve"> they did not have the motors running and it was being lifted by buoyancy alone.</w:t>
      </w:r>
    </w:p>
    <w:p w14:paraId="4EC28974" w14:textId="19748532" w:rsidR="001E2E9B" w:rsidRDefault="00000000">
      <w:pPr>
        <w:pStyle w:val="BodyText"/>
        <w:rPr>
          <w:rFonts w:ascii="Arial" w:hAnsi="Arial"/>
        </w:rPr>
      </w:pPr>
      <w:r>
        <w:rPr>
          <w:rFonts w:ascii="Arial" w:hAnsi="Arial"/>
        </w:rPr>
        <w:t xml:space="preserve">Percy and Hemi watched the depth gauge slowly roll itself backwards, up past their test depth, up into what Percy would normally consider safe operating depth, then periscope depth, and then the sail broke through the surface. Those in the crew quarters could feel the boat bob like a cork to the surface, and </w:t>
      </w:r>
      <w:del w:id="967" w:author="Julia Ringo" w:date="2023-10-10T13:26:00Z">
        <w:r w:rsidDel="00200A9D">
          <w:rPr>
            <w:rFonts w:ascii="Arial" w:hAnsi="Arial"/>
          </w:rPr>
          <w:delText xml:space="preserve">at that </w:delText>
        </w:r>
      </w:del>
      <w:r>
        <w:rPr>
          <w:rFonts w:ascii="Arial" w:hAnsi="Arial"/>
        </w:rPr>
        <w:t>they let out a small cheer that echoed to the control room from the depths of the boat. They arrived moments later at the bottom of the ladder to the control room, obviously expecting to go out on deck.</w:t>
      </w:r>
    </w:p>
    <w:p w14:paraId="1820113E" w14:textId="6F3DD929" w:rsidR="001E2E9B" w:rsidRDefault="00000000">
      <w:pPr>
        <w:pStyle w:val="BodyText"/>
        <w:rPr>
          <w:rFonts w:ascii="Arial" w:hAnsi="Arial"/>
        </w:rPr>
      </w:pPr>
      <w:r>
        <w:rPr>
          <w:rFonts w:ascii="Arial" w:hAnsi="Arial"/>
        </w:rPr>
        <w:t xml:space="preserve">At first, Captain Percy was not even going to think about allowing that. Years of experience had reinforced the routine that the first action on surfacing a sub was to scan around with the periscope, if not the radar. There was always a chance that the only safe move </w:t>
      </w:r>
      <w:del w:id="968" w:author="Julia Ringo" w:date="2023-10-10T13:26:00Z">
        <w:r w:rsidDel="00200A9D">
          <w:rPr>
            <w:rFonts w:ascii="Arial" w:hAnsi="Arial"/>
          </w:rPr>
          <w:delText xml:space="preserve">was </w:delText>
        </w:r>
      </w:del>
      <w:ins w:id="969" w:author="Julia Ringo" w:date="2023-10-10T13:26:00Z">
        <w:r w:rsidR="00200A9D">
          <w:rPr>
            <w:rFonts w:ascii="Arial" w:hAnsi="Arial"/>
          </w:rPr>
          <w:t xml:space="preserve">would be </w:t>
        </w:r>
      </w:ins>
      <w:r>
        <w:rPr>
          <w:rFonts w:ascii="Arial" w:hAnsi="Arial"/>
        </w:rPr>
        <w:t>to dive right back down. But she fought back this instinct</w:t>
      </w:r>
      <w:del w:id="970" w:author="Julia Ringo" w:date="2023-10-10T13:26:00Z">
        <w:r w:rsidDel="00200A9D">
          <w:rPr>
            <w:rFonts w:ascii="Arial" w:hAnsi="Arial"/>
          </w:rPr>
          <w:delText xml:space="preserve"> within herself</w:delText>
        </w:r>
      </w:del>
      <w:del w:id="971" w:author="Julia Ringo" w:date="2023-10-05T13:14:00Z">
        <w:r w:rsidDel="000E7660">
          <w:rPr>
            <w:rFonts w:ascii="Arial" w:hAnsi="Arial"/>
          </w:rPr>
          <w:delText xml:space="preserve"> — </w:delText>
        </w:r>
      </w:del>
      <w:ins w:id="972" w:author="Julia Ringo" w:date="2023-10-10T13:27:00Z">
        <w:r w:rsidR="00200A9D">
          <w:rPr>
            <w:rFonts w:ascii="Arial" w:hAnsi="Arial"/>
          </w:rPr>
          <w:t xml:space="preserve">: </w:t>
        </w:r>
      </w:ins>
      <w:r>
        <w:rPr>
          <w:rFonts w:ascii="Arial" w:hAnsi="Arial"/>
        </w:rPr>
        <w:t>there was nothing on the surface that could be more dangerous than attempting to dive her damaged boat again. She looked down at her crew</w:t>
      </w:r>
      <w:del w:id="973" w:author="Julia Ringo" w:date="2023-10-05T13:14:00Z">
        <w:r w:rsidDel="000E7660">
          <w:rPr>
            <w:rFonts w:ascii="Arial" w:hAnsi="Arial"/>
          </w:rPr>
          <w:delText xml:space="preserve"> — </w:delText>
        </w:r>
      </w:del>
      <w:ins w:id="974" w:author="Julia Ringo" w:date="2023-10-05T13:14:00Z">
        <w:r w:rsidR="000E7660">
          <w:rPr>
            <w:rFonts w:ascii="Arial" w:hAnsi="Arial"/>
          </w:rPr>
          <w:t>—</w:t>
        </w:r>
      </w:ins>
      <w:r>
        <w:rPr>
          <w:rFonts w:ascii="Arial" w:hAnsi="Arial"/>
        </w:rPr>
        <w:t>minus Chips</w:t>
      </w:r>
      <w:del w:id="975" w:author="Julia Ringo" w:date="2023-10-05T13:14:00Z">
        <w:r w:rsidDel="000E7660">
          <w:rPr>
            <w:rFonts w:ascii="Arial" w:hAnsi="Arial"/>
          </w:rPr>
          <w:delText xml:space="preserve"> — </w:delText>
        </w:r>
      </w:del>
      <w:ins w:id="976" w:author="Julia Ringo" w:date="2023-10-05T13:14:00Z">
        <w:r w:rsidR="000E7660">
          <w:rPr>
            <w:rFonts w:ascii="Arial" w:hAnsi="Arial"/>
          </w:rPr>
          <w:t>—</w:t>
        </w:r>
      </w:ins>
      <w:r>
        <w:rPr>
          <w:rFonts w:ascii="Arial" w:hAnsi="Arial"/>
        </w:rPr>
        <w:t>and waved them up through the control room.</w:t>
      </w:r>
    </w:p>
    <w:p w14:paraId="214232CB" w14:textId="12E063DD" w:rsidR="001E2E9B" w:rsidRDefault="00000000">
      <w:pPr>
        <w:pStyle w:val="BodyText"/>
        <w:rPr>
          <w:rFonts w:ascii="Arial" w:hAnsi="Arial"/>
        </w:rPr>
      </w:pPr>
      <w:r>
        <w:rPr>
          <w:rFonts w:ascii="Arial" w:hAnsi="Arial"/>
        </w:rPr>
        <w:lastRenderedPageBreak/>
        <w:t>Owen, with his scrawny youthful energy, led the way</w:t>
      </w:r>
      <w:ins w:id="977" w:author="Julia Ringo" w:date="2023-10-10T13:27:00Z">
        <w:r w:rsidR="00200A9D">
          <w:rPr>
            <w:rFonts w:ascii="Arial" w:hAnsi="Arial"/>
          </w:rPr>
          <w:t xml:space="preserve">. He </w:t>
        </w:r>
      </w:ins>
      <w:del w:id="978" w:author="Julia Ringo" w:date="2023-10-10T13:27:00Z">
        <w:r w:rsidDel="00200A9D">
          <w:rPr>
            <w:rFonts w:ascii="Arial" w:hAnsi="Arial"/>
          </w:rPr>
          <w:delText xml:space="preserve"> and </w:delText>
        </w:r>
      </w:del>
      <w:r>
        <w:rPr>
          <w:rFonts w:ascii="Arial" w:hAnsi="Arial"/>
        </w:rPr>
        <w:t>charged up the ladder, struggled with the tightly closed and somewhat rusted hatch-seal wheel for a moment before squeaking it open, and push</w:t>
      </w:r>
      <w:ins w:id="979" w:author="Julia Ringo" w:date="2023-10-10T13:27:00Z">
        <w:r w:rsidR="00200A9D">
          <w:rPr>
            <w:rFonts w:ascii="Arial" w:hAnsi="Arial"/>
          </w:rPr>
          <w:t>ed</w:t>
        </w:r>
      </w:ins>
      <w:del w:id="980" w:author="Julia Ringo" w:date="2023-10-10T13:27:00Z">
        <w:r w:rsidDel="00200A9D">
          <w:rPr>
            <w:rFonts w:ascii="Arial" w:hAnsi="Arial"/>
          </w:rPr>
          <w:delText>ing</w:delText>
        </w:r>
      </w:del>
      <w:r>
        <w:rPr>
          <w:rFonts w:ascii="Arial" w:hAnsi="Arial"/>
        </w:rPr>
        <w:t xml:space="preserve"> the hatch up with a pop as the slight variation in pressure equalized.</w:t>
      </w:r>
    </w:p>
    <w:p w14:paraId="03A3633A" w14:textId="77777777" w:rsidR="001E2E9B" w:rsidRDefault="00000000">
      <w:pPr>
        <w:pStyle w:val="BodyText"/>
        <w:rPr>
          <w:rFonts w:ascii="Arial" w:hAnsi="Arial"/>
        </w:rPr>
      </w:pPr>
      <w:r>
        <w:rPr>
          <w:rFonts w:ascii="Arial" w:hAnsi="Arial"/>
        </w:rPr>
        <w:t>Daylight poured down through the hatch into the control room below. With it came cool air in motion. It was air that smelled of the open sea instead of the stench of warm human bodies, oil, and diesel exhaust. The crew followed Owen out onto the bridge of the sail.</w:t>
      </w:r>
    </w:p>
    <w:p w14:paraId="2E225481" w14:textId="5898C8F5" w:rsidR="001E2E9B" w:rsidRDefault="00000000">
      <w:pPr>
        <w:pStyle w:val="BodyText"/>
        <w:rPr>
          <w:rFonts w:ascii="Arial" w:hAnsi="Arial"/>
        </w:rPr>
      </w:pPr>
      <w:r>
        <w:rPr>
          <w:rFonts w:ascii="Arial" w:hAnsi="Arial"/>
        </w:rPr>
        <w:t>It was a cool, breezy day. Gray clouds hung low overhead, and there was a mild chop on the water. Owen hopped over the fairing and down the rungs on the side of the sail to the main deck</w:t>
      </w:r>
      <w:ins w:id="981" w:author="Julia Ringo" w:date="2023-10-10T13:28:00Z">
        <w:r w:rsidR="00200A9D">
          <w:rPr>
            <w:rFonts w:ascii="Arial" w:hAnsi="Arial"/>
          </w:rPr>
          <w:t>, where he</w:t>
        </w:r>
      </w:ins>
      <w:del w:id="982" w:author="Julia Ringo" w:date="2023-10-10T13:28:00Z">
        <w:r w:rsidDel="00200A9D">
          <w:rPr>
            <w:rFonts w:ascii="Arial" w:hAnsi="Arial"/>
          </w:rPr>
          <w:delText xml:space="preserve"> and</w:delText>
        </w:r>
      </w:del>
      <w:r>
        <w:rPr>
          <w:rFonts w:ascii="Arial" w:hAnsi="Arial"/>
        </w:rPr>
        <w:t xml:space="preserve"> ran up and down</w:t>
      </w:r>
      <w:ins w:id="983" w:author="Julia Ringo" w:date="2023-10-10T13:28:00Z">
        <w:r w:rsidR="00200A9D">
          <w:rPr>
            <w:rFonts w:ascii="Arial" w:hAnsi="Arial"/>
          </w:rPr>
          <w:t>,</w:t>
        </w:r>
      </w:ins>
      <w:del w:id="984" w:author="Julia Ringo" w:date="2023-10-10T13:28:00Z">
        <w:r w:rsidDel="00200A9D">
          <w:rPr>
            <w:rFonts w:ascii="Arial" w:hAnsi="Arial"/>
          </w:rPr>
          <w:delText xml:space="preserve"> it</w:delText>
        </w:r>
      </w:del>
      <w:r>
        <w:rPr>
          <w:rFonts w:ascii="Arial" w:hAnsi="Arial"/>
        </w:rPr>
        <w:t xml:space="preserve"> shrieking like a small child.</w:t>
      </w:r>
    </w:p>
    <w:p w14:paraId="7610A7AF" w14:textId="3A6EFCD7" w:rsidR="001E2E9B" w:rsidRDefault="00000000">
      <w:pPr>
        <w:pStyle w:val="BodyText"/>
        <w:rPr>
          <w:rFonts w:ascii="Arial" w:hAnsi="Arial"/>
        </w:rPr>
      </w:pPr>
      <w:r>
        <w:rPr>
          <w:rFonts w:ascii="Arial" w:hAnsi="Arial"/>
        </w:rPr>
        <w:t xml:space="preserve">After a few minutes of just enjoying the surface air, Percy got back to the situation at hand. “Hemi, you were looking at the charts: who controls this part of the surface these days?” </w:t>
      </w:r>
      <w:del w:id="985" w:author="Julia Ringo" w:date="2023-10-10T13:28:00Z">
        <w:r w:rsidDel="00200A9D">
          <w:rPr>
            <w:rFonts w:ascii="Arial" w:hAnsi="Arial"/>
          </w:rPr>
          <w:delText xml:space="preserve">Percy </w:delText>
        </w:r>
      </w:del>
      <w:ins w:id="986" w:author="Julia Ringo" w:date="2023-10-10T13:28:00Z">
        <w:r w:rsidR="00200A9D">
          <w:rPr>
            <w:rFonts w:ascii="Arial" w:hAnsi="Arial"/>
          </w:rPr>
          <w:t xml:space="preserve">she </w:t>
        </w:r>
      </w:ins>
      <w:r>
        <w:rPr>
          <w:rFonts w:ascii="Arial" w:hAnsi="Arial"/>
        </w:rPr>
        <w:t>asked.</w:t>
      </w:r>
    </w:p>
    <w:p w14:paraId="77FDE812" w14:textId="77777777" w:rsidR="001E2E9B" w:rsidRDefault="00000000">
      <w:pPr>
        <w:pStyle w:val="BodyText"/>
        <w:rPr>
          <w:rFonts w:ascii="Arial" w:hAnsi="Arial"/>
        </w:rPr>
      </w:pPr>
      <w:r>
        <w:rPr>
          <w:rFonts w:ascii="Arial" w:hAnsi="Arial"/>
        </w:rPr>
        <w:t>“Hmm. Perhaps the Western Federated Provinces? At least, they did the last time I looked at a Territorial Authorities map. But that was more than a year ago.”</w:t>
      </w:r>
    </w:p>
    <w:p w14:paraId="62BCF259" w14:textId="2B8F97A7" w:rsidR="001E2E9B" w:rsidRDefault="00000000">
      <w:pPr>
        <w:pStyle w:val="BodyText"/>
        <w:rPr>
          <w:rFonts w:ascii="Arial" w:hAnsi="Arial"/>
        </w:rPr>
      </w:pPr>
      <w:r>
        <w:rPr>
          <w:rFonts w:ascii="Arial" w:hAnsi="Arial"/>
        </w:rPr>
        <w:t xml:space="preserve">“Those assholes are bad fucking </w:t>
      </w:r>
      <w:proofErr w:type="gramStart"/>
      <w:r>
        <w:rPr>
          <w:rFonts w:ascii="Arial" w:hAnsi="Arial"/>
        </w:rPr>
        <w:t>news, and</w:t>
      </w:r>
      <w:proofErr w:type="gramEnd"/>
      <w:r>
        <w:rPr>
          <w:rFonts w:ascii="Arial" w:hAnsi="Arial"/>
        </w:rPr>
        <w:t xml:space="preserve"> have no tolerance for surface transports</w:t>
      </w:r>
      <w:del w:id="987" w:author="Julia Ringo" w:date="2023-10-05T13:14:00Z">
        <w:r w:rsidDel="000E7660">
          <w:rPr>
            <w:rFonts w:ascii="Arial" w:hAnsi="Arial"/>
          </w:rPr>
          <w:delText xml:space="preserve"> — </w:delText>
        </w:r>
      </w:del>
      <w:ins w:id="988" w:author="Julia Ringo" w:date="2023-10-05T13:14:00Z">
        <w:r w:rsidR="000E7660">
          <w:rPr>
            <w:rFonts w:ascii="Arial" w:hAnsi="Arial"/>
          </w:rPr>
          <w:t>—</w:t>
        </w:r>
      </w:ins>
      <w:r>
        <w:rPr>
          <w:rFonts w:ascii="Arial" w:hAnsi="Arial"/>
        </w:rPr>
        <w:t>even ones that have papers,” put in Bastian. “We should not stay here.”</w:t>
      </w:r>
    </w:p>
    <w:p w14:paraId="05AA2B42" w14:textId="2B54B18E" w:rsidR="001E2E9B" w:rsidRDefault="00000000">
      <w:pPr>
        <w:pStyle w:val="BodyText"/>
        <w:rPr>
          <w:rFonts w:ascii="Arial" w:hAnsi="Arial"/>
        </w:rPr>
      </w:pPr>
      <w:r>
        <w:rPr>
          <w:rFonts w:ascii="Arial" w:hAnsi="Arial"/>
        </w:rPr>
        <w:t>“We would be on our way right fucking now</w:t>
      </w:r>
      <w:del w:id="989" w:author="Julia Ringo" w:date="2023-10-10T11:08:00Z">
        <w:r w:rsidDel="00B6693A">
          <w:rPr>
            <w:rFonts w:ascii="Arial" w:hAnsi="Arial"/>
          </w:rPr>
          <w:delText>…</w:delText>
        </w:r>
      </w:del>
      <w:ins w:id="990" w:author="Julia Ringo" w:date="2023-10-10T11:08:00Z">
        <w:r w:rsidR="00B6693A">
          <w:rPr>
            <w:rFonts w:ascii="Arial" w:hAnsi="Arial"/>
          </w:rPr>
          <w:t xml:space="preserve"> . . . </w:t>
        </w:r>
      </w:ins>
      <w:del w:id="991" w:author="Julia Ringo" w:date="2023-10-10T13:28:00Z">
        <w:r w:rsidDel="00200A9D">
          <w:rPr>
            <w:rFonts w:ascii="Arial" w:hAnsi="Arial"/>
          </w:rPr>
          <w:delText xml:space="preserve"> </w:delText>
        </w:r>
      </w:del>
      <w:r>
        <w:rPr>
          <w:rFonts w:ascii="Arial" w:hAnsi="Arial"/>
        </w:rPr>
        <w:t>if we had any fuel or power,” Percy said</w:t>
      </w:r>
      <w:ins w:id="992" w:author="Julia Ringo" w:date="2023-10-10T13:28:00Z">
        <w:r w:rsidR="00200A9D">
          <w:rPr>
            <w:rFonts w:ascii="Arial" w:hAnsi="Arial"/>
          </w:rPr>
          <w:t>.</w:t>
        </w:r>
      </w:ins>
      <w:del w:id="993" w:author="Julia Ringo" w:date="2023-10-10T13:28:00Z">
        <w:r w:rsidDel="00200A9D">
          <w:rPr>
            <w:rFonts w:ascii="Arial" w:hAnsi="Arial"/>
          </w:rPr>
          <w:delText>,</w:delText>
        </w:r>
      </w:del>
      <w:r>
        <w:rPr>
          <w:rFonts w:ascii="Arial" w:hAnsi="Arial"/>
        </w:rPr>
        <w:t xml:space="preserve"> “</w:t>
      </w:r>
      <w:ins w:id="994" w:author="Julia Ringo" w:date="2023-10-10T13:28:00Z">
        <w:r w:rsidR="00200A9D">
          <w:rPr>
            <w:rFonts w:ascii="Arial" w:hAnsi="Arial"/>
          </w:rPr>
          <w:t>T</w:t>
        </w:r>
      </w:ins>
      <w:del w:id="995" w:author="Julia Ringo" w:date="2023-10-10T13:28:00Z">
        <w:r w:rsidDel="00200A9D">
          <w:rPr>
            <w:rFonts w:ascii="Arial" w:hAnsi="Arial"/>
          </w:rPr>
          <w:delText>t</w:delText>
        </w:r>
      </w:del>
      <w:r>
        <w:rPr>
          <w:rFonts w:ascii="Arial" w:hAnsi="Arial"/>
        </w:rPr>
        <w:t>hat lovely sound you hear of gentle waves smacking against our hull is the sound of a ship not moving. We’re dead in the water, and we’re still a bit fucked</w:t>
      </w:r>
      <w:ins w:id="996" w:author="Julia Ringo" w:date="2023-10-10T13:28:00Z">
        <w:r w:rsidR="00200A9D">
          <w:rPr>
            <w:rFonts w:ascii="Arial" w:hAnsi="Arial"/>
          </w:rPr>
          <w:t>,</w:t>
        </w:r>
      </w:ins>
      <w:r>
        <w:rPr>
          <w:rFonts w:ascii="Arial" w:hAnsi="Arial"/>
        </w:rPr>
        <w:t xml:space="preserve"> folks.”</w:t>
      </w:r>
    </w:p>
    <w:p w14:paraId="6C4A3E2B" w14:textId="2EA0B831" w:rsidR="001E2E9B" w:rsidRDefault="00000000">
      <w:pPr>
        <w:pStyle w:val="BodyText"/>
        <w:rPr>
          <w:rFonts w:ascii="Arial" w:hAnsi="Arial"/>
        </w:rPr>
      </w:pPr>
      <w:r>
        <w:rPr>
          <w:rFonts w:ascii="Arial" w:hAnsi="Arial"/>
        </w:rPr>
        <w:t>“Owen!” she called down to the deck, “come back up here</w:t>
      </w:r>
      <w:ins w:id="997" w:author="Julia Ringo" w:date="2023-10-10T13:28:00Z">
        <w:r w:rsidR="00200A9D">
          <w:rPr>
            <w:rFonts w:ascii="Arial" w:hAnsi="Arial"/>
          </w:rPr>
          <w:t>.</w:t>
        </w:r>
      </w:ins>
      <w:del w:id="998" w:author="Julia Ringo" w:date="2023-10-10T13:28:00Z">
        <w:r w:rsidDel="00200A9D">
          <w:rPr>
            <w:rFonts w:ascii="Arial" w:hAnsi="Arial"/>
          </w:rPr>
          <w:delText>,</w:delText>
        </w:r>
      </w:del>
      <w:r>
        <w:rPr>
          <w:rFonts w:ascii="Arial" w:hAnsi="Arial"/>
        </w:rPr>
        <w:t xml:space="preserve"> </w:t>
      </w:r>
      <w:ins w:id="999" w:author="Julia Ringo" w:date="2023-10-10T13:28:00Z">
        <w:r w:rsidR="00200A9D">
          <w:rPr>
            <w:rFonts w:ascii="Arial" w:hAnsi="Arial"/>
          </w:rPr>
          <w:t>W</w:t>
        </w:r>
      </w:ins>
      <w:del w:id="1000" w:author="Julia Ringo" w:date="2023-10-10T13:28:00Z">
        <w:r w:rsidDel="00200A9D">
          <w:rPr>
            <w:rFonts w:ascii="Arial" w:hAnsi="Arial"/>
          </w:rPr>
          <w:delText>w</w:delText>
        </w:r>
      </w:del>
      <w:r>
        <w:rPr>
          <w:rFonts w:ascii="Arial" w:hAnsi="Arial"/>
        </w:rPr>
        <w:t xml:space="preserve">e </w:t>
      </w:r>
      <w:proofErr w:type="gramStart"/>
      <w:r>
        <w:rPr>
          <w:rFonts w:ascii="Arial" w:hAnsi="Arial"/>
        </w:rPr>
        <w:t>have</w:t>
      </w:r>
      <w:proofErr w:type="gramEnd"/>
      <w:r>
        <w:rPr>
          <w:rFonts w:ascii="Arial" w:hAnsi="Arial"/>
        </w:rPr>
        <w:t xml:space="preserve"> to get back to work.” As he ran over and climbed back up the side of the sail</w:t>
      </w:r>
      <w:ins w:id="1001" w:author="Julia Ringo" w:date="2023-10-10T13:28:00Z">
        <w:r w:rsidR="00200A9D">
          <w:rPr>
            <w:rFonts w:ascii="Arial" w:hAnsi="Arial"/>
          </w:rPr>
          <w:t>,</w:t>
        </w:r>
      </w:ins>
      <w:r>
        <w:rPr>
          <w:rFonts w:ascii="Arial" w:hAnsi="Arial"/>
        </w:rPr>
        <w:t xml:space="preserve"> she laid out their next steps. “Hemi, get down to the navigation chart and see if there’s any hope of a</w:t>
      </w:r>
      <w:del w:id="1002" w:author="Julia Ringo" w:date="2023-10-10T13:29:00Z">
        <w:r w:rsidDel="00200A9D">
          <w:rPr>
            <w:rFonts w:ascii="Arial" w:hAnsi="Arial"/>
          </w:rPr>
          <w:delText>ny</w:delText>
        </w:r>
      </w:del>
      <w:r>
        <w:rPr>
          <w:rFonts w:ascii="Arial" w:hAnsi="Arial"/>
        </w:rPr>
        <w:t xml:space="preserve"> place we could limp to with what little charge we have left on the battery.</w:t>
      </w:r>
      <w:del w:id="1003" w:author="Julia Ringo" w:date="2023-10-10T13:29:00Z">
        <w:r w:rsidDel="00200A9D">
          <w:rPr>
            <w:rFonts w:ascii="Arial" w:hAnsi="Arial"/>
          </w:rPr>
          <w:delText>”</w:delText>
        </w:r>
      </w:del>
    </w:p>
    <w:p w14:paraId="773FE47D" w14:textId="77777777" w:rsidR="001E2E9B" w:rsidRDefault="00000000">
      <w:pPr>
        <w:pStyle w:val="BodyText"/>
        <w:rPr>
          <w:rFonts w:ascii="Arial" w:hAnsi="Arial"/>
        </w:rPr>
      </w:pPr>
      <w:r>
        <w:rPr>
          <w:rFonts w:ascii="Arial" w:hAnsi="Arial"/>
        </w:rPr>
        <w:t>“Bastian, get on the radio and see if you can raise anyone on the Independent Operators frequency. Maybe we’ll get extraordinarily lucky and find some help from someone who won’t ask too many questions.”</w:t>
      </w:r>
    </w:p>
    <w:p w14:paraId="692D8CC3" w14:textId="77777777" w:rsidR="001E2E9B" w:rsidRDefault="00000000">
      <w:pPr>
        <w:pStyle w:val="BodyText"/>
        <w:rPr>
          <w:rFonts w:ascii="Arial" w:hAnsi="Arial"/>
        </w:rPr>
      </w:pPr>
      <w:r>
        <w:rPr>
          <w:rFonts w:ascii="Arial" w:hAnsi="Arial"/>
        </w:rPr>
        <w:t>“Or try to sink us,” Bastian added.</w:t>
      </w:r>
    </w:p>
    <w:p w14:paraId="137E10B3" w14:textId="3EB9B2AA" w:rsidR="001E2E9B" w:rsidRDefault="00000000">
      <w:pPr>
        <w:pStyle w:val="BodyText"/>
        <w:rPr>
          <w:rFonts w:ascii="Arial" w:hAnsi="Arial"/>
        </w:rPr>
      </w:pPr>
      <w:r>
        <w:rPr>
          <w:rFonts w:ascii="Arial" w:hAnsi="Arial"/>
        </w:rPr>
        <w:t>“</w:t>
      </w:r>
      <w:proofErr w:type="spellStart"/>
      <w:r>
        <w:rPr>
          <w:rFonts w:ascii="Arial" w:hAnsi="Arial"/>
        </w:rPr>
        <w:t>Ya</w:t>
      </w:r>
      <w:proofErr w:type="spellEnd"/>
      <w:r>
        <w:rPr>
          <w:rFonts w:ascii="Arial" w:hAnsi="Arial"/>
        </w:rPr>
        <w:t>. If you do raise anyone, for fuck’s sake don’t talk to them</w:t>
      </w:r>
      <w:del w:id="1004" w:author="Julia Ringo" w:date="2023-10-05T13:14:00Z">
        <w:r w:rsidDel="000E7660">
          <w:rPr>
            <w:rFonts w:ascii="Arial" w:hAnsi="Arial"/>
          </w:rPr>
          <w:delText xml:space="preserve"> — </w:delText>
        </w:r>
      </w:del>
      <w:ins w:id="1005" w:author="Julia Ringo" w:date="2023-10-05T13:14:00Z">
        <w:r w:rsidR="000E7660">
          <w:rPr>
            <w:rFonts w:ascii="Arial" w:hAnsi="Arial"/>
          </w:rPr>
          <w:t>—</w:t>
        </w:r>
      </w:ins>
      <w:r>
        <w:rPr>
          <w:rFonts w:ascii="Arial" w:hAnsi="Arial"/>
        </w:rPr>
        <w:t xml:space="preserve">don’t tell them </w:t>
      </w:r>
      <w:r>
        <w:rPr>
          <w:rFonts w:ascii="Arial" w:hAnsi="Arial"/>
          <w:i/>
          <w:iCs/>
        </w:rPr>
        <w:t>anything</w:t>
      </w:r>
      <w:r>
        <w:rPr>
          <w:rFonts w:ascii="Arial" w:hAnsi="Arial"/>
        </w:rPr>
        <w:t>. Just come get me and I’ll try to gauge their reliability myself.”</w:t>
      </w:r>
    </w:p>
    <w:p w14:paraId="6653602B" w14:textId="1294AFF6" w:rsidR="001E2E9B" w:rsidRDefault="00000000">
      <w:pPr>
        <w:pStyle w:val="BodyText"/>
        <w:rPr>
          <w:rFonts w:ascii="Arial" w:hAnsi="Arial"/>
        </w:rPr>
      </w:pPr>
      <w:r>
        <w:rPr>
          <w:rFonts w:ascii="Arial" w:hAnsi="Arial"/>
        </w:rPr>
        <w:t>“Sure</w:t>
      </w:r>
      <w:ins w:id="1006" w:author="Julia Ringo" w:date="2023-10-10T13:29:00Z">
        <w:r w:rsidR="00200A9D">
          <w:rPr>
            <w:rFonts w:ascii="Arial" w:hAnsi="Arial"/>
          </w:rPr>
          <w:t>,</w:t>
        </w:r>
      </w:ins>
      <w:r>
        <w:rPr>
          <w:rFonts w:ascii="Arial" w:hAnsi="Arial"/>
        </w:rPr>
        <w:t xml:space="preserve"> </w:t>
      </w:r>
      <w:proofErr w:type="spellStart"/>
      <w:r>
        <w:rPr>
          <w:rFonts w:ascii="Arial" w:hAnsi="Arial"/>
        </w:rPr>
        <w:t>Capt</w:t>
      </w:r>
      <w:proofErr w:type="spellEnd"/>
      <w:r>
        <w:rPr>
          <w:rFonts w:ascii="Arial" w:hAnsi="Arial"/>
        </w:rPr>
        <w:t>,” said Bastian.</w:t>
      </w:r>
    </w:p>
    <w:p w14:paraId="279D33DB" w14:textId="5A47C28B" w:rsidR="001E2E9B" w:rsidRDefault="00000000">
      <w:pPr>
        <w:pStyle w:val="BodyText"/>
        <w:rPr>
          <w:rFonts w:ascii="Arial" w:hAnsi="Arial"/>
        </w:rPr>
      </w:pPr>
      <w:r>
        <w:rPr>
          <w:rFonts w:ascii="Arial" w:hAnsi="Arial"/>
        </w:rPr>
        <w:t>“Gregory</w:t>
      </w:r>
      <w:del w:id="1007" w:author="Julia Ringo" w:date="2023-10-10T11:08:00Z">
        <w:r w:rsidDel="00B6693A">
          <w:rPr>
            <w:rFonts w:ascii="Arial" w:hAnsi="Arial"/>
          </w:rPr>
          <w:delText>…</w:delText>
        </w:r>
      </w:del>
      <w:ins w:id="1008" w:author="Julia Ringo" w:date="2023-10-10T11:08:00Z">
        <w:r w:rsidR="00B6693A">
          <w:rPr>
            <w:rFonts w:ascii="Arial" w:hAnsi="Arial"/>
          </w:rPr>
          <w:t xml:space="preserve"> . . . </w:t>
        </w:r>
      </w:ins>
      <w:del w:id="1009" w:author="Julia Ringo" w:date="2023-10-10T13:29:00Z">
        <w:r w:rsidDel="00200A9D">
          <w:rPr>
            <w:rFonts w:ascii="Arial" w:hAnsi="Arial"/>
          </w:rPr>
          <w:delText xml:space="preserve"> </w:delText>
        </w:r>
      </w:del>
      <w:r>
        <w:rPr>
          <w:rFonts w:ascii="Arial" w:hAnsi="Arial"/>
        </w:rPr>
        <w:t>I’m starving</w:t>
      </w:r>
      <w:ins w:id="1010" w:author="Julia Ringo" w:date="2023-10-10T13:29:00Z">
        <w:r w:rsidR="00200A9D">
          <w:rPr>
            <w:rFonts w:ascii="Arial" w:hAnsi="Arial"/>
          </w:rPr>
          <w:t>.</w:t>
        </w:r>
      </w:ins>
      <w:del w:id="1011" w:author="Julia Ringo" w:date="2023-10-10T13:29:00Z">
        <w:r w:rsidDel="00200A9D">
          <w:rPr>
            <w:rFonts w:ascii="Arial" w:hAnsi="Arial"/>
          </w:rPr>
          <w:delText>,</w:delText>
        </w:r>
      </w:del>
      <w:r>
        <w:rPr>
          <w:rFonts w:ascii="Arial" w:hAnsi="Arial"/>
        </w:rPr>
        <w:t xml:space="preserve"> </w:t>
      </w:r>
      <w:ins w:id="1012" w:author="Julia Ringo" w:date="2023-10-10T13:29:00Z">
        <w:r w:rsidR="00200A9D">
          <w:rPr>
            <w:rFonts w:ascii="Arial" w:hAnsi="Arial"/>
          </w:rPr>
          <w:t>W</w:t>
        </w:r>
      </w:ins>
      <w:del w:id="1013" w:author="Julia Ringo" w:date="2023-10-10T13:29:00Z">
        <w:r w:rsidDel="00200A9D">
          <w:rPr>
            <w:rFonts w:ascii="Arial" w:hAnsi="Arial"/>
          </w:rPr>
          <w:delText>w</w:delText>
        </w:r>
      </w:del>
      <w:r>
        <w:rPr>
          <w:rFonts w:ascii="Arial" w:hAnsi="Arial"/>
        </w:rPr>
        <w:t>ant to see if you can get something going in the galley?”</w:t>
      </w:r>
    </w:p>
    <w:p w14:paraId="54DB110E" w14:textId="77777777" w:rsidR="001E2E9B" w:rsidRDefault="00000000">
      <w:pPr>
        <w:pStyle w:val="BodyText"/>
        <w:rPr>
          <w:rFonts w:ascii="Arial" w:hAnsi="Arial"/>
        </w:rPr>
      </w:pPr>
      <w:r>
        <w:rPr>
          <w:rFonts w:ascii="Arial" w:hAnsi="Arial"/>
        </w:rPr>
        <w:t>“Sounds good.”</w:t>
      </w:r>
    </w:p>
    <w:p w14:paraId="732A1E46" w14:textId="77777777" w:rsidR="001E2E9B" w:rsidRDefault="00000000">
      <w:pPr>
        <w:pStyle w:val="BodyText"/>
        <w:rPr>
          <w:rFonts w:ascii="Arial" w:hAnsi="Arial"/>
        </w:rPr>
      </w:pPr>
      <w:r>
        <w:rPr>
          <w:rFonts w:ascii="Arial" w:hAnsi="Arial"/>
        </w:rPr>
        <w:t>“And put a new pot of coffee on too. The shit in there now has been on that burner so long it looks like bunker fuel.”</w:t>
      </w:r>
    </w:p>
    <w:p w14:paraId="31D85B9E" w14:textId="7DE893EB" w:rsidR="001E2E9B" w:rsidRDefault="00000000">
      <w:pPr>
        <w:pStyle w:val="BodyText"/>
        <w:rPr>
          <w:rFonts w:ascii="Arial" w:hAnsi="Arial"/>
        </w:rPr>
      </w:pPr>
      <w:r>
        <w:rPr>
          <w:rFonts w:ascii="Arial" w:hAnsi="Arial"/>
        </w:rPr>
        <w:lastRenderedPageBreak/>
        <w:t>They climbed back down into the control room</w:t>
      </w:r>
      <w:del w:id="1014" w:author="Julia Ringo" w:date="2023-10-10T13:29:00Z">
        <w:r w:rsidDel="00200A9D">
          <w:rPr>
            <w:rFonts w:ascii="Arial" w:hAnsi="Arial"/>
          </w:rPr>
          <w:delText>,</w:delText>
        </w:r>
      </w:del>
      <w:r>
        <w:rPr>
          <w:rFonts w:ascii="Arial" w:hAnsi="Arial"/>
        </w:rPr>
        <w:t xml:space="preserve"> but left the hatch open</w:t>
      </w:r>
      <w:ins w:id="1015" w:author="Julia Ringo" w:date="2023-10-10T13:29:00Z">
        <w:r w:rsidR="00200A9D">
          <w:rPr>
            <w:rFonts w:ascii="Arial" w:hAnsi="Arial"/>
          </w:rPr>
          <w:t>,</w:t>
        </w:r>
      </w:ins>
      <w:r>
        <w:rPr>
          <w:rFonts w:ascii="Arial" w:hAnsi="Arial"/>
        </w:rPr>
        <w:t xml:space="preserve"> and for the next few hours a blessed breeze blew through, and occasional tendrils of sea air reached as far into the submarine as the crew quarters.</w:t>
      </w:r>
    </w:p>
    <w:p w14:paraId="543F7D5C" w14:textId="77777777" w:rsidR="001E2E9B" w:rsidRDefault="00000000">
      <w:pPr>
        <w:pStyle w:val="BodyText"/>
        <w:rPr>
          <w:rFonts w:ascii="Arial" w:hAnsi="Arial"/>
        </w:rPr>
      </w:pPr>
      <w:r>
        <w:rPr>
          <w:rFonts w:ascii="Arial" w:hAnsi="Arial"/>
        </w:rPr>
        <w:t> </w:t>
      </w:r>
    </w:p>
    <w:p w14:paraId="22B91EC5" w14:textId="77777777" w:rsidR="001E2E9B" w:rsidRDefault="00000000">
      <w:pPr>
        <w:pStyle w:val="BodyText"/>
        <w:rPr>
          <w:rFonts w:ascii="Arial" w:hAnsi="Arial"/>
        </w:rPr>
      </w:pPr>
      <w:r>
        <w:rPr>
          <w:rFonts w:ascii="Arial" w:hAnsi="Arial"/>
        </w:rPr>
        <w:t>Inside, Captain Percy joined Hemi at the navigation table.</w:t>
      </w:r>
    </w:p>
    <w:p w14:paraId="32DE3812" w14:textId="45D0BC74" w:rsidR="001E2E9B" w:rsidRDefault="00000000">
      <w:pPr>
        <w:pStyle w:val="BodyText"/>
        <w:rPr>
          <w:rFonts w:ascii="Arial" w:hAnsi="Arial"/>
        </w:rPr>
      </w:pPr>
      <w:r>
        <w:rPr>
          <w:rFonts w:ascii="Arial" w:hAnsi="Arial"/>
        </w:rPr>
        <w:t>“The most pressing problem,” said Hemi</w:t>
      </w:r>
      <w:ins w:id="1016" w:author="Julia Ringo" w:date="2023-10-10T13:29:00Z">
        <w:r w:rsidR="00200A9D">
          <w:rPr>
            <w:rFonts w:ascii="Arial" w:hAnsi="Arial"/>
          </w:rPr>
          <w:t>,</w:t>
        </w:r>
      </w:ins>
      <w:r>
        <w:rPr>
          <w:rFonts w:ascii="Arial" w:hAnsi="Arial"/>
        </w:rPr>
        <w:t xml:space="preserve"> not even waiting for her to ask, “is </w:t>
      </w:r>
      <w:ins w:id="1017" w:author="Julia Ringo" w:date="2023-10-10T13:29:00Z">
        <w:r w:rsidR="00200A9D">
          <w:rPr>
            <w:rFonts w:ascii="Arial" w:hAnsi="Arial"/>
          </w:rPr>
          <w:t xml:space="preserve">that </w:t>
        </w:r>
      </w:ins>
      <w:r>
        <w:rPr>
          <w:rFonts w:ascii="Arial" w:hAnsi="Arial"/>
        </w:rPr>
        <w:t>the batteries are nearly entirely depleted. Even running extremely judiciously, we have a range of a few nautical miles at best.” He used a compass to draw a dotted line around their position</w:t>
      </w:r>
      <w:ins w:id="1018" w:author="Julia Ringo" w:date="2023-10-10T13:30:00Z">
        <w:r w:rsidR="00200A9D">
          <w:rPr>
            <w:rFonts w:ascii="Arial" w:hAnsi="Arial"/>
          </w:rPr>
          <w:t>,</w:t>
        </w:r>
      </w:ins>
      <w:r>
        <w:rPr>
          <w:rFonts w:ascii="Arial" w:hAnsi="Arial"/>
        </w:rPr>
        <w:t xml:space="preserve"> showing what was within range. It was a completely barren section of the chart in the middle of the ocean. It was nowhere.</w:t>
      </w:r>
    </w:p>
    <w:p w14:paraId="1219CF7A" w14:textId="1B27F85A" w:rsidR="001E2E9B" w:rsidRDefault="00000000">
      <w:pPr>
        <w:pStyle w:val="BodyText"/>
        <w:rPr>
          <w:rFonts w:ascii="Arial" w:hAnsi="Arial"/>
        </w:rPr>
      </w:pPr>
      <w:r>
        <w:rPr>
          <w:rFonts w:ascii="Arial" w:hAnsi="Arial"/>
        </w:rPr>
        <w:t>“Not even close</w:t>
      </w:r>
      <w:ins w:id="1019" w:author="Julia Ringo" w:date="2023-10-10T13:30:00Z">
        <w:r w:rsidR="00200A9D">
          <w:rPr>
            <w:rFonts w:ascii="Arial" w:hAnsi="Arial"/>
          </w:rPr>
          <w:t>,</w:t>
        </w:r>
      </w:ins>
      <w:r>
        <w:rPr>
          <w:rFonts w:ascii="Arial" w:hAnsi="Arial"/>
        </w:rPr>
        <w:t xml:space="preserve"> huh? Well, that just leaves us with the less</w:t>
      </w:r>
      <w:ins w:id="1020" w:author="Julia Ringo" w:date="2023-10-10T13:30:00Z">
        <w:r w:rsidR="00200A9D">
          <w:rPr>
            <w:rFonts w:ascii="Arial" w:hAnsi="Arial"/>
          </w:rPr>
          <w:t>-</w:t>
        </w:r>
      </w:ins>
      <w:del w:id="1021" w:author="Julia Ringo" w:date="2023-10-10T13:30:00Z">
        <w:r w:rsidDel="00200A9D">
          <w:rPr>
            <w:rFonts w:ascii="Arial" w:hAnsi="Arial"/>
          </w:rPr>
          <w:delText xml:space="preserve"> </w:delText>
        </w:r>
      </w:del>
      <w:r>
        <w:rPr>
          <w:rFonts w:ascii="Arial" w:hAnsi="Arial"/>
        </w:rPr>
        <w:t>than</w:t>
      </w:r>
      <w:ins w:id="1022" w:author="Julia Ringo" w:date="2023-10-10T13:30:00Z">
        <w:r w:rsidR="00200A9D">
          <w:rPr>
            <w:rFonts w:ascii="Arial" w:hAnsi="Arial"/>
          </w:rPr>
          <w:t>-</w:t>
        </w:r>
      </w:ins>
      <w:del w:id="1023" w:author="Julia Ringo" w:date="2023-10-10T13:30:00Z">
        <w:r w:rsidDel="00200A9D">
          <w:rPr>
            <w:rFonts w:ascii="Arial" w:hAnsi="Arial"/>
          </w:rPr>
          <w:delText xml:space="preserve"> </w:delText>
        </w:r>
      </w:del>
      <w:r>
        <w:rPr>
          <w:rFonts w:ascii="Arial" w:hAnsi="Arial"/>
        </w:rPr>
        <w:t>ideal option of accepting help from someone.”</w:t>
      </w:r>
    </w:p>
    <w:p w14:paraId="033932FF" w14:textId="182B0102" w:rsidR="001E2E9B" w:rsidRDefault="00000000">
      <w:pPr>
        <w:pStyle w:val="BodyText"/>
        <w:rPr>
          <w:rFonts w:ascii="Arial" w:hAnsi="Arial"/>
        </w:rPr>
      </w:pPr>
      <w:r>
        <w:rPr>
          <w:rFonts w:ascii="Arial" w:hAnsi="Arial"/>
        </w:rPr>
        <w:t xml:space="preserve">“Most </w:t>
      </w:r>
      <w:ins w:id="1024" w:author="Julia Ringo" w:date="2023-10-10T13:31:00Z">
        <w:r w:rsidR="00200A9D">
          <w:rPr>
            <w:rFonts w:ascii="Arial" w:hAnsi="Arial"/>
          </w:rPr>
          <w:t xml:space="preserve">folks </w:t>
        </w:r>
      </w:ins>
      <w:r>
        <w:rPr>
          <w:rFonts w:ascii="Arial" w:hAnsi="Arial"/>
        </w:rPr>
        <w:t>who pass in these neglected waters are not much inclined to help those they do not know.”</w:t>
      </w:r>
    </w:p>
    <w:p w14:paraId="4466128A" w14:textId="77777777" w:rsidR="001E2E9B" w:rsidRDefault="00000000">
      <w:pPr>
        <w:pStyle w:val="BodyText"/>
        <w:rPr>
          <w:rFonts w:ascii="Arial" w:hAnsi="Arial"/>
        </w:rPr>
      </w:pPr>
      <w:r>
        <w:rPr>
          <w:rFonts w:ascii="Arial" w:hAnsi="Arial"/>
        </w:rPr>
        <w:t>“We’ll just have to hope we don’t meet most folks then.”</w:t>
      </w:r>
    </w:p>
    <w:p w14:paraId="1AE210EE" w14:textId="75080B28" w:rsidR="001E2E9B" w:rsidRDefault="00000000">
      <w:pPr>
        <w:pStyle w:val="BodyText"/>
        <w:rPr>
          <w:rFonts w:ascii="Arial" w:hAnsi="Arial"/>
        </w:rPr>
      </w:pPr>
      <w:r>
        <w:rPr>
          <w:rFonts w:ascii="Arial" w:hAnsi="Arial"/>
        </w:rPr>
        <w:t xml:space="preserve">She took a couple of steps back to look up through the hatch into the control room and see how Bastian was doing with his effort to achieve that goal. He had one stick-like arm up in the air, adjusting some dials on the radio mounted in the ceiling of the control room. His other </w:t>
      </w:r>
      <w:proofErr w:type="gramStart"/>
      <w:r>
        <w:rPr>
          <w:rFonts w:ascii="Arial" w:hAnsi="Arial"/>
        </w:rPr>
        <w:t>hand held</w:t>
      </w:r>
      <w:proofErr w:type="gramEnd"/>
      <w:r>
        <w:rPr>
          <w:rFonts w:ascii="Arial" w:hAnsi="Arial"/>
        </w:rPr>
        <w:t xml:space="preserve"> the mic that was attached by a curling cloth-covered wire to the radio. He was giving out mayday requests on a couple of different frequencies known to be monitored by other independent shipping operators like themselves</w:t>
      </w:r>
      <w:del w:id="1025" w:author="Julia Ringo" w:date="2023-10-05T13:14:00Z">
        <w:r w:rsidDel="000E7660">
          <w:rPr>
            <w:rFonts w:ascii="Arial" w:hAnsi="Arial"/>
          </w:rPr>
          <w:delText xml:space="preserve"> — </w:delText>
        </w:r>
      </w:del>
      <w:ins w:id="1026" w:author="Julia Ringo" w:date="2023-10-05T13:14:00Z">
        <w:r w:rsidR="000E7660">
          <w:rPr>
            <w:rFonts w:ascii="Arial" w:hAnsi="Arial"/>
          </w:rPr>
          <w:t>—</w:t>
        </w:r>
      </w:ins>
      <w:r>
        <w:rPr>
          <w:rFonts w:ascii="Arial" w:hAnsi="Arial"/>
        </w:rPr>
        <w:t>both legitimate cargo haulers and smugglers. Those frequencies were also often monitored by Authority vessels that might be engaged in policing shipping and transport traffic through their territorial control areas.</w:t>
      </w:r>
    </w:p>
    <w:p w14:paraId="6DB027F1" w14:textId="680A5EB8" w:rsidR="001E2E9B" w:rsidRDefault="00000000">
      <w:pPr>
        <w:pStyle w:val="BodyText"/>
        <w:rPr>
          <w:rFonts w:ascii="Arial" w:hAnsi="Arial"/>
        </w:rPr>
      </w:pPr>
      <w:r>
        <w:rPr>
          <w:rFonts w:ascii="Arial" w:hAnsi="Arial"/>
        </w:rPr>
        <w:t>“Anything</w:t>
      </w:r>
      <w:ins w:id="1027" w:author="Julia Ringo" w:date="2023-10-10T13:31:00Z">
        <w:r w:rsidR="00200A9D">
          <w:rPr>
            <w:rFonts w:ascii="Arial" w:hAnsi="Arial"/>
          </w:rPr>
          <w:t>,</w:t>
        </w:r>
      </w:ins>
      <w:r>
        <w:rPr>
          <w:rFonts w:ascii="Arial" w:hAnsi="Arial"/>
        </w:rPr>
        <w:t xml:space="preserve"> Bastian?”</w:t>
      </w:r>
    </w:p>
    <w:p w14:paraId="19F92C35" w14:textId="77777777" w:rsidR="001E2E9B" w:rsidRDefault="00000000">
      <w:pPr>
        <w:pStyle w:val="BodyText"/>
        <w:rPr>
          <w:rFonts w:ascii="Arial" w:hAnsi="Arial"/>
        </w:rPr>
      </w:pPr>
      <w:r>
        <w:rPr>
          <w:rFonts w:ascii="Arial" w:hAnsi="Arial"/>
        </w:rPr>
        <w:t>“Fucking nothing. Nothing good or bad. This is one voided piece of open ocean you surfaced us in.”</w:t>
      </w:r>
    </w:p>
    <w:p w14:paraId="0721B736" w14:textId="77777777" w:rsidR="001E2E9B" w:rsidRDefault="00000000">
      <w:pPr>
        <w:pStyle w:val="BodyText"/>
        <w:rPr>
          <w:rFonts w:ascii="Arial" w:hAnsi="Arial"/>
        </w:rPr>
      </w:pPr>
      <w:r>
        <w:rPr>
          <w:rFonts w:ascii="Arial" w:hAnsi="Arial"/>
        </w:rPr>
        <w:t>“Alright. I’ll check sonar and radar. Maybe someone’s listening who just isn’t interested in responding.”</w:t>
      </w:r>
    </w:p>
    <w:p w14:paraId="337E50CF" w14:textId="13372938" w:rsidR="001E2E9B" w:rsidRDefault="00000000">
      <w:pPr>
        <w:pStyle w:val="BodyText"/>
        <w:rPr>
          <w:rFonts w:ascii="Arial" w:hAnsi="Arial"/>
        </w:rPr>
      </w:pPr>
      <w:r>
        <w:rPr>
          <w:rFonts w:ascii="Arial" w:hAnsi="Arial"/>
        </w:rPr>
        <w:t>She stepped over to the sonar station and lifted the headphones over her ears. Without bothering to sit, she turned the directional control wheel with one hand, slowly</w:t>
      </w:r>
      <w:ins w:id="1028" w:author="Julia Ringo" w:date="2023-10-10T13:32:00Z">
        <w:r w:rsidR="00200A9D">
          <w:rPr>
            <w:rFonts w:ascii="Arial" w:hAnsi="Arial"/>
          </w:rPr>
          <w:t>,</w:t>
        </w:r>
      </w:ins>
      <w:r>
        <w:rPr>
          <w:rFonts w:ascii="Arial" w:hAnsi="Arial"/>
        </w:rPr>
        <w:t xml:space="preserve"> </w:t>
      </w:r>
      <w:proofErr w:type="gramStart"/>
      <w:r>
        <w:rPr>
          <w:rFonts w:ascii="Arial" w:hAnsi="Arial"/>
        </w:rPr>
        <w:t>back</w:t>
      </w:r>
      <w:proofErr w:type="gramEnd"/>
      <w:r>
        <w:rPr>
          <w:rFonts w:ascii="Arial" w:hAnsi="Arial"/>
        </w:rPr>
        <w:t xml:space="preserve"> and forth, scanning for the sound of anything made by humans. A minor benefit of being dead in the water was they were not making any noise themselves. She could hear even the small waves against the hull of the </w:t>
      </w:r>
      <w:r>
        <w:rPr>
          <w:rFonts w:ascii="Arial" w:hAnsi="Arial"/>
          <w:i/>
          <w:iCs/>
        </w:rPr>
        <w:t>Prospect</w:t>
      </w:r>
      <w:r>
        <w:rPr>
          <w:rFonts w:ascii="Arial" w:hAnsi="Arial"/>
        </w:rPr>
        <w:t>. It was a rare pleasure to have such clean and clear sound on sonar. But for all that silence, there was nothing to hear.</w:t>
      </w:r>
    </w:p>
    <w:p w14:paraId="0FEEE5E6" w14:textId="7179D3D5" w:rsidR="001E2E9B" w:rsidRDefault="00000000">
      <w:pPr>
        <w:pStyle w:val="BodyText"/>
        <w:rPr>
          <w:rFonts w:ascii="Arial" w:hAnsi="Arial"/>
        </w:rPr>
      </w:pPr>
      <w:r>
        <w:rPr>
          <w:rFonts w:ascii="Arial" w:hAnsi="Arial"/>
        </w:rPr>
        <w:t xml:space="preserve">The passive sonar was safer to use than the radar because it did not send out any signal that could be detected. You just listened with what were essentially underwater microphones for the sound any other vessel might be making. It also had the advantage that it could be used while submerged. Radar, on the other hand, could only be used </w:t>
      </w:r>
      <w:r>
        <w:rPr>
          <w:rFonts w:ascii="Arial" w:hAnsi="Arial"/>
        </w:rPr>
        <w:lastRenderedPageBreak/>
        <w:t>while they were on the surface, and it sent out a big loud radio beacon that could be seen by any other ship with a radar unit</w:t>
      </w:r>
      <w:del w:id="1029" w:author="Julia Ringo" w:date="2023-10-05T13:14:00Z">
        <w:r w:rsidDel="000E7660">
          <w:rPr>
            <w:rFonts w:ascii="Arial" w:hAnsi="Arial"/>
          </w:rPr>
          <w:delText xml:space="preserve"> — </w:delText>
        </w:r>
      </w:del>
      <w:ins w:id="1030" w:author="Julia Ringo" w:date="2023-10-05T13:14:00Z">
        <w:r w:rsidR="000E7660">
          <w:rPr>
            <w:rFonts w:ascii="Arial" w:hAnsi="Arial"/>
          </w:rPr>
          <w:t>—</w:t>
        </w:r>
      </w:ins>
      <w:r>
        <w:rPr>
          <w:rFonts w:ascii="Arial" w:hAnsi="Arial"/>
        </w:rPr>
        <w:t xml:space="preserve">basically all of them. If there were any ships out there, the signal would bounce back to the </w:t>
      </w:r>
      <w:proofErr w:type="gramStart"/>
      <w:r>
        <w:rPr>
          <w:rFonts w:ascii="Arial" w:hAnsi="Arial"/>
          <w:i/>
          <w:iCs/>
        </w:rPr>
        <w:t>Prospect</w:t>
      </w:r>
      <w:proofErr w:type="gramEnd"/>
      <w:r>
        <w:rPr>
          <w:rFonts w:ascii="Arial" w:hAnsi="Arial"/>
        </w:rPr>
        <w:t xml:space="preserve"> and they would know </w:t>
      </w:r>
      <w:del w:id="1031" w:author="Julia Ringo" w:date="2023-10-10T13:34:00Z">
        <w:r w:rsidDel="00200A9D">
          <w:rPr>
            <w:rFonts w:ascii="Arial" w:hAnsi="Arial"/>
          </w:rPr>
          <w:delText xml:space="preserve">the </w:delText>
        </w:r>
      </w:del>
      <w:ins w:id="1032" w:author="Julia Ringo" w:date="2023-10-10T13:34:00Z">
        <w:r w:rsidR="00200A9D">
          <w:rPr>
            <w:rFonts w:ascii="Arial" w:hAnsi="Arial"/>
          </w:rPr>
          <w:t xml:space="preserve">its </w:t>
        </w:r>
      </w:ins>
      <w:r>
        <w:rPr>
          <w:rFonts w:ascii="Arial" w:hAnsi="Arial"/>
        </w:rPr>
        <w:t xml:space="preserve">location. But any other ship in range </w:t>
      </w:r>
      <w:ins w:id="1033" w:author="Julia Ringo" w:date="2023-10-10T13:34:00Z">
        <w:r w:rsidR="00200A9D">
          <w:rPr>
            <w:rFonts w:ascii="Arial" w:hAnsi="Arial"/>
          </w:rPr>
          <w:t>w</w:t>
        </w:r>
      </w:ins>
      <w:del w:id="1034" w:author="Julia Ringo" w:date="2023-10-10T13:34:00Z">
        <w:r w:rsidDel="00200A9D">
          <w:rPr>
            <w:rFonts w:ascii="Arial" w:hAnsi="Arial"/>
          </w:rPr>
          <w:delText>c</w:delText>
        </w:r>
      </w:del>
      <w:r>
        <w:rPr>
          <w:rFonts w:ascii="Arial" w:hAnsi="Arial"/>
        </w:rPr>
        <w:t xml:space="preserve">ould </w:t>
      </w:r>
      <w:ins w:id="1035" w:author="Julia Ringo" w:date="2023-10-10T13:34:00Z">
        <w:r w:rsidR="00200A9D">
          <w:rPr>
            <w:rFonts w:ascii="Arial" w:hAnsi="Arial"/>
          </w:rPr>
          <w:t xml:space="preserve">also </w:t>
        </w:r>
      </w:ins>
      <w:r>
        <w:rPr>
          <w:rFonts w:ascii="Arial" w:hAnsi="Arial"/>
        </w:rPr>
        <w:t xml:space="preserve">detect the radar signal </w:t>
      </w:r>
      <w:ins w:id="1036" w:author="Julia Ringo" w:date="2023-10-10T13:34:00Z">
        <w:r w:rsidR="00200A9D">
          <w:rPr>
            <w:rFonts w:ascii="Arial" w:hAnsi="Arial"/>
          </w:rPr>
          <w:t xml:space="preserve">in turn </w:t>
        </w:r>
      </w:ins>
      <w:r>
        <w:rPr>
          <w:rFonts w:ascii="Arial" w:hAnsi="Arial"/>
        </w:rPr>
        <w:t xml:space="preserve">and </w:t>
      </w:r>
      <w:del w:id="1037" w:author="Julia Ringo" w:date="2023-10-10T13:34:00Z">
        <w:r w:rsidDel="00200A9D">
          <w:rPr>
            <w:rFonts w:ascii="Arial" w:hAnsi="Arial"/>
          </w:rPr>
          <w:delText xml:space="preserve">also </w:delText>
        </w:r>
      </w:del>
      <w:r>
        <w:rPr>
          <w:rFonts w:ascii="Arial" w:hAnsi="Arial"/>
        </w:rPr>
        <w:t xml:space="preserve">know the </w:t>
      </w:r>
      <w:ins w:id="1038" w:author="Julia Ringo" w:date="2023-10-10T13:34:00Z">
        <w:r w:rsidR="00200A9D">
          <w:rPr>
            <w:rFonts w:ascii="Arial" w:hAnsi="Arial"/>
            <w:i/>
            <w:iCs/>
          </w:rPr>
          <w:t>Prospect</w:t>
        </w:r>
        <w:r w:rsidR="00200A9D">
          <w:rPr>
            <w:rFonts w:ascii="Arial" w:hAnsi="Arial"/>
          </w:rPr>
          <w:t>’s</w:t>
        </w:r>
        <w:r w:rsidR="00200A9D">
          <w:rPr>
            <w:rFonts w:ascii="Arial" w:hAnsi="Arial"/>
            <w:i/>
            <w:iCs/>
          </w:rPr>
          <w:t xml:space="preserve"> </w:t>
        </w:r>
      </w:ins>
      <w:r>
        <w:rPr>
          <w:rFonts w:ascii="Arial" w:hAnsi="Arial"/>
        </w:rPr>
        <w:t>precise location</w:t>
      </w:r>
      <w:del w:id="1039" w:author="Julia Ringo" w:date="2023-10-10T13:34:00Z">
        <w:r w:rsidDel="00200A9D">
          <w:rPr>
            <w:rFonts w:ascii="Arial" w:hAnsi="Arial"/>
          </w:rPr>
          <w:delText xml:space="preserve"> of the </w:delText>
        </w:r>
        <w:r w:rsidDel="00200A9D">
          <w:rPr>
            <w:rFonts w:ascii="Arial" w:hAnsi="Arial"/>
            <w:i/>
            <w:iCs/>
          </w:rPr>
          <w:delText>Prospect</w:delText>
        </w:r>
      </w:del>
      <w:r>
        <w:rPr>
          <w:rFonts w:ascii="Arial" w:hAnsi="Arial"/>
        </w:rPr>
        <w:t>. Generally</w:t>
      </w:r>
      <w:ins w:id="1040" w:author="Julia Ringo" w:date="2023-10-10T13:34:00Z">
        <w:r w:rsidR="00200A9D">
          <w:rPr>
            <w:rFonts w:ascii="Arial" w:hAnsi="Arial"/>
          </w:rPr>
          <w:t>,</w:t>
        </w:r>
      </w:ins>
      <w:r>
        <w:rPr>
          <w:rFonts w:ascii="Arial" w:hAnsi="Arial"/>
        </w:rPr>
        <w:t xml:space="preserve"> when Percy used radar, her habit was to dive soon afterwards.</w:t>
      </w:r>
    </w:p>
    <w:p w14:paraId="5AF67415" w14:textId="36DE7509" w:rsidR="001E2E9B" w:rsidRDefault="00000000">
      <w:pPr>
        <w:pStyle w:val="BodyText"/>
        <w:rPr>
          <w:rFonts w:ascii="Arial" w:hAnsi="Arial"/>
        </w:rPr>
      </w:pPr>
      <w:r>
        <w:rPr>
          <w:rFonts w:ascii="Arial" w:hAnsi="Arial"/>
        </w:rPr>
        <w:t>In this case, she thought turning on the radar was worth the risk. But the radar sweep rolled twice around the display</w:t>
      </w:r>
      <w:ins w:id="1041" w:author="Julia Ringo" w:date="2023-10-10T13:35:00Z">
        <w:r w:rsidR="00200A9D">
          <w:rPr>
            <w:rFonts w:ascii="Arial" w:hAnsi="Arial"/>
          </w:rPr>
          <w:t>,</w:t>
        </w:r>
      </w:ins>
      <w:r>
        <w:rPr>
          <w:rFonts w:ascii="Arial" w:hAnsi="Arial"/>
        </w:rPr>
        <w:t xml:space="preserve"> showing a completely empty scope. There was nothing for miles in every direction. She left it scanning</w:t>
      </w:r>
      <w:ins w:id="1042" w:author="Julia Ringo" w:date="2023-10-10T13:35:00Z">
        <w:r w:rsidR="00200A9D">
          <w:rPr>
            <w:rFonts w:ascii="Arial" w:hAnsi="Arial"/>
          </w:rPr>
          <w:t>,</w:t>
        </w:r>
      </w:ins>
      <w:del w:id="1043" w:author="Julia Ringo" w:date="2023-10-10T13:35:00Z">
        <w:r w:rsidDel="00200A9D">
          <w:rPr>
            <w:rFonts w:ascii="Arial" w:hAnsi="Arial"/>
          </w:rPr>
          <w:delText xml:space="preserve"> and</w:delText>
        </w:r>
      </w:del>
      <w:r>
        <w:rPr>
          <w:rFonts w:ascii="Arial" w:hAnsi="Arial"/>
        </w:rPr>
        <w:t xml:space="preserve"> eased herself into the sonar station </w:t>
      </w:r>
      <w:proofErr w:type="gramStart"/>
      <w:r>
        <w:rPr>
          <w:rFonts w:ascii="Arial" w:hAnsi="Arial"/>
        </w:rPr>
        <w:t>chair</w:t>
      </w:r>
      <w:ins w:id="1044" w:author="Julia Ringo" w:date="2023-10-10T13:35:00Z">
        <w:r w:rsidR="00200A9D">
          <w:rPr>
            <w:rFonts w:ascii="Arial" w:hAnsi="Arial"/>
          </w:rPr>
          <w:t>,</w:t>
        </w:r>
      </w:ins>
      <w:r>
        <w:rPr>
          <w:rFonts w:ascii="Arial" w:hAnsi="Arial"/>
        </w:rPr>
        <w:t xml:space="preserve"> and</w:t>
      </w:r>
      <w:proofErr w:type="gramEnd"/>
      <w:r>
        <w:rPr>
          <w:rFonts w:ascii="Arial" w:hAnsi="Arial"/>
        </w:rPr>
        <w:t xml:space="preserve"> tried to get comfortable.</w:t>
      </w:r>
    </w:p>
    <w:p w14:paraId="3BD02711" w14:textId="1C3D4A6E" w:rsidR="001E2E9B" w:rsidRDefault="00000000">
      <w:pPr>
        <w:pStyle w:val="BodyText"/>
        <w:rPr>
          <w:rFonts w:ascii="Arial" w:hAnsi="Arial"/>
        </w:rPr>
      </w:pPr>
      <w:r>
        <w:rPr>
          <w:rFonts w:ascii="Arial" w:hAnsi="Arial"/>
        </w:rPr>
        <w:t>For the next few hours</w:t>
      </w:r>
      <w:ins w:id="1045" w:author="Julia Ringo" w:date="2023-10-10T13:35:00Z">
        <w:r w:rsidR="00200A9D">
          <w:rPr>
            <w:rFonts w:ascii="Arial" w:hAnsi="Arial"/>
          </w:rPr>
          <w:t>,</w:t>
        </w:r>
      </w:ins>
      <w:r>
        <w:rPr>
          <w:rFonts w:ascii="Arial" w:hAnsi="Arial"/>
        </w:rPr>
        <w:t xml:space="preserve"> she chain-smoked and listened to the emptiness of the ocean around them on the passive sonar. It was a mind-numbing task</w:t>
      </w:r>
      <w:ins w:id="1046" w:author="Julia Ringo" w:date="2023-10-10T13:35:00Z">
        <w:r w:rsidR="00200A9D">
          <w:rPr>
            <w:rFonts w:ascii="Arial" w:hAnsi="Arial"/>
          </w:rPr>
          <w:t>,</w:t>
        </w:r>
      </w:ins>
      <w:r>
        <w:rPr>
          <w:rFonts w:ascii="Arial" w:hAnsi="Arial"/>
        </w:rPr>
        <w:t xml:space="preserve"> trying to pick out a signal from the muted hiss and rush that came to her from the choppy surface. She swept the sonar mics in a circle</w:t>
      </w:r>
      <w:ins w:id="1047" w:author="Julia Ringo" w:date="2023-10-10T13:35:00Z">
        <w:r w:rsidR="00200A9D">
          <w:rPr>
            <w:rFonts w:ascii="Arial" w:hAnsi="Arial"/>
          </w:rPr>
          <w:t>,</w:t>
        </w:r>
      </w:ins>
      <w:r>
        <w:rPr>
          <w:rFonts w:ascii="Arial" w:hAnsi="Arial"/>
        </w:rPr>
        <w:t xml:space="preserve"> covering every direction out from the </w:t>
      </w:r>
      <w:r>
        <w:rPr>
          <w:rFonts w:ascii="Arial" w:hAnsi="Arial"/>
          <w:i/>
          <w:iCs/>
        </w:rPr>
        <w:t>Prospect</w:t>
      </w:r>
      <w:r>
        <w:rPr>
          <w:rFonts w:ascii="Arial" w:hAnsi="Arial"/>
        </w:rPr>
        <w:t xml:space="preserve"> and back again. Having not found anything, she would then begin again. The continual effort at maintaining her attention on the search butted against the complete lack of any signal to focus on or track. She was beginning to think the best move might be to go check that they had enough food and water supplies to survive weeks of drifting on open ocean.</w:t>
      </w:r>
    </w:p>
    <w:p w14:paraId="3B777E0F" w14:textId="77777777" w:rsidR="001E2E9B" w:rsidRDefault="00000000">
      <w:pPr>
        <w:pStyle w:val="BodyText"/>
        <w:rPr>
          <w:rFonts w:ascii="Arial" w:hAnsi="Arial"/>
        </w:rPr>
      </w:pPr>
      <w:r>
        <w:rPr>
          <w:rFonts w:ascii="Arial" w:hAnsi="Arial"/>
        </w:rPr>
        <w:t>Except then, way off their rear port side, a soft throbbing came into her headset. She closed her eyes. It was faint and threaded, like the last heartbeats of a leviathan. She opened her eyes and glanced at the radar sweep, but it remained completely clean.</w:t>
      </w:r>
    </w:p>
    <w:p w14:paraId="722BD8D7" w14:textId="77777777" w:rsidR="001E2E9B" w:rsidRDefault="00000000">
      <w:pPr>
        <w:pStyle w:val="BodyText"/>
        <w:rPr>
          <w:rFonts w:ascii="Arial" w:hAnsi="Arial"/>
        </w:rPr>
      </w:pPr>
      <w:r>
        <w:rPr>
          <w:rFonts w:ascii="Arial" w:hAnsi="Arial"/>
        </w:rPr>
        <w:t>She called Hemi over. “Listen to this</w:t>
      </w:r>
      <w:del w:id="1048" w:author="Julia Ringo" w:date="2023-10-10T13:36:00Z">
        <w:r w:rsidDel="00200A9D">
          <w:rPr>
            <w:rFonts w:ascii="Arial" w:hAnsi="Arial"/>
          </w:rPr>
          <w:delText>,</w:delText>
        </w:r>
      </w:del>
      <w:r>
        <w:rPr>
          <w:rFonts w:ascii="Arial" w:hAnsi="Arial"/>
        </w:rPr>
        <w:t xml:space="preserve"> and tell me what you think it is.”</w:t>
      </w:r>
    </w:p>
    <w:p w14:paraId="172AB6AE" w14:textId="628F06C6" w:rsidR="001E2E9B" w:rsidRDefault="00000000">
      <w:pPr>
        <w:pStyle w:val="BodyText"/>
        <w:rPr>
          <w:rFonts w:ascii="Arial" w:hAnsi="Arial"/>
        </w:rPr>
      </w:pPr>
      <w:r>
        <w:rPr>
          <w:rFonts w:ascii="Arial" w:hAnsi="Arial"/>
        </w:rPr>
        <w:t>Hemi had exceptional ears for sonar. He stood next to her and put the headphones on</w:t>
      </w:r>
      <w:ins w:id="1049" w:author="Julia Ringo" w:date="2023-10-10T13:36:00Z">
        <w:r w:rsidR="00200A9D">
          <w:rPr>
            <w:rFonts w:ascii="Arial" w:hAnsi="Arial"/>
          </w:rPr>
          <w:t>,</w:t>
        </w:r>
      </w:ins>
      <w:r>
        <w:rPr>
          <w:rFonts w:ascii="Arial" w:hAnsi="Arial"/>
        </w:rPr>
        <w:t xml:space="preserve"> and his eyes lost focus as he listened. The tips of his thick brown fingers rested on the top of the directional control wheel and eased it back and forth across the contact’s heading.</w:t>
      </w:r>
    </w:p>
    <w:p w14:paraId="5CAEED60" w14:textId="217DDAB7" w:rsidR="001E2E9B" w:rsidRDefault="00000000">
      <w:pPr>
        <w:pStyle w:val="BodyText"/>
        <w:rPr>
          <w:rFonts w:ascii="Arial" w:hAnsi="Arial"/>
        </w:rPr>
      </w:pPr>
      <w:r>
        <w:rPr>
          <w:rFonts w:ascii="Arial" w:hAnsi="Arial"/>
        </w:rPr>
        <w:t>“Very small surface craft, and moving</w:t>
      </w:r>
      <w:del w:id="1050" w:author="Julia Ringo" w:date="2023-10-10T11:08:00Z">
        <w:r w:rsidDel="00B6693A">
          <w:rPr>
            <w:rFonts w:ascii="Arial" w:hAnsi="Arial"/>
          </w:rPr>
          <w:delText>…</w:delText>
        </w:r>
      </w:del>
      <w:ins w:id="1051" w:author="Julia Ringo" w:date="2023-10-10T11:08:00Z">
        <w:r w:rsidR="00B6693A">
          <w:rPr>
            <w:rFonts w:ascii="Arial" w:hAnsi="Arial"/>
          </w:rPr>
          <w:t xml:space="preserve"> . . . </w:t>
        </w:r>
      </w:ins>
      <w:r>
        <w:rPr>
          <w:rFonts w:ascii="Arial" w:hAnsi="Arial"/>
        </w:rPr>
        <w:t xml:space="preserve"> unusual though</w:t>
      </w:r>
      <w:del w:id="1052" w:author="Julia Ringo" w:date="2023-10-05T13:14:00Z">
        <w:r w:rsidDel="000E7660">
          <w:rPr>
            <w:rFonts w:ascii="Arial" w:hAnsi="Arial"/>
          </w:rPr>
          <w:delText xml:space="preserve"> — </w:delText>
        </w:r>
      </w:del>
      <w:ins w:id="1053" w:author="Julia Ringo" w:date="2023-10-05T13:14:00Z">
        <w:r w:rsidR="000E7660">
          <w:rPr>
            <w:rFonts w:ascii="Arial" w:hAnsi="Arial"/>
          </w:rPr>
          <w:t>—</w:t>
        </w:r>
      </w:ins>
      <w:r>
        <w:rPr>
          <w:rFonts w:ascii="Arial" w:hAnsi="Arial"/>
        </w:rPr>
        <w:t>and not just because it is tiny and in the deep ocean. It seems like it has almost no hull sound. I do not hear any wake running along it.”</w:t>
      </w:r>
    </w:p>
    <w:p w14:paraId="3DD5769C" w14:textId="77777777" w:rsidR="001E2E9B" w:rsidRDefault="00000000">
      <w:pPr>
        <w:pStyle w:val="BodyText"/>
        <w:rPr>
          <w:rFonts w:ascii="Arial" w:hAnsi="Arial"/>
        </w:rPr>
      </w:pPr>
      <w:r>
        <w:rPr>
          <w:rFonts w:ascii="Arial" w:hAnsi="Arial"/>
        </w:rPr>
        <w:t>“Can you calculate a range?”</w:t>
      </w:r>
    </w:p>
    <w:p w14:paraId="41340661" w14:textId="77777777" w:rsidR="001E2E9B" w:rsidRDefault="00000000">
      <w:pPr>
        <w:pStyle w:val="BodyText"/>
        <w:rPr>
          <w:rFonts w:ascii="Arial" w:hAnsi="Arial"/>
        </w:rPr>
      </w:pPr>
      <w:r>
        <w:rPr>
          <w:rFonts w:ascii="Arial" w:hAnsi="Arial"/>
        </w:rPr>
        <w:t>“It is close. Let me see.” He looked at the dials of the sonar unit and scribbled some numbers on a scrap paper. “Two nautical miles, thereabouts maybe? I think you should be able to see it with the periscope.”</w:t>
      </w:r>
    </w:p>
    <w:p w14:paraId="03E58A90" w14:textId="77777777" w:rsidR="001E2E9B" w:rsidRDefault="00000000">
      <w:pPr>
        <w:pStyle w:val="BodyText"/>
        <w:rPr>
          <w:rFonts w:ascii="Arial" w:hAnsi="Arial"/>
        </w:rPr>
      </w:pPr>
      <w:r>
        <w:rPr>
          <w:rFonts w:ascii="Arial" w:hAnsi="Arial"/>
        </w:rPr>
        <w:t xml:space="preserve">Percy nodded and climbed up into the control compartment. She raised the periscope up and spun it around to the bearing of the target. She rolled the scope barrel slowly back and forth along the horizon line, where the dark gray of the water press-fit up against the light gray of the sky. With the </w:t>
      </w:r>
      <w:r>
        <w:rPr>
          <w:rFonts w:ascii="Arial" w:hAnsi="Arial"/>
          <w:i/>
          <w:iCs/>
        </w:rPr>
        <w:t>Prospect</w:t>
      </w:r>
      <w:r>
        <w:rPr>
          <w:rFonts w:ascii="Arial" w:hAnsi="Arial"/>
        </w:rPr>
        <w:t xml:space="preserve"> on the surface, and the scope up, she could see something like ten nautical miles on a clear day. This was as good as vision ever got on a submarine.</w:t>
      </w:r>
    </w:p>
    <w:p w14:paraId="18016931" w14:textId="743C6090" w:rsidR="001E2E9B" w:rsidRDefault="00000000">
      <w:pPr>
        <w:pStyle w:val="BodyText"/>
        <w:rPr>
          <w:rFonts w:ascii="Arial" w:hAnsi="Arial"/>
        </w:rPr>
      </w:pPr>
      <w:r>
        <w:rPr>
          <w:rFonts w:ascii="Arial" w:hAnsi="Arial"/>
        </w:rPr>
        <w:lastRenderedPageBreak/>
        <w:t>“Even if it were a fucking canoe</w:t>
      </w:r>
      <w:del w:id="1054" w:author="Julia Ringo" w:date="2023-10-10T11:08:00Z">
        <w:r w:rsidDel="00B6693A">
          <w:rPr>
            <w:rFonts w:ascii="Arial" w:hAnsi="Arial"/>
          </w:rPr>
          <w:delText>…</w:delText>
        </w:r>
      </w:del>
      <w:ins w:id="1055" w:author="Julia Ringo" w:date="2023-10-10T11:08:00Z">
        <w:r w:rsidR="00B6693A">
          <w:rPr>
            <w:rFonts w:ascii="Arial" w:hAnsi="Arial"/>
          </w:rPr>
          <w:t xml:space="preserve"> . . . </w:t>
        </w:r>
      </w:ins>
      <w:r>
        <w:rPr>
          <w:rFonts w:ascii="Arial" w:hAnsi="Arial"/>
        </w:rPr>
        <w:t xml:space="preserve"> at two miles away I should be able to see it.” There was nothing but unblemished gray fields in her scope. She double-checked the bearing with Hemi, shouting down to the sonar station below.</w:t>
      </w:r>
    </w:p>
    <w:p w14:paraId="092D3D18" w14:textId="77777777" w:rsidR="001E2E9B" w:rsidRDefault="00000000">
      <w:pPr>
        <w:pStyle w:val="BodyText"/>
        <w:rPr>
          <w:rFonts w:ascii="Arial" w:hAnsi="Arial"/>
        </w:rPr>
      </w:pPr>
      <w:r>
        <w:rPr>
          <w:rFonts w:ascii="Arial" w:hAnsi="Arial"/>
        </w:rPr>
        <w:t>She was pointed in the right direction, there was simply nothing there.</w:t>
      </w:r>
    </w:p>
    <w:p w14:paraId="278D6F5A" w14:textId="2A816E5E" w:rsidR="001E2E9B" w:rsidRDefault="00200A9D">
      <w:pPr>
        <w:pStyle w:val="BodyText"/>
        <w:rPr>
          <w:rFonts w:ascii="Arial" w:hAnsi="Arial"/>
        </w:rPr>
      </w:pPr>
      <w:ins w:id="1056" w:author="Julia Ringo" w:date="2023-10-10T13:36:00Z">
        <w:r>
          <w:rPr>
            <w:rFonts w:ascii="Arial" w:hAnsi="Arial"/>
          </w:rPr>
          <w:t>But s</w:t>
        </w:r>
      </w:ins>
      <w:del w:id="1057" w:author="Julia Ringo" w:date="2023-10-10T13:36:00Z">
        <w:r w:rsidDel="00200A9D">
          <w:rPr>
            <w:rFonts w:ascii="Arial" w:hAnsi="Arial"/>
          </w:rPr>
          <w:delText>S</w:delText>
        </w:r>
      </w:del>
      <w:r>
        <w:rPr>
          <w:rFonts w:ascii="Arial" w:hAnsi="Arial"/>
        </w:rPr>
        <w:t>he had a hunch</w:t>
      </w:r>
      <w:del w:id="1058" w:author="Julia Ringo" w:date="2023-10-10T13:36:00Z">
        <w:r w:rsidDel="00200A9D">
          <w:rPr>
            <w:rFonts w:ascii="Arial" w:hAnsi="Arial"/>
          </w:rPr>
          <w:delText xml:space="preserve"> though</w:delText>
        </w:r>
      </w:del>
      <w:r>
        <w:rPr>
          <w:rFonts w:ascii="Arial" w:hAnsi="Arial"/>
        </w:rPr>
        <w:t xml:space="preserve">. She felt confident about the sonar target. She was sure something </w:t>
      </w:r>
      <w:r>
        <w:rPr>
          <w:rFonts w:ascii="Arial" w:hAnsi="Arial"/>
          <w:i/>
          <w:iCs/>
        </w:rPr>
        <w:t>was</w:t>
      </w:r>
      <w:r>
        <w:rPr>
          <w:rFonts w:ascii="Arial" w:hAnsi="Arial"/>
        </w:rPr>
        <w:t xml:space="preserve"> there</w:t>
      </w:r>
      <w:ins w:id="1059" w:author="Julia Ringo" w:date="2023-10-10T13:36:00Z">
        <w:r>
          <w:rPr>
            <w:rFonts w:ascii="Arial" w:hAnsi="Arial"/>
          </w:rPr>
          <w:t>,</w:t>
        </w:r>
      </w:ins>
      <w:r>
        <w:rPr>
          <w:rFonts w:ascii="Arial" w:hAnsi="Arial"/>
        </w:rPr>
        <w:t xml:space="preserve"> </w:t>
      </w:r>
      <w:proofErr w:type="gramStart"/>
      <w:r>
        <w:rPr>
          <w:rFonts w:ascii="Arial" w:hAnsi="Arial"/>
        </w:rPr>
        <w:t>despite the fact that</w:t>
      </w:r>
      <w:proofErr w:type="gramEnd"/>
      <w:r>
        <w:rPr>
          <w:rFonts w:ascii="Arial" w:hAnsi="Arial"/>
        </w:rPr>
        <w:t xml:space="preserve"> underwater sound can sometimes play tricks. The lack of any visual on the surface narrowed down the possibilities of what it could be.</w:t>
      </w:r>
    </w:p>
    <w:p w14:paraId="77F59AEC" w14:textId="77777777" w:rsidR="001E2E9B" w:rsidRDefault="00000000">
      <w:pPr>
        <w:pStyle w:val="BodyText"/>
        <w:rPr>
          <w:rFonts w:ascii="Arial" w:hAnsi="Arial"/>
        </w:rPr>
      </w:pPr>
      <w:r>
        <w:rPr>
          <w:rFonts w:ascii="Arial" w:hAnsi="Arial"/>
        </w:rPr>
        <w:t>“Hemi,” she called down again to the compartment below, “I want to motor over closer to it. Keep tracking it on sonar.”</w:t>
      </w:r>
    </w:p>
    <w:p w14:paraId="244537A9" w14:textId="2B66AF2A" w:rsidR="001E2E9B" w:rsidRDefault="00000000">
      <w:pPr>
        <w:pStyle w:val="BodyText"/>
        <w:rPr>
          <w:rFonts w:ascii="Arial" w:hAnsi="Arial"/>
        </w:rPr>
      </w:pPr>
      <w:r>
        <w:rPr>
          <w:rFonts w:ascii="Arial" w:hAnsi="Arial"/>
        </w:rPr>
        <w:t>Captain Percy put Bastian back in the rudder-throttle control seat. She gave him a heading toward</w:t>
      </w:r>
      <w:del w:id="1060" w:author="Julia Ringo" w:date="2023-10-10T13:37:00Z">
        <w:r w:rsidDel="00200A9D">
          <w:rPr>
            <w:rFonts w:ascii="Arial" w:hAnsi="Arial"/>
          </w:rPr>
          <w:delText>s</w:delText>
        </w:r>
      </w:del>
      <w:r>
        <w:rPr>
          <w:rFonts w:ascii="Arial" w:hAnsi="Arial"/>
        </w:rPr>
        <w:t xml:space="preserve"> the sonar target and they put one of the electric motors in gear. Her eyes locked on the battery gauge, which waved slightly as the motor started turning, drawing the last amperage from the depleted battery banks. The needles on the battery gauges were deep in the red now. There was such a </w:t>
      </w:r>
      <w:del w:id="1061" w:author="Julia Ringo" w:date="2023-10-10T13:37:00Z">
        <w:r w:rsidDel="00200A9D">
          <w:rPr>
            <w:rFonts w:ascii="Arial" w:hAnsi="Arial"/>
          </w:rPr>
          <w:delText xml:space="preserve">very </w:delText>
        </w:r>
      </w:del>
      <w:r>
        <w:rPr>
          <w:rFonts w:ascii="Arial" w:hAnsi="Arial"/>
        </w:rPr>
        <w:t>little gap of air between them and the zero mark. They would only get one shot at this.</w:t>
      </w:r>
    </w:p>
    <w:p w14:paraId="0E7525D7" w14:textId="77777777" w:rsidR="001E2E9B" w:rsidRDefault="00000000">
      <w:pPr>
        <w:pStyle w:val="BodyText"/>
        <w:rPr>
          <w:rFonts w:ascii="Arial" w:hAnsi="Arial"/>
        </w:rPr>
      </w:pPr>
      <w:r>
        <w:rPr>
          <w:rFonts w:ascii="Arial" w:hAnsi="Arial"/>
        </w:rPr>
        <w:t> </w:t>
      </w:r>
    </w:p>
    <w:p w14:paraId="3F395B9C" w14:textId="6D492B5C" w:rsidR="001E2E9B" w:rsidRDefault="00000000">
      <w:pPr>
        <w:pStyle w:val="BodyText"/>
        <w:rPr>
          <w:rFonts w:ascii="Arial" w:hAnsi="Arial"/>
        </w:rPr>
      </w:pPr>
      <w:r>
        <w:rPr>
          <w:rFonts w:ascii="Arial" w:hAnsi="Arial"/>
        </w:rPr>
        <w:t>They crept</w:t>
      </w:r>
      <w:del w:id="1062" w:author="Julia Ringo" w:date="2023-10-05T13:14:00Z">
        <w:r w:rsidDel="000E7660">
          <w:rPr>
            <w:rFonts w:ascii="Arial" w:hAnsi="Arial"/>
          </w:rPr>
          <w:delText xml:space="preserve"> — </w:delText>
        </w:r>
      </w:del>
      <w:ins w:id="1063" w:author="Julia Ringo" w:date="2023-10-05T13:14:00Z">
        <w:r w:rsidR="000E7660">
          <w:rPr>
            <w:rFonts w:ascii="Arial" w:hAnsi="Arial"/>
          </w:rPr>
          <w:t>—</w:t>
        </w:r>
      </w:ins>
      <w:r>
        <w:rPr>
          <w:rFonts w:ascii="Arial" w:hAnsi="Arial"/>
        </w:rPr>
        <w:t>two nautical miles an hour. After a quarter-hour or so, Hemi called up from sonar</w:t>
      </w:r>
      <w:ins w:id="1064" w:author="Julia Ringo" w:date="2023-10-10T13:38:00Z">
        <w:r w:rsidR="00200A9D">
          <w:rPr>
            <w:rFonts w:ascii="Arial" w:hAnsi="Arial"/>
          </w:rPr>
          <w:t>.</w:t>
        </w:r>
      </w:ins>
      <w:del w:id="1065" w:author="Julia Ringo" w:date="2023-10-10T13:38:00Z">
        <w:r w:rsidDel="00200A9D">
          <w:rPr>
            <w:rFonts w:ascii="Arial" w:hAnsi="Arial"/>
          </w:rPr>
          <w:delText>,</w:delText>
        </w:r>
      </w:del>
      <w:r>
        <w:rPr>
          <w:rFonts w:ascii="Arial" w:hAnsi="Arial"/>
        </w:rPr>
        <w:t xml:space="preserve"> “We got lucky</w:t>
      </w:r>
      <w:ins w:id="1066" w:author="Julia Ringo" w:date="2023-10-10T13:38:00Z">
        <w:r w:rsidR="00200A9D">
          <w:rPr>
            <w:rFonts w:ascii="Arial" w:hAnsi="Arial"/>
          </w:rPr>
          <w:t>,</w:t>
        </w:r>
      </w:ins>
      <w:r>
        <w:rPr>
          <w:rFonts w:ascii="Arial" w:hAnsi="Arial"/>
        </w:rPr>
        <w:t xml:space="preserve"> Sylvia. I am tracking something like an intercept course</w:t>
      </w:r>
      <w:del w:id="1067" w:author="Julia Ringo" w:date="2023-10-05T13:14:00Z">
        <w:r w:rsidDel="000E7660">
          <w:rPr>
            <w:rFonts w:ascii="Arial" w:hAnsi="Arial"/>
          </w:rPr>
          <w:delText xml:space="preserve"> — </w:delText>
        </w:r>
      </w:del>
      <w:ins w:id="1068" w:author="Julia Ringo" w:date="2023-10-05T13:14:00Z">
        <w:r w:rsidR="000E7660">
          <w:rPr>
            <w:rFonts w:ascii="Arial" w:hAnsi="Arial"/>
          </w:rPr>
          <w:t>—</w:t>
        </w:r>
      </w:ins>
      <w:r>
        <w:rPr>
          <w:rFonts w:ascii="Arial" w:hAnsi="Arial"/>
        </w:rPr>
        <w:t xml:space="preserve">the object is headed towards us at any rate. At our current speed there is no way we would ever have overtaken it if they were heading away from us. It is moving </w:t>
      </w:r>
      <w:proofErr w:type="gramStart"/>
      <w:r>
        <w:rPr>
          <w:rFonts w:ascii="Arial" w:hAnsi="Arial"/>
        </w:rPr>
        <w:t>fairly quickly</w:t>
      </w:r>
      <w:proofErr w:type="gramEnd"/>
      <w:r>
        <w:rPr>
          <w:rFonts w:ascii="Arial" w:hAnsi="Arial"/>
        </w:rPr>
        <w:t>. But</w:t>
      </w:r>
      <w:del w:id="1069" w:author="Julia Ringo" w:date="2023-10-10T11:08:00Z">
        <w:r w:rsidDel="00B6693A">
          <w:rPr>
            <w:rFonts w:ascii="Arial" w:hAnsi="Arial"/>
          </w:rPr>
          <w:delText>…</w:delText>
        </w:r>
      </w:del>
      <w:ins w:id="1070" w:author="Julia Ringo" w:date="2023-10-10T11:08:00Z">
        <w:r w:rsidR="00B6693A">
          <w:rPr>
            <w:rFonts w:ascii="Arial" w:hAnsi="Arial"/>
          </w:rPr>
          <w:t xml:space="preserve"> . . .</w:t>
        </w:r>
      </w:ins>
      <w:r>
        <w:rPr>
          <w:rFonts w:ascii="Arial" w:hAnsi="Arial"/>
        </w:rPr>
        <w:t>” There was a gap, and Percy could hear him scratching a pencil on paper. “But</w:t>
      </w:r>
      <w:del w:id="1071" w:author="Julia Ringo" w:date="2023-10-10T13:38:00Z">
        <w:r w:rsidDel="00200A9D">
          <w:rPr>
            <w:rFonts w:ascii="Arial" w:hAnsi="Arial"/>
          </w:rPr>
          <w:delText>,</w:delText>
        </w:r>
      </w:del>
      <w:r>
        <w:rPr>
          <w:rFonts w:ascii="Arial" w:hAnsi="Arial"/>
        </w:rPr>
        <w:t xml:space="preserve"> we need to go slightly faster</w:t>
      </w:r>
      <w:ins w:id="1072" w:author="Julia Ringo" w:date="2023-10-10T13:38:00Z">
        <w:r w:rsidR="00200A9D">
          <w:rPr>
            <w:rFonts w:ascii="Arial" w:hAnsi="Arial"/>
          </w:rPr>
          <w:t>.</w:t>
        </w:r>
      </w:ins>
      <w:del w:id="1073" w:author="Julia Ringo" w:date="2023-10-10T13:38:00Z">
        <w:r w:rsidDel="00200A9D">
          <w:rPr>
            <w:rFonts w:ascii="Arial" w:hAnsi="Arial"/>
          </w:rPr>
          <w:delText>,</w:delText>
        </w:r>
      </w:del>
      <w:r>
        <w:rPr>
          <w:rFonts w:ascii="Arial" w:hAnsi="Arial"/>
        </w:rPr>
        <w:t xml:space="preserve"> </w:t>
      </w:r>
      <w:ins w:id="1074" w:author="Julia Ringo" w:date="2023-10-10T13:38:00Z">
        <w:r w:rsidR="00200A9D">
          <w:rPr>
            <w:rFonts w:ascii="Arial" w:hAnsi="Arial"/>
          </w:rPr>
          <w:t>C</w:t>
        </w:r>
      </w:ins>
      <w:del w:id="1075" w:author="Julia Ringo" w:date="2023-10-10T13:38:00Z">
        <w:r w:rsidDel="00200A9D">
          <w:rPr>
            <w:rFonts w:ascii="Arial" w:hAnsi="Arial"/>
          </w:rPr>
          <w:delText>c</w:delText>
        </w:r>
      </w:del>
      <w:proofErr w:type="gramStart"/>
      <w:r>
        <w:rPr>
          <w:rFonts w:ascii="Arial" w:hAnsi="Arial"/>
        </w:rPr>
        <w:t>an</w:t>
      </w:r>
      <w:proofErr w:type="gramEnd"/>
      <w:r>
        <w:rPr>
          <w:rFonts w:ascii="Arial" w:hAnsi="Arial"/>
        </w:rPr>
        <w:t xml:space="preserve"> you do four knots?”</w:t>
      </w:r>
    </w:p>
    <w:p w14:paraId="167C337C" w14:textId="0450E494" w:rsidR="001E2E9B" w:rsidRDefault="00000000">
      <w:pPr>
        <w:pStyle w:val="BodyText"/>
        <w:rPr>
          <w:rFonts w:ascii="Arial" w:hAnsi="Arial"/>
        </w:rPr>
      </w:pPr>
      <w:r>
        <w:rPr>
          <w:rFonts w:ascii="Arial" w:hAnsi="Arial"/>
        </w:rPr>
        <w:t>Percy sighed. It did not sound like much, but it was twice as much power consumption. “You heard the man</w:t>
      </w:r>
      <w:ins w:id="1076" w:author="Julia Ringo" w:date="2023-10-10T13:38:00Z">
        <w:r w:rsidR="00200A9D">
          <w:rPr>
            <w:rFonts w:ascii="Arial" w:hAnsi="Arial"/>
          </w:rPr>
          <w:t>,</w:t>
        </w:r>
      </w:ins>
      <w:r>
        <w:rPr>
          <w:rFonts w:ascii="Arial" w:hAnsi="Arial"/>
        </w:rPr>
        <w:t xml:space="preserve"> Bastian, give her a little fuckin’ gas.”</w:t>
      </w:r>
    </w:p>
    <w:p w14:paraId="35CFDE49" w14:textId="77777777" w:rsidR="001E2E9B" w:rsidRDefault="00000000">
      <w:pPr>
        <w:pStyle w:val="BodyText"/>
        <w:rPr>
          <w:rFonts w:ascii="Arial" w:hAnsi="Arial"/>
        </w:rPr>
      </w:pPr>
      <w:r>
        <w:rPr>
          <w:rFonts w:ascii="Arial" w:hAnsi="Arial"/>
        </w:rPr>
        <w:t>There was a burning cigarette between Bastian’s bony fingers as they wrapped around the throttle stick and eased it slightly forward.</w:t>
      </w:r>
    </w:p>
    <w:p w14:paraId="028F5FE1" w14:textId="690DDC4E" w:rsidR="001E2E9B" w:rsidRDefault="00000000">
      <w:pPr>
        <w:pStyle w:val="BodyText"/>
        <w:rPr>
          <w:rFonts w:ascii="Arial" w:hAnsi="Arial"/>
        </w:rPr>
      </w:pPr>
      <w:r>
        <w:rPr>
          <w:rFonts w:ascii="Arial" w:hAnsi="Arial"/>
        </w:rPr>
        <w:t>A few minutes later</w:t>
      </w:r>
      <w:ins w:id="1077" w:author="Julia Ringo" w:date="2023-10-10T13:38:00Z">
        <w:r w:rsidR="00200A9D">
          <w:rPr>
            <w:rFonts w:ascii="Arial" w:hAnsi="Arial"/>
          </w:rPr>
          <w:t>,</w:t>
        </w:r>
      </w:ins>
      <w:r>
        <w:rPr>
          <w:rFonts w:ascii="Arial" w:hAnsi="Arial"/>
        </w:rPr>
        <w:t xml:space="preserve"> Hemi called up, “Good. We will be within a quarter mile of the object in a matter of minutes.”</w:t>
      </w:r>
    </w:p>
    <w:p w14:paraId="515DE78B" w14:textId="77777777" w:rsidR="001E2E9B" w:rsidRDefault="00000000">
      <w:pPr>
        <w:pStyle w:val="BodyText"/>
        <w:rPr>
          <w:rFonts w:ascii="Arial" w:hAnsi="Arial"/>
        </w:rPr>
      </w:pPr>
      <w:r>
        <w:rPr>
          <w:rFonts w:ascii="Arial" w:hAnsi="Arial"/>
        </w:rPr>
        <w:t>“They must be able to fucking see us. They haven’t changed direction or speed?”</w:t>
      </w:r>
    </w:p>
    <w:p w14:paraId="1A88B12B" w14:textId="77777777" w:rsidR="001E2E9B" w:rsidRDefault="00000000">
      <w:pPr>
        <w:pStyle w:val="BodyText"/>
        <w:rPr>
          <w:rFonts w:ascii="Arial" w:hAnsi="Arial"/>
        </w:rPr>
      </w:pPr>
      <w:r>
        <w:rPr>
          <w:rFonts w:ascii="Arial" w:hAnsi="Arial"/>
        </w:rPr>
        <w:t>“No. Maybe nobody is looking, or they just do not care.”</w:t>
      </w:r>
    </w:p>
    <w:p w14:paraId="090177CC" w14:textId="77777777" w:rsidR="001E2E9B" w:rsidRDefault="00000000">
      <w:pPr>
        <w:pStyle w:val="BodyText"/>
        <w:rPr>
          <w:rFonts w:ascii="Arial" w:hAnsi="Arial"/>
        </w:rPr>
      </w:pPr>
      <w:r>
        <w:rPr>
          <w:rFonts w:ascii="Arial" w:hAnsi="Arial"/>
        </w:rPr>
        <w:t>Captain Percy stayed on the periscope, slowly tracking across the bearing. Still nothing.</w:t>
      </w:r>
    </w:p>
    <w:p w14:paraId="185D70EE" w14:textId="5BC5C373" w:rsidR="001E2E9B" w:rsidRDefault="00000000">
      <w:pPr>
        <w:pStyle w:val="BodyText"/>
        <w:rPr>
          <w:rFonts w:ascii="Arial" w:hAnsi="Arial"/>
        </w:rPr>
      </w:pPr>
      <w:r>
        <w:rPr>
          <w:rFonts w:ascii="Arial" w:hAnsi="Arial"/>
        </w:rPr>
        <w:t>“Sylvia!” called up Hemi</w:t>
      </w:r>
      <w:ins w:id="1078" w:author="Julia Ringo" w:date="2023-10-10T13:38:00Z">
        <w:r w:rsidR="00200A9D">
          <w:rPr>
            <w:rFonts w:ascii="Arial" w:hAnsi="Arial"/>
          </w:rPr>
          <w:t>.</w:t>
        </w:r>
      </w:ins>
      <w:del w:id="1079" w:author="Julia Ringo" w:date="2023-10-10T13:38:00Z">
        <w:r w:rsidDel="00200A9D">
          <w:rPr>
            <w:rFonts w:ascii="Arial" w:hAnsi="Arial"/>
          </w:rPr>
          <w:delText>,</w:delText>
        </w:r>
      </w:del>
      <w:r>
        <w:rPr>
          <w:rFonts w:ascii="Arial" w:hAnsi="Arial"/>
        </w:rPr>
        <w:t xml:space="preserve"> “</w:t>
      </w:r>
      <w:ins w:id="1080" w:author="Julia Ringo" w:date="2023-10-10T13:38:00Z">
        <w:r w:rsidR="00200A9D">
          <w:rPr>
            <w:rFonts w:ascii="Arial" w:hAnsi="Arial"/>
          </w:rPr>
          <w:t>T</w:t>
        </w:r>
      </w:ins>
      <w:del w:id="1081" w:author="Julia Ringo" w:date="2023-10-10T13:38:00Z">
        <w:r w:rsidDel="00200A9D">
          <w:rPr>
            <w:rFonts w:ascii="Arial" w:hAnsi="Arial"/>
          </w:rPr>
          <w:delText>t</w:delText>
        </w:r>
      </w:del>
      <w:r>
        <w:rPr>
          <w:rFonts w:ascii="Arial" w:hAnsi="Arial"/>
        </w:rPr>
        <w:t>hey are gone. No detectable signal on the sonar.”</w:t>
      </w:r>
    </w:p>
    <w:p w14:paraId="53C20731" w14:textId="1052DEF6" w:rsidR="001E2E9B" w:rsidRDefault="00000000">
      <w:pPr>
        <w:pStyle w:val="BodyText"/>
        <w:rPr>
          <w:rFonts w:ascii="Arial" w:hAnsi="Arial"/>
        </w:rPr>
      </w:pPr>
      <w:r>
        <w:rPr>
          <w:rFonts w:ascii="Arial" w:hAnsi="Arial"/>
        </w:rPr>
        <w:t>“Stop the boat Bastian.” The electric motors were very quiet when running this slow, but she wanted Hemi to have total silence for listening. “What was the last range</w:t>
      </w:r>
      <w:ins w:id="1082" w:author="Julia Ringo" w:date="2023-10-10T13:38:00Z">
        <w:r w:rsidR="00200A9D">
          <w:rPr>
            <w:rFonts w:ascii="Arial" w:hAnsi="Arial"/>
          </w:rPr>
          <w:t>,</w:t>
        </w:r>
      </w:ins>
      <w:r>
        <w:rPr>
          <w:rFonts w:ascii="Arial" w:hAnsi="Arial"/>
        </w:rPr>
        <w:t xml:space="preserve"> Hemi?”</w:t>
      </w:r>
    </w:p>
    <w:p w14:paraId="559ACD7F" w14:textId="312BB211" w:rsidR="001E2E9B" w:rsidRDefault="00000000">
      <w:pPr>
        <w:pStyle w:val="BodyText"/>
        <w:rPr>
          <w:rFonts w:ascii="Arial" w:hAnsi="Arial"/>
        </w:rPr>
      </w:pPr>
      <w:r>
        <w:rPr>
          <w:rFonts w:ascii="Arial" w:hAnsi="Arial"/>
        </w:rPr>
        <w:t xml:space="preserve">“About </w:t>
      </w:r>
      <w:del w:id="1083" w:author="Julia Ringo" w:date="2023-10-10T13:39:00Z">
        <w:r w:rsidDel="00200A9D">
          <w:rPr>
            <w:rFonts w:ascii="Arial" w:hAnsi="Arial"/>
          </w:rPr>
          <w:delText xml:space="preserve">500 </w:delText>
        </w:r>
      </w:del>
      <w:ins w:id="1084" w:author="Julia Ringo" w:date="2023-10-10T13:39:00Z">
        <w:r w:rsidR="00200A9D">
          <w:rPr>
            <w:rFonts w:ascii="Arial" w:hAnsi="Arial"/>
          </w:rPr>
          <w:t xml:space="preserve">five hundred </w:t>
        </w:r>
      </w:ins>
      <w:r>
        <w:rPr>
          <w:rFonts w:ascii="Arial" w:hAnsi="Arial"/>
        </w:rPr>
        <w:t xml:space="preserve">meters. They are close. I </w:t>
      </w:r>
      <w:proofErr w:type="gramStart"/>
      <w:r>
        <w:rPr>
          <w:rFonts w:ascii="Arial" w:hAnsi="Arial"/>
        </w:rPr>
        <w:t>have to</w:t>
      </w:r>
      <w:proofErr w:type="gramEnd"/>
      <w:r>
        <w:rPr>
          <w:rFonts w:ascii="Arial" w:hAnsi="Arial"/>
        </w:rPr>
        <w:t xml:space="preserve"> assume they are just sitting idle out there. We could ping them?”</w:t>
      </w:r>
    </w:p>
    <w:p w14:paraId="2ECA7427" w14:textId="10206FFF" w:rsidR="001E2E9B" w:rsidRDefault="00000000">
      <w:pPr>
        <w:pStyle w:val="BodyText"/>
        <w:rPr>
          <w:rFonts w:ascii="Arial" w:hAnsi="Arial"/>
        </w:rPr>
      </w:pPr>
      <w:r>
        <w:rPr>
          <w:rFonts w:ascii="Arial" w:hAnsi="Arial"/>
        </w:rPr>
        <w:lastRenderedPageBreak/>
        <w:t xml:space="preserve">“Ah, that would scare the fucking shit out of them. They might think we were armed and about to fire. We’re trying to make friends here. </w:t>
      </w:r>
      <w:del w:id="1085" w:author="Julia Ringo" w:date="2023-10-10T11:08:00Z">
        <w:r w:rsidDel="00B6693A">
          <w:rPr>
            <w:rFonts w:ascii="Arial" w:hAnsi="Arial"/>
          </w:rPr>
          <w:delText>…</w:delText>
        </w:r>
      </w:del>
      <w:ins w:id="1086" w:author="Julia Ringo" w:date="2023-10-10T11:08:00Z">
        <w:r w:rsidR="00B6693A">
          <w:rPr>
            <w:rFonts w:ascii="Arial" w:hAnsi="Arial"/>
          </w:rPr>
          <w:t xml:space="preserve"> . . . </w:t>
        </w:r>
      </w:ins>
      <w:r>
        <w:rPr>
          <w:rFonts w:ascii="Arial" w:hAnsi="Arial"/>
        </w:rPr>
        <w:t>I’m going to try ship-to-ship radio. We’re just close enough they might hear us, and the radio could be a little less threatening.”</w:t>
      </w:r>
    </w:p>
    <w:p w14:paraId="27D6CF0A" w14:textId="04E985C8" w:rsidR="001E2E9B" w:rsidRDefault="00000000">
      <w:pPr>
        <w:pStyle w:val="BodyText"/>
        <w:rPr>
          <w:rFonts w:ascii="Arial" w:hAnsi="Arial"/>
        </w:rPr>
      </w:pPr>
      <w:r>
        <w:rPr>
          <w:rFonts w:ascii="Arial" w:hAnsi="Arial"/>
        </w:rPr>
        <w:t xml:space="preserve">Percy reached over her head and flipped on the ship-to-ship radio. A device that was not actually a radio, it just acted like one. It used the sonar rig to push sound through the water to talk to other ships nearby. </w:t>
      </w:r>
      <w:del w:id="1087" w:author="Julia Ringo" w:date="2023-10-10T13:39:00Z">
        <w:r w:rsidDel="00200A9D">
          <w:rPr>
            <w:rFonts w:ascii="Arial" w:hAnsi="Arial"/>
          </w:rPr>
          <w:delText xml:space="preserve">500 </w:delText>
        </w:r>
      </w:del>
      <w:ins w:id="1088" w:author="Julia Ringo" w:date="2023-10-10T13:39:00Z">
        <w:r w:rsidR="00200A9D">
          <w:rPr>
            <w:rFonts w:ascii="Arial" w:hAnsi="Arial"/>
          </w:rPr>
          <w:t xml:space="preserve">Five hundred </w:t>
        </w:r>
      </w:ins>
      <w:r>
        <w:rPr>
          <w:rFonts w:ascii="Arial" w:hAnsi="Arial"/>
        </w:rPr>
        <w:t xml:space="preserve">meters was just about the limit of its range. Real radio transmissions were supposed to follow a set of protocols and rules, potentially enforced by agents of Authorities in their respective territories. Ship-to-ship had no rules other than an informal argot that had developed partially to obfuscate meaning for any other ship that might be </w:t>
      </w:r>
      <w:proofErr w:type="gramStart"/>
      <w:r>
        <w:rPr>
          <w:rFonts w:ascii="Arial" w:hAnsi="Arial"/>
        </w:rPr>
        <w:t>listening, and</w:t>
      </w:r>
      <w:proofErr w:type="gramEnd"/>
      <w:r>
        <w:rPr>
          <w:rFonts w:ascii="Arial" w:hAnsi="Arial"/>
        </w:rPr>
        <w:t xml:space="preserve"> </w:t>
      </w:r>
      <w:ins w:id="1089" w:author="Julia Ringo" w:date="2023-10-10T13:42:00Z">
        <w:r w:rsidR="00200A9D">
          <w:rPr>
            <w:rFonts w:ascii="Arial" w:hAnsi="Arial"/>
          </w:rPr>
          <w:t xml:space="preserve">had </w:t>
        </w:r>
      </w:ins>
      <w:r>
        <w:rPr>
          <w:rFonts w:ascii="Arial" w:hAnsi="Arial"/>
        </w:rPr>
        <w:t xml:space="preserve">partially </w:t>
      </w:r>
      <w:del w:id="1090" w:author="Julia Ringo" w:date="2023-10-10T13:42:00Z">
        <w:r w:rsidDel="00200A9D">
          <w:rPr>
            <w:rFonts w:ascii="Arial" w:hAnsi="Arial"/>
          </w:rPr>
          <w:delText xml:space="preserve">just </w:delText>
        </w:r>
      </w:del>
      <w:r>
        <w:rPr>
          <w:rFonts w:ascii="Arial" w:hAnsi="Arial"/>
        </w:rPr>
        <w:t>evolved from nautical cultural habit.</w:t>
      </w:r>
    </w:p>
    <w:p w14:paraId="76D1886C" w14:textId="77777777" w:rsidR="001E2E9B" w:rsidRDefault="00000000">
      <w:pPr>
        <w:pStyle w:val="BodyText"/>
        <w:rPr>
          <w:rFonts w:ascii="Arial" w:hAnsi="Arial"/>
        </w:rPr>
      </w:pPr>
      <w:r>
        <w:rPr>
          <w:rFonts w:ascii="Arial" w:hAnsi="Arial"/>
        </w:rPr>
        <w:t xml:space="preserve">Captain Percy took down the mic from the radio and brought it to her lips. She pushed the transmit button, and the needles on the radio unit’s gauges jumped to show how much power she was transmitting with. She whistled a series of five </w:t>
      </w:r>
      <w:proofErr w:type="spellStart"/>
      <w:r>
        <w:rPr>
          <w:rFonts w:ascii="Arial" w:hAnsi="Arial"/>
        </w:rPr>
        <w:t>randomish</w:t>
      </w:r>
      <w:proofErr w:type="spellEnd"/>
      <w:r>
        <w:rPr>
          <w:rFonts w:ascii="Arial" w:hAnsi="Arial"/>
        </w:rPr>
        <w:t xml:space="preserve"> tones into the </w:t>
      </w:r>
      <w:proofErr w:type="gramStart"/>
      <w:r>
        <w:rPr>
          <w:rFonts w:ascii="Arial" w:hAnsi="Arial"/>
        </w:rPr>
        <w:t>mic, and</w:t>
      </w:r>
      <w:proofErr w:type="gramEnd"/>
      <w:r>
        <w:rPr>
          <w:rFonts w:ascii="Arial" w:hAnsi="Arial"/>
        </w:rPr>
        <w:t xml:space="preserve"> let go of the transmit button. The power needles died back to zero, and there was silence for a minute or two.</w:t>
      </w:r>
    </w:p>
    <w:p w14:paraId="5F6B969C" w14:textId="77777777" w:rsidR="001E2E9B" w:rsidRDefault="00000000">
      <w:pPr>
        <w:pStyle w:val="BodyText"/>
        <w:rPr>
          <w:rFonts w:ascii="Arial" w:hAnsi="Arial"/>
        </w:rPr>
      </w:pPr>
      <w:r>
        <w:rPr>
          <w:rFonts w:ascii="Arial" w:hAnsi="Arial"/>
        </w:rPr>
        <w:t>Then she repeated the transmission of the tones. Another minute passed.</w:t>
      </w:r>
    </w:p>
    <w:p w14:paraId="3D7DD6C8" w14:textId="77777777" w:rsidR="001E2E9B" w:rsidRDefault="00000000">
      <w:pPr>
        <w:pStyle w:val="BodyText"/>
        <w:rPr>
          <w:rFonts w:ascii="Arial" w:hAnsi="Arial"/>
        </w:rPr>
      </w:pPr>
      <w:r>
        <w:rPr>
          <w:rFonts w:ascii="Arial" w:hAnsi="Arial"/>
        </w:rPr>
        <w:t xml:space="preserve">Then a crackly male voice came over the radio, “I see you over there, you </w:t>
      </w:r>
      <w:proofErr w:type="gramStart"/>
      <w:r>
        <w:rPr>
          <w:rFonts w:ascii="Arial" w:hAnsi="Arial"/>
        </w:rPr>
        <w:t>hulking</w:t>
      </w:r>
      <w:proofErr w:type="gramEnd"/>
      <w:r>
        <w:rPr>
          <w:rFonts w:ascii="Arial" w:hAnsi="Arial"/>
        </w:rPr>
        <w:t xml:space="preserve"> ugly gray fuckin’ submarine. And I guess you know I’m here. Why are </w:t>
      </w:r>
      <w:proofErr w:type="spellStart"/>
      <w:r>
        <w:rPr>
          <w:rFonts w:ascii="Arial" w:hAnsi="Arial"/>
        </w:rPr>
        <w:t>ya</w:t>
      </w:r>
      <w:proofErr w:type="spellEnd"/>
      <w:r>
        <w:rPr>
          <w:rFonts w:ascii="Arial" w:hAnsi="Arial"/>
        </w:rPr>
        <w:t xml:space="preserve"> </w:t>
      </w:r>
      <w:proofErr w:type="spellStart"/>
      <w:r>
        <w:rPr>
          <w:rFonts w:ascii="Arial" w:hAnsi="Arial"/>
        </w:rPr>
        <w:t>sittin</w:t>
      </w:r>
      <w:proofErr w:type="spellEnd"/>
      <w:r>
        <w:rPr>
          <w:rFonts w:ascii="Arial" w:hAnsi="Arial"/>
        </w:rPr>
        <w:t xml:space="preserve">’ on the surface, and what do </w:t>
      </w:r>
      <w:proofErr w:type="spellStart"/>
      <w:r>
        <w:rPr>
          <w:rFonts w:ascii="Arial" w:hAnsi="Arial"/>
        </w:rPr>
        <w:t>ya</w:t>
      </w:r>
      <w:proofErr w:type="spellEnd"/>
      <w:r>
        <w:rPr>
          <w:rFonts w:ascii="Arial" w:hAnsi="Arial"/>
        </w:rPr>
        <w:t xml:space="preserve"> want with me?”</w:t>
      </w:r>
    </w:p>
    <w:p w14:paraId="1FA59704" w14:textId="1B14E682" w:rsidR="001E2E9B" w:rsidRDefault="00000000">
      <w:pPr>
        <w:pStyle w:val="BodyText"/>
        <w:rPr>
          <w:rFonts w:ascii="Arial" w:hAnsi="Arial"/>
        </w:rPr>
      </w:pPr>
      <w:r>
        <w:rPr>
          <w:rFonts w:ascii="Arial" w:hAnsi="Arial"/>
        </w:rPr>
        <w:t>Percy hesitated, and then transmitted back, “</w:t>
      </w:r>
      <w:ins w:id="1091" w:author="Julia Ringo" w:date="2023-10-10T13:42:00Z">
        <w:r w:rsidR="00200A9D">
          <w:rPr>
            <w:rFonts w:ascii="Arial" w:hAnsi="Arial"/>
          </w:rPr>
          <w:t>W</w:t>
        </w:r>
      </w:ins>
      <w:del w:id="1092" w:author="Julia Ringo" w:date="2023-10-10T13:42:00Z">
        <w:r w:rsidDel="00200A9D">
          <w:rPr>
            <w:rFonts w:ascii="Arial" w:hAnsi="Arial"/>
          </w:rPr>
          <w:delText>w</w:delText>
        </w:r>
      </w:del>
      <w:r>
        <w:rPr>
          <w:rFonts w:ascii="Arial" w:hAnsi="Arial"/>
        </w:rPr>
        <w:t>ell, first let me state flat out that we’re nothing but a cargo sub</w:t>
      </w:r>
      <w:del w:id="1093" w:author="Julia Ringo" w:date="2023-10-05T13:14:00Z">
        <w:r w:rsidDel="000E7660">
          <w:rPr>
            <w:rFonts w:ascii="Arial" w:hAnsi="Arial"/>
          </w:rPr>
          <w:delText xml:space="preserve"> — </w:delText>
        </w:r>
      </w:del>
      <w:ins w:id="1094" w:author="Julia Ringo" w:date="2023-10-05T13:14:00Z">
        <w:r w:rsidR="000E7660">
          <w:rPr>
            <w:rFonts w:ascii="Arial" w:hAnsi="Arial"/>
          </w:rPr>
          <w:t>—</w:t>
        </w:r>
      </w:ins>
      <w:r>
        <w:rPr>
          <w:rFonts w:ascii="Arial" w:hAnsi="Arial"/>
        </w:rPr>
        <w:t xml:space="preserve">and let me </w:t>
      </w:r>
      <w:proofErr w:type="gramStart"/>
      <w:r>
        <w:rPr>
          <w:rFonts w:ascii="Arial" w:hAnsi="Arial"/>
        </w:rPr>
        <w:t>emphasize:</w:t>
      </w:r>
      <w:proofErr w:type="gramEnd"/>
      <w:r>
        <w:rPr>
          <w:rFonts w:ascii="Arial" w:hAnsi="Arial"/>
        </w:rPr>
        <w:t xml:space="preserve"> un-fucking-armed. Second, we’ve been severely damaged, and swam through an icy hell to get back to the surface. We’re out of fuel and extremely low on power. Long and short is that we’re in some desperate need of help, and you are the only contact we’ve seen in these fucking desolate waters.”</w:t>
      </w:r>
    </w:p>
    <w:p w14:paraId="2E9F3E8F" w14:textId="5E168ECA" w:rsidR="001E2E9B" w:rsidRDefault="00000000">
      <w:pPr>
        <w:pStyle w:val="BodyText"/>
        <w:rPr>
          <w:rFonts w:ascii="Arial" w:hAnsi="Arial"/>
        </w:rPr>
      </w:pPr>
      <w:r>
        <w:rPr>
          <w:rFonts w:ascii="Arial" w:hAnsi="Arial"/>
        </w:rPr>
        <w:t>Another moment passed. “Yeah. Well. These waters are empty because the Authorities running this territory right now are a bunch of tight-</w:t>
      </w:r>
      <w:proofErr w:type="spellStart"/>
      <w:r>
        <w:rPr>
          <w:rFonts w:ascii="Arial" w:hAnsi="Arial"/>
        </w:rPr>
        <w:t>sphinctered</w:t>
      </w:r>
      <w:proofErr w:type="spellEnd"/>
      <w:r>
        <w:rPr>
          <w:rFonts w:ascii="Arial" w:hAnsi="Arial"/>
        </w:rPr>
        <w:t xml:space="preserve"> class-A</w:t>
      </w:r>
      <w:ins w:id="1095" w:author="Julia Ringo" w:date="2023-10-10T13:43:00Z">
        <w:r w:rsidR="00200A9D">
          <w:rPr>
            <w:rFonts w:ascii="Arial" w:hAnsi="Arial"/>
          </w:rPr>
          <w:t>-</w:t>
        </w:r>
      </w:ins>
      <w:del w:id="1096" w:author="Julia Ringo" w:date="2023-10-10T13:43:00Z">
        <w:r w:rsidDel="00200A9D">
          <w:rPr>
            <w:rFonts w:ascii="Arial" w:hAnsi="Arial"/>
          </w:rPr>
          <w:delText xml:space="preserve"> </w:delText>
        </w:r>
      </w:del>
      <w:r>
        <w:rPr>
          <w:rFonts w:ascii="Arial" w:hAnsi="Arial"/>
        </w:rPr>
        <w:t>holes who seem more interested in shooting down transports than letting any commerce commence. It’s a fucking bad place to be not moving and on the surface.”</w:t>
      </w:r>
    </w:p>
    <w:p w14:paraId="2E2FC014" w14:textId="77777777" w:rsidR="001E2E9B" w:rsidRDefault="00000000">
      <w:pPr>
        <w:pStyle w:val="BodyText"/>
        <w:rPr>
          <w:rFonts w:ascii="Arial" w:hAnsi="Arial"/>
        </w:rPr>
      </w:pPr>
      <w:r>
        <w:rPr>
          <w:rFonts w:ascii="Arial" w:hAnsi="Arial"/>
        </w:rPr>
        <w:t>“Not moving is hardly typical for us. What are you sitting on there? We don’t see any ship in the scope. Any assistance you can offer would be much appreciated.”</w:t>
      </w:r>
    </w:p>
    <w:p w14:paraId="78E887B8" w14:textId="77777777" w:rsidR="001E2E9B" w:rsidRDefault="00000000">
      <w:pPr>
        <w:pStyle w:val="BodyText"/>
        <w:rPr>
          <w:rFonts w:ascii="Arial" w:hAnsi="Arial"/>
        </w:rPr>
      </w:pPr>
      <w:r>
        <w:rPr>
          <w:rFonts w:ascii="Arial" w:hAnsi="Arial"/>
        </w:rPr>
        <w:t>“</w:t>
      </w:r>
      <w:proofErr w:type="spellStart"/>
      <w:r>
        <w:rPr>
          <w:rFonts w:ascii="Arial" w:hAnsi="Arial"/>
        </w:rPr>
        <w:t>Ehh</w:t>
      </w:r>
      <w:proofErr w:type="spellEnd"/>
      <w:r>
        <w:rPr>
          <w:rFonts w:ascii="Arial" w:hAnsi="Arial"/>
        </w:rPr>
        <w:t xml:space="preserve">, I’m not one who is much for </w:t>
      </w:r>
      <w:proofErr w:type="gramStart"/>
      <w:r>
        <w:rPr>
          <w:rFonts w:ascii="Arial" w:hAnsi="Arial"/>
        </w:rPr>
        <w:t>offering assistance</w:t>
      </w:r>
      <w:proofErr w:type="gramEnd"/>
      <w:r>
        <w:rPr>
          <w:rFonts w:ascii="Arial" w:hAnsi="Arial"/>
        </w:rPr>
        <w:t xml:space="preserve">, so for the next few minutes here I think I’m not going to show </w:t>
      </w:r>
      <w:proofErr w:type="spellStart"/>
      <w:r>
        <w:rPr>
          <w:rFonts w:ascii="Arial" w:hAnsi="Arial"/>
        </w:rPr>
        <w:t>ya</w:t>
      </w:r>
      <w:proofErr w:type="spellEnd"/>
      <w:r>
        <w:rPr>
          <w:rFonts w:ascii="Arial" w:hAnsi="Arial"/>
        </w:rPr>
        <w:t xml:space="preserve"> what I’m riding. But if </w:t>
      </w:r>
      <w:proofErr w:type="spellStart"/>
      <w:r>
        <w:rPr>
          <w:rFonts w:ascii="Arial" w:hAnsi="Arial"/>
        </w:rPr>
        <w:t>yer</w:t>
      </w:r>
      <w:proofErr w:type="spellEnd"/>
      <w:r>
        <w:rPr>
          <w:rFonts w:ascii="Arial" w:hAnsi="Arial"/>
        </w:rPr>
        <w:t xml:space="preserve"> telling the truth, I don’t envy your dire-ass situation.”</w:t>
      </w:r>
    </w:p>
    <w:p w14:paraId="0BAB907D" w14:textId="77777777" w:rsidR="001E2E9B" w:rsidRDefault="00000000">
      <w:pPr>
        <w:pStyle w:val="BodyText"/>
        <w:rPr>
          <w:rFonts w:ascii="Arial" w:hAnsi="Arial"/>
        </w:rPr>
      </w:pPr>
      <w:r>
        <w:rPr>
          <w:rFonts w:ascii="Arial" w:hAnsi="Arial"/>
        </w:rPr>
        <w:t>“I absolutely understand your unwillingness to not tip your hand. Anything I can do to reassure you we aren’t anything other than what we say we are?”</w:t>
      </w:r>
    </w:p>
    <w:p w14:paraId="4FD2BB97" w14:textId="77777777" w:rsidR="001E2E9B" w:rsidRDefault="00000000">
      <w:pPr>
        <w:pStyle w:val="BodyText"/>
        <w:rPr>
          <w:rFonts w:ascii="Arial" w:hAnsi="Arial"/>
        </w:rPr>
      </w:pPr>
      <w:r>
        <w:rPr>
          <w:rFonts w:ascii="Arial" w:hAnsi="Arial"/>
        </w:rPr>
        <w:lastRenderedPageBreak/>
        <w:t xml:space="preserve">“The territorial Authority motherfuckers around here generally just shoot first, check papers later. They’re not much for mind games. </w:t>
      </w:r>
      <w:proofErr w:type="gramStart"/>
      <w:r>
        <w:rPr>
          <w:rFonts w:ascii="Arial" w:hAnsi="Arial"/>
        </w:rPr>
        <w:t>So</w:t>
      </w:r>
      <w:proofErr w:type="gramEnd"/>
      <w:r>
        <w:rPr>
          <w:rFonts w:ascii="Arial" w:hAnsi="Arial"/>
        </w:rPr>
        <w:t xml:space="preserve"> the fact that you haven’t already shot at me says a lot.”</w:t>
      </w:r>
    </w:p>
    <w:p w14:paraId="627361D3" w14:textId="77777777" w:rsidR="001E2E9B" w:rsidRDefault="00000000">
      <w:pPr>
        <w:pStyle w:val="BodyText"/>
        <w:rPr>
          <w:rFonts w:ascii="Arial" w:hAnsi="Arial"/>
        </w:rPr>
      </w:pPr>
      <w:r>
        <w:rPr>
          <w:rFonts w:ascii="Arial" w:hAnsi="Arial"/>
        </w:rPr>
        <w:t>There was a long pause of radio silence. Percy held the mic off-angle in her hand while listening. She began to worry that she had lost their only chance for help.</w:t>
      </w:r>
    </w:p>
    <w:p w14:paraId="7F7CD0E9" w14:textId="77777777" w:rsidR="001E2E9B" w:rsidRDefault="00000000">
      <w:pPr>
        <w:pStyle w:val="BodyText"/>
        <w:rPr>
          <w:rFonts w:ascii="Arial" w:hAnsi="Arial"/>
        </w:rPr>
      </w:pPr>
      <w:r>
        <w:rPr>
          <w:rFonts w:ascii="Arial" w:hAnsi="Arial"/>
        </w:rPr>
        <w:t xml:space="preserve">The ship-to-ship crackled back to life. “Alright. I think I can risk pulling alongside </w:t>
      </w:r>
      <w:proofErr w:type="spellStart"/>
      <w:proofErr w:type="gramStart"/>
      <w:r>
        <w:rPr>
          <w:rFonts w:ascii="Arial" w:hAnsi="Arial"/>
        </w:rPr>
        <w:t>ya</w:t>
      </w:r>
      <w:proofErr w:type="spellEnd"/>
      <w:r>
        <w:rPr>
          <w:rFonts w:ascii="Arial" w:hAnsi="Arial"/>
        </w:rPr>
        <w:t>, and</w:t>
      </w:r>
      <w:proofErr w:type="gramEnd"/>
      <w:r>
        <w:rPr>
          <w:rFonts w:ascii="Arial" w:hAnsi="Arial"/>
        </w:rPr>
        <w:t xml:space="preserve"> </w:t>
      </w:r>
      <w:proofErr w:type="spellStart"/>
      <w:r>
        <w:rPr>
          <w:rFonts w:ascii="Arial" w:hAnsi="Arial"/>
        </w:rPr>
        <w:t>poppin</w:t>
      </w:r>
      <w:proofErr w:type="spellEnd"/>
      <w:r>
        <w:rPr>
          <w:rFonts w:ascii="Arial" w:hAnsi="Arial"/>
        </w:rPr>
        <w:t xml:space="preserve">’ the hatch. Don’t send nobody onto my boat without my say-so, or I’ll dive straight out from under </w:t>
      </w:r>
      <w:proofErr w:type="spellStart"/>
      <w:r>
        <w:rPr>
          <w:rFonts w:ascii="Arial" w:hAnsi="Arial"/>
        </w:rPr>
        <w:t>ya</w:t>
      </w:r>
      <w:proofErr w:type="spellEnd"/>
      <w:r>
        <w:rPr>
          <w:rFonts w:ascii="Arial" w:hAnsi="Arial"/>
        </w:rPr>
        <w:t>. Fucking’ got it?”</w:t>
      </w:r>
    </w:p>
    <w:p w14:paraId="7267851C" w14:textId="12D5B806" w:rsidR="001E2E9B" w:rsidRDefault="00000000">
      <w:pPr>
        <w:pStyle w:val="BodyText"/>
        <w:rPr>
          <w:rFonts w:ascii="Arial" w:hAnsi="Arial"/>
        </w:rPr>
      </w:pPr>
      <w:r>
        <w:rPr>
          <w:rFonts w:ascii="Arial" w:hAnsi="Arial"/>
        </w:rPr>
        <w:t>“We’ll look for you</w:t>
      </w:r>
      <w:del w:id="1097" w:author="Julia Ringo" w:date="2023-10-05T13:14:00Z">
        <w:r w:rsidDel="000E7660">
          <w:rPr>
            <w:rFonts w:ascii="Arial" w:hAnsi="Arial"/>
          </w:rPr>
          <w:delText xml:space="preserve"> — </w:delText>
        </w:r>
      </w:del>
      <w:ins w:id="1098" w:author="Julia Ringo" w:date="2023-10-05T13:14:00Z">
        <w:r w:rsidR="000E7660">
          <w:rPr>
            <w:rFonts w:ascii="Arial" w:hAnsi="Arial"/>
          </w:rPr>
          <w:t>—</w:t>
        </w:r>
      </w:ins>
      <w:r>
        <w:rPr>
          <w:rFonts w:ascii="Arial" w:hAnsi="Arial"/>
        </w:rPr>
        <w:t>for something</w:t>
      </w:r>
      <w:del w:id="1099" w:author="Julia Ringo" w:date="2023-10-05T13:14:00Z">
        <w:r w:rsidDel="000E7660">
          <w:rPr>
            <w:rFonts w:ascii="Arial" w:hAnsi="Arial"/>
          </w:rPr>
          <w:delText xml:space="preserve"> — </w:delText>
        </w:r>
      </w:del>
      <w:ins w:id="1100" w:author="Julia Ringo" w:date="2023-10-05T13:14:00Z">
        <w:r w:rsidR="000E7660">
          <w:rPr>
            <w:rFonts w:ascii="Arial" w:hAnsi="Arial"/>
          </w:rPr>
          <w:t>—</w:t>
        </w:r>
      </w:ins>
      <w:r>
        <w:rPr>
          <w:rFonts w:ascii="Arial" w:hAnsi="Arial"/>
        </w:rPr>
        <w:t>off the port side. Out.”</w:t>
      </w:r>
    </w:p>
    <w:p w14:paraId="086A76CA" w14:textId="77777777" w:rsidR="001E2E9B" w:rsidRDefault="00000000">
      <w:pPr>
        <w:pStyle w:val="BodyText"/>
        <w:rPr>
          <w:rFonts w:ascii="Arial" w:hAnsi="Arial"/>
        </w:rPr>
      </w:pPr>
      <w:r>
        <w:rPr>
          <w:rFonts w:ascii="Arial" w:hAnsi="Arial"/>
        </w:rPr>
        <w:t> </w:t>
      </w:r>
    </w:p>
    <w:p w14:paraId="775BE158" w14:textId="77777777" w:rsidR="001E2E9B" w:rsidRDefault="00000000">
      <w:pPr>
        <w:pStyle w:val="BodyText"/>
        <w:rPr>
          <w:rFonts w:ascii="Arial" w:hAnsi="Arial"/>
        </w:rPr>
      </w:pPr>
      <w:r>
        <w:rPr>
          <w:rFonts w:ascii="Arial" w:hAnsi="Arial"/>
        </w:rPr>
        <w:t>“Hemi,” Percy called down to sonar, “we’ve got ourselves something, though I’m hardly sure what. You and Bastian come up on deck with me.”</w:t>
      </w:r>
    </w:p>
    <w:p w14:paraId="1AE0F57E" w14:textId="77777777" w:rsidR="001E2E9B" w:rsidRDefault="00000000">
      <w:pPr>
        <w:pStyle w:val="BodyText"/>
        <w:rPr>
          <w:rFonts w:ascii="Arial" w:hAnsi="Arial"/>
        </w:rPr>
      </w:pPr>
      <w:r>
        <w:rPr>
          <w:rFonts w:ascii="Arial" w:hAnsi="Arial"/>
        </w:rPr>
        <w:t>Bastian unfolded his long skinny legs from a cramped-looking position where his feet were propped up on the control panel. He climbed up through the hatch and via the ladder to the bridge of the sail with Percy and Hemi following. The wind was blowing a little harder and the chop had kicked up. Bastian cupped his hands and lit another cigarette. Percy and Hemi shaded their eyes, scanning the water. It was a few minutes before they saw a small gray oblong object cutting through the choppy little waves. It was a tiny submarine sail, no more than a meter long and high, with a couple of thin wispy antennas trailing from the top in the wind. Unusual for a submarine, it had a small viewport in the front of the sail through which the pilot could look. At the rear of the sail a stream of diesel smoke floated up and away behind it. The deck of the tiny sub was totally awash, running just under the surface of the water.</w:t>
      </w:r>
    </w:p>
    <w:p w14:paraId="43369473" w14:textId="11177198" w:rsidR="001E2E9B" w:rsidRDefault="00000000">
      <w:pPr>
        <w:pStyle w:val="BodyText"/>
        <w:rPr>
          <w:rFonts w:ascii="Arial" w:hAnsi="Arial"/>
        </w:rPr>
      </w:pPr>
      <w:r>
        <w:rPr>
          <w:rFonts w:ascii="Arial" w:hAnsi="Arial"/>
        </w:rPr>
        <w:t>As it got closer</w:t>
      </w:r>
      <w:ins w:id="1101" w:author="Julia Ringo" w:date="2023-10-10T13:45:00Z">
        <w:r w:rsidR="00200A9D">
          <w:rPr>
            <w:rFonts w:ascii="Arial" w:hAnsi="Arial"/>
          </w:rPr>
          <w:t>,</w:t>
        </w:r>
      </w:ins>
      <w:r>
        <w:rPr>
          <w:rFonts w:ascii="Arial" w:hAnsi="Arial"/>
        </w:rPr>
        <w:t xml:space="preserve"> they could see the big splotchy patches of rust all along the hull of the mini-sub, and a slight oil slick of a trail that it left behind in its minimal wake. Bastian, Hemi, and Percy climbed over the fairing of the </w:t>
      </w:r>
      <w:r>
        <w:rPr>
          <w:rFonts w:ascii="Arial" w:hAnsi="Arial"/>
          <w:i/>
          <w:iCs/>
        </w:rPr>
        <w:t>Prospect’s</w:t>
      </w:r>
      <w:r>
        <w:rPr>
          <w:rFonts w:ascii="Arial" w:hAnsi="Arial"/>
        </w:rPr>
        <w:t xml:space="preserve"> sail and down to the deck. Standing here, Percy was somewhat sickened to see the angle of the deck and the bow of her boat sitting much lower than usual, still weighed down by the tons of excess ballast water.</w:t>
      </w:r>
    </w:p>
    <w:p w14:paraId="1FE9EA07" w14:textId="3A0285AD" w:rsidR="001E2E9B" w:rsidRDefault="00000000">
      <w:pPr>
        <w:pStyle w:val="BodyText"/>
        <w:rPr>
          <w:rFonts w:ascii="Arial" w:hAnsi="Arial"/>
        </w:rPr>
      </w:pPr>
      <w:r>
        <w:rPr>
          <w:rFonts w:ascii="Arial" w:hAnsi="Arial"/>
        </w:rPr>
        <w:t xml:space="preserve">A moment passed before a hatch opened at the top of the </w:t>
      </w:r>
      <w:ins w:id="1102" w:author="Julia Ringo" w:date="2023-10-10T13:45:00Z">
        <w:r w:rsidR="00200A9D">
          <w:rPr>
            <w:rFonts w:ascii="Arial" w:hAnsi="Arial"/>
          </w:rPr>
          <w:t xml:space="preserve">mini-sub’s </w:t>
        </w:r>
      </w:ins>
      <w:r>
        <w:rPr>
          <w:rFonts w:ascii="Arial" w:hAnsi="Arial"/>
        </w:rPr>
        <w:t>sail</w:t>
      </w:r>
      <w:del w:id="1103" w:author="Julia Ringo" w:date="2023-10-10T13:45:00Z">
        <w:r w:rsidDel="00200A9D">
          <w:rPr>
            <w:rFonts w:ascii="Arial" w:hAnsi="Arial"/>
          </w:rPr>
          <w:delText xml:space="preserve"> of the mini-sub</w:delText>
        </w:r>
      </w:del>
      <w:r>
        <w:rPr>
          <w:rFonts w:ascii="Arial" w:hAnsi="Arial"/>
        </w:rPr>
        <w:t>, and the head of a man with yellow spiked hair emerged. His arms were still inside the sail</w:t>
      </w:r>
      <w:ins w:id="1104" w:author="Julia Ringo" w:date="2023-10-10T13:45:00Z">
        <w:r w:rsidR="00200A9D">
          <w:rPr>
            <w:rFonts w:ascii="Arial" w:hAnsi="Arial"/>
          </w:rPr>
          <w:t>,</w:t>
        </w:r>
      </w:ins>
      <w:r>
        <w:rPr>
          <w:rFonts w:ascii="Arial" w:hAnsi="Arial"/>
        </w:rPr>
        <w:t xml:space="preserve"> working controls</w:t>
      </w:r>
      <w:ins w:id="1105" w:author="Julia Ringo" w:date="2023-10-10T13:45:00Z">
        <w:r w:rsidR="00200A9D">
          <w:rPr>
            <w:rFonts w:ascii="Arial" w:hAnsi="Arial"/>
          </w:rPr>
          <w:t>,</w:t>
        </w:r>
      </w:ins>
      <w:r>
        <w:rPr>
          <w:rFonts w:ascii="Arial" w:hAnsi="Arial"/>
        </w:rPr>
        <w:t xml:space="preserve"> and he was standing propped on something inside so he could get his head and shoulders </w:t>
      </w:r>
      <w:del w:id="1106" w:author="Julia Ringo" w:date="2023-10-10T13:45:00Z">
        <w:r w:rsidDel="00200A9D">
          <w:rPr>
            <w:rFonts w:ascii="Arial" w:hAnsi="Arial"/>
          </w:rPr>
          <w:delText xml:space="preserve">up </w:delText>
        </w:r>
      </w:del>
      <w:r>
        <w:rPr>
          <w:rFonts w:ascii="Arial" w:hAnsi="Arial"/>
        </w:rPr>
        <w:t xml:space="preserve">high enough above the fairing to see as he guided </w:t>
      </w:r>
      <w:del w:id="1107" w:author="Julia Ringo" w:date="2023-10-10T13:46:00Z">
        <w:r w:rsidDel="00200A9D">
          <w:rPr>
            <w:rFonts w:ascii="Arial" w:hAnsi="Arial"/>
          </w:rPr>
          <w:delText xml:space="preserve">it </w:delText>
        </w:r>
      </w:del>
      <w:ins w:id="1108" w:author="Julia Ringo" w:date="2023-10-10T13:46:00Z">
        <w:r w:rsidR="00200A9D">
          <w:rPr>
            <w:rFonts w:ascii="Arial" w:hAnsi="Arial"/>
          </w:rPr>
          <w:t xml:space="preserve">his craft </w:t>
        </w:r>
      </w:ins>
      <w:r>
        <w:rPr>
          <w:rFonts w:ascii="Arial" w:hAnsi="Arial"/>
        </w:rPr>
        <w:t xml:space="preserve">alongside the </w:t>
      </w:r>
      <w:r>
        <w:rPr>
          <w:rFonts w:ascii="Arial" w:hAnsi="Arial"/>
          <w:i/>
          <w:iCs/>
        </w:rPr>
        <w:t>Prospect</w:t>
      </w:r>
      <w:r>
        <w:rPr>
          <w:rFonts w:ascii="Arial" w:hAnsi="Arial"/>
        </w:rPr>
        <w:t>.</w:t>
      </w:r>
    </w:p>
    <w:p w14:paraId="6BC3D7BF" w14:textId="7C53AF1C" w:rsidR="001E2E9B" w:rsidRDefault="00000000">
      <w:pPr>
        <w:pStyle w:val="BodyText"/>
        <w:rPr>
          <w:rFonts w:ascii="Arial" w:hAnsi="Arial"/>
        </w:rPr>
      </w:pPr>
      <w:r>
        <w:rPr>
          <w:rFonts w:ascii="Arial" w:hAnsi="Arial"/>
        </w:rPr>
        <w:t xml:space="preserve">Bastian opened the hatch to a wet-storage locker on the deck and pulled out some large white rubber fenders that were flat and deflated </w:t>
      </w:r>
      <w:del w:id="1109" w:author="Julia Ringo" w:date="2023-10-10T13:46:00Z">
        <w:r w:rsidDel="00200A9D">
          <w:rPr>
            <w:rFonts w:ascii="Arial" w:hAnsi="Arial"/>
          </w:rPr>
          <w:delText>after being subjected to</w:delText>
        </w:r>
      </w:del>
      <w:ins w:id="1110" w:author="Julia Ringo" w:date="2023-10-10T13:46:00Z">
        <w:r w:rsidR="00200A9D">
          <w:rPr>
            <w:rFonts w:ascii="Arial" w:hAnsi="Arial"/>
          </w:rPr>
          <w:t>from</w:t>
        </w:r>
      </w:ins>
      <w:r>
        <w:rPr>
          <w:rFonts w:ascii="Arial" w:hAnsi="Arial"/>
        </w:rPr>
        <w:t xml:space="preserve"> the underwater pressure. He connected each to a short hose that led to a fixture for the low-pressure compressed air system inside the </w:t>
      </w:r>
      <w:proofErr w:type="gramStart"/>
      <w:r>
        <w:rPr>
          <w:rFonts w:ascii="Arial" w:hAnsi="Arial"/>
        </w:rPr>
        <w:t>wet-storage</w:t>
      </w:r>
      <w:proofErr w:type="gramEnd"/>
      <w:r>
        <w:rPr>
          <w:rFonts w:ascii="Arial" w:hAnsi="Arial"/>
        </w:rPr>
        <w:t xml:space="preserve"> locker, and let a little puff of air into the fenders until they had been restored to more or less their normal shape. Each fender had a long line that he tied off to recessed deck cleats and lowered down between the two subs.</w:t>
      </w:r>
    </w:p>
    <w:p w14:paraId="5338A5FC" w14:textId="649264FC" w:rsidR="001E2E9B" w:rsidRDefault="00000000">
      <w:pPr>
        <w:pStyle w:val="BodyText"/>
        <w:rPr>
          <w:rFonts w:ascii="Arial" w:hAnsi="Arial"/>
        </w:rPr>
      </w:pPr>
      <w:r>
        <w:rPr>
          <w:rFonts w:ascii="Arial" w:hAnsi="Arial"/>
        </w:rPr>
        <w:lastRenderedPageBreak/>
        <w:t>“Toss a line!” the ma</w:t>
      </w:r>
      <w:del w:id="1111" w:author="Julia Ringo" w:date="2023-10-10T13:46:00Z">
        <w:r w:rsidDel="00200A9D">
          <w:rPr>
            <w:rFonts w:ascii="Arial" w:hAnsi="Arial"/>
          </w:rPr>
          <w:delText>i</w:delText>
        </w:r>
      </w:del>
      <w:r>
        <w:rPr>
          <w:rFonts w:ascii="Arial" w:hAnsi="Arial"/>
        </w:rPr>
        <w:t xml:space="preserve">n in the </w:t>
      </w:r>
      <w:proofErr w:type="gramStart"/>
      <w:r>
        <w:rPr>
          <w:rFonts w:ascii="Arial" w:hAnsi="Arial"/>
        </w:rPr>
        <w:t>mini-sub</w:t>
      </w:r>
      <w:proofErr w:type="gramEnd"/>
      <w:r>
        <w:rPr>
          <w:rFonts w:ascii="Arial" w:hAnsi="Arial"/>
        </w:rPr>
        <w:t xml:space="preserve"> yelled as he let the engine run on idle and stepped over the fairing. He was wearing tall rubber boots as he ran up the washed deck of the small sub. The boots were pulled over leather pants that were originally probably black, but </w:t>
      </w:r>
      <w:del w:id="1112" w:author="Julia Ringo" w:date="2023-10-10T13:56:00Z">
        <w:r w:rsidDel="00200A9D">
          <w:rPr>
            <w:rFonts w:ascii="Arial" w:hAnsi="Arial"/>
          </w:rPr>
          <w:delText xml:space="preserve">now </w:delText>
        </w:r>
      </w:del>
      <w:r>
        <w:rPr>
          <w:rFonts w:ascii="Arial" w:hAnsi="Arial"/>
        </w:rPr>
        <w:t xml:space="preserve">were </w:t>
      </w:r>
      <w:ins w:id="1113" w:author="Julia Ringo" w:date="2023-10-10T13:56:00Z">
        <w:r w:rsidR="00200A9D">
          <w:rPr>
            <w:rFonts w:ascii="Arial" w:hAnsi="Arial"/>
          </w:rPr>
          <w:t xml:space="preserve">now </w:t>
        </w:r>
      </w:ins>
      <w:r>
        <w:rPr>
          <w:rFonts w:ascii="Arial" w:hAnsi="Arial"/>
        </w:rPr>
        <w:t xml:space="preserve">cracked and gray at the seams and </w:t>
      </w:r>
      <w:commentRangeStart w:id="1114"/>
      <w:r>
        <w:rPr>
          <w:rFonts w:ascii="Arial" w:hAnsi="Arial"/>
        </w:rPr>
        <w:t>joints</w:t>
      </w:r>
      <w:commentRangeEnd w:id="1114"/>
      <w:r w:rsidR="00200A9D">
        <w:rPr>
          <w:rStyle w:val="CommentReference"/>
        </w:rPr>
        <w:commentReference w:id="1114"/>
      </w:r>
      <w:r>
        <w:rPr>
          <w:rFonts w:ascii="Arial" w:hAnsi="Arial"/>
        </w:rPr>
        <w:t xml:space="preserve">. From the left side of his broken leather belt hung </w:t>
      </w:r>
      <w:del w:id="1115" w:author="Julia Ringo" w:date="2023-10-10T13:57:00Z">
        <w:r w:rsidDel="00200A9D">
          <w:rPr>
            <w:rFonts w:ascii="Arial" w:hAnsi="Arial"/>
          </w:rPr>
          <w:delText xml:space="preserve">a couple of sizes of </w:delText>
        </w:r>
      </w:del>
      <w:r>
        <w:rPr>
          <w:rFonts w:ascii="Arial" w:hAnsi="Arial"/>
        </w:rPr>
        <w:t>adjustable wrenches</w:t>
      </w:r>
      <w:ins w:id="1116" w:author="Julia Ringo" w:date="2023-10-10T13:57:00Z">
        <w:r w:rsidR="00200A9D">
          <w:rPr>
            <w:rFonts w:ascii="Arial" w:hAnsi="Arial"/>
          </w:rPr>
          <w:t xml:space="preserve"> </w:t>
        </w:r>
      </w:ins>
      <w:ins w:id="1117" w:author="Julia Ringo" w:date="2023-10-10T13:58:00Z">
        <w:r w:rsidR="00200A9D">
          <w:rPr>
            <w:rFonts w:ascii="Arial" w:hAnsi="Arial"/>
          </w:rPr>
          <w:t>in various sizes</w:t>
        </w:r>
      </w:ins>
      <w:r>
        <w:rPr>
          <w:rFonts w:ascii="Arial" w:hAnsi="Arial"/>
        </w:rPr>
        <w:t>, the finish on them beaten away, matte and rusting in places, from years of banging against each other like chimes. He wore a faded black denim vest from which the sleeves had been inexpertly removed</w:t>
      </w:r>
      <w:ins w:id="1118" w:author="Julia Ringo" w:date="2023-10-10T13:56:00Z">
        <w:r w:rsidR="00200A9D">
          <w:rPr>
            <w:rFonts w:ascii="Arial" w:hAnsi="Arial"/>
          </w:rPr>
          <w:t>,</w:t>
        </w:r>
      </w:ins>
      <w:r>
        <w:rPr>
          <w:rFonts w:ascii="Arial" w:hAnsi="Arial"/>
        </w:rPr>
        <w:t xml:space="preserve"> leaving stray threads of denim trailing behind him in the breeze and exposing a pair of sinewy arms.</w:t>
      </w:r>
    </w:p>
    <w:p w14:paraId="3F448818" w14:textId="77777777" w:rsidR="001E2E9B" w:rsidRDefault="00000000">
      <w:pPr>
        <w:pStyle w:val="BodyText"/>
        <w:rPr>
          <w:rFonts w:ascii="Arial" w:hAnsi="Arial"/>
        </w:rPr>
      </w:pPr>
      <w:r>
        <w:rPr>
          <w:rFonts w:ascii="Arial" w:hAnsi="Arial"/>
        </w:rPr>
        <w:t>Bastian, still with a cigarette between his lips, threw across a line. The sub pilot made it fast to a cleat welded onto the hull of the mini-sub, and then repeated the move at the stern. He nimbly leaped across to the hand</w:t>
      </w:r>
      <w:del w:id="1119" w:author="Julia Ringo" w:date="2023-10-10T13:58:00Z">
        <w:r w:rsidDel="00200A9D">
          <w:rPr>
            <w:rFonts w:ascii="Arial" w:hAnsi="Arial"/>
          </w:rPr>
          <w:delText>-</w:delText>
        </w:r>
      </w:del>
      <w:r>
        <w:rPr>
          <w:rFonts w:ascii="Arial" w:hAnsi="Arial"/>
        </w:rPr>
        <w:t xml:space="preserve">holds on the side of the </w:t>
      </w:r>
      <w:r>
        <w:rPr>
          <w:rFonts w:ascii="Arial" w:hAnsi="Arial"/>
          <w:i/>
          <w:iCs/>
        </w:rPr>
        <w:t>Prospect</w:t>
      </w:r>
      <w:r>
        <w:rPr>
          <w:rFonts w:ascii="Arial" w:hAnsi="Arial"/>
        </w:rPr>
        <w:t xml:space="preserve"> and climbed up the curving side to the deck.</w:t>
      </w:r>
    </w:p>
    <w:p w14:paraId="4325C880" w14:textId="77777777" w:rsidR="001E2E9B" w:rsidRDefault="00000000">
      <w:pPr>
        <w:pStyle w:val="BodyText"/>
        <w:rPr>
          <w:rFonts w:ascii="Arial" w:hAnsi="Arial"/>
        </w:rPr>
      </w:pPr>
      <w:r>
        <w:rPr>
          <w:rFonts w:ascii="Arial" w:hAnsi="Arial"/>
        </w:rPr>
        <w:t>He looked around with a nervous twitch, and then motioned to Bastian for a cigarette, who cupped his hand and lit one off his own before handing it to him.</w:t>
      </w:r>
    </w:p>
    <w:p w14:paraId="1B89B0CB" w14:textId="242CB4A9" w:rsidR="001E2E9B" w:rsidRDefault="00000000">
      <w:pPr>
        <w:pStyle w:val="BodyText"/>
        <w:rPr>
          <w:rFonts w:ascii="Arial" w:hAnsi="Arial"/>
        </w:rPr>
      </w:pPr>
      <w:r>
        <w:rPr>
          <w:rFonts w:ascii="Arial" w:hAnsi="Arial"/>
        </w:rPr>
        <w:t>The man took the cigarette between his fingers and brought it to his lips to suck long and hard</w:t>
      </w:r>
      <w:del w:id="1120" w:author="Julia Ringo" w:date="2023-10-11T11:39:00Z">
        <w:r w:rsidDel="00EC7451">
          <w:rPr>
            <w:rFonts w:ascii="Arial" w:hAnsi="Arial"/>
          </w:rPr>
          <w:delText xml:space="preserve"> at it</w:delText>
        </w:r>
      </w:del>
      <w:r>
        <w:rPr>
          <w:rFonts w:ascii="Arial" w:hAnsi="Arial"/>
        </w:rPr>
        <w:t>. “Ah fuck</w:t>
      </w:r>
      <w:ins w:id="1121" w:author="Julia Ringo" w:date="2023-10-10T13:58:00Z">
        <w:r w:rsidR="00200A9D">
          <w:rPr>
            <w:rFonts w:ascii="Arial" w:hAnsi="Arial"/>
          </w:rPr>
          <w:t>,</w:t>
        </w:r>
      </w:ins>
      <w:r>
        <w:rPr>
          <w:rFonts w:ascii="Arial" w:hAnsi="Arial"/>
        </w:rPr>
        <w:t xml:space="preserve"> thanks. I ran out a couple of days ago. I go by Shakes.” He held up his hand level in front of them and they could see it tremble slightly in the air. “</w:t>
      </w:r>
      <w:proofErr w:type="spellStart"/>
      <w:r>
        <w:rPr>
          <w:rFonts w:ascii="Arial" w:hAnsi="Arial"/>
        </w:rPr>
        <w:t>Ya</w:t>
      </w:r>
      <w:proofErr w:type="spellEnd"/>
      <w:r>
        <w:rPr>
          <w:rFonts w:ascii="Arial" w:hAnsi="Arial"/>
        </w:rPr>
        <w:t xml:space="preserve"> can see why.” Shakes looked at Hemi</w:t>
      </w:r>
      <w:ins w:id="1122" w:author="Julia Ringo" w:date="2023-10-10T13:58:00Z">
        <w:r w:rsidR="00200A9D">
          <w:rPr>
            <w:rFonts w:ascii="Arial" w:hAnsi="Arial"/>
          </w:rPr>
          <w:t>,</w:t>
        </w:r>
      </w:ins>
      <w:r>
        <w:rPr>
          <w:rFonts w:ascii="Arial" w:hAnsi="Arial"/>
        </w:rPr>
        <w:t xml:space="preserve"> standing just ahead of Percy with his black beard wafting in the breeze. “You the captain?”</w:t>
      </w:r>
    </w:p>
    <w:p w14:paraId="0C500A81" w14:textId="0AD1A4EA" w:rsidR="001E2E9B" w:rsidRDefault="00000000">
      <w:pPr>
        <w:pStyle w:val="BodyText"/>
        <w:rPr>
          <w:rFonts w:ascii="Arial" w:hAnsi="Arial"/>
        </w:rPr>
      </w:pPr>
      <w:r>
        <w:rPr>
          <w:rFonts w:ascii="Arial" w:hAnsi="Arial"/>
        </w:rPr>
        <w:t xml:space="preserve">Hemi nodded toward Percy. She stuck </w:t>
      </w:r>
      <w:ins w:id="1123" w:author="Julia Ringo" w:date="2023-10-11T11:39:00Z">
        <w:r w:rsidR="00EC7451">
          <w:rPr>
            <w:rFonts w:ascii="Arial" w:hAnsi="Arial"/>
          </w:rPr>
          <w:t xml:space="preserve">out </w:t>
        </w:r>
      </w:ins>
      <w:r>
        <w:rPr>
          <w:rFonts w:ascii="Arial" w:hAnsi="Arial"/>
        </w:rPr>
        <w:t>a grimy hand</w:t>
      </w:r>
      <w:del w:id="1124" w:author="Julia Ringo" w:date="2023-10-11T11:39:00Z">
        <w:r w:rsidDel="00EC7451">
          <w:rPr>
            <w:rFonts w:ascii="Arial" w:hAnsi="Arial"/>
          </w:rPr>
          <w:delText xml:space="preserve"> out</w:delText>
        </w:r>
      </w:del>
      <w:r>
        <w:rPr>
          <w:rFonts w:ascii="Arial" w:hAnsi="Arial"/>
        </w:rPr>
        <w:t>. “Captain Percy. Hemi here is my submersible giant and Deck Boss. The skinny one is Bastian.”</w:t>
      </w:r>
    </w:p>
    <w:p w14:paraId="75AFB786" w14:textId="77777777" w:rsidR="001E2E9B" w:rsidRDefault="00000000">
      <w:pPr>
        <w:pStyle w:val="BodyText"/>
        <w:rPr>
          <w:rFonts w:ascii="Arial" w:hAnsi="Arial"/>
        </w:rPr>
      </w:pPr>
      <w:r>
        <w:rPr>
          <w:rFonts w:ascii="Arial" w:hAnsi="Arial"/>
        </w:rPr>
        <w:t>“That the whole complement?”</w:t>
      </w:r>
    </w:p>
    <w:p w14:paraId="71208683" w14:textId="0AD5BD91" w:rsidR="001E2E9B" w:rsidRDefault="00000000">
      <w:pPr>
        <w:pStyle w:val="BodyText"/>
        <w:rPr>
          <w:rFonts w:ascii="Arial" w:hAnsi="Arial"/>
        </w:rPr>
      </w:pPr>
      <w:r>
        <w:rPr>
          <w:rFonts w:ascii="Arial" w:hAnsi="Arial"/>
        </w:rPr>
        <w:t>“Few more below.” Percy was still staring at the mini-sub</w:t>
      </w:r>
      <w:ins w:id="1125" w:author="Julia Ringo" w:date="2023-10-11T11:40:00Z">
        <w:r w:rsidR="00EC7451">
          <w:rPr>
            <w:rFonts w:ascii="Arial" w:hAnsi="Arial"/>
          </w:rPr>
          <w:t>.</w:t>
        </w:r>
      </w:ins>
      <w:del w:id="1126" w:author="Julia Ringo" w:date="2023-10-11T11:40:00Z">
        <w:r w:rsidDel="00EC7451">
          <w:rPr>
            <w:rFonts w:ascii="Arial" w:hAnsi="Arial"/>
          </w:rPr>
          <w:delText>,</w:delText>
        </w:r>
      </w:del>
      <w:r>
        <w:rPr>
          <w:rFonts w:ascii="Arial" w:hAnsi="Arial"/>
        </w:rPr>
        <w:t xml:space="preserve"> “</w:t>
      </w:r>
      <w:del w:id="1127" w:author="Julia Ringo" w:date="2023-10-11T11:40:00Z">
        <w:r w:rsidDel="00EC7451">
          <w:rPr>
            <w:rFonts w:ascii="Arial" w:hAnsi="Arial"/>
          </w:rPr>
          <w:delText>t</w:delText>
        </w:r>
      </w:del>
      <w:ins w:id="1128" w:author="Julia Ringo" w:date="2023-10-11T11:40:00Z">
        <w:r w:rsidR="00EC7451">
          <w:rPr>
            <w:rFonts w:ascii="Arial" w:hAnsi="Arial"/>
          </w:rPr>
          <w:t>T</w:t>
        </w:r>
      </w:ins>
      <w:r>
        <w:rPr>
          <w:rFonts w:ascii="Arial" w:hAnsi="Arial"/>
        </w:rPr>
        <w:t xml:space="preserve">hat’s a hell of a fucked-up craft </w:t>
      </w:r>
      <w:proofErr w:type="spellStart"/>
      <w:r>
        <w:rPr>
          <w:rFonts w:ascii="Arial" w:hAnsi="Arial"/>
        </w:rPr>
        <w:t>ya</w:t>
      </w:r>
      <w:proofErr w:type="spellEnd"/>
      <w:r>
        <w:rPr>
          <w:rFonts w:ascii="Arial" w:hAnsi="Arial"/>
        </w:rPr>
        <w:t xml:space="preserve"> got there.”</w:t>
      </w:r>
    </w:p>
    <w:p w14:paraId="07D55318" w14:textId="61CEB7C6" w:rsidR="001E2E9B" w:rsidRDefault="00000000">
      <w:pPr>
        <w:pStyle w:val="BodyText"/>
        <w:rPr>
          <w:rFonts w:ascii="Arial" w:hAnsi="Arial"/>
        </w:rPr>
      </w:pPr>
      <w:r>
        <w:rPr>
          <w:rFonts w:ascii="Arial" w:hAnsi="Arial"/>
        </w:rPr>
        <w:t xml:space="preserve">“Like it? I built it my fuckin’ self. Welded it together on the top of a mountain coffee farm from rotting scraps of metal. They had a bunch of land higher up where the coffee </w:t>
      </w:r>
      <w:proofErr w:type="gramStart"/>
      <w:r>
        <w:rPr>
          <w:rFonts w:ascii="Arial" w:hAnsi="Arial"/>
        </w:rPr>
        <w:t>don’t</w:t>
      </w:r>
      <w:proofErr w:type="gramEnd"/>
      <w:r>
        <w:rPr>
          <w:rFonts w:ascii="Arial" w:hAnsi="Arial"/>
        </w:rPr>
        <w:t xml:space="preserve"> grow, and it seemed like a good place to build a boat. It was. </w:t>
      </w:r>
      <w:ins w:id="1129" w:author="Julia Ringo" w:date="2023-10-11T11:40:00Z">
        <w:r w:rsidR="00EC7451">
          <w:rPr>
            <w:rFonts w:ascii="Arial" w:hAnsi="Arial"/>
          </w:rPr>
          <w:t>’</w:t>
        </w:r>
      </w:ins>
      <w:proofErr w:type="spellStart"/>
      <w:r>
        <w:rPr>
          <w:rFonts w:ascii="Arial" w:hAnsi="Arial"/>
        </w:rPr>
        <w:t>Cept</w:t>
      </w:r>
      <w:proofErr w:type="spellEnd"/>
      <w:r>
        <w:rPr>
          <w:rFonts w:ascii="Arial" w:hAnsi="Arial"/>
        </w:rPr>
        <w:t xml:space="preserve"> it wasn’t a good place to launch a boat from. Getting it down to the water was way more difficult than the </w:t>
      </w:r>
      <w:proofErr w:type="spellStart"/>
      <w:r>
        <w:rPr>
          <w:rFonts w:ascii="Arial" w:hAnsi="Arial"/>
        </w:rPr>
        <w:t>buildin</w:t>
      </w:r>
      <w:proofErr w:type="spellEnd"/>
      <w:r>
        <w:rPr>
          <w:rFonts w:ascii="Arial" w:hAnsi="Arial"/>
        </w:rPr>
        <w:t>’ of it.”</w:t>
      </w:r>
    </w:p>
    <w:p w14:paraId="1DE16ACE" w14:textId="77777777" w:rsidR="001E2E9B" w:rsidRDefault="00000000">
      <w:pPr>
        <w:pStyle w:val="BodyText"/>
        <w:rPr>
          <w:rFonts w:ascii="Arial" w:hAnsi="Arial"/>
        </w:rPr>
      </w:pPr>
      <w:r>
        <w:rPr>
          <w:rFonts w:ascii="Arial" w:hAnsi="Arial"/>
        </w:rPr>
        <w:t>“I could imagine,” said Hemi.</w:t>
      </w:r>
    </w:p>
    <w:p w14:paraId="6BCB2551" w14:textId="762DC587" w:rsidR="001E2E9B" w:rsidRDefault="00000000">
      <w:pPr>
        <w:pStyle w:val="BodyText"/>
        <w:rPr>
          <w:rFonts w:ascii="Arial" w:hAnsi="Arial"/>
        </w:rPr>
      </w:pPr>
      <w:r>
        <w:rPr>
          <w:rFonts w:ascii="Arial" w:hAnsi="Arial"/>
        </w:rPr>
        <w:t>“I’ve heard of this kind of thing,” said Percy</w:t>
      </w:r>
      <w:ins w:id="1130" w:author="Julia Ringo" w:date="2023-10-11T11:41:00Z">
        <w:r w:rsidR="00EC7451">
          <w:rPr>
            <w:rFonts w:ascii="Arial" w:hAnsi="Arial"/>
          </w:rPr>
          <w:t>.</w:t>
        </w:r>
      </w:ins>
      <w:del w:id="1131" w:author="Julia Ringo" w:date="2023-10-11T11:41:00Z">
        <w:r w:rsidDel="00EC7451">
          <w:rPr>
            <w:rFonts w:ascii="Arial" w:hAnsi="Arial"/>
          </w:rPr>
          <w:delText>,</w:delText>
        </w:r>
      </w:del>
      <w:r>
        <w:rPr>
          <w:rFonts w:ascii="Arial" w:hAnsi="Arial"/>
        </w:rPr>
        <w:t xml:space="preserve"> “</w:t>
      </w:r>
      <w:ins w:id="1132" w:author="Julia Ringo" w:date="2023-10-11T11:40:00Z">
        <w:r w:rsidR="00EC7451">
          <w:rPr>
            <w:rFonts w:ascii="Arial" w:hAnsi="Arial"/>
          </w:rPr>
          <w:t>T</w:t>
        </w:r>
      </w:ins>
      <w:del w:id="1133" w:author="Julia Ringo" w:date="2023-10-11T11:40:00Z">
        <w:r w:rsidDel="00EC7451">
          <w:rPr>
            <w:rFonts w:ascii="Arial" w:hAnsi="Arial"/>
          </w:rPr>
          <w:delText>t</w:delText>
        </w:r>
      </w:del>
      <w:r>
        <w:rPr>
          <w:rFonts w:ascii="Arial" w:hAnsi="Arial"/>
        </w:rPr>
        <w:t xml:space="preserve">he </w:t>
      </w:r>
      <w:proofErr w:type="gramStart"/>
      <w:r>
        <w:rPr>
          <w:rFonts w:ascii="Arial" w:hAnsi="Arial"/>
        </w:rPr>
        <w:t>boat</w:t>
      </w:r>
      <w:proofErr w:type="gramEnd"/>
      <w:r>
        <w:rPr>
          <w:rFonts w:ascii="Arial" w:hAnsi="Arial"/>
        </w:rPr>
        <w:t xml:space="preserve"> runs fast and just below the surface. </w:t>
      </w:r>
      <w:proofErr w:type="gramStart"/>
      <w:r>
        <w:rPr>
          <w:rFonts w:ascii="Arial" w:hAnsi="Arial"/>
        </w:rPr>
        <w:t>Basically</w:t>
      </w:r>
      <w:proofErr w:type="gramEnd"/>
      <w:r>
        <w:rPr>
          <w:rFonts w:ascii="Arial" w:hAnsi="Arial"/>
        </w:rPr>
        <w:t xml:space="preserve"> invisible to any kind of radar, and too quiet for most sonar. Good for</w:t>
      </w:r>
      <w:del w:id="1134" w:author="Julia Ringo" w:date="2023-10-10T11:08:00Z">
        <w:r w:rsidDel="00B6693A">
          <w:rPr>
            <w:rFonts w:ascii="Arial" w:hAnsi="Arial"/>
          </w:rPr>
          <w:delText>…</w:delText>
        </w:r>
      </w:del>
      <w:ins w:id="1135" w:author="Julia Ringo" w:date="2023-10-10T11:08:00Z">
        <w:r w:rsidR="00B6693A">
          <w:rPr>
            <w:rFonts w:ascii="Arial" w:hAnsi="Arial"/>
          </w:rPr>
          <w:t xml:space="preserve"> . . . </w:t>
        </w:r>
      </w:ins>
      <w:del w:id="1136" w:author="Julia Ringo" w:date="2023-10-11T11:41:00Z">
        <w:r w:rsidDel="00EC7451">
          <w:rPr>
            <w:rFonts w:ascii="Arial" w:hAnsi="Arial"/>
          </w:rPr>
          <w:delText xml:space="preserve"> </w:delText>
        </w:r>
      </w:del>
      <w:r>
        <w:rPr>
          <w:rFonts w:ascii="Arial" w:hAnsi="Arial"/>
        </w:rPr>
        <w:t>small shipments?”</w:t>
      </w:r>
    </w:p>
    <w:p w14:paraId="6B639560" w14:textId="5C17D6BF" w:rsidR="001E2E9B" w:rsidRDefault="00000000">
      <w:pPr>
        <w:pStyle w:val="BodyText"/>
        <w:rPr>
          <w:rFonts w:ascii="Arial" w:hAnsi="Arial"/>
        </w:rPr>
      </w:pPr>
      <w:r>
        <w:rPr>
          <w:rFonts w:ascii="Arial" w:hAnsi="Arial"/>
        </w:rPr>
        <w:t>“Aye, ‘</w:t>
      </w:r>
      <w:ins w:id="1137" w:author="Julia Ringo" w:date="2023-10-11T11:41:00Z">
        <w:r w:rsidR="00EC7451">
          <w:rPr>
            <w:rFonts w:ascii="Arial" w:hAnsi="Arial"/>
          </w:rPr>
          <w:t>s</w:t>
        </w:r>
      </w:ins>
      <w:del w:id="1138" w:author="Julia Ringo" w:date="2023-10-11T11:41:00Z">
        <w:r w:rsidDel="00EC7451">
          <w:rPr>
            <w:rFonts w:ascii="Arial" w:hAnsi="Arial"/>
          </w:rPr>
          <w:delText>S</w:delText>
        </w:r>
      </w:del>
      <w:r>
        <w:rPr>
          <w:rFonts w:ascii="Arial" w:hAnsi="Arial"/>
        </w:rPr>
        <w:t>pecialty shipments’</w:t>
      </w:r>
      <w:del w:id="1139" w:author="Julia Ringo" w:date="2023-10-05T13:14:00Z">
        <w:r w:rsidDel="000E7660">
          <w:rPr>
            <w:rFonts w:ascii="Arial" w:hAnsi="Arial"/>
          </w:rPr>
          <w:delText xml:space="preserve"> — </w:delText>
        </w:r>
      </w:del>
      <w:ins w:id="1140" w:author="Julia Ringo" w:date="2023-10-05T13:14:00Z">
        <w:r w:rsidR="000E7660">
          <w:rPr>
            <w:rFonts w:ascii="Arial" w:hAnsi="Arial"/>
          </w:rPr>
          <w:t>—</w:t>
        </w:r>
      </w:ins>
      <w:r>
        <w:rPr>
          <w:rFonts w:ascii="Arial" w:hAnsi="Arial"/>
        </w:rPr>
        <w:t xml:space="preserve">when stuff </w:t>
      </w:r>
      <w:proofErr w:type="gramStart"/>
      <w:r>
        <w:rPr>
          <w:rFonts w:ascii="Arial" w:hAnsi="Arial"/>
        </w:rPr>
        <w:t>has to</w:t>
      </w:r>
      <w:proofErr w:type="gramEnd"/>
      <w:r>
        <w:rPr>
          <w:rFonts w:ascii="Arial" w:hAnsi="Arial"/>
        </w:rPr>
        <w:t xml:space="preserve"> be got somewhere fast with no fucking questions asked. Just not too much stuff. I also built in a few special modifications</w:t>
      </w:r>
      <w:del w:id="1141" w:author="Julia Ringo" w:date="2023-10-05T13:14:00Z">
        <w:r w:rsidDel="000E7660">
          <w:rPr>
            <w:rFonts w:ascii="Arial" w:hAnsi="Arial"/>
          </w:rPr>
          <w:delText xml:space="preserve"> — </w:delText>
        </w:r>
      </w:del>
      <w:ins w:id="1142" w:author="Julia Ringo" w:date="2023-10-05T13:14:00Z">
        <w:r w:rsidR="000E7660">
          <w:rPr>
            <w:rFonts w:ascii="Arial" w:hAnsi="Arial"/>
          </w:rPr>
          <w:t>—</w:t>
        </w:r>
      </w:ins>
      <w:r>
        <w:rPr>
          <w:rFonts w:ascii="Arial" w:hAnsi="Arial"/>
        </w:rPr>
        <w:t>this boat is the fastest and most versatile in its class!”</w:t>
      </w:r>
    </w:p>
    <w:p w14:paraId="666674F1" w14:textId="77777777" w:rsidR="001E2E9B" w:rsidRDefault="00000000">
      <w:pPr>
        <w:pStyle w:val="BodyText"/>
        <w:rPr>
          <w:rFonts w:ascii="Arial" w:hAnsi="Arial"/>
        </w:rPr>
      </w:pPr>
      <w:r>
        <w:rPr>
          <w:rFonts w:ascii="Arial" w:hAnsi="Arial"/>
        </w:rPr>
        <w:t>Captain Percy looked at the rusting bulbous hulk alongside her boat and doubted there was any class of vessel that would accept it.</w:t>
      </w:r>
    </w:p>
    <w:p w14:paraId="03A11F24" w14:textId="124C9057" w:rsidR="001E2E9B" w:rsidRDefault="00000000">
      <w:pPr>
        <w:pStyle w:val="BodyText"/>
        <w:rPr>
          <w:rFonts w:ascii="Arial" w:hAnsi="Arial"/>
        </w:rPr>
      </w:pPr>
      <w:r>
        <w:rPr>
          <w:rFonts w:ascii="Arial" w:hAnsi="Arial"/>
        </w:rPr>
        <w:lastRenderedPageBreak/>
        <w:t>Shakes continued, “</w:t>
      </w:r>
      <w:ins w:id="1143" w:author="Julia Ringo" w:date="2023-10-11T11:41:00Z">
        <w:r w:rsidR="00EC7451">
          <w:rPr>
            <w:rFonts w:ascii="Arial" w:hAnsi="Arial"/>
          </w:rPr>
          <w:t>M</w:t>
        </w:r>
      </w:ins>
      <w:del w:id="1144" w:author="Julia Ringo" w:date="2023-10-11T11:41:00Z">
        <w:r w:rsidDel="00EC7451">
          <w:rPr>
            <w:rFonts w:ascii="Arial" w:hAnsi="Arial"/>
          </w:rPr>
          <w:delText>m</w:delText>
        </w:r>
      </w:del>
      <w:r>
        <w:rPr>
          <w:rFonts w:ascii="Arial" w:hAnsi="Arial"/>
        </w:rPr>
        <w:t>ost of these homemade jobs just run at the surface; I added some batteries and some trim tanks, and this here boat</w:t>
      </w:r>
      <w:del w:id="1145" w:author="Julia Ringo" w:date="2023-10-05T13:14:00Z">
        <w:r w:rsidDel="000E7660">
          <w:rPr>
            <w:rFonts w:ascii="Arial" w:hAnsi="Arial"/>
          </w:rPr>
          <w:delText xml:space="preserve"> — </w:delText>
        </w:r>
      </w:del>
      <w:ins w:id="1146" w:author="Julia Ringo" w:date="2023-10-05T13:14:00Z">
        <w:r w:rsidR="000E7660">
          <w:rPr>
            <w:rFonts w:ascii="Arial" w:hAnsi="Arial"/>
          </w:rPr>
          <w:t>—</w:t>
        </w:r>
      </w:ins>
      <w:r>
        <w:rPr>
          <w:rFonts w:ascii="Arial" w:hAnsi="Arial"/>
        </w:rPr>
        <w:t xml:space="preserve">the </w:t>
      </w:r>
      <w:r>
        <w:rPr>
          <w:rFonts w:ascii="Arial" w:hAnsi="Arial"/>
          <w:i/>
          <w:iCs/>
        </w:rPr>
        <w:t>Gnat</w:t>
      </w:r>
      <w:r>
        <w:rPr>
          <w:rFonts w:ascii="Arial" w:hAnsi="Arial"/>
        </w:rPr>
        <w:t xml:space="preserve"> is the name</w:t>
      </w:r>
      <w:del w:id="1147" w:author="Julia Ringo" w:date="2023-10-05T13:14:00Z">
        <w:r w:rsidDel="000E7660">
          <w:rPr>
            <w:rFonts w:ascii="Arial" w:hAnsi="Arial"/>
          </w:rPr>
          <w:delText xml:space="preserve"> — </w:delText>
        </w:r>
      </w:del>
      <w:ins w:id="1148" w:author="Julia Ringo" w:date="2023-10-05T13:14:00Z">
        <w:r w:rsidR="000E7660">
          <w:rPr>
            <w:rFonts w:ascii="Arial" w:hAnsi="Arial"/>
          </w:rPr>
          <w:t>—</w:t>
        </w:r>
      </w:ins>
      <w:r>
        <w:rPr>
          <w:rFonts w:ascii="Arial" w:hAnsi="Arial"/>
        </w:rPr>
        <w:t xml:space="preserve">can </w:t>
      </w:r>
      <w:r>
        <w:rPr>
          <w:rFonts w:ascii="Arial" w:hAnsi="Arial"/>
          <w:i/>
          <w:iCs/>
        </w:rPr>
        <w:t>dive</w:t>
      </w:r>
      <w:r>
        <w:rPr>
          <w:rFonts w:ascii="Arial" w:hAnsi="Arial"/>
        </w:rPr>
        <w:t>. Run a bit under water, just enough to get away from any curious onlookers.”</w:t>
      </w:r>
    </w:p>
    <w:p w14:paraId="57345688" w14:textId="77777777" w:rsidR="001E2E9B" w:rsidRDefault="00000000">
      <w:pPr>
        <w:pStyle w:val="BodyText"/>
        <w:rPr>
          <w:rFonts w:ascii="Arial" w:hAnsi="Arial"/>
        </w:rPr>
      </w:pPr>
      <w:r>
        <w:rPr>
          <w:rFonts w:ascii="Arial" w:hAnsi="Arial"/>
        </w:rPr>
        <w:t>“How deep?” asked Hemi.</w:t>
      </w:r>
    </w:p>
    <w:p w14:paraId="0DE890ED" w14:textId="77777777" w:rsidR="001E2E9B" w:rsidRDefault="00000000">
      <w:pPr>
        <w:pStyle w:val="BodyText"/>
        <w:rPr>
          <w:rFonts w:ascii="Arial" w:hAnsi="Arial"/>
        </w:rPr>
      </w:pPr>
      <w:r>
        <w:rPr>
          <w:rFonts w:ascii="Arial" w:hAnsi="Arial"/>
        </w:rPr>
        <w:t>“Maybe 30 meters on a good day, if you really pushed it. You don’t have to go very deep to hide something so small.”</w:t>
      </w:r>
    </w:p>
    <w:p w14:paraId="2E0C8EB1" w14:textId="77777777" w:rsidR="001E2E9B" w:rsidRDefault="00000000">
      <w:pPr>
        <w:pStyle w:val="BodyText"/>
        <w:rPr>
          <w:rFonts w:ascii="Arial" w:hAnsi="Arial"/>
        </w:rPr>
      </w:pPr>
      <w:r>
        <w:rPr>
          <w:rFonts w:ascii="Arial" w:hAnsi="Arial"/>
        </w:rPr>
        <w:t>“How fast?” Hemi could not deny his curiosity now.</w:t>
      </w:r>
    </w:p>
    <w:p w14:paraId="32CAF7CA" w14:textId="56370846" w:rsidR="001E2E9B" w:rsidRDefault="00000000">
      <w:pPr>
        <w:pStyle w:val="BodyText"/>
        <w:rPr>
          <w:rFonts w:ascii="Arial" w:hAnsi="Arial"/>
        </w:rPr>
      </w:pPr>
      <w:r>
        <w:rPr>
          <w:rFonts w:ascii="Arial" w:hAnsi="Arial"/>
        </w:rPr>
        <w:t>Shakes grinned. “Faster than this fuckin’ barge</w:t>
      </w:r>
      <w:ins w:id="1149" w:author="Julia Ringo" w:date="2023-10-11T11:41:00Z">
        <w:r w:rsidR="00EC7451">
          <w:rPr>
            <w:rFonts w:ascii="Arial" w:hAnsi="Arial"/>
          </w:rPr>
          <w:t>,</w:t>
        </w:r>
      </w:ins>
      <w:del w:id="1150" w:author="Julia Ringo" w:date="2023-10-11T11:41:00Z">
        <w:r w:rsidDel="00EC7451">
          <w:rPr>
            <w:rFonts w:ascii="Arial" w:hAnsi="Arial"/>
          </w:rPr>
          <w:delText>.</w:delText>
        </w:r>
      </w:del>
      <w:r>
        <w:rPr>
          <w:rFonts w:ascii="Arial" w:hAnsi="Arial"/>
        </w:rPr>
        <w:t xml:space="preserve">” </w:t>
      </w:r>
      <w:ins w:id="1151" w:author="Julia Ringo" w:date="2023-10-11T11:41:00Z">
        <w:r w:rsidR="00EC7451">
          <w:rPr>
            <w:rFonts w:ascii="Arial" w:hAnsi="Arial"/>
          </w:rPr>
          <w:t>h</w:t>
        </w:r>
      </w:ins>
      <w:del w:id="1152" w:author="Julia Ringo" w:date="2023-10-11T11:41:00Z">
        <w:r w:rsidDel="00EC7451">
          <w:rPr>
            <w:rFonts w:ascii="Arial" w:hAnsi="Arial"/>
          </w:rPr>
          <w:delText>H</w:delText>
        </w:r>
      </w:del>
      <w:r>
        <w:rPr>
          <w:rFonts w:ascii="Arial" w:hAnsi="Arial"/>
        </w:rPr>
        <w:t>e said</w:t>
      </w:r>
      <w:ins w:id="1153" w:author="Julia Ringo" w:date="2023-10-11T11:41:00Z">
        <w:r w:rsidR="00EC7451">
          <w:rPr>
            <w:rFonts w:ascii="Arial" w:hAnsi="Arial"/>
          </w:rPr>
          <w:t>,</w:t>
        </w:r>
      </w:ins>
      <w:r>
        <w:rPr>
          <w:rFonts w:ascii="Arial" w:hAnsi="Arial"/>
        </w:rPr>
        <w:t xml:space="preserve"> kicking the toe of his rubber boot against the hull of the </w:t>
      </w:r>
      <w:r>
        <w:rPr>
          <w:rFonts w:ascii="Arial" w:hAnsi="Arial"/>
          <w:i/>
          <w:iCs/>
        </w:rPr>
        <w:t>Prospect</w:t>
      </w:r>
      <w:r>
        <w:rPr>
          <w:rFonts w:ascii="Arial" w:hAnsi="Arial"/>
        </w:rPr>
        <w:t>.</w:t>
      </w:r>
    </w:p>
    <w:p w14:paraId="2F90D1E8" w14:textId="6D7C4452" w:rsidR="001E2E9B" w:rsidRDefault="00000000">
      <w:pPr>
        <w:pStyle w:val="BodyText"/>
        <w:rPr>
          <w:rFonts w:ascii="Arial" w:hAnsi="Arial"/>
        </w:rPr>
      </w:pPr>
      <w:r>
        <w:rPr>
          <w:rFonts w:ascii="Arial" w:hAnsi="Arial"/>
        </w:rPr>
        <w:t xml:space="preserve">Percy frowned. “Welp, that’s an impressive submersible hobby you got there. But has anyone here got an idea how we’re going to get my boat moving? You </w:t>
      </w:r>
      <w:proofErr w:type="spellStart"/>
      <w:r>
        <w:rPr>
          <w:rFonts w:ascii="Arial" w:hAnsi="Arial"/>
        </w:rPr>
        <w:t>ain’t</w:t>
      </w:r>
      <w:proofErr w:type="spellEnd"/>
      <w:r>
        <w:rPr>
          <w:rFonts w:ascii="Arial" w:hAnsi="Arial"/>
        </w:rPr>
        <w:t xml:space="preserve"> carrying a load of diesel fuel</w:t>
      </w:r>
      <w:ins w:id="1154" w:author="Julia Ringo" w:date="2023-10-11T11:41:00Z">
        <w:r w:rsidR="00EC7451">
          <w:rPr>
            <w:rFonts w:ascii="Arial" w:hAnsi="Arial"/>
          </w:rPr>
          <w:t>,</w:t>
        </w:r>
      </w:ins>
      <w:r>
        <w:rPr>
          <w:rFonts w:ascii="Arial" w:hAnsi="Arial"/>
        </w:rPr>
        <w:t xml:space="preserve"> are you</w:t>
      </w:r>
      <w:ins w:id="1155" w:author="Julia Ringo" w:date="2023-10-11T11:41:00Z">
        <w:r w:rsidR="00EC7451">
          <w:rPr>
            <w:rFonts w:ascii="Arial" w:hAnsi="Arial"/>
          </w:rPr>
          <w:t>,</w:t>
        </w:r>
      </w:ins>
      <w:r>
        <w:rPr>
          <w:rFonts w:ascii="Arial" w:hAnsi="Arial"/>
        </w:rPr>
        <w:t xml:space="preserve"> Mr. Shakes?”</w:t>
      </w:r>
    </w:p>
    <w:p w14:paraId="61D17CBB" w14:textId="692CACDD" w:rsidR="001E2E9B" w:rsidRDefault="00000000">
      <w:pPr>
        <w:pStyle w:val="BodyText"/>
        <w:rPr>
          <w:rFonts w:ascii="Arial" w:hAnsi="Arial"/>
        </w:rPr>
      </w:pPr>
      <w:r>
        <w:rPr>
          <w:rFonts w:ascii="Arial" w:hAnsi="Arial"/>
        </w:rPr>
        <w:t xml:space="preserve">“Captain Shakes, if you fuckin’ please. And I certainly </w:t>
      </w:r>
      <w:proofErr w:type="spellStart"/>
      <w:r>
        <w:rPr>
          <w:rFonts w:ascii="Arial" w:hAnsi="Arial"/>
        </w:rPr>
        <w:t>ain’t</w:t>
      </w:r>
      <w:proofErr w:type="spellEnd"/>
      <w:r>
        <w:rPr>
          <w:rFonts w:ascii="Arial" w:hAnsi="Arial"/>
        </w:rPr>
        <w:t xml:space="preserve"> got fuel to spare. And I can’t say what I </w:t>
      </w:r>
      <w:r>
        <w:rPr>
          <w:rFonts w:ascii="Arial" w:hAnsi="Arial"/>
          <w:i/>
          <w:iCs/>
        </w:rPr>
        <w:t>am</w:t>
      </w:r>
      <w:r>
        <w:rPr>
          <w:rFonts w:ascii="Arial" w:hAnsi="Arial"/>
        </w:rPr>
        <w:t xml:space="preserve"> carrying, </w:t>
      </w:r>
      <w:proofErr w:type="spellStart"/>
      <w:r>
        <w:rPr>
          <w:rFonts w:ascii="Arial" w:hAnsi="Arial"/>
        </w:rPr>
        <w:t>ceptin</w:t>
      </w:r>
      <w:proofErr w:type="spellEnd"/>
      <w:r>
        <w:rPr>
          <w:rFonts w:ascii="Arial" w:hAnsi="Arial"/>
        </w:rPr>
        <w:t>’ that I can’t see how any of it could help you. Still, if I can do anything to assist, I’m game</w:t>
      </w:r>
      <w:del w:id="1156" w:author="Julia Ringo" w:date="2023-10-05T13:14:00Z">
        <w:r w:rsidDel="000E7660">
          <w:rPr>
            <w:rFonts w:ascii="Arial" w:hAnsi="Arial"/>
          </w:rPr>
          <w:delText xml:space="preserve"> — </w:delText>
        </w:r>
      </w:del>
      <w:ins w:id="1157" w:author="Julia Ringo" w:date="2023-10-05T13:14:00Z">
        <w:r w:rsidR="000E7660">
          <w:rPr>
            <w:rFonts w:ascii="Arial" w:hAnsi="Arial"/>
          </w:rPr>
          <w:t>—</w:t>
        </w:r>
      </w:ins>
      <w:r>
        <w:rPr>
          <w:rFonts w:ascii="Arial" w:hAnsi="Arial"/>
        </w:rPr>
        <w:t xml:space="preserve">at least if there’s a little something in it for me. I’m </w:t>
      </w:r>
      <w:proofErr w:type="gramStart"/>
      <w:r>
        <w:rPr>
          <w:rFonts w:ascii="Arial" w:hAnsi="Arial"/>
        </w:rPr>
        <w:t>pretty convinced</w:t>
      </w:r>
      <w:proofErr w:type="gramEnd"/>
      <w:r>
        <w:rPr>
          <w:rFonts w:ascii="Arial" w:hAnsi="Arial"/>
        </w:rPr>
        <w:t xml:space="preserve"> y’all </w:t>
      </w:r>
      <w:proofErr w:type="spellStart"/>
      <w:r>
        <w:rPr>
          <w:rFonts w:ascii="Arial" w:hAnsi="Arial"/>
        </w:rPr>
        <w:t>ain’t</w:t>
      </w:r>
      <w:proofErr w:type="spellEnd"/>
      <w:r>
        <w:rPr>
          <w:rFonts w:ascii="Arial" w:hAnsi="Arial"/>
        </w:rPr>
        <w:t xml:space="preserve"> some Authority ruse, and we smugglers </w:t>
      </w:r>
      <w:proofErr w:type="spellStart"/>
      <w:r>
        <w:rPr>
          <w:rFonts w:ascii="Arial" w:hAnsi="Arial"/>
        </w:rPr>
        <w:t>gotta</w:t>
      </w:r>
      <w:proofErr w:type="spellEnd"/>
      <w:r>
        <w:rPr>
          <w:rFonts w:ascii="Arial" w:hAnsi="Arial"/>
        </w:rPr>
        <w:t xml:space="preserve"> stick together, I fucking say.”</w:t>
      </w:r>
    </w:p>
    <w:p w14:paraId="3CAB0EC4" w14:textId="77777777" w:rsidR="001E2E9B" w:rsidRDefault="00000000">
      <w:pPr>
        <w:pStyle w:val="BodyText"/>
        <w:rPr>
          <w:rFonts w:ascii="Arial" w:hAnsi="Arial"/>
        </w:rPr>
      </w:pPr>
      <w:r>
        <w:rPr>
          <w:rFonts w:ascii="Arial" w:hAnsi="Arial"/>
        </w:rPr>
        <w:t>“We’re not smugglers,” said Percy, her eye firmly locked on Shakes. “We’re independent logistics operators.”</w:t>
      </w:r>
    </w:p>
    <w:p w14:paraId="09624036" w14:textId="77777777" w:rsidR="001E2E9B" w:rsidRDefault="00000000">
      <w:pPr>
        <w:pStyle w:val="BodyText"/>
        <w:rPr>
          <w:rFonts w:ascii="Arial" w:hAnsi="Arial"/>
        </w:rPr>
      </w:pPr>
      <w:r>
        <w:rPr>
          <w:rFonts w:ascii="Arial" w:hAnsi="Arial"/>
        </w:rPr>
        <w:t>“</w:t>
      </w:r>
      <w:proofErr w:type="spellStart"/>
      <w:proofErr w:type="gramStart"/>
      <w:r>
        <w:rPr>
          <w:rFonts w:ascii="Arial" w:hAnsi="Arial"/>
        </w:rPr>
        <w:t>Ain’t</w:t>
      </w:r>
      <w:proofErr w:type="spellEnd"/>
      <w:proofErr w:type="gramEnd"/>
      <w:r>
        <w:rPr>
          <w:rFonts w:ascii="Arial" w:hAnsi="Arial"/>
        </w:rPr>
        <w:t xml:space="preserve"> we fucking all!” said Shakes. “Honestly, I </w:t>
      </w:r>
      <w:proofErr w:type="spellStart"/>
      <w:r>
        <w:rPr>
          <w:rFonts w:ascii="Arial" w:hAnsi="Arial"/>
        </w:rPr>
        <w:t>ain’t</w:t>
      </w:r>
      <w:proofErr w:type="spellEnd"/>
      <w:r>
        <w:rPr>
          <w:rFonts w:ascii="Arial" w:hAnsi="Arial"/>
        </w:rPr>
        <w:t xml:space="preserve"> got much in the way of ideas for </w:t>
      </w:r>
      <w:proofErr w:type="spellStart"/>
      <w:r>
        <w:rPr>
          <w:rFonts w:ascii="Arial" w:hAnsi="Arial"/>
        </w:rPr>
        <w:t>ya</w:t>
      </w:r>
      <w:proofErr w:type="spellEnd"/>
      <w:r>
        <w:rPr>
          <w:rFonts w:ascii="Arial" w:hAnsi="Arial"/>
        </w:rPr>
        <w:t>. I was thinking maybe you were the smart ones. From what I can see y’all are fuckin’ fucked. Best I can say is I could run into my destination port and send some friendly bigger ship back out for you. But that’ll probably take a couple days at least.”</w:t>
      </w:r>
    </w:p>
    <w:p w14:paraId="19460447" w14:textId="77777777" w:rsidR="001E2E9B" w:rsidRDefault="00000000">
      <w:pPr>
        <w:pStyle w:val="BodyText"/>
        <w:rPr>
          <w:rFonts w:ascii="Arial" w:hAnsi="Arial"/>
        </w:rPr>
      </w:pPr>
      <w:r>
        <w:rPr>
          <w:rFonts w:ascii="Arial" w:hAnsi="Arial"/>
        </w:rPr>
        <w:t xml:space="preserve">“In a couple of </w:t>
      </w:r>
      <w:proofErr w:type="gramStart"/>
      <w:r>
        <w:rPr>
          <w:rFonts w:ascii="Arial" w:hAnsi="Arial"/>
        </w:rPr>
        <w:t>days</w:t>
      </w:r>
      <w:proofErr w:type="gramEnd"/>
      <w:r>
        <w:rPr>
          <w:rFonts w:ascii="Arial" w:hAnsi="Arial"/>
        </w:rPr>
        <w:t xml:space="preserve"> we’ll either be sunk or in some Authority holding cell. There’s </w:t>
      </w:r>
      <w:proofErr w:type="spellStart"/>
      <w:r>
        <w:rPr>
          <w:rFonts w:ascii="Arial" w:hAnsi="Arial"/>
        </w:rPr>
        <w:t>gotta</w:t>
      </w:r>
      <w:proofErr w:type="spellEnd"/>
      <w:r>
        <w:rPr>
          <w:rFonts w:ascii="Arial" w:hAnsi="Arial"/>
        </w:rPr>
        <w:t xml:space="preserve"> be a better option. Hemi?” Percy turned to him.</w:t>
      </w:r>
    </w:p>
    <w:p w14:paraId="2E1ED529" w14:textId="77777777" w:rsidR="001E2E9B" w:rsidRDefault="00000000">
      <w:pPr>
        <w:pStyle w:val="BodyText"/>
        <w:rPr>
          <w:rFonts w:ascii="Arial" w:hAnsi="Arial"/>
        </w:rPr>
      </w:pPr>
      <w:r>
        <w:rPr>
          <w:rFonts w:ascii="Arial" w:hAnsi="Arial"/>
        </w:rPr>
        <w:t xml:space="preserve">“Well, nothing immediately comes to mind. But that is with limited information. If a new option has arisen, it will be aboard the </w:t>
      </w:r>
      <w:r>
        <w:rPr>
          <w:rFonts w:ascii="Arial" w:hAnsi="Arial"/>
          <w:i/>
          <w:iCs/>
        </w:rPr>
        <w:t>Gnat</w:t>
      </w:r>
      <w:r>
        <w:rPr>
          <w:rFonts w:ascii="Arial" w:hAnsi="Arial"/>
        </w:rPr>
        <w:t xml:space="preserve">. To assess the situation, I would need to get in there and </w:t>
      </w:r>
      <w:proofErr w:type="gramStart"/>
      <w:r>
        <w:rPr>
          <w:rFonts w:ascii="Arial" w:hAnsi="Arial"/>
        </w:rPr>
        <w:t>take a look</w:t>
      </w:r>
      <w:proofErr w:type="gramEnd"/>
      <w:r>
        <w:rPr>
          <w:rFonts w:ascii="Arial" w:hAnsi="Arial"/>
        </w:rPr>
        <w:t xml:space="preserve"> at what resources you have got aboard. I’m not sure how willing you are to let me do that.”</w:t>
      </w:r>
    </w:p>
    <w:p w14:paraId="6FE456AA" w14:textId="77777777" w:rsidR="001E2E9B" w:rsidRDefault="00000000">
      <w:pPr>
        <w:pStyle w:val="BodyText"/>
        <w:rPr>
          <w:rFonts w:ascii="Arial" w:hAnsi="Arial"/>
        </w:rPr>
      </w:pPr>
      <w:r>
        <w:rPr>
          <w:rFonts w:ascii="Arial" w:hAnsi="Arial"/>
        </w:rPr>
        <w:t>Shakes did not say anything, but pulled on his cigarette and watched the exhaled smoke quickly blown out over the water by the breeze.</w:t>
      </w:r>
    </w:p>
    <w:p w14:paraId="25DDB09E" w14:textId="7677418F" w:rsidR="001E2E9B" w:rsidRDefault="00000000">
      <w:pPr>
        <w:pStyle w:val="BodyText"/>
        <w:rPr>
          <w:rFonts w:ascii="Arial" w:hAnsi="Arial"/>
        </w:rPr>
      </w:pPr>
      <w:r>
        <w:rPr>
          <w:rFonts w:ascii="Arial" w:hAnsi="Arial"/>
        </w:rPr>
        <w:t>“Look, we aren’t the type to ask for help,” Percy said, “and I hate imposing on other folks’ business, just as I don’t want ’</w:t>
      </w:r>
      <w:proofErr w:type="spellStart"/>
      <w:r>
        <w:rPr>
          <w:rFonts w:ascii="Arial" w:hAnsi="Arial"/>
        </w:rPr>
        <w:t>em</w:t>
      </w:r>
      <w:proofErr w:type="spellEnd"/>
      <w:r>
        <w:rPr>
          <w:rFonts w:ascii="Arial" w:hAnsi="Arial"/>
        </w:rPr>
        <w:t xml:space="preserve"> imposing on mine, but you can see we’re more than a little desperate here. If you can see your way to allowing Hemi</w:t>
      </w:r>
      <w:del w:id="1158" w:author="Julia Ringo" w:date="2023-10-05T13:14:00Z">
        <w:r w:rsidDel="000E7660">
          <w:rPr>
            <w:rFonts w:ascii="Arial" w:hAnsi="Arial"/>
          </w:rPr>
          <w:delText xml:space="preserve"> — </w:delText>
        </w:r>
      </w:del>
      <w:ins w:id="1159" w:author="Julia Ringo" w:date="2023-10-05T13:14:00Z">
        <w:r w:rsidR="000E7660">
          <w:rPr>
            <w:rFonts w:ascii="Arial" w:hAnsi="Arial"/>
          </w:rPr>
          <w:t>—</w:t>
        </w:r>
      </w:ins>
      <w:r>
        <w:rPr>
          <w:rFonts w:ascii="Arial" w:hAnsi="Arial"/>
        </w:rPr>
        <w:t>and just Hemi</w:t>
      </w:r>
      <w:del w:id="1160" w:author="Julia Ringo" w:date="2023-10-05T13:14:00Z">
        <w:r w:rsidDel="000E7660">
          <w:rPr>
            <w:rFonts w:ascii="Arial" w:hAnsi="Arial"/>
          </w:rPr>
          <w:delText xml:space="preserve"> — </w:delText>
        </w:r>
      </w:del>
      <w:ins w:id="1161" w:author="Julia Ringo" w:date="2023-10-05T13:14:00Z">
        <w:r w:rsidR="000E7660">
          <w:rPr>
            <w:rFonts w:ascii="Arial" w:hAnsi="Arial"/>
          </w:rPr>
          <w:t>—</w:t>
        </w:r>
      </w:ins>
      <w:r>
        <w:rPr>
          <w:rFonts w:ascii="Arial" w:hAnsi="Arial"/>
        </w:rPr>
        <w:t>aboard to take some specs of your boat</w:t>
      </w:r>
      <w:del w:id="1162" w:author="Julia Ringo" w:date="2023-10-05T13:14:00Z">
        <w:r w:rsidDel="000E7660">
          <w:rPr>
            <w:rFonts w:ascii="Arial" w:hAnsi="Arial"/>
          </w:rPr>
          <w:delText xml:space="preserve"> — </w:delText>
        </w:r>
      </w:del>
      <w:ins w:id="1163" w:author="Julia Ringo" w:date="2023-10-05T13:14:00Z">
        <w:r w:rsidR="000E7660">
          <w:rPr>
            <w:rFonts w:ascii="Arial" w:hAnsi="Arial"/>
          </w:rPr>
          <w:t>—</w:t>
        </w:r>
      </w:ins>
      <w:r>
        <w:rPr>
          <w:rFonts w:ascii="Arial" w:hAnsi="Arial"/>
        </w:rPr>
        <w:t>see if you’re carrying anything he can use</w:t>
      </w:r>
      <w:del w:id="1164" w:author="Julia Ringo" w:date="2023-10-05T13:14:00Z">
        <w:r w:rsidDel="000E7660">
          <w:rPr>
            <w:rFonts w:ascii="Arial" w:hAnsi="Arial"/>
          </w:rPr>
          <w:delText xml:space="preserve"> — </w:delText>
        </w:r>
      </w:del>
      <w:ins w:id="1165" w:author="Julia Ringo" w:date="2023-10-05T13:14:00Z">
        <w:r w:rsidR="000E7660">
          <w:rPr>
            <w:rFonts w:ascii="Arial" w:hAnsi="Arial"/>
          </w:rPr>
          <w:t>—</w:t>
        </w:r>
      </w:ins>
      <w:r>
        <w:rPr>
          <w:rFonts w:ascii="Arial" w:hAnsi="Arial"/>
        </w:rPr>
        <w:t>we’ll make it up to you later</w:t>
      </w:r>
      <w:del w:id="1166" w:author="Julia Ringo" w:date="2023-10-11T11:42:00Z">
        <w:r w:rsidDel="00EC7451">
          <w:rPr>
            <w:rFonts w:ascii="Arial" w:hAnsi="Arial"/>
          </w:rPr>
          <w:delText xml:space="preserve">. </w:delText>
        </w:r>
      </w:del>
      <w:del w:id="1167" w:author="Julia Ringo" w:date="2023-10-10T11:08:00Z">
        <w:r w:rsidDel="00B6693A">
          <w:rPr>
            <w:rFonts w:ascii="Arial" w:hAnsi="Arial"/>
          </w:rPr>
          <w:delText>…</w:delText>
        </w:r>
      </w:del>
      <w:ins w:id="1168" w:author="Julia Ringo" w:date="2023-10-10T11:08:00Z">
        <w:r w:rsidR="00B6693A">
          <w:rPr>
            <w:rFonts w:ascii="Arial" w:hAnsi="Arial"/>
          </w:rPr>
          <w:t xml:space="preserve"> . . . </w:t>
        </w:r>
      </w:ins>
      <w:r>
        <w:rPr>
          <w:rFonts w:ascii="Arial" w:hAnsi="Arial"/>
        </w:rPr>
        <w:t>At the current moment about all we can offer you is hot food.”</w:t>
      </w:r>
    </w:p>
    <w:p w14:paraId="44CD76CA" w14:textId="7C0B87CE" w:rsidR="001E2E9B" w:rsidRDefault="00000000">
      <w:pPr>
        <w:pStyle w:val="BodyText"/>
        <w:rPr>
          <w:rFonts w:ascii="Arial" w:hAnsi="Arial"/>
        </w:rPr>
      </w:pPr>
      <w:r>
        <w:rPr>
          <w:rFonts w:ascii="Arial" w:hAnsi="Arial"/>
        </w:rPr>
        <w:lastRenderedPageBreak/>
        <w:t>Shakes eyes brightened at that. “</w:t>
      </w:r>
      <w:proofErr w:type="spellStart"/>
      <w:r>
        <w:rPr>
          <w:rFonts w:ascii="Arial" w:hAnsi="Arial"/>
        </w:rPr>
        <w:t>Hrm</w:t>
      </w:r>
      <w:proofErr w:type="spellEnd"/>
      <w:r>
        <w:rPr>
          <w:rFonts w:ascii="Arial" w:hAnsi="Arial"/>
        </w:rPr>
        <w:t>. Well</w:t>
      </w:r>
      <w:ins w:id="1169" w:author="Julia Ringo" w:date="2023-10-11T11:42:00Z">
        <w:r w:rsidR="00EC7451">
          <w:rPr>
            <w:rFonts w:ascii="Arial" w:hAnsi="Arial"/>
          </w:rPr>
          <w:t>,</w:t>
        </w:r>
      </w:ins>
      <w:r>
        <w:rPr>
          <w:rFonts w:ascii="Arial" w:hAnsi="Arial"/>
        </w:rPr>
        <w:t xml:space="preserve"> I’ve been </w:t>
      </w:r>
      <w:proofErr w:type="spellStart"/>
      <w:r>
        <w:rPr>
          <w:rFonts w:ascii="Arial" w:hAnsi="Arial"/>
        </w:rPr>
        <w:t>eatin</w:t>
      </w:r>
      <w:proofErr w:type="spellEnd"/>
      <w:r>
        <w:rPr>
          <w:rFonts w:ascii="Arial" w:hAnsi="Arial"/>
        </w:rPr>
        <w:t xml:space="preserve">’ nothing but cold chow straight from the can for a week now. A hot meal is maybe a stronger offer than you realize </w:t>
      </w:r>
      <w:proofErr w:type="gramStart"/>
      <w:r>
        <w:rPr>
          <w:rFonts w:ascii="Arial" w:hAnsi="Arial"/>
        </w:rPr>
        <w:t>at the moment</w:t>
      </w:r>
      <w:proofErr w:type="gramEnd"/>
      <w:r>
        <w:rPr>
          <w:rFonts w:ascii="Arial" w:hAnsi="Arial"/>
        </w:rPr>
        <w:t xml:space="preserve">. Alright. This big guy, and him alone. And he </w:t>
      </w:r>
      <w:proofErr w:type="gramStart"/>
      <w:r>
        <w:rPr>
          <w:rFonts w:ascii="Arial" w:hAnsi="Arial"/>
        </w:rPr>
        <w:t>don’t</w:t>
      </w:r>
      <w:proofErr w:type="gramEnd"/>
      <w:r>
        <w:rPr>
          <w:rFonts w:ascii="Arial" w:hAnsi="Arial"/>
        </w:rPr>
        <w:t xml:space="preserve"> look at nothing I don’t want him to look at. And he </w:t>
      </w:r>
      <w:proofErr w:type="gramStart"/>
      <w:r>
        <w:rPr>
          <w:rFonts w:ascii="Arial" w:hAnsi="Arial"/>
        </w:rPr>
        <w:t>don’t</w:t>
      </w:r>
      <w:proofErr w:type="gramEnd"/>
      <w:r>
        <w:rPr>
          <w:rFonts w:ascii="Arial" w:hAnsi="Arial"/>
        </w:rPr>
        <w:t xml:space="preserve"> get answers to questions I don’t want to answer. No fucking </w:t>
      </w:r>
      <w:proofErr w:type="spellStart"/>
      <w:r>
        <w:rPr>
          <w:rFonts w:ascii="Arial" w:hAnsi="Arial"/>
        </w:rPr>
        <w:t>pushin</w:t>
      </w:r>
      <w:proofErr w:type="spellEnd"/>
      <w:r>
        <w:rPr>
          <w:rFonts w:ascii="Arial" w:hAnsi="Arial"/>
        </w:rPr>
        <w:t>’, right?”</w:t>
      </w:r>
    </w:p>
    <w:p w14:paraId="1952F19C" w14:textId="77777777" w:rsidR="001E2E9B" w:rsidRDefault="00000000">
      <w:pPr>
        <w:pStyle w:val="BodyText"/>
        <w:rPr>
          <w:rFonts w:ascii="Arial" w:hAnsi="Arial"/>
        </w:rPr>
      </w:pPr>
      <w:r>
        <w:rPr>
          <w:rFonts w:ascii="Arial" w:hAnsi="Arial"/>
        </w:rPr>
        <w:t>“No pushing,” said Hemi.</w:t>
      </w:r>
    </w:p>
    <w:p w14:paraId="1E0BB96D" w14:textId="77777777" w:rsidR="001E2E9B" w:rsidRDefault="00000000">
      <w:pPr>
        <w:pStyle w:val="BodyText"/>
        <w:rPr>
          <w:rFonts w:ascii="Arial" w:hAnsi="Arial"/>
        </w:rPr>
      </w:pPr>
      <w:r>
        <w:rPr>
          <w:rFonts w:ascii="Arial" w:hAnsi="Arial"/>
        </w:rPr>
        <w:t>“Right. Hang back a minute, let me go look around in there first, make sure all my pornography is put away. When I give you the signal, come across.”</w:t>
      </w:r>
    </w:p>
    <w:p w14:paraId="42D55693" w14:textId="2AF0A7C4" w:rsidR="001E2E9B" w:rsidRDefault="00000000">
      <w:pPr>
        <w:pStyle w:val="BodyText"/>
        <w:rPr>
          <w:rFonts w:ascii="Arial" w:hAnsi="Arial"/>
        </w:rPr>
      </w:pPr>
      <w:r>
        <w:rPr>
          <w:rFonts w:ascii="Arial" w:hAnsi="Arial"/>
        </w:rPr>
        <w:t>Percy grinned as Shakes lowered himself down the side and leapt nimbly over the dangerous gap between the two boats</w:t>
      </w:r>
      <w:ins w:id="1170" w:author="Julia Ringo" w:date="2023-10-11T11:43:00Z">
        <w:r w:rsidR="00EC7451">
          <w:rPr>
            <w:rFonts w:ascii="Arial" w:hAnsi="Arial"/>
          </w:rPr>
          <w:t>,</w:t>
        </w:r>
      </w:ins>
      <w:r>
        <w:rPr>
          <w:rFonts w:ascii="Arial" w:hAnsi="Arial"/>
        </w:rPr>
        <w:t xml:space="preserve"> where the chop occasionally ground the two walls of rusting steel against each other, crushing the breath out of the cracked old fenders. He disappeared through the sail hatch of the </w:t>
      </w:r>
      <w:r>
        <w:rPr>
          <w:rFonts w:ascii="Arial" w:hAnsi="Arial"/>
          <w:i/>
          <w:iCs/>
        </w:rPr>
        <w:t>Gnat</w:t>
      </w:r>
      <w:r>
        <w:rPr>
          <w:rFonts w:ascii="Arial" w:hAnsi="Arial"/>
        </w:rPr>
        <w:t>.</w:t>
      </w:r>
    </w:p>
    <w:p w14:paraId="0D67264A" w14:textId="77777777" w:rsidR="001E2E9B" w:rsidRDefault="00000000">
      <w:pPr>
        <w:pStyle w:val="BodyText"/>
        <w:rPr>
          <w:rFonts w:ascii="Arial" w:hAnsi="Arial"/>
        </w:rPr>
      </w:pPr>
      <w:r>
        <w:rPr>
          <w:rFonts w:ascii="Arial" w:hAnsi="Arial"/>
        </w:rPr>
        <w:t>“Interesting character,” said Hemi.</w:t>
      </w:r>
    </w:p>
    <w:p w14:paraId="4934930A" w14:textId="581B07C7" w:rsidR="001E2E9B" w:rsidRDefault="00000000">
      <w:pPr>
        <w:pStyle w:val="BodyText"/>
        <w:rPr>
          <w:rFonts w:ascii="Arial" w:hAnsi="Arial"/>
        </w:rPr>
      </w:pPr>
      <w:r>
        <w:rPr>
          <w:rFonts w:ascii="Arial" w:hAnsi="Arial"/>
        </w:rPr>
        <w:t>“Solo operators</w:t>
      </w:r>
      <w:del w:id="1171" w:author="Julia Ringo" w:date="2023-10-10T11:08:00Z">
        <w:r w:rsidDel="00B6693A">
          <w:rPr>
            <w:rFonts w:ascii="Arial" w:hAnsi="Arial"/>
          </w:rPr>
          <w:delText>…</w:delText>
        </w:r>
      </w:del>
      <w:ins w:id="1172" w:author="Julia Ringo" w:date="2023-10-10T11:08:00Z">
        <w:r w:rsidR="00B6693A">
          <w:rPr>
            <w:rFonts w:ascii="Arial" w:hAnsi="Arial"/>
          </w:rPr>
          <w:t xml:space="preserve"> . . . </w:t>
        </w:r>
      </w:ins>
      <w:del w:id="1173" w:author="Julia Ringo" w:date="2023-10-11T11:43:00Z">
        <w:r w:rsidDel="00EC7451">
          <w:rPr>
            <w:rFonts w:ascii="Arial" w:hAnsi="Arial"/>
          </w:rPr>
          <w:delText xml:space="preserve"> </w:delText>
        </w:r>
      </w:del>
      <w:r>
        <w:rPr>
          <w:rFonts w:ascii="Arial" w:hAnsi="Arial"/>
        </w:rPr>
        <w:t>nobody who is comfortable spending days or weeks at sea alone</w:t>
      </w:r>
      <w:del w:id="1174" w:author="Julia Ringo" w:date="2023-10-05T13:14:00Z">
        <w:r w:rsidDel="000E7660">
          <w:rPr>
            <w:rFonts w:ascii="Arial" w:hAnsi="Arial"/>
          </w:rPr>
          <w:delText xml:space="preserve"> — </w:delText>
        </w:r>
      </w:del>
      <w:ins w:id="1175" w:author="Julia Ringo" w:date="2023-10-05T13:14:00Z">
        <w:r w:rsidR="000E7660">
          <w:rPr>
            <w:rFonts w:ascii="Arial" w:hAnsi="Arial"/>
          </w:rPr>
          <w:t>—</w:t>
        </w:r>
      </w:ins>
      <w:r>
        <w:rPr>
          <w:rFonts w:ascii="Arial" w:hAnsi="Arial"/>
        </w:rPr>
        <w:t>eating fucking cold canned food no less</w:t>
      </w:r>
      <w:del w:id="1176" w:author="Julia Ringo" w:date="2023-10-05T13:14:00Z">
        <w:r w:rsidDel="000E7660">
          <w:rPr>
            <w:rFonts w:ascii="Arial" w:hAnsi="Arial"/>
          </w:rPr>
          <w:delText xml:space="preserve"> — </w:delText>
        </w:r>
      </w:del>
      <w:ins w:id="1177" w:author="Julia Ringo" w:date="2023-10-05T13:14:00Z">
        <w:r w:rsidR="000E7660">
          <w:rPr>
            <w:rFonts w:ascii="Arial" w:hAnsi="Arial"/>
          </w:rPr>
          <w:t>—</w:t>
        </w:r>
      </w:ins>
      <w:r>
        <w:rPr>
          <w:rFonts w:ascii="Arial" w:hAnsi="Arial"/>
        </w:rPr>
        <w:t>ever totally has their head screwed on right. Anyway, it doesn’t matter how pleasant a person he is. The question is, do you think there’s anything you can do with that boat that’s going to help us?”</w:t>
      </w:r>
    </w:p>
    <w:p w14:paraId="00F9BC48" w14:textId="77777777" w:rsidR="001E2E9B" w:rsidRDefault="00000000">
      <w:pPr>
        <w:pStyle w:val="BodyText"/>
        <w:rPr>
          <w:rFonts w:ascii="Arial" w:hAnsi="Arial"/>
        </w:rPr>
      </w:pPr>
      <w:r>
        <w:rPr>
          <w:rFonts w:ascii="Arial" w:hAnsi="Arial"/>
        </w:rPr>
        <w:t xml:space="preserve">“I am not entirely hopeful. It is not much of a </w:t>
      </w:r>
      <w:proofErr w:type="gramStart"/>
      <w:r>
        <w:rPr>
          <w:rFonts w:ascii="Arial" w:hAnsi="Arial"/>
        </w:rPr>
        <w:t>craft, and</w:t>
      </w:r>
      <w:proofErr w:type="gramEnd"/>
      <w:r>
        <w:rPr>
          <w:rFonts w:ascii="Arial" w:hAnsi="Arial"/>
        </w:rPr>
        <w:t xml:space="preserve"> is not likely to have much in the way of resources aboard. Frankly, I am surprised he is not lost and dead in the water himself.”</w:t>
      </w:r>
    </w:p>
    <w:p w14:paraId="07B8BAE0" w14:textId="50EEB644" w:rsidR="001E2E9B" w:rsidRDefault="00000000">
      <w:pPr>
        <w:pStyle w:val="BodyText"/>
        <w:rPr>
          <w:rFonts w:ascii="Arial" w:hAnsi="Arial"/>
        </w:rPr>
      </w:pPr>
      <w:r>
        <w:rPr>
          <w:rFonts w:ascii="Arial" w:hAnsi="Arial"/>
        </w:rPr>
        <w:t>“Find us something</w:t>
      </w:r>
      <w:ins w:id="1178" w:author="Julia Ringo" w:date="2023-10-11T11:43:00Z">
        <w:r w:rsidR="00EC7451">
          <w:rPr>
            <w:rFonts w:ascii="Arial" w:hAnsi="Arial"/>
          </w:rPr>
          <w:t>,</w:t>
        </w:r>
      </w:ins>
      <w:r>
        <w:rPr>
          <w:rFonts w:ascii="Arial" w:hAnsi="Arial"/>
        </w:rPr>
        <w:t xml:space="preserve"> Hemi. But don’t do anything to set that tweaked motherfucker off while you’re over there.”</w:t>
      </w:r>
    </w:p>
    <w:p w14:paraId="54E5D700" w14:textId="77777777" w:rsidR="001E2E9B" w:rsidRDefault="00000000">
      <w:pPr>
        <w:pStyle w:val="BodyText"/>
        <w:rPr>
          <w:rFonts w:ascii="Arial" w:hAnsi="Arial"/>
        </w:rPr>
      </w:pPr>
      <w:r>
        <w:rPr>
          <w:rFonts w:ascii="Arial" w:hAnsi="Arial"/>
        </w:rPr>
        <w:t>“I shall be like a lamb among the lions.”</w:t>
      </w:r>
    </w:p>
    <w:p w14:paraId="1076061D" w14:textId="4E14CF54" w:rsidR="001E2E9B" w:rsidRDefault="00000000">
      <w:pPr>
        <w:pStyle w:val="BodyText"/>
        <w:rPr>
          <w:rFonts w:ascii="Arial" w:hAnsi="Arial"/>
        </w:rPr>
      </w:pPr>
      <w:r>
        <w:rPr>
          <w:rFonts w:ascii="Arial" w:hAnsi="Arial"/>
        </w:rPr>
        <w:t xml:space="preserve">From the sail of the </w:t>
      </w:r>
      <w:r>
        <w:rPr>
          <w:rFonts w:ascii="Arial" w:hAnsi="Arial"/>
          <w:i/>
          <w:iCs/>
        </w:rPr>
        <w:t>Gnat</w:t>
      </w:r>
      <w:ins w:id="1179" w:author="Julia Ringo" w:date="2023-10-11T11:43:00Z">
        <w:r w:rsidR="00EC7451">
          <w:rPr>
            <w:rFonts w:ascii="Arial" w:hAnsi="Arial"/>
          </w:rPr>
          <w:t>,</w:t>
        </w:r>
      </w:ins>
      <w:r>
        <w:rPr>
          <w:rFonts w:ascii="Arial" w:hAnsi="Arial"/>
        </w:rPr>
        <w:t xml:space="preserve"> </w:t>
      </w:r>
      <w:proofErr w:type="spellStart"/>
      <w:r>
        <w:rPr>
          <w:rFonts w:ascii="Arial" w:hAnsi="Arial"/>
        </w:rPr>
        <w:t>Shakes’</w:t>
      </w:r>
      <w:ins w:id="1180" w:author="Julia Ringo" w:date="2023-10-11T11:43:00Z">
        <w:r w:rsidR="00EC7451">
          <w:rPr>
            <w:rFonts w:ascii="Arial" w:hAnsi="Arial"/>
          </w:rPr>
          <w:t>s</w:t>
        </w:r>
      </w:ins>
      <w:proofErr w:type="spellEnd"/>
      <w:r>
        <w:rPr>
          <w:rFonts w:ascii="Arial" w:hAnsi="Arial"/>
        </w:rPr>
        <w:t xml:space="preserve"> head and arm popped up and gestured. “Come on over</w:t>
      </w:r>
      <w:ins w:id="1181" w:author="Julia Ringo" w:date="2023-10-11T11:43:00Z">
        <w:r w:rsidR="00EC7451">
          <w:rPr>
            <w:rFonts w:ascii="Arial" w:hAnsi="Arial"/>
          </w:rPr>
          <w:t>,</w:t>
        </w:r>
      </w:ins>
      <w:r>
        <w:rPr>
          <w:rFonts w:ascii="Arial" w:hAnsi="Arial"/>
        </w:rPr>
        <w:t xml:space="preserve"> man-mountain. Mind the fuckin’ gap!”</w:t>
      </w:r>
    </w:p>
    <w:p w14:paraId="1AD53FEF" w14:textId="373BFB47" w:rsidR="001E2E9B" w:rsidRDefault="00000000">
      <w:pPr>
        <w:pStyle w:val="BodyText"/>
        <w:rPr>
          <w:rFonts w:ascii="Arial" w:hAnsi="Arial"/>
        </w:rPr>
      </w:pPr>
      <w:proofErr w:type="spellStart"/>
      <w:r>
        <w:rPr>
          <w:rFonts w:ascii="Arial" w:hAnsi="Arial"/>
        </w:rPr>
        <w:t>Hemi’s</w:t>
      </w:r>
      <w:proofErr w:type="spellEnd"/>
      <w:r>
        <w:rPr>
          <w:rFonts w:ascii="Arial" w:hAnsi="Arial"/>
        </w:rPr>
        <w:t xml:space="preserve"> size made for a thrilling sight as he hopped the crunching span between the two boats, but he proved just as nimble as Shakes had been. Hemi was wearing heavy but conventional leather boots, and the water washing the deck of the </w:t>
      </w:r>
      <w:r>
        <w:rPr>
          <w:rFonts w:ascii="Arial" w:hAnsi="Arial"/>
          <w:i/>
          <w:iCs/>
        </w:rPr>
        <w:t>Gnat</w:t>
      </w:r>
      <w:r>
        <w:rPr>
          <w:rFonts w:ascii="Arial" w:hAnsi="Arial"/>
        </w:rPr>
        <w:t xml:space="preserve"> soaked the lower part of his legs. The tweed pants of his suit turned </w:t>
      </w:r>
      <w:del w:id="1182" w:author="Julia Ringo" w:date="2023-10-11T11:43:00Z">
        <w:r w:rsidDel="00EC7451">
          <w:rPr>
            <w:rFonts w:ascii="Arial" w:hAnsi="Arial"/>
          </w:rPr>
          <w:delText xml:space="preserve">a </w:delText>
        </w:r>
      </w:del>
      <w:r>
        <w:rPr>
          <w:rFonts w:ascii="Arial" w:hAnsi="Arial"/>
        </w:rPr>
        <w:t>dark and sagging</w:t>
      </w:r>
      <w:del w:id="1183" w:author="Julia Ringo" w:date="2023-10-11T11:43:00Z">
        <w:r w:rsidDel="00EC7451">
          <w:rPr>
            <w:rFonts w:ascii="Arial" w:hAnsi="Arial"/>
          </w:rPr>
          <w:delText xml:space="preserve"> color</w:delText>
        </w:r>
      </w:del>
      <w:r>
        <w:rPr>
          <w:rFonts w:ascii="Arial" w:hAnsi="Arial"/>
        </w:rPr>
        <w:t>. He stepped over the open hatch into the sail, and from where Percy was watching, it seemed for a moment like there was no way his bulk would get down that tiny hole. But Hemi lithely disappeared into the boat.</w:t>
      </w:r>
    </w:p>
    <w:p w14:paraId="02026C8D" w14:textId="77777777" w:rsidR="001E2E9B" w:rsidRDefault="00000000">
      <w:pPr>
        <w:pStyle w:val="BodyText"/>
        <w:rPr>
          <w:rFonts w:ascii="Arial" w:hAnsi="Arial"/>
        </w:rPr>
      </w:pPr>
      <w:r>
        <w:rPr>
          <w:rFonts w:ascii="Arial" w:hAnsi="Arial"/>
        </w:rPr>
        <w:t xml:space="preserve">Percy gave Bastian a pull on the sleeve, and he tossed a smoked-out butt into the ocean before they climbed up the sail and back inside the </w:t>
      </w:r>
      <w:r>
        <w:rPr>
          <w:rFonts w:ascii="Arial" w:hAnsi="Arial"/>
          <w:i/>
          <w:iCs/>
        </w:rPr>
        <w:t>Prospect</w:t>
      </w:r>
      <w:r>
        <w:rPr>
          <w:rFonts w:ascii="Arial" w:hAnsi="Arial"/>
        </w:rPr>
        <w:t>.</w:t>
      </w:r>
    </w:p>
    <w:p w14:paraId="320AFD98" w14:textId="77777777" w:rsidR="001E2E9B" w:rsidRDefault="00000000">
      <w:pPr>
        <w:pStyle w:val="BodyText"/>
        <w:rPr>
          <w:rFonts w:ascii="Arial" w:hAnsi="Arial"/>
        </w:rPr>
      </w:pPr>
      <w:r>
        <w:rPr>
          <w:rFonts w:ascii="Arial" w:hAnsi="Arial"/>
        </w:rPr>
        <w:t> </w:t>
      </w:r>
    </w:p>
    <w:p w14:paraId="6AAF75AD" w14:textId="77777777"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what do you think? </w:t>
      </w:r>
      <w:proofErr w:type="spellStart"/>
      <w:r>
        <w:rPr>
          <w:rFonts w:ascii="Arial" w:hAnsi="Arial"/>
        </w:rPr>
        <w:t>Ain’t</w:t>
      </w:r>
      <w:proofErr w:type="spellEnd"/>
      <w:r>
        <w:rPr>
          <w:rFonts w:ascii="Arial" w:hAnsi="Arial"/>
        </w:rPr>
        <w:t xml:space="preserve"> it the finest fuckin’ boat </w:t>
      </w:r>
      <w:proofErr w:type="spellStart"/>
      <w:r>
        <w:rPr>
          <w:rFonts w:ascii="Arial" w:hAnsi="Arial"/>
        </w:rPr>
        <w:t>ya</w:t>
      </w:r>
      <w:proofErr w:type="spellEnd"/>
      <w:r>
        <w:rPr>
          <w:rFonts w:ascii="Arial" w:hAnsi="Arial"/>
        </w:rPr>
        <w:t xml:space="preserve"> ever had the pleasure of dropping inside of?” Shakes seemed genuinely proud.</w:t>
      </w:r>
    </w:p>
    <w:p w14:paraId="68426D4C" w14:textId="77777777" w:rsidR="001E2E9B" w:rsidRDefault="00000000">
      <w:pPr>
        <w:pStyle w:val="BodyText"/>
        <w:rPr>
          <w:rFonts w:ascii="Arial" w:hAnsi="Arial"/>
        </w:rPr>
      </w:pPr>
      <w:r>
        <w:rPr>
          <w:rFonts w:ascii="Arial" w:hAnsi="Arial"/>
        </w:rPr>
        <w:lastRenderedPageBreak/>
        <w:t>“It’s certainly a masterpiece of the genre,” replied Hemi, even more evenly than usual.</w:t>
      </w:r>
    </w:p>
    <w:p w14:paraId="5767FBB0" w14:textId="7CBBD3CD" w:rsidR="001E2E9B" w:rsidRDefault="00000000">
      <w:pPr>
        <w:pStyle w:val="BodyText"/>
        <w:rPr>
          <w:rFonts w:ascii="Arial" w:hAnsi="Arial"/>
        </w:rPr>
      </w:pPr>
      <w:r>
        <w:rPr>
          <w:rFonts w:ascii="Arial" w:hAnsi="Arial"/>
        </w:rPr>
        <w:t>Hemi had spent nearly his entire life among and inside filthy machines, but he had never seen anything where the grime lay down quite as thickly as this. There was literal garbage all over the deck</w:t>
      </w:r>
      <w:ins w:id="1184" w:author="Julia Ringo" w:date="2023-10-11T11:44:00Z">
        <w:r w:rsidR="00EC7451">
          <w:rPr>
            <w:rFonts w:ascii="Arial" w:hAnsi="Arial"/>
          </w:rPr>
          <w:t>;</w:t>
        </w:r>
      </w:ins>
      <w:del w:id="1185" w:author="Julia Ringo" w:date="2023-10-11T11:44:00Z">
        <w:r w:rsidDel="00EC7451">
          <w:rPr>
            <w:rFonts w:ascii="Arial" w:hAnsi="Arial"/>
          </w:rPr>
          <w:delText>:</w:delText>
        </w:r>
      </w:del>
      <w:r>
        <w:rPr>
          <w:rFonts w:ascii="Arial" w:hAnsi="Arial"/>
        </w:rPr>
        <w:t xml:space="preserve"> empty cans, candy wrappers, and various greasy machine parts all rolled back and forth with the swell. A big </w:t>
      </w:r>
      <w:del w:id="1186" w:author="Julia Ringo" w:date="2023-10-11T11:45:00Z">
        <w:r w:rsidDel="00EC7451">
          <w:rPr>
            <w:rFonts w:ascii="Arial" w:hAnsi="Arial"/>
          </w:rPr>
          <w:delText xml:space="preserve">open </w:delText>
        </w:r>
      </w:del>
      <w:ins w:id="1187" w:author="Julia Ringo" w:date="2023-10-11T11:45:00Z">
        <w:r w:rsidR="00EC7451">
          <w:rPr>
            <w:rFonts w:ascii="Arial" w:hAnsi="Arial"/>
          </w:rPr>
          <w:t xml:space="preserve">empty herring </w:t>
        </w:r>
      </w:ins>
      <w:r>
        <w:rPr>
          <w:rFonts w:ascii="Arial" w:hAnsi="Arial"/>
        </w:rPr>
        <w:t xml:space="preserve">tin </w:t>
      </w:r>
      <w:del w:id="1188" w:author="Julia Ringo" w:date="2023-10-11T11:46:00Z">
        <w:r w:rsidDel="00EC7451">
          <w:rPr>
            <w:rFonts w:ascii="Arial" w:hAnsi="Arial"/>
          </w:rPr>
          <w:delText xml:space="preserve">that had once contained herring </w:delText>
        </w:r>
      </w:del>
      <w:ins w:id="1189" w:author="Julia Ringo" w:date="2023-10-11T11:44:00Z">
        <w:r w:rsidR="00EC7451">
          <w:rPr>
            <w:rFonts w:ascii="Arial" w:hAnsi="Arial"/>
          </w:rPr>
          <w:t xml:space="preserve">seemed </w:t>
        </w:r>
      </w:ins>
      <w:ins w:id="1190" w:author="Julia Ringo" w:date="2023-10-11T11:45:00Z">
        <w:r w:rsidR="00EC7451">
          <w:rPr>
            <w:rFonts w:ascii="Arial" w:hAnsi="Arial"/>
          </w:rPr>
          <w:t xml:space="preserve">intended </w:t>
        </w:r>
      </w:ins>
      <w:ins w:id="1191" w:author="Julia Ringo" w:date="2023-10-11T11:44:00Z">
        <w:r w:rsidR="00EC7451">
          <w:rPr>
            <w:rFonts w:ascii="Arial" w:hAnsi="Arial"/>
          </w:rPr>
          <w:t xml:space="preserve">to </w:t>
        </w:r>
      </w:ins>
      <w:r>
        <w:rPr>
          <w:rFonts w:ascii="Arial" w:hAnsi="Arial"/>
        </w:rPr>
        <w:t>serve</w:t>
      </w:r>
      <w:del w:id="1192" w:author="Julia Ringo" w:date="2023-10-11T11:44:00Z">
        <w:r w:rsidDel="00EC7451">
          <w:rPr>
            <w:rFonts w:ascii="Arial" w:hAnsi="Arial"/>
          </w:rPr>
          <w:delText>d</w:delText>
        </w:r>
      </w:del>
      <w:r>
        <w:rPr>
          <w:rFonts w:ascii="Arial" w:hAnsi="Arial"/>
        </w:rPr>
        <w:t xml:space="preserve"> as an ashtray</w:t>
      </w:r>
      <w:ins w:id="1193" w:author="Julia Ringo" w:date="2023-10-11T11:44:00Z">
        <w:r w:rsidR="00EC7451">
          <w:rPr>
            <w:rFonts w:ascii="Arial" w:hAnsi="Arial"/>
          </w:rPr>
          <w:t>,</w:t>
        </w:r>
      </w:ins>
      <w:r>
        <w:rPr>
          <w:rFonts w:ascii="Arial" w:hAnsi="Arial"/>
        </w:rPr>
        <w:t xml:space="preserve"> but </w:t>
      </w:r>
      <w:del w:id="1194" w:author="Julia Ringo" w:date="2023-10-11T11:45:00Z">
        <w:r w:rsidDel="00EC7451">
          <w:rPr>
            <w:rFonts w:ascii="Arial" w:hAnsi="Arial"/>
          </w:rPr>
          <w:delText xml:space="preserve">seemed </w:delText>
        </w:r>
      </w:del>
      <w:r>
        <w:rPr>
          <w:rFonts w:ascii="Arial" w:hAnsi="Arial"/>
        </w:rPr>
        <w:t xml:space="preserve">like it had </w:t>
      </w:r>
      <w:del w:id="1195" w:author="Julia Ringo" w:date="2023-10-11T11:45:00Z">
        <w:r w:rsidDel="00EC7451">
          <w:rPr>
            <w:rFonts w:ascii="Arial" w:hAnsi="Arial"/>
          </w:rPr>
          <w:delText xml:space="preserve">not </w:delText>
        </w:r>
      </w:del>
      <w:r>
        <w:rPr>
          <w:rFonts w:ascii="Arial" w:hAnsi="Arial"/>
        </w:rPr>
        <w:t xml:space="preserve">been </w:t>
      </w:r>
      <w:del w:id="1196" w:author="Julia Ringo" w:date="2023-10-11T11:45:00Z">
        <w:r w:rsidDel="00EC7451">
          <w:rPr>
            <w:rFonts w:ascii="Arial" w:hAnsi="Arial"/>
          </w:rPr>
          <w:delText>used for ash but merely</w:delText>
        </w:r>
      </w:del>
      <w:ins w:id="1197" w:author="Julia Ringo" w:date="2023-10-11T11:45:00Z">
        <w:r w:rsidR="00EC7451">
          <w:rPr>
            <w:rFonts w:ascii="Arial" w:hAnsi="Arial"/>
          </w:rPr>
          <w:t>used mostly</w:t>
        </w:r>
      </w:ins>
      <w:r>
        <w:rPr>
          <w:rFonts w:ascii="Arial" w:hAnsi="Arial"/>
        </w:rPr>
        <w:t xml:space="preserve"> as a target </w:t>
      </w:r>
      <w:del w:id="1198" w:author="Julia Ringo" w:date="2023-10-11T11:45:00Z">
        <w:r w:rsidDel="00EC7451">
          <w:rPr>
            <w:rFonts w:ascii="Arial" w:hAnsi="Arial"/>
          </w:rPr>
          <w:delText>to toss</w:delText>
        </w:r>
      </w:del>
      <w:ins w:id="1199" w:author="Julia Ringo" w:date="2023-10-11T11:45:00Z">
        <w:r w:rsidR="00EC7451">
          <w:rPr>
            <w:rFonts w:ascii="Arial" w:hAnsi="Arial"/>
          </w:rPr>
          <w:t>for</w:t>
        </w:r>
      </w:ins>
      <w:r>
        <w:rPr>
          <w:rFonts w:ascii="Arial" w:hAnsi="Arial"/>
        </w:rPr>
        <w:t xml:space="preserve"> used butts</w:t>
      </w:r>
      <w:del w:id="1200" w:author="Julia Ringo" w:date="2023-10-11T11:45:00Z">
        <w:r w:rsidDel="00EC7451">
          <w:rPr>
            <w:rFonts w:ascii="Arial" w:hAnsi="Arial"/>
          </w:rPr>
          <w:delText xml:space="preserve"> at</w:delText>
        </w:r>
      </w:del>
      <w:del w:id="1201" w:author="Julia Ringo" w:date="2023-10-05T13:14:00Z">
        <w:r w:rsidDel="000E7660">
          <w:rPr>
            <w:rFonts w:ascii="Arial" w:hAnsi="Arial"/>
          </w:rPr>
          <w:delText xml:space="preserve"> — </w:delText>
        </w:r>
      </w:del>
      <w:ins w:id="1202" w:author="Julia Ringo" w:date="2023-10-05T13:14:00Z">
        <w:r w:rsidR="000E7660">
          <w:rPr>
            <w:rFonts w:ascii="Arial" w:hAnsi="Arial"/>
          </w:rPr>
          <w:t>—</w:t>
        </w:r>
      </w:ins>
      <w:r>
        <w:rPr>
          <w:rFonts w:ascii="Arial" w:hAnsi="Arial"/>
        </w:rPr>
        <w:t>most of which had missed and lay scattered about.</w:t>
      </w:r>
    </w:p>
    <w:p w14:paraId="4B2F6B2D" w14:textId="02BCEA9A" w:rsidR="001E2E9B" w:rsidRDefault="00000000">
      <w:pPr>
        <w:pStyle w:val="BodyText"/>
        <w:rPr>
          <w:rFonts w:ascii="Arial" w:hAnsi="Arial"/>
        </w:rPr>
      </w:pPr>
      <w:r>
        <w:rPr>
          <w:rFonts w:ascii="Arial" w:hAnsi="Arial"/>
        </w:rPr>
        <w:t>There were stacks of pornography</w:t>
      </w:r>
      <w:del w:id="1203" w:author="Julia Ringo" w:date="2023-10-05T13:14:00Z">
        <w:r w:rsidDel="000E7660">
          <w:rPr>
            <w:rFonts w:ascii="Arial" w:hAnsi="Arial"/>
          </w:rPr>
          <w:delText xml:space="preserve"> — </w:delText>
        </w:r>
      </w:del>
      <w:ins w:id="1204" w:author="Julia Ringo" w:date="2023-10-05T13:14:00Z">
        <w:r w:rsidR="000E7660">
          <w:rPr>
            <w:rFonts w:ascii="Arial" w:hAnsi="Arial"/>
          </w:rPr>
          <w:t>—</w:t>
        </w:r>
      </w:ins>
      <w:r>
        <w:rPr>
          <w:rFonts w:ascii="Arial" w:hAnsi="Arial"/>
        </w:rPr>
        <w:t xml:space="preserve">Shakes had not bothered to hide any of it. Or at least Hemi hoped that was </w:t>
      </w:r>
      <w:proofErr w:type="gramStart"/>
      <w:r>
        <w:rPr>
          <w:rFonts w:ascii="Arial" w:hAnsi="Arial"/>
        </w:rPr>
        <w:t>true, because</w:t>
      </w:r>
      <w:proofErr w:type="gramEnd"/>
      <w:r>
        <w:rPr>
          <w:rFonts w:ascii="Arial" w:hAnsi="Arial"/>
        </w:rPr>
        <w:t xml:space="preserve"> the stacks on display were of a class so deviant that Hemi could not imagine what Shakes would have </w:t>
      </w:r>
      <w:del w:id="1205" w:author="Julia Ringo" w:date="2023-10-11T11:46:00Z">
        <w:r w:rsidDel="00EC7451">
          <w:rPr>
            <w:rFonts w:ascii="Arial" w:hAnsi="Arial"/>
          </w:rPr>
          <w:delText>deigned to feel</w:delText>
        </w:r>
      </w:del>
      <w:ins w:id="1206" w:author="Julia Ringo" w:date="2023-10-11T11:46:00Z">
        <w:r w:rsidR="00EC7451">
          <w:rPr>
            <w:rFonts w:ascii="Arial" w:hAnsi="Arial"/>
          </w:rPr>
          <w:t>found in</w:t>
        </w:r>
      </w:ins>
      <w:r>
        <w:rPr>
          <w:rFonts w:ascii="Arial" w:hAnsi="Arial"/>
        </w:rPr>
        <w:t xml:space="preserve"> need</w:t>
      </w:r>
      <w:ins w:id="1207" w:author="Julia Ringo" w:date="2023-10-11T11:46:00Z">
        <w:r w:rsidR="00EC7451">
          <w:rPr>
            <w:rFonts w:ascii="Arial" w:hAnsi="Arial"/>
          </w:rPr>
          <w:t xml:space="preserve"> of</w:t>
        </w:r>
      </w:ins>
      <w:del w:id="1208" w:author="Julia Ringo" w:date="2023-10-11T11:46:00Z">
        <w:r w:rsidDel="00EC7451">
          <w:rPr>
            <w:rFonts w:ascii="Arial" w:hAnsi="Arial"/>
          </w:rPr>
          <w:delText>ed</w:delText>
        </w:r>
      </w:del>
      <w:r>
        <w:rPr>
          <w:rFonts w:ascii="Arial" w:hAnsi="Arial"/>
        </w:rPr>
        <w:t xml:space="preserve"> hiding.</w:t>
      </w:r>
    </w:p>
    <w:p w14:paraId="752F67D3" w14:textId="450812C2" w:rsidR="001E2E9B" w:rsidRDefault="00000000">
      <w:pPr>
        <w:pStyle w:val="BodyText"/>
        <w:rPr>
          <w:rFonts w:ascii="Arial" w:hAnsi="Arial"/>
        </w:rPr>
      </w:pPr>
      <w:r>
        <w:rPr>
          <w:rFonts w:ascii="Arial" w:hAnsi="Arial"/>
        </w:rPr>
        <w:t xml:space="preserve">In one space, recessed between the supports of the pressure hull, were columns of </w:t>
      </w:r>
      <w:del w:id="1209" w:author="Julia Ringo" w:date="2023-10-11T11:46:00Z">
        <w:r w:rsidDel="00EC7451">
          <w:rPr>
            <w:rFonts w:ascii="Arial" w:hAnsi="Arial"/>
          </w:rPr>
          <w:delText xml:space="preserve">food cans </w:delText>
        </w:r>
      </w:del>
      <w:r>
        <w:rPr>
          <w:rFonts w:ascii="Arial" w:hAnsi="Arial"/>
        </w:rPr>
        <w:t>still unopened</w:t>
      </w:r>
      <w:ins w:id="1210" w:author="Julia Ringo" w:date="2023-10-11T11:46:00Z">
        <w:r w:rsidR="00EC7451" w:rsidRPr="00EC7451">
          <w:rPr>
            <w:rFonts w:ascii="Arial" w:hAnsi="Arial"/>
          </w:rPr>
          <w:t xml:space="preserve"> </w:t>
        </w:r>
        <w:r w:rsidR="00EC7451">
          <w:rPr>
            <w:rFonts w:ascii="Arial" w:hAnsi="Arial"/>
          </w:rPr>
          <w:t>food cans</w:t>
        </w:r>
      </w:ins>
      <w:r>
        <w:rPr>
          <w:rFonts w:ascii="Arial" w:hAnsi="Arial"/>
        </w:rPr>
        <w:t xml:space="preserve">. The labels had been peeled off and the contents written on them in grease pencil. Most appeared to </w:t>
      </w:r>
      <w:del w:id="1211" w:author="Julia Ringo" w:date="2023-10-11T11:47:00Z">
        <w:r w:rsidDel="00EC7451">
          <w:rPr>
            <w:rFonts w:ascii="Arial" w:hAnsi="Arial"/>
          </w:rPr>
          <w:delText>be of</w:delText>
        </w:r>
      </w:del>
      <w:ins w:id="1212" w:author="Julia Ringo" w:date="2023-10-11T11:47:00Z">
        <w:r w:rsidR="00EC7451">
          <w:rPr>
            <w:rFonts w:ascii="Arial" w:hAnsi="Arial"/>
          </w:rPr>
          <w:t>contain</w:t>
        </w:r>
      </w:ins>
      <w:r>
        <w:rPr>
          <w:rFonts w:ascii="Arial" w:hAnsi="Arial"/>
        </w:rPr>
        <w:t xml:space="preserve"> some variety of highly</w:t>
      </w:r>
      <w:ins w:id="1213" w:author="Julia Ringo" w:date="2023-10-11T11:47:00Z">
        <w:r w:rsidR="00EC7451">
          <w:rPr>
            <w:rFonts w:ascii="Arial" w:hAnsi="Arial"/>
          </w:rPr>
          <w:t xml:space="preserve"> </w:t>
        </w:r>
      </w:ins>
      <w:del w:id="1214" w:author="Julia Ringo" w:date="2023-10-11T11:47:00Z">
        <w:r w:rsidDel="00EC7451">
          <w:rPr>
            <w:rFonts w:ascii="Arial" w:hAnsi="Arial"/>
          </w:rPr>
          <w:delText>-</w:delText>
        </w:r>
      </w:del>
      <w:r>
        <w:rPr>
          <w:rFonts w:ascii="Arial" w:hAnsi="Arial"/>
        </w:rPr>
        <w:t xml:space="preserve">salted pasta-and-sauce. In another recess was a bin with what must have been a hundred different types of </w:t>
      </w:r>
      <w:ins w:id="1215" w:author="Julia Ringo" w:date="2023-10-11T11:47:00Z">
        <w:r w:rsidR="00EC7451">
          <w:rPr>
            <w:rFonts w:ascii="Arial" w:hAnsi="Arial"/>
          </w:rPr>
          <w:t xml:space="preserve">color-sorting </w:t>
        </w:r>
      </w:ins>
      <w:r>
        <w:rPr>
          <w:rFonts w:ascii="Arial" w:hAnsi="Arial"/>
        </w:rPr>
        <w:t>puzzle games</w:t>
      </w:r>
      <w:del w:id="1216" w:author="Julia Ringo" w:date="2023-10-11T11:47:00Z">
        <w:r w:rsidDel="00EC7451">
          <w:rPr>
            <w:rFonts w:ascii="Arial" w:hAnsi="Arial"/>
          </w:rPr>
          <w:delText xml:space="preserve"> that all had the basic premise of requiring squares of color to be sorted alike</w:delText>
        </w:r>
      </w:del>
      <w:r>
        <w:rPr>
          <w:rFonts w:ascii="Arial" w:hAnsi="Arial"/>
        </w:rPr>
        <w:t xml:space="preserve">. Every single </w:t>
      </w:r>
      <w:del w:id="1217" w:author="Julia Ringo" w:date="2023-10-11T11:47:00Z">
        <w:r w:rsidDel="00EC7451">
          <w:rPr>
            <w:rFonts w:ascii="Arial" w:hAnsi="Arial"/>
          </w:rPr>
          <w:delText xml:space="preserve">last </w:delText>
        </w:r>
      </w:del>
      <w:r>
        <w:rPr>
          <w:rFonts w:ascii="Arial" w:hAnsi="Arial"/>
        </w:rPr>
        <w:t>puzzle was solved.</w:t>
      </w:r>
    </w:p>
    <w:p w14:paraId="36AEF89F" w14:textId="487C3832" w:rsidR="001E2E9B" w:rsidRDefault="00000000">
      <w:pPr>
        <w:pStyle w:val="BodyText"/>
        <w:rPr>
          <w:rFonts w:ascii="Arial" w:hAnsi="Arial"/>
        </w:rPr>
      </w:pPr>
      <w:r>
        <w:rPr>
          <w:rFonts w:ascii="Arial" w:hAnsi="Arial"/>
        </w:rPr>
        <w:t>The controls to the sub were aligned with and partially inside of the sail. Hemi noted that the controls were airplane-style</w:t>
      </w:r>
      <w:ins w:id="1218" w:author="Julia Ringo" w:date="2023-10-11T11:47:00Z">
        <w:r w:rsidR="00EC7451">
          <w:rPr>
            <w:rFonts w:ascii="Arial" w:hAnsi="Arial"/>
          </w:rPr>
          <w:t>,</w:t>
        </w:r>
      </w:ins>
      <w:del w:id="1219" w:author="Julia Ringo" w:date="2023-10-11T11:47:00Z">
        <w:r w:rsidDel="00EC7451">
          <w:rPr>
            <w:rFonts w:ascii="Arial" w:hAnsi="Arial"/>
          </w:rPr>
          <w:delText>:</w:delText>
        </w:r>
      </w:del>
      <w:r>
        <w:rPr>
          <w:rFonts w:ascii="Arial" w:hAnsi="Arial"/>
        </w:rPr>
        <w:t xml:space="preserve"> with a single yoke that controlled both the angle and direction of the boat</w:t>
      </w:r>
      <w:del w:id="1220" w:author="Julia Ringo" w:date="2023-10-05T13:14:00Z">
        <w:r w:rsidDel="000E7660">
          <w:rPr>
            <w:rFonts w:ascii="Arial" w:hAnsi="Arial"/>
          </w:rPr>
          <w:delText xml:space="preserve"> — </w:delText>
        </w:r>
      </w:del>
      <w:ins w:id="1221" w:author="Julia Ringo" w:date="2023-10-05T13:14:00Z">
        <w:r w:rsidR="000E7660">
          <w:rPr>
            <w:rFonts w:ascii="Arial" w:hAnsi="Arial"/>
          </w:rPr>
          <w:t>—</w:t>
        </w:r>
      </w:ins>
      <w:r>
        <w:rPr>
          <w:rFonts w:ascii="Arial" w:hAnsi="Arial"/>
        </w:rPr>
        <w:t xml:space="preserve">a </w:t>
      </w:r>
      <w:proofErr w:type="gramStart"/>
      <w:r>
        <w:rPr>
          <w:rFonts w:ascii="Arial" w:hAnsi="Arial"/>
        </w:rPr>
        <w:t>pretty sophisticated</w:t>
      </w:r>
      <w:proofErr w:type="gramEnd"/>
      <w:r>
        <w:rPr>
          <w:rFonts w:ascii="Arial" w:hAnsi="Arial"/>
        </w:rPr>
        <w:t xml:space="preserve"> system for any submarine, but particularly a hand-built machine.</w:t>
      </w:r>
    </w:p>
    <w:p w14:paraId="7184C60C" w14:textId="363A2FC6" w:rsidR="001E2E9B" w:rsidRDefault="00000000">
      <w:pPr>
        <w:pStyle w:val="BodyText"/>
        <w:rPr>
          <w:rFonts w:ascii="Arial" w:hAnsi="Arial"/>
        </w:rPr>
      </w:pPr>
      <w:r>
        <w:rPr>
          <w:rFonts w:ascii="Arial" w:hAnsi="Arial"/>
        </w:rPr>
        <w:t xml:space="preserve">The sail was the only place with enough headroom to stand upright. </w:t>
      </w:r>
      <w:proofErr w:type="gramStart"/>
      <w:r>
        <w:rPr>
          <w:rFonts w:ascii="Arial" w:hAnsi="Arial"/>
        </w:rPr>
        <w:t>Or</w:t>
      </w:r>
      <w:ins w:id="1222" w:author="Julia Ringo" w:date="2023-10-11T11:47:00Z">
        <w:r w:rsidR="00EC7451">
          <w:rPr>
            <w:rFonts w:ascii="Arial" w:hAnsi="Arial"/>
          </w:rPr>
          <w:t>,</w:t>
        </w:r>
      </w:ins>
      <w:proofErr w:type="gramEnd"/>
      <w:del w:id="1223" w:author="Julia Ringo" w:date="2023-10-11T11:47:00Z">
        <w:r w:rsidDel="00EC7451">
          <w:rPr>
            <w:rFonts w:ascii="Arial" w:hAnsi="Arial"/>
          </w:rPr>
          <w:delText>,</w:delText>
        </w:r>
      </w:del>
      <w:r>
        <w:rPr>
          <w:rFonts w:ascii="Arial" w:hAnsi="Arial"/>
        </w:rPr>
        <w:t xml:space="preserve"> at least</w:t>
      </w:r>
      <w:ins w:id="1224" w:author="Julia Ringo" w:date="2023-10-11T11:47:00Z">
        <w:r w:rsidR="00EC7451">
          <w:rPr>
            <w:rFonts w:ascii="Arial" w:hAnsi="Arial"/>
          </w:rPr>
          <w:t>,</w:t>
        </w:r>
      </w:ins>
      <w:r>
        <w:rPr>
          <w:rFonts w:ascii="Arial" w:hAnsi="Arial"/>
        </w:rPr>
        <w:t xml:space="preserve"> Shakes could stand upright there</w:t>
      </w:r>
      <w:ins w:id="1225" w:author="Julia Ringo" w:date="2023-10-11T11:47:00Z">
        <w:r w:rsidR="00EC7451">
          <w:rPr>
            <w:rFonts w:ascii="Arial" w:hAnsi="Arial"/>
          </w:rPr>
          <w:t>;</w:t>
        </w:r>
      </w:ins>
      <w:del w:id="1226" w:author="Julia Ringo" w:date="2023-10-11T11:47:00Z">
        <w:r w:rsidDel="00EC7451">
          <w:rPr>
            <w:rFonts w:ascii="Arial" w:hAnsi="Arial"/>
          </w:rPr>
          <w:delText>,</w:delText>
        </w:r>
      </w:del>
      <w:r>
        <w:rPr>
          <w:rFonts w:ascii="Arial" w:hAnsi="Arial"/>
        </w:rPr>
        <w:t xml:space="preserve"> Hemi still had to crouch a bit. Through an open hatch leading forward, Hemi could see small wooden crates crammed into the bow section. More crates were arranged behind the controls located in the middle of the boat. Shakes had thrown what were clearly his sleeping blankets over the</w:t>
      </w:r>
      <w:del w:id="1227" w:author="Julia Ringo" w:date="2023-10-11T11:48:00Z">
        <w:r w:rsidDel="00EC7451">
          <w:rPr>
            <w:rFonts w:ascii="Arial" w:hAnsi="Arial"/>
          </w:rPr>
          <w:delText xml:space="preserve"> </w:delText>
        </w:r>
      </w:del>
      <w:ins w:id="1228" w:author="Julia Ringo" w:date="2023-10-11T11:48:00Z">
        <w:r w:rsidR="00EC7451">
          <w:rPr>
            <w:rFonts w:ascii="Arial" w:hAnsi="Arial"/>
          </w:rPr>
          <w:t>m</w:t>
        </w:r>
      </w:ins>
      <w:del w:id="1229" w:author="Julia Ringo" w:date="2023-10-11T11:48:00Z">
        <w:r w:rsidDel="00EC7451">
          <w:rPr>
            <w:rFonts w:ascii="Arial" w:hAnsi="Arial"/>
          </w:rPr>
          <w:delText>crates</w:delText>
        </w:r>
      </w:del>
      <w:r>
        <w:rPr>
          <w:rFonts w:ascii="Arial" w:hAnsi="Arial"/>
        </w:rPr>
        <w:t xml:space="preserve">. There was a thin </w:t>
      </w:r>
      <w:proofErr w:type="gramStart"/>
      <w:r>
        <w:rPr>
          <w:rFonts w:ascii="Arial" w:hAnsi="Arial"/>
        </w:rPr>
        <w:t>heavily-stained</w:t>
      </w:r>
      <w:proofErr w:type="gramEnd"/>
      <w:r>
        <w:rPr>
          <w:rFonts w:ascii="Arial" w:hAnsi="Arial"/>
        </w:rPr>
        <w:t xml:space="preserve"> mattress to one side, which Shakes was raising to lean against the pressure hull so there was enough room to pass the crates.</w:t>
      </w:r>
    </w:p>
    <w:p w14:paraId="0DAEB5D8" w14:textId="7E34A1AC" w:rsidR="001E2E9B" w:rsidRDefault="00000000">
      <w:pPr>
        <w:pStyle w:val="BodyText"/>
        <w:rPr>
          <w:rFonts w:ascii="Arial" w:hAnsi="Arial"/>
        </w:rPr>
      </w:pPr>
      <w:r>
        <w:rPr>
          <w:rFonts w:ascii="Arial" w:hAnsi="Arial"/>
        </w:rPr>
        <w:t xml:space="preserve">“Y’all woke me from a nap with the fuckin’ ship-to-ship call. That’s why I didn’t see </w:t>
      </w:r>
      <w:proofErr w:type="spellStart"/>
      <w:r>
        <w:rPr>
          <w:rFonts w:ascii="Arial" w:hAnsi="Arial"/>
        </w:rPr>
        <w:t>ya</w:t>
      </w:r>
      <w:proofErr w:type="spellEnd"/>
      <w:r>
        <w:rPr>
          <w:rFonts w:ascii="Arial" w:hAnsi="Arial"/>
        </w:rPr>
        <w:t xml:space="preserve"> earlier. I suppose you want to see the engines and batteries and what-fuckin-not? They’re toward the back.” Shakes reached into his denim vest and withdrew a leather pouch. He pinched some dried leaves from it</w:t>
      </w:r>
      <w:ins w:id="1230" w:author="Julia Ringo" w:date="2023-10-11T11:48:00Z">
        <w:r w:rsidR="00EC7451">
          <w:rPr>
            <w:rFonts w:ascii="Arial" w:hAnsi="Arial"/>
          </w:rPr>
          <w:t>,</w:t>
        </w:r>
      </w:ins>
      <w:del w:id="1231" w:author="Julia Ringo" w:date="2023-10-11T11:48:00Z">
        <w:r w:rsidDel="00EC7451">
          <w:rPr>
            <w:rFonts w:ascii="Arial" w:hAnsi="Arial"/>
          </w:rPr>
          <w:delText xml:space="preserve"> and</w:delText>
        </w:r>
      </w:del>
      <w:r>
        <w:rPr>
          <w:rFonts w:ascii="Arial" w:hAnsi="Arial"/>
        </w:rPr>
        <w:t xml:space="preserve"> stuffed them into his cheek</w:t>
      </w:r>
      <w:ins w:id="1232" w:author="Julia Ringo" w:date="2023-10-11T11:48:00Z">
        <w:r w:rsidR="00EC7451">
          <w:rPr>
            <w:rFonts w:ascii="Arial" w:hAnsi="Arial"/>
          </w:rPr>
          <w:t>,</w:t>
        </w:r>
      </w:ins>
      <w:r>
        <w:rPr>
          <w:rFonts w:ascii="Arial" w:hAnsi="Arial"/>
        </w:rPr>
        <w:t xml:space="preserve"> and masticated them slowly.</w:t>
      </w:r>
    </w:p>
    <w:p w14:paraId="0282E023" w14:textId="4DFE4C5D" w:rsidR="001E2E9B" w:rsidRDefault="00000000">
      <w:pPr>
        <w:pStyle w:val="BodyText"/>
        <w:rPr>
          <w:rFonts w:ascii="Arial" w:hAnsi="Arial"/>
        </w:rPr>
      </w:pPr>
      <w:r>
        <w:rPr>
          <w:rFonts w:ascii="Arial" w:hAnsi="Arial"/>
        </w:rPr>
        <w:t>“Yes, the engines first</w:t>
      </w:r>
      <w:ins w:id="1233" w:author="Julia Ringo" w:date="2023-10-11T11:48:00Z">
        <w:r w:rsidR="00EC7451">
          <w:rPr>
            <w:rFonts w:ascii="Arial" w:hAnsi="Arial"/>
          </w:rPr>
          <w:t>,</w:t>
        </w:r>
      </w:ins>
      <w:r>
        <w:rPr>
          <w:rFonts w:ascii="Arial" w:hAnsi="Arial"/>
        </w:rPr>
        <w:t xml:space="preserve"> if you please.” Hemi squeezed past the crates and pulled a small notebook and pencil from an inside pocket of his tweed jacket. The engine was massive and took up the entire rear third of the boat. Now Hemi was genuinely impressed</w:t>
      </w:r>
      <w:ins w:id="1234" w:author="Julia Ringo" w:date="2023-10-11T11:49:00Z">
        <w:r w:rsidR="00EC7451">
          <w:rPr>
            <w:rFonts w:ascii="Arial" w:hAnsi="Arial"/>
          </w:rPr>
          <w:t>.</w:t>
        </w:r>
      </w:ins>
      <w:del w:id="1235" w:author="Julia Ringo" w:date="2023-10-11T11:49:00Z">
        <w:r w:rsidDel="00EC7451">
          <w:rPr>
            <w:rFonts w:ascii="Arial" w:hAnsi="Arial"/>
          </w:rPr>
          <w:delText>,</w:delText>
        </w:r>
      </w:del>
      <w:r>
        <w:rPr>
          <w:rFonts w:ascii="Arial" w:hAnsi="Arial"/>
        </w:rPr>
        <w:t xml:space="preserve"> “</w:t>
      </w:r>
      <w:ins w:id="1236" w:author="Julia Ringo" w:date="2023-10-11T11:49:00Z">
        <w:r w:rsidR="00EC7451">
          <w:rPr>
            <w:rFonts w:ascii="Arial" w:hAnsi="Arial"/>
          </w:rPr>
          <w:t>T</w:t>
        </w:r>
      </w:ins>
      <w:del w:id="1237" w:author="Julia Ringo" w:date="2023-10-11T11:49:00Z">
        <w:r w:rsidDel="00EC7451">
          <w:rPr>
            <w:rFonts w:ascii="Arial" w:hAnsi="Arial"/>
          </w:rPr>
          <w:delText>t</w:delText>
        </w:r>
      </w:del>
      <w:r>
        <w:rPr>
          <w:rFonts w:ascii="Arial" w:hAnsi="Arial"/>
        </w:rPr>
        <w:t xml:space="preserve">hat’s a lot of </w:t>
      </w:r>
      <w:proofErr w:type="gramStart"/>
      <w:r>
        <w:rPr>
          <w:rFonts w:ascii="Arial" w:hAnsi="Arial"/>
        </w:rPr>
        <w:t>engine</w:t>
      </w:r>
      <w:proofErr w:type="gramEnd"/>
      <w:r>
        <w:rPr>
          <w:rFonts w:ascii="Arial" w:hAnsi="Arial"/>
        </w:rPr>
        <w:t xml:space="preserve"> for such a small vessel.”</w:t>
      </w:r>
    </w:p>
    <w:p w14:paraId="71DD48D2" w14:textId="77777777" w:rsidR="001E2E9B" w:rsidRDefault="00000000">
      <w:pPr>
        <w:pStyle w:val="BodyText"/>
        <w:rPr>
          <w:rFonts w:ascii="Arial" w:hAnsi="Arial"/>
        </w:rPr>
      </w:pPr>
      <w:r>
        <w:rPr>
          <w:rFonts w:ascii="Arial" w:hAnsi="Arial"/>
        </w:rPr>
        <w:t xml:space="preserve">“Took the thing out of a fuckin’ tractor that had been broken down and </w:t>
      </w:r>
      <w:proofErr w:type="spellStart"/>
      <w:r>
        <w:rPr>
          <w:rFonts w:ascii="Arial" w:hAnsi="Arial"/>
        </w:rPr>
        <w:t>rustin</w:t>
      </w:r>
      <w:proofErr w:type="spellEnd"/>
      <w:r>
        <w:rPr>
          <w:rFonts w:ascii="Arial" w:hAnsi="Arial"/>
        </w:rPr>
        <w:t xml:space="preserve">’ in a coffee field for years. Had to build a gantry and borrow another tractor to haul it up the </w:t>
      </w:r>
      <w:r>
        <w:rPr>
          <w:rFonts w:ascii="Arial" w:hAnsi="Arial"/>
        </w:rPr>
        <w:lastRenderedPageBreak/>
        <w:t xml:space="preserve">mountain to where I was building the </w:t>
      </w:r>
      <w:r>
        <w:rPr>
          <w:rFonts w:ascii="Arial" w:hAnsi="Arial"/>
          <w:i/>
          <w:iCs/>
        </w:rPr>
        <w:t>Gnat</w:t>
      </w:r>
      <w:r>
        <w:rPr>
          <w:rFonts w:ascii="Arial" w:hAnsi="Arial"/>
        </w:rPr>
        <w:t xml:space="preserve"> and get it installed. </w:t>
      </w:r>
      <w:proofErr w:type="gramStart"/>
      <w:r>
        <w:rPr>
          <w:rFonts w:ascii="Arial" w:hAnsi="Arial"/>
        </w:rPr>
        <w:t>Direct-drive</w:t>
      </w:r>
      <w:proofErr w:type="gramEnd"/>
      <w:r>
        <w:rPr>
          <w:rFonts w:ascii="Arial" w:hAnsi="Arial"/>
        </w:rPr>
        <w:t xml:space="preserve"> to the prop, so it’s a genuine ship engine, not just a glorified generator to power an electric motor.”</w:t>
      </w:r>
    </w:p>
    <w:p w14:paraId="513FA3A4" w14:textId="2B94B024" w:rsidR="001E2E9B" w:rsidRDefault="00000000">
      <w:pPr>
        <w:pStyle w:val="BodyText"/>
        <w:rPr>
          <w:rFonts w:ascii="Arial" w:hAnsi="Arial"/>
        </w:rPr>
      </w:pPr>
      <w:r>
        <w:rPr>
          <w:rFonts w:ascii="Arial" w:hAnsi="Arial"/>
        </w:rPr>
        <w:t>The configuration was obvious to Hemi. The greasy steel drive shaft came straight from the back end of the diesel</w:t>
      </w:r>
      <w:ins w:id="1238" w:author="Julia Ringo" w:date="2023-10-18T12:52:00Z">
        <w:r w:rsidR="00EC7451">
          <w:rPr>
            <w:rFonts w:ascii="Arial" w:hAnsi="Arial"/>
          </w:rPr>
          <w:t>,</w:t>
        </w:r>
      </w:ins>
      <w:r>
        <w:rPr>
          <w:rFonts w:ascii="Arial" w:hAnsi="Arial"/>
        </w:rPr>
        <w:t xml:space="preserve"> </w:t>
      </w:r>
      <w:del w:id="1239" w:author="Julia Ringo" w:date="2023-10-18T12:52:00Z">
        <w:r w:rsidDel="00EC7451">
          <w:rPr>
            <w:rFonts w:ascii="Arial" w:hAnsi="Arial"/>
          </w:rPr>
          <w:delText xml:space="preserve">running </w:delText>
        </w:r>
      </w:del>
      <w:ins w:id="1240" w:author="Julia Ringo" w:date="2023-10-18T12:52:00Z">
        <w:r w:rsidR="00EC7451">
          <w:rPr>
            <w:rFonts w:ascii="Arial" w:hAnsi="Arial"/>
          </w:rPr>
          <w:t xml:space="preserve">ran </w:t>
        </w:r>
      </w:ins>
      <w:r>
        <w:rPr>
          <w:rFonts w:ascii="Arial" w:hAnsi="Arial"/>
        </w:rPr>
        <w:t>along the center</w:t>
      </w:r>
      <w:del w:id="1241" w:author="Julia Ringo" w:date="2023-10-18T12:52:00Z">
        <w:r w:rsidDel="00EC7451">
          <w:rPr>
            <w:rFonts w:ascii="Arial" w:hAnsi="Arial"/>
          </w:rPr>
          <w:delText>-</w:delText>
        </w:r>
      </w:del>
      <w:r>
        <w:rPr>
          <w:rFonts w:ascii="Arial" w:hAnsi="Arial"/>
        </w:rPr>
        <w:t>line of the boat</w:t>
      </w:r>
      <w:ins w:id="1242" w:author="Julia Ringo" w:date="2023-10-18T12:52:00Z">
        <w:r w:rsidR="00EC7451">
          <w:rPr>
            <w:rFonts w:ascii="Arial" w:hAnsi="Arial"/>
          </w:rPr>
          <w:t>,</w:t>
        </w:r>
      </w:ins>
      <w:r>
        <w:rPr>
          <w:rFonts w:ascii="Arial" w:hAnsi="Arial"/>
        </w:rPr>
        <w:t xml:space="preserve"> and passed out through the stern, like </w:t>
      </w:r>
      <w:ins w:id="1243" w:author="Julia Ringo" w:date="2023-10-18T12:52:00Z">
        <w:r w:rsidR="00EC7451">
          <w:rPr>
            <w:rFonts w:ascii="Arial" w:hAnsi="Arial"/>
          </w:rPr>
          <w:t xml:space="preserve">a needle </w:t>
        </w:r>
      </w:ins>
      <w:ins w:id="1244" w:author="Julia Ringo" w:date="2023-10-18T12:53:00Z">
        <w:r w:rsidR="00EC7451">
          <w:rPr>
            <w:rFonts w:ascii="Arial" w:hAnsi="Arial"/>
          </w:rPr>
          <w:t xml:space="preserve">piercing </w:t>
        </w:r>
      </w:ins>
      <w:r>
        <w:rPr>
          <w:rFonts w:ascii="Arial" w:hAnsi="Arial"/>
        </w:rPr>
        <w:t xml:space="preserve">an egg </w:t>
      </w:r>
      <w:ins w:id="1245" w:author="Julia Ringo" w:date="2023-10-18T12:53:00Z">
        <w:r w:rsidR="00EC7451">
          <w:rPr>
            <w:rFonts w:ascii="Arial" w:hAnsi="Arial"/>
          </w:rPr>
          <w:t xml:space="preserve">resting </w:t>
        </w:r>
      </w:ins>
      <w:r>
        <w:rPr>
          <w:rFonts w:ascii="Arial" w:hAnsi="Arial"/>
        </w:rPr>
        <w:t>on its side</w:t>
      </w:r>
      <w:del w:id="1246" w:author="Julia Ringo" w:date="2023-10-18T12:53:00Z">
        <w:r w:rsidDel="00EC7451">
          <w:rPr>
            <w:rFonts w:ascii="Arial" w:hAnsi="Arial"/>
          </w:rPr>
          <w:delText>, pierced by a needle</w:delText>
        </w:r>
      </w:del>
      <w:r>
        <w:rPr>
          <w:rFonts w:ascii="Arial" w:hAnsi="Arial"/>
        </w:rPr>
        <w:t>.</w:t>
      </w:r>
    </w:p>
    <w:p w14:paraId="1175A505" w14:textId="0AF68DC2" w:rsidR="001E2E9B" w:rsidRDefault="00000000">
      <w:pPr>
        <w:pStyle w:val="BodyText"/>
        <w:rPr>
          <w:rFonts w:ascii="Arial" w:hAnsi="Arial"/>
        </w:rPr>
      </w:pPr>
      <w:r>
        <w:rPr>
          <w:rFonts w:ascii="Arial" w:hAnsi="Arial"/>
        </w:rPr>
        <w:t>“But you said it has batteries</w:t>
      </w:r>
      <w:ins w:id="1247" w:author="Julia Ringo" w:date="2023-10-18T12:53:00Z">
        <w:r w:rsidR="00EC7451">
          <w:rPr>
            <w:rFonts w:ascii="Arial" w:hAnsi="Arial"/>
          </w:rPr>
          <w:t>,</w:t>
        </w:r>
      </w:ins>
      <w:r>
        <w:rPr>
          <w:rFonts w:ascii="Arial" w:hAnsi="Arial"/>
        </w:rPr>
        <w:t xml:space="preserve"> too</w:t>
      </w:r>
      <w:ins w:id="1248" w:author="Julia Ringo" w:date="2023-10-18T12:53:00Z">
        <w:r w:rsidR="00EC7451">
          <w:rPr>
            <w:rFonts w:ascii="Arial" w:hAnsi="Arial"/>
          </w:rPr>
          <w:t>.</w:t>
        </w:r>
      </w:ins>
      <w:del w:id="1249" w:author="Julia Ringo" w:date="2023-10-18T12:53:00Z">
        <w:r w:rsidDel="00EC7451">
          <w:rPr>
            <w:rFonts w:ascii="Arial" w:hAnsi="Arial"/>
          </w:rPr>
          <w:delText>,</w:delText>
        </w:r>
      </w:del>
      <w:r>
        <w:rPr>
          <w:rFonts w:ascii="Arial" w:hAnsi="Arial"/>
        </w:rPr>
        <w:t xml:space="preserve"> </w:t>
      </w:r>
      <w:ins w:id="1250" w:author="Julia Ringo" w:date="2023-10-18T12:53:00Z">
        <w:r w:rsidR="00EC7451">
          <w:rPr>
            <w:rFonts w:ascii="Arial" w:hAnsi="Arial"/>
          </w:rPr>
          <w:t>T</w:t>
        </w:r>
      </w:ins>
      <w:del w:id="1251" w:author="Julia Ringo" w:date="2023-10-18T12:53:00Z">
        <w:r w:rsidDel="00EC7451">
          <w:rPr>
            <w:rFonts w:ascii="Arial" w:hAnsi="Arial"/>
          </w:rPr>
          <w:delText>t</w:delText>
        </w:r>
      </w:del>
      <w:proofErr w:type="gramStart"/>
      <w:r>
        <w:rPr>
          <w:rFonts w:ascii="Arial" w:hAnsi="Arial"/>
        </w:rPr>
        <w:t>he</w:t>
      </w:r>
      <w:proofErr w:type="gramEnd"/>
      <w:r>
        <w:rPr>
          <w:rFonts w:ascii="Arial" w:hAnsi="Arial"/>
        </w:rPr>
        <w:t xml:space="preserve"> boat can swim underwater?”</w:t>
      </w:r>
    </w:p>
    <w:p w14:paraId="69486D82" w14:textId="25CE214C" w:rsidR="001E2E9B" w:rsidRDefault="00000000">
      <w:pPr>
        <w:pStyle w:val="BodyText"/>
        <w:rPr>
          <w:rFonts w:ascii="Arial" w:hAnsi="Arial"/>
        </w:rPr>
      </w:pPr>
      <w:r>
        <w:rPr>
          <w:rFonts w:ascii="Arial" w:hAnsi="Arial"/>
        </w:rPr>
        <w:t>“Sure</w:t>
      </w:r>
      <w:ins w:id="1252" w:author="Julia Ringo" w:date="2023-10-18T12:53:00Z">
        <w:r w:rsidR="00EC7451">
          <w:rPr>
            <w:rFonts w:ascii="Arial" w:hAnsi="Arial"/>
          </w:rPr>
          <w:t>.</w:t>
        </w:r>
      </w:ins>
      <w:del w:id="1253" w:author="Julia Ringo" w:date="2023-10-18T12:53:00Z">
        <w:r w:rsidDel="00EC7451">
          <w:rPr>
            <w:rFonts w:ascii="Arial" w:hAnsi="Arial"/>
          </w:rPr>
          <w:delText>,</w:delText>
        </w:r>
      </w:del>
      <w:r>
        <w:rPr>
          <w:rFonts w:ascii="Arial" w:hAnsi="Arial"/>
        </w:rPr>
        <w:t xml:space="preserve"> </w:t>
      </w:r>
      <w:ins w:id="1254" w:author="Julia Ringo" w:date="2023-10-18T12:53:00Z">
        <w:r w:rsidR="00EC7451">
          <w:rPr>
            <w:rFonts w:ascii="Arial" w:hAnsi="Arial"/>
          </w:rPr>
          <w:t>T</w:t>
        </w:r>
      </w:ins>
      <w:del w:id="1255" w:author="Julia Ringo" w:date="2023-10-18T12:53:00Z">
        <w:r w:rsidDel="00EC7451">
          <w:rPr>
            <w:rFonts w:ascii="Arial" w:hAnsi="Arial"/>
          </w:rPr>
          <w:delText>t</w:delText>
        </w:r>
      </w:del>
      <w:r>
        <w:rPr>
          <w:rFonts w:ascii="Arial" w:hAnsi="Arial"/>
        </w:rPr>
        <w:t xml:space="preserve">he direct-shaft drive means I’ve </w:t>
      </w:r>
      <w:proofErr w:type="spellStart"/>
      <w:r>
        <w:rPr>
          <w:rFonts w:ascii="Arial" w:hAnsi="Arial"/>
        </w:rPr>
        <w:t>gotta</w:t>
      </w:r>
      <w:proofErr w:type="spellEnd"/>
      <w:r>
        <w:rPr>
          <w:rFonts w:ascii="Arial" w:hAnsi="Arial"/>
        </w:rPr>
        <w:t xml:space="preserve"> have a transmission</w:t>
      </w:r>
      <w:ins w:id="1256" w:author="Julia Ringo" w:date="2023-10-18T12:53:00Z">
        <w:r w:rsidR="00EC7451">
          <w:rPr>
            <w:rFonts w:ascii="Arial" w:hAnsi="Arial"/>
          </w:rPr>
          <w:t>,</w:t>
        </w:r>
      </w:ins>
      <w:r>
        <w:rPr>
          <w:rFonts w:ascii="Arial" w:hAnsi="Arial"/>
        </w:rPr>
        <w:t xml:space="preserve"> of course. I worked with a mechanical genius who lived on the coffee farm to build this fancy-ass transmission that lets me switch over to that electric motor to drive. It’s a fuckin’ hassle</w:t>
      </w:r>
      <w:ins w:id="1257" w:author="Julia Ringo" w:date="2023-10-18T12:53:00Z">
        <w:r w:rsidR="00EC7451">
          <w:rPr>
            <w:rFonts w:ascii="Arial" w:hAnsi="Arial"/>
          </w:rPr>
          <w:t>,</w:t>
        </w:r>
      </w:ins>
      <w:r>
        <w:rPr>
          <w:rFonts w:ascii="Arial" w:hAnsi="Arial"/>
        </w:rPr>
        <w:t xml:space="preserve"> though, I try to avoid it, ‘</w:t>
      </w:r>
      <w:proofErr w:type="spellStart"/>
      <w:r>
        <w:rPr>
          <w:rFonts w:ascii="Arial" w:hAnsi="Arial"/>
        </w:rPr>
        <w:t>cept</w:t>
      </w:r>
      <w:proofErr w:type="spellEnd"/>
      <w:r>
        <w:rPr>
          <w:rFonts w:ascii="Arial" w:hAnsi="Arial"/>
        </w:rPr>
        <w:t xml:space="preserve"> in emergencies. I </w:t>
      </w:r>
      <w:proofErr w:type="gramStart"/>
      <w:r>
        <w:rPr>
          <w:rFonts w:ascii="Arial" w:hAnsi="Arial"/>
        </w:rPr>
        <w:t>have to</w:t>
      </w:r>
      <w:proofErr w:type="gramEnd"/>
      <w:r>
        <w:rPr>
          <w:rFonts w:ascii="Arial" w:hAnsi="Arial"/>
        </w:rPr>
        <w:t xml:space="preserve"> leave the controls and come back here to the engines, switch out the diesel</w:t>
      </w:r>
      <w:ins w:id="1258" w:author="Julia Ringo" w:date="2023-10-18T12:54:00Z">
        <w:r w:rsidR="00EC7451">
          <w:rPr>
            <w:rFonts w:ascii="Arial" w:hAnsi="Arial"/>
          </w:rPr>
          <w:t>,</w:t>
        </w:r>
      </w:ins>
      <w:r>
        <w:rPr>
          <w:rFonts w:ascii="Arial" w:hAnsi="Arial"/>
        </w:rPr>
        <w:t xml:space="preserve"> and manually engage the electric motor with these levers. And the electric motor is small</w:t>
      </w:r>
      <w:del w:id="1259" w:author="Julia Ringo" w:date="2023-10-05T13:14:00Z">
        <w:r w:rsidDel="000E7660">
          <w:rPr>
            <w:rFonts w:ascii="Arial" w:hAnsi="Arial"/>
          </w:rPr>
          <w:delText xml:space="preserve"> — </w:delText>
        </w:r>
      </w:del>
      <w:ins w:id="1260" w:author="Julia Ringo" w:date="2023-10-05T13:14:00Z">
        <w:r w:rsidR="000E7660">
          <w:rPr>
            <w:rFonts w:ascii="Arial" w:hAnsi="Arial"/>
          </w:rPr>
          <w:t>—</w:t>
        </w:r>
      </w:ins>
      <w:r>
        <w:rPr>
          <w:rFonts w:ascii="Arial" w:hAnsi="Arial"/>
        </w:rPr>
        <w:t>it’s slow</w:t>
      </w:r>
      <w:ins w:id="1261" w:author="Julia Ringo" w:date="2023-10-18T12:54:00Z">
        <w:r w:rsidR="00EC7451">
          <w:rPr>
            <w:rFonts w:ascii="Arial" w:hAnsi="Arial"/>
          </w:rPr>
          <w:t>,</w:t>
        </w:r>
      </w:ins>
      <w:del w:id="1262" w:author="Julia Ringo" w:date="2023-10-18T12:54:00Z">
        <w:r w:rsidDel="00EC7451">
          <w:rPr>
            <w:rFonts w:ascii="Arial" w:hAnsi="Arial"/>
          </w:rPr>
          <w:delText>;</w:delText>
        </w:r>
      </w:del>
      <w:r>
        <w:rPr>
          <w:rFonts w:ascii="Arial" w:hAnsi="Arial"/>
        </w:rPr>
        <w:t xml:space="preserve"> though fuckin’ silent as a sunken graveyard.”</w:t>
      </w:r>
    </w:p>
    <w:p w14:paraId="1A9DF303" w14:textId="77777777" w:rsidR="001E2E9B" w:rsidRDefault="00000000">
      <w:pPr>
        <w:pStyle w:val="BodyText"/>
        <w:rPr>
          <w:rFonts w:ascii="Arial" w:hAnsi="Arial"/>
        </w:rPr>
      </w:pPr>
      <w:r>
        <w:rPr>
          <w:rFonts w:ascii="Arial" w:hAnsi="Arial"/>
        </w:rPr>
        <w:t>“It is the finest piece of mountain-top engineering I’ve ever seen on the sea,” Hemi said honestly. “Is that an escape trunk back there?”</w:t>
      </w:r>
    </w:p>
    <w:p w14:paraId="38808B50" w14:textId="77777777" w:rsidR="001E2E9B" w:rsidRDefault="00000000">
      <w:pPr>
        <w:pStyle w:val="BodyText"/>
        <w:rPr>
          <w:rFonts w:ascii="Arial" w:hAnsi="Arial"/>
        </w:rPr>
      </w:pPr>
      <w:r>
        <w:rPr>
          <w:rFonts w:ascii="Arial" w:hAnsi="Arial"/>
        </w:rPr>
        <w:t xml:space="preserve">“Yessir. Never know what you might need to be </w:t>
      </w:r>
      <w:proofErr w:type="spellStart"/>
      <w:r>
        <w:rPr>
          <w:rFonts w:ascii="Arial" w:hAnsi="Arial"/>
        </w:rPr>
        <w:t>flushin</w:t>
      </w:r>
      <w:proofErr w:type="spellEnd"/>
      <w:r>
        <w:rPr>
          <w:rFonts w:ascii="Arial" w:hAnsi="Arial"/>
        </w:rPr>
        <w:t xml:space="preserve">’ out of the fuckin’ boat, including </w:t>
      </w:r>
      <w:proofErr w:type="spellStart"/>
      <w:r>
        <w:rPr>
          <w:rFonts w:ascii="Arial" w:hAnsi="Arial"/>
        </w:rPr>
        <w:t>meself</w:t>
      </w:r>
      <w:proofErr w:type="spellEnd"/>
      <w:r>
        <w:rPr>
          <w:rFonts w:ascii="Arial" w:hAnsi="Arial"/>
        </w:rPr>
        <w:t>.”</w:t>
      </w:r>
    </w:p>
    <w:p w14:paraId="366D5202" w14:textId="77777777" w:rsidR="001E2E9B" w:rsidRDefault="00000000">
      <w:pPr>
        <w:pStyle w:val="BodyText"/>
        <w:rPr>
          <w:rFonts w:ascii="Arial" w:hAnsi="Arial"/>
        </w:rPr>
      </w:pPr>
      <w:r>
        <w:rPr>
          <w:rFonts w:ascii="Arial" w:hAnsi="Arial"/>
        </w:rPr>
        <w:t>“And where are the batteries?”</w:t>
      </w:r>
    </w:p>
    <w:p w14:paraId="1AEFD751" w14:textId="4A10C090" w:rsidR="001E2E9B" w:rsidRDefault="00000000">
      <w:pPr>
        <w:pStyle w:val="BodyText"/>
        <w:rPr>
          <w:rFonts w:ascii="Arial" w:hAnsi="Arial"/>
        </w:rPr>
      </w:pPr>
      <w:r>
        <w:rPr>
          <w:rFonts w:ascii="Arial" w:hAnsi="Arial"/>
        </w:rPr>
        <w:t xml:space="preserve">“Eh, batteries, fuel, ballast tanks are all below these deck panels. You </w:t>
      </w:r>
      <w:proofErr w:type="gramStart"/>
      <w:r>
        <w:rPr>
          <w:rFonts w:ascii="Arial" w:hAnsi="Arial"/>
        </w:rPr>
        <w:t>have to</w:t>
      </w:r>
      <w:proofErr w:type="gramEnd"/>
      <w:r>
        <w:rPr>
          <w:rFonts w:ascii="Arial" w:hAnsi="Arial"/>
        </w:rPr>
        <w:t xml:space="preserve"> pull them up to get at them. Since I rarely use the electric motor, the batteries almost always have a full charge on them</w:t>
      </w:r>
      <w:del w:id="1263" w:author="Julia Ringo" w:date="2023-10-05T13:14:00Z">
        <w:r w:rsidDel="000E7660">
          <w:rPr>
            <w:rFonts w:ascii="Arial" w:hAnsi="Arial"/>
          </w:rPr>
          <w:delText xml:space="preserve"> — </w:delText>
        </w:r>
      </w:del>
      <w:ins w:id="1264" w:author="Julia Ringo" w:date="2023-10-05T13:14:00Z">
        <w:r w:rsidR="000E7660">
          <w:rPr>
            <w:rFonts w:ascii="Arial" w:hAnsi="Arial"/>
          </w:rPr>
          <w:t>—</w:t>
        </w:r>
      </w:ins>
      <w:r>
        <w:rPr>
          <w:rFonts w:ascii="Arial" w:hAnsi="Arial"/>
        </w:rPr>
        <w:t>as they do right now</w:t>
      </w:r>
      <w:del w:id="1265" w:author="Julia Ringo" w:date="2023-10-05T13:14:00Z">
        <w:r w:rsidDel="000E7660">
          <w:rPr>
            <w:rFonts w:ascii="Arial" w:hAnsi="Arial"/>
          </w:rPr>
          <w:delText xml:space="preserve"> — </w:delText>
        </w:r>
      </w:del>
      <w:ins w:id="1266" w:author="Julia Ringo" w:date="2023-10-05T13:14:00Z">
        <w:r w:rsidR="000E7660">
          <w:rPr>
            <w:rFonts w:ascii="Arial" w:hAnsi="Arial"/>
          </w:rPr>
          <w:t>—</w:t>
        </w:r>
      </w:ins>
      <w:r>
        <w:rPr>
          <w:rFonts w:ascii="Arial" w:hAnsi="Arial"/>
        </w:rPr>
        <w:t>if that helps somehow. Obviously not enough juice to power your giant fuckin’ washtub over there.”</w:t>
      </w:r>
    </w:p>
    <w:p w14:paraId="7E2407ED" w14:textId="77777777" w:rsidR="001E2E9B" w:rsidRDefault="00000000">
      <w:pPr>
        <w:pStyle w:val="BodyText"/>
        <w:rPr>
          <w:rFonts w:ascii="Arial" w:hAnsi="Arial"/>
        </w:rPr>
      </w:pPr>
      <w:r>
        <w:rPr>
          <w:rFonts w:ascii="Arial" w:hAnsi="Arial"/>
        </w:rPr>
        <w:t>“No, not nearly. How much fuel do you have?”</w:t>
      </w:r>
    </w:p>
    <w:p w14:paraId="47511691" w14:textId="6DE4CE2B" w:rsidR="001E2E9B" w:rsidRDefault="00000000">
      <w:pPr>
        <w:pStyle w:val="BodyText"/>
        <w:rPr>
          <w:rFonts w:ascii="Arial" w:hAnsi="Arial"/>
        </w:rPr>
      </w:pPr>
      <w:r>
        <w:rPr>
          <w:rFonts w:ascii="Arial" w:hAnsi="Arial"/>
        </w:rPr>
        <w:t>“</w:t>
      </w:r>
      <w:proofErr w:type="spellStart"/>
      <w:r>
        <w:rPr>
          <w:rFonts w:ascii="Arial" w:hAnsi="Arial"/>
        </w:rPr>
        <w:t>Wellsir</w:t>
      </w:r>
      <w:proofErr w:type="spellEnd"/>
      <w:r>
        <w:rPr>
          <w:rFonts w:ascii="Arial" w:hAnsi="Arial"/>
        </w:rPr>
        <w:t>, this is how we check that</w:t>
      </w:r>
      <w:del w:id="1267" w:author="Julia Ringo" w:date="2023-10-10T11:08:00Z">
        <w:r w:rsidDel="00B6693A">
          <w:rPr>
            <w:rFonts w:ascii="Arial" w:hAnsi="Arial"/>
          </w:rPr>
          <w:delText>…</w:delText>
        </w:r>
      </w:del>
      <w:ins w:id="1268" w:author="Julia Ringo" w:date="2023-10-10T11:08:00Z">
        <w:r w:rsidR="00B6693A">
          <w:rPr>
            <w:rFonts w:ascii="Arial" w:hAnsi="Arial"/>
          </w:rPr>
          <w:t xml:space="preserve"> . . .</w:t>
        </w:r>
      </w:ins>
      <w:r>
        <w:rPr>
          <w:rFonts w:ascii="Arial" w:hAnsi="Arial"/>
        </w:rPr>
        <w:t>” Shakes slipped his finger through a metal ring atop a pipe that ran up</w:t>
      </w:r>
      <w:del w:id="1269" w:author="Julia Ringo" w:date="2023-10-18T12:55:00Z">
        <w:r w:rsidDel="00EC7451">
          <w:rPr>
            <w:rFonts w:ascii="Arial" w:hAnsi="Arial"/>
          </w:rPr>
          <w:delText>ward</w:delText>
        </w:r>
      </w:del>
      <w:r>
        <w:rPr>
          <w:rFonts w:ascii="Arial" w:hAnsi="Arial"/>
        </w:rPr>
        <w:t xml:space="preserve"> from the deck along the curve of the wall. He pulled a long wavering piece of thin steel from the pipe and wiped it on a foul rag that hung on a hook on the wall. He replaced the dipstick and then quickly pulled it back out again and held it up for Hemi to see the graduation along </w:t>
      </w:r>
      <w:del w:id="1270" w:author="Julia Ringo" w:date="2023-10-18T12:55:00Z">
        <w:r w:rsidDel="00EC7451">
          <w:rPr>
            <w:rFonts w:ascii="Arial" w:hAnsi="Arial"/>
          </w:rPr>
          <w:delText>the dipstick</w:delText>
        </w:r>
      </w:del>
      <w:ins w:id="1271" w:author="Julia Ringo" w:date="2023-10-18T12:55:00Z">
        <w:r w:rsidR="00EC7451">
          <w:rPr>
            <w:rFonts w:ascii="Arial" w:hAnsi="Arial"/>
          </w:rPr>
          <w:t>its length</w:t>
        </w:r>
      </w:ins>
      <w:r>
        <w:rPr>
          <w:rFonts w:ascii="Arial" w:hAnsi="Arial"/>
        </w:rPr>
        <w:t>.</w:t>
      </w:r>
    </w:p>
    <w:p w14:paraId="0CDBA21A" w14:textId="24D5C276" w:rsidR="001E2E9B" w:rsidRDefault="00000000">
      <w:pPr>
        <w:pStyle w:val="BodyText"/>
        <w:rPr>
          <w:rFonts w:ascii="Arial" w:hAnsi="Arial"/>
        </w:rPr>
      </w:pPr>
      <w:r>
        <w:rPr>
          <w:rFonts w:ascii="Arial" w:hAnsi="Arial"/>
        </w:rPr>
        <w:t>Hemi winced as he caught an acrid whiff of petrochemicals</w:t>
      </w:r>
      <w:del w:id="1272" w:author="Julia Ringo" w:date="2023-10-18T12:55:00Z">
        <w:r w:rsidDel="00EC7451">
          <w:rPr>
            <w:rFonts w:ascii="Arial" w:hAnsi="Arial"/>
          </w:rPr>
          <w:delText xml:space="preserve"> off the dipstick</w:delText>
        </w:r>
      </w:del>
      <w:r>
        <w:rPr>
          <w:rFonts w:ascii="Arial" w:hAnsi="Arial"/>
        </w:rPr>
        <w:t>. “You buy decent quality fuel oil</w:t>
      </w:r>
      <w:ins w:id="1273" w:author="Julia Ringo" w:date="2023-10-18T12:55:00Z">
        <w:r w:rsidR="00EC7451">
          <w:rPr>
            <w:rFonts w:ascii="Arial" w:hAnsi="Arial"/>
          </w:rPr>
          <w:t>,</w:t>
        </w:r>
      </w:ins>
      <w:r>
        <w:rPr>
          <w:rFonts w:ascii="Arial" w:hAnsi="Arial"/>
        </w:rPr>
        <w:t xml:space="preserve"> Captain Shakes?”</w:t>
      </w:r>
    </w:p>
    <w:p w14:paraId="60E688B9" w14:textId="22113AB6" w:rsidR="001E2E9B" w:rsidRDefault="00000000">
      <w:pPr>
        <w:pStyle w:val="BodyText"/>
        <w:rPr>
          <w:rFonts w:ascii="Arial" w:hAnsi="Arial"/>
        </w:rPr>
      </w:pPr>
      <w:r>
        <w:rPr>
          <w:rFonts w:ascii="Arial" w:hAnsi="Arial"/>
        </w:rPr>
        <w:t>“Ah well fuck, you know</w:t>
      </w:r>
      <w:ins w:id="1274" w:author="Julia Ringo" w:date="2023-10-18T12:55:00Z">
        <w:r w:rsidR="00EC7451">
          <w:rPr>
            <w:rFonts w:ascii="Arial" w:hAnsi="Arial"/>
          </w:rPr>
          <w:t>,</w:t>
        </w:r>
      </w:ins>
      <w:del w:id="1275" w:author="Julia Ringo" w:date="2023-10-18T12:55:00Z">
        <w:r w:rsidDel="00EC7451">
          <w:rPr>
            <w:rFonts w:ascii="Arial" w:hAnsi="Arial"/>
          </w:rPr>
          <w:delText>:</w:delText>
        </w:r>
      </w:del>
      <w:r>
        <w:rPr>
          <w:rFonts w:ascii="Arial" w:hAnsi="Arial"/>
        </w:rPr>
        <w:t xml:space="preserve"> I buy whatever I can get at the trading posts. I’m sure they’re sometimes selling me chunky bunker with the used oil from the cafeteria deep fryer dumped on top. But </w:t>
      </w:r>
      <w:proofErr w:type="spellStart"/>
      <w:r>
        <w:rPr>
          <w:rFonts w:ascii="Arial" w:hAnsi="Arial"/>
        </w:rPr>
        <w:t>ain’t</w:t>
      </w:r>
      <w:proofErr w:type="spellEnd"/>
      <w:r>
        <w:rPr>
          <w:rFonts w:ascii="Arial" w:hAnsi="Arial"/>
        </w:rPr>
        <w:t xml:space="preserve"> that what the fuckin’ fuel filter is for?” Shakes kicked at a rust-flaked cylinder mounted on a pipe </w:t>
      </w:r>
      <w:ins w:id="1276" w:author="Julia Ringo" w:date="2023-10-18T12:55:00Z">
        <w:r w:rsidR="00EC7451">
          <w:rPr>
            <w:rFonts w:ascii="Arial" w:hAnsi="Arial"/>
          </w:rPr>
          <w:t xml:space="preserve">that </w:t>
        </w:r>
      </w:ins>
      <w:del w:id="1277" w:author="Julia Ringo" w:date="2023-10-18T12:56:00Z">
        <w:r w:rsidDel="00EC7451">
          <w:rPr>
            <w:rFonts w:ascii="Arial" w:hAnsi="Arial"/>
          </w:rPr>
          <w:delText xml:space="preserve">running </w:delText>
        </w:r>
      </w:del>
      <w:ins w:id="1278" w:author="Julia Ringo" w:date="2023-10-18T12:56:00Z">
        <w:r w:rsidR="00EC7451">
          <w:rPr>
            <w:rFonts w:ascii="Arial" w:hAnsi="Arial"/>
          </w:rPr>
          <w:t xml:space="preserve">ran </w:t>
        </w:r>
      </w:ins>
      <w:r>
        <w:rPr>
          <w:rFonts w:ascii="Arial" w:hAnsi="Arial"/>
        </w:rPr>
        <w:t>back toward</w:t>
      </w:r>
      <w:del w:id="1279" w:author="Julia Ringo" w:date="2023-10-18T12:56:00Z">
        <w:r w:rsidDel="00EC7451">
          <w:rPr>
            <w:rFonts w:ascii="Arial" w:hAnsi="Arial"/>
          </w:rPr>
          <w:delText>s</w:delText>
        </w:r>
      </w:del>
      <w:r>
        <w:rPr>
          <w:rFonts w:ascii="Arial" w:hAnsi="Arial"/>
        </w:rPr>
        <w:t xml:space="preserve"> the engine. “I consider it good quality fuel if I don’t </w:t>
      </w:r>
      <w:proofErr w:type="spellStart"/>
      <w:r>
        <w:rPr>
          <w:rFonts w:ascii="Arial" w:hAnsi="Arial"/>
        </w:rPr>
        <w:t>hafta</w:t>
      </w:r>
      <w:proofErr w:type="spellEnd"/>
      <w:r>
        <w:rPr>
          <w:rFonts w:ascii="Arial" w:hAnsi="Arial"/>
        </w:rPr>
        <w:t xml:space="preserve"> siphon water out of the bottom of the tank after a top-up.”</w:t>
      </w:r>
    </w:p>
    <w:p w14:paraId="071813C7" w14:textId="77777777" w:rsidR="001E2E9B" w:rsidRDefault="00000000">
      <w:pPr>
        <w:pStyle w:val="BodyText"/>
        <w:rPr>
          <w:rFonts w:ascii="Arial" w:hAnsi="Arial"/>
        </w:rPr>
      </w:pPr>
      <w:r>
        <w:rPr>
          <w:rFonts w:ascii="Arial" w:hAnsi="Arial"/>
        </w:rPr>
        <w:t>“Indeed. And how long will that amount of fuel oil you have there last you?” Hemi asked, pointing the eraser side of his pencil at the dripping dipstick Shakes was still holding between them.</w:t>
      </w:r>
    </w:p>
    <w:p w14:paraId="41BB625B" w14:textId="503B53D4" w:rsidR="001E2E9B" w:rsidRDefault="00000000">
      <w:pPr>
        <w:pStyle w:val="BodyText"/>
        <w:rPr>
          <w:rFonts w:ascii="Arial" w:hAnsi="Arial"/>
        </w:rPr>
      </w:pPr>
      <w:r>
        <w:rPr>
          <w:rFonts w:ascii="Arial" w:hAnsi="Arial"/>
        </w:rPr>
        <w:lastRenderedPageBreak/>
        <w:t>“Maybe twelve hours</w:t>
      </w:r>
      <w:ins w:id="1280" w:author="Julia Ringo" w:date="2023-10-18T12:56:00Z">
        <w:r w:rsidR="00EC7451">
          <w:rPr>
            <w:rFonts w:ascii="Arial" w:hAnsi="Arial"/>
          </w:rPr>
          <w:t>’</w:t>
        </w:r>
      </w:ins>
      <w:r>
        <w:rPr>
          <w:rFonts w:ascii="Arial" w:hAnsi="Arial"/>
        </w:rPr>
        <w:t xml:space="preserve"> worth left. Enough to get me where I’m fuckin’ going.”</w:t>
      </w:r>
    </w:p>
    <w:p w14:paraId="4CB90537" w14:textId="77777777" w:rsidR="001E2E9B" w:rsidRDefault="00000000">
      <w:pPr>
        <w:pStyle w:val="BodyText"/>
        <w:rPr>
          <w:rFonts w:ascii="Arial" w:hAnsi="Arial"/>
        </w:rPr>
      </w:pPr>
      <w:r>
        <w:rPr>
          <w:rFonts w:ascii="Arial" w:hAnsi="Arial"/>
        </w:rPr>
        <w:t>“Where are you going?”</w:t>
      </w:r>
    </w:p>
    <w:p w14:paraId="7109E5BF" w14:textId="77777777" w:rsidR="001E2E9B" w:rsidRDefault="00000000">
      <w:pPr>
        <w:pStyle w:val="BodyText"/>
        <w:rPr>
          <w:rFonts w:ascii="Arial" w:hAnsi="Arial"/>
        </w:rPr>
      </w:pPr>
      <w:r>
        <w:rPr>
          <w:rFonts w:ascii="Arial" w:hAnsi="Arial"/>
        </w:rPr>
        <w:t xml:space="preserve">“I think I’m </w:t>
      </w:r>
      <w:proofErr w:type="spellStart"/>
      <w:r>
        <w:rPr>
          <w:rFonts w:ascii="Arial" w:hAnsi="Arial"/>
        </w:rPr>
        <w:t>gonna</w:t>
      </w:r>
      <w:proofErr w:type="spellEnd"/>
      <w:r>
        <w:rPr>
          <w:rFonts w:ascii="Arial" w:hAnsi="Arial"/>
        </w:rPr>
        <w:t xml:space="preserve"> keep that bit a’ information to myself for the moment.” Shakes set the dipstick back in its pipe.</w:t>
      </w:r>
    </w:p>
    <w:p w14:paraId="23BFB744" w14:textId="76A64BAF" w:rsidR="001E2E9B" w:rsidRDefault="00000000">
      <w:pPr>
        <w:pStyle w:val="BodyText"/>
        <w:rPr>
          <w:rFonts w:ascii="Arial" w:hAnsi="Arial"/>
        </w:rPr>
      </w:pPr>
      <w:r>
        <w:rPr>
          <w:rFonts w:ascii="Arial" w:hAnsi="Arial"/>
        </w:rPr>
        <w:t>Hemi made a sound in his throat while he scribbled some calculations. He pointed to a gauge in front of the control yoke</w:t>
      </w:r>
      <w:ins w:id="1281" w:author="Julia Ringo" w:date="2023-10-18T12:56:00Z">
        <w:r w:rsidR="00EC7451">
          <w:rPr>
            <w:rFonts w:ascii="Arial" w:hAnsi="Arial"/>
          </w:rPr>
          <w:t>.</w:t>
        </w:r>
      </w:ins>
      <w:del w:id="1282" w:author="Julia Ringo" w:date="2023-10-18T12:56:00Z">
        <w:r w:rsidDel="00EC7451">
          <w:rPr>
            <w:rFonts w:ascii="Arial" w:hAnsi="Arial"/>
          </w:rPr>
          <w:delText>,</w:delText>
        </w:r>
      </w:del>
      <w:r>
        <w:rPr>
          <w:rFonts w:ascii="Arial" w:hAnsi="Arial"/>
        </w:rPr>
        <w:t xml:space="preserve"> “</w:t>
      </w:r>
      <w:del w:id="1283" w:author="Julia Ringo" w:date="2023-10-18T12:56:00Z">
        <w:r w:rsidDel="00EC7451">
          <w:rPr>
            <w:rFonts w:ascii="Arial" w:hAnsi="Arial"/>
          </w:rPr>
          <w:delText>i</w:delText>
        </w:r>
      </w:del>
      <w:ins w:id="1284" w:author="Julia Ringo" w:date="2023-10-18T12:56:00Z">
        <w:r w:rsidR="00EC7451">
          <w:rPr>
            <w:rFonts w:ascii="Arial" w:hAnsi="Arial"/>
          </w:rPr>
          <w:t>I</w:t>
        </w:r>
      </w:ins>
      <w:r>
        <w:rPr>
          <w:rFonts w:ascii="Arial" w:hAnsi="Arial"/>
        </w:rPr>
        <w:t>s that the battery charge?”</w:t>
      </w:r>
    </w:p>
    <w:p w14:paraId="0CE66E51" w14:textId="0E814BD5" w:rsidR="001E2E9B" w:rsidRDefault="00000000">
      <w:pPr>
        <w:pStyle w:val="BodyText"/>
        <w:rPr>
          <w:rFonts w:ascii="Arial" w:hAnsi="Arial"/>
        </w:rPr>
      </w:pPr>
      <w:r>
        <w:rPr>
          <w:rFonts w:ascii="Arial" w:hAnsi="Arial"/>
        </w:rPr>
        <w:t>“Such as it is. That’s salvaged from tractor parts</w:t>
      </w:r>
      <w:ins w:id="1285" w:author="Julia Ringo" w:date="2023-10-18T12:56:00Z">
        <w:r w:rsidR="00EC7451">
          <w:rPr>
            <w:rFonts w:ascii="Arial" w:hAnsi="Arial"/>
          </w:rPr>
          <w:t>,</w:t>
        </w:r>
      </w:ins>
      <w:r>
        <w:rPr>
          <w:rFonts w:ascii="Arial" w:hAnsi="Arial"/>
        </w:rPr>
        <w:t xml:space="preserve"> too. It shows me roughly how much charge is left on the battery, but mostly it’s just got a fuckin’ little red light that comes on when the batteries are about to kick off. If </w:t>
      </w:r>
      <w:proofErr w:type="spellStart"/>
      <w:r>
        <w:rPr>
          <w:rFonts w:ascii="Arial" w:hAnsi="Arial"/>
        </w:rPr>
        <w:t>ya</w:t>
      </w:r>
      <w:proofErr w:type="spellEnd"/>
      <w:r>
        <w:rPr>
          <w:rFonts w:ascii="Arial" w:hAnsi="Arial"/>
        </w:rPr>
        <w:t xml:space="preserve"> want any fuckin’ precision, you </w:t>
      </w:r>
      <w:proofErr w:type="spellStart"/>
      <w:r>
        <w:rPr>
          <w:rFonts w:ascii="Arial" w:hAnsi="Arial"/>
        </w:rPr>
        <w:t>gotta</w:t>
      </w:r>
      <w:proofErr w:type="spellEnd"/>
      <w:r>
        <w:rPr>
          <w:rFonts w:ascii="Arial" w:hAnsi="Arial"/>
        </w:rPr>
        <w:t xml:space="preserve"> get down under those deck panels with the meter and take readings off each of the battery banks.” Shakes kicked a small steel door that opened to a recessed cabinet in the wall. He pulled from the space a short pry bar and a small metal box with a dial gauge and a pair of electrical leads dangling from it. “Check this shit out.” He levered the teeth of the prybar under the steel deck panel. Hemi stood on the other </w:t>
      </w:r>
      <w:proofErr w:type="gramStart"/>
      <w:r>
        <w:rPr>
          <w:rFonts w:ascii="Arial" w:hAnsi="Arial"/>
        </w:rPr>
        <w:t>side</w:t>
      </w:r>
      <w:proofErr w:type="gramEnd"/>
      <w:r>
        <w:rPr>
          <w:rFonts w:ascii="Arial" w:hAnsi="Arial"/>
        </w:rPr>
        <w:t xml:space="preserve"> and they lifted the panel together and propped it up.</w:t>
      </w:r>
    </w:p>
    <w:p w14:paraId="7F22DF41" w14:textId="77777777" w:rsidR="001E2E9B" w:rsidRDefault="00000000">
      <w:pPr>
        <w:pStyle w:val="BodyText"/>
        <w:rPr>
          <w:rFonts w:ascii="Arial" w:hAnsi="Arial"/>
        </w:rPr>
      </w:pPr>
      <w:r>
        <w:rPr>
          <w:rFonts w:ascii="Arial" w:hAnsi="Arial"/>
        </w:rPr>
        <w:t xml:space="preserve">Below were rows and rows of what Hemi </w:t>
      </w:r>
      <w:proofErr w:type="gramStart"/>
      <w:r>
        <w:rPr>
          <w:rFonts w:ascii="Arial" w:hAnsi="Arial"/>
        </w:rPr>
        <w:t>was</w:t>
      </w:r>
      <w:proofErr w:type="gramEnd"/>
      <w:r>
        <w:rPr>
          <w:rFonts w:ascii="Arial" w:hAnsi="Arial"/>
        </w:rPr>
        <w:t xml:space="preserve"> almost certain were lead-acid truck or tractor batteries. A rat’s nest of greasy black cables ran back and forth between them.</w:t>
      </w:r>
    </w:p>
    <w:p w14:paraId="77DBCBE7" w14:textId="77777777" w:rsidR="001E2E9B" w:rsidRDefault="00000000">
      <w:pPr>
        <w:pStyle w:val="BodyText"/>
        <w:rPr>
          <w:rFonts w:ascii="Arial" w:hAnsi="Arial"/>
        </w:rPr>
      </w:pPr>
      <w:r>
        <w:rPr>
          <w:rFonts w:ascii="Arial" w:hAnsi="Arial"/>
        </w:rPr>
        <w:t>Hemi scratched his beard. “Well! Let me see that meter.” He lowered himself to his knees and reached out over the battery banks with the leads from the meter. He began touching the probes to various terminals on the batteries and writing down the results he read off the meter in his little notebook. “This is going to take a while.”</w:t>
      </w:r>
    </w:p>
    <w:p w14:paraId="462A5088" w14:textId="2D0A3C28" w:rsidR="001E2E9B" w:rsidRDefault="00000000">
      <w:pPr>
        <w:pStyle w:val="BodyText"/>
        <w:rPr>
          <w:rFonts w:ascii="Arial" w:hAnsi="Arial"/>
        </w:rPr>
      </w:pPr>
      <w:r>
        <w:rPr>
          <w:rFonts w:ascii="Arial" w:hAnsi="Arial"/>
        </w:rPr>
        <w:t>“Always fuckin’ does.” Shakes took a comb from his pocket and dipped it in a bucket half-filled with oil that dripped from the diesel engine. He ran the comb through his hair, then teased it back up to a spiky randomness with the tips of his fingers. He wiped his fingers on his shirt. “So</w:t>
      </w:r>
      <w:del w:id="1286" w:author="Julia Ringo" w:date="2023-10-10T11:08:00Z">
        <w:r w:rsidDel="00B6693A">
          <w:rPr>
            <w:rFonts w:ascii="Arial" w:hAnsi="Arial"/>
          </w:rPr>
          <w:delText>…</w:delText>
        </w:r>
      </w:del>
      <w:ins w:id="1287" w:author="Julia Ringo" w:date="2023-10-10T11:08:00Z">
        <w:r w:rsidR="00B6693A">
          <w:rPr>
            <w:rFonts w:ascii="Arial" w:hAnsi="Arial"/>
          </w:rPr>
          <w:t xml:space="preserve"> . . . </w:t>
        </w:r>
      </w:ins>
      <w:del w:id="1288" w:author="Julia Ringo" w:date="2023-10-18T12:58:00Z">
        <w:r w:rsidDel="000D35DC">
          <w:rPr>
            <w:rFonts w:ascii="Arial" w:hAnsi="Arial"/>
          </w:rPr>
          <w:delText xml:space="preserve"> </w:delText>
        </w:r>
      </w:del>
      <w:r>
        <w:rPr>
          <w:rFonts w:ascii="Arial" w:hAnsi="Arial"/>
        </w:rPr>
        <w:t xml:space="preserve">where were </w:t>
      </w:r>
      <w:r>
        <w:rPr>
          <w:rFonts w:ascii="Arial" w:hAnsi="Arial"/>
          <w:i/>
          <w:iCs/>
        </w:rPr>
        <w:t>you</w:t>
      </w:r>
      <w:r>
        <w:rPr>
          <w:rFonts w:ascii="Arial" w:hAnsi="Arial"/>
        </w:rPr>
        <w:t xml:space="preserve"> guys headed, before the whole fuckin’ dead-ship thing?”</w:t>
      </w:r>
    </w:p>
    <w:p w14:paraId="606055BC" w14:textId="02C9334D" w:rsidR="001E2E9B" w:rsidRDefault="00000000">
      <w:pPr>
        <w:pStyle w:val="BodyText"/>
        <w:rPr>
          <w:rFonts w:ascii="Arial" w:hAnsi="Arial"/>
        </w:rPr>
      </w:pPr>
      <w:r>
        <w:rPr>
          <w:rFonts w:ascii="Arial" w:hAnsi="Arial"/>
        </w:rPr>
        <w:t xml:space="preserve">Hemi did not look up from his work. “Captain Percy has been playing that </w:t>
      </w:r>
      <w:proofErr w:type="gramStart"/>
      <w:r>
        <w:rPr>
          <w:rFonts w:ascii="Arial" w:hAnsi="Arial"/>
        </w:rPr>
        <w:t>particular piece</w:t>
      </w:r>
      <w:proofErr w:type="gramEnd"/>
      <w:r>
        <w:rPr>
          <w:rFonts w:ascii="Arial" w:hAnsi="Arial"/>
        </w:rPr>
        <w:t xml:space="preserve"> of information close to her chest since we left the last port. I believe she has a line on our next job, but she has not yet shared details with me,” </w:t>
      </w:r>
      <w:del w:id="1289" w:author="Julia Ringo" w:date="2023-10-18T12:59:00Z">
        <w:r w:rsidDel="000D35DC">
          <w:rPr>
            <w:rFonts w:ascii="Arial" w:hAnsi="Arial"/>
          </w:rPr>
          <w:delText xml:space="preserve">Hemi </w:delText>
        </w:r>
      </w:del>
      <w:ins w:id="1290" w:author="Julia Ringo" w:date="2023-10-18T12:59:00Z">
        <w:r w:rsidR="000D35DC">
          <w:rPr>
            <w:rFonts w:ascii="Arial" w:hAnsi="Arial"/>
          </w:rPr>
          <w:t>he</w:t>
        </w:r>
        <w:r w:rsidR="000D35DC">
          <w:rPr>
            <w:rFonts w:ascii="Arial" w:hAnsi="Arial"/>
          </w:rPr>
          <w:t xml:space="preserve"> </w:t>
        </w:r>
      </w:ins>
      <w:r>
        <w:rPr>
          <w:rFonts w:ascii="Arial" w:hAnsi="Arial"/>
        </w:rPr>
        <w:t xml:space="preserve">said somewhat tentatively. He continued silently checking the status of the batteries while </w:t>
      </w:r>
      <w:proofErr w:type="gramStart"/>
      <w:r>
        <w:rPr>
          <w:rFonts w:ascii="Arial" w:hAnsi="Arial"/>
        </w:rPr>
        <w:t>Shakes</w:t>
      </w:r>
      <w:proofErr w:type="gramEnd"/>
      <w:r>
        <w:rPr>
          <w:rFonts w:ascii="Arial" w:hAnsi="Arial"/>
        </w:rPr>
        <w:t xml:space="preserve"> pulled a pack of cigarettes from his vest and lit one to chase down the flavor of the leaves he had been chomping on.</w:t>
      </w:r>
    </w:p>
    <w:p w14:paraId="6AC5EF73" w14:textId="77777777" w:rsidR="001E2E9B" w:rsidRDefault="00000000">
      <w:pPr>
        <w:pStyle w:val="BodyText"/>
        <w:rPr>
          <w:rFonts w:ascii="Arial" w:hAnsi="Arial"/>
        </w:rPr>
      </w:pPr>
      <w:r>
        <w:rPr>
          <w:rFonts w:ascii="Arial" w:hAnsi="Arial"/>
        </w:rPr>
        <w:t>After Shakes had filled up the small space with a haze of tobacco smoke, Hemi sat up straight and stashed his notebook and pencil back in his pocket. “I think I have enough information for the time being. That food Gregory was working on is probably ready. Shall we go see if we can find something hot to eat?”</w:t>
      </w:r>
    </w:p>
    <w:p w14:paraId="46800D08" w14:textId="77777777" w:rsidR="001E2E9B" w:rsidRDefault="00000000">
      <w:pPr>
        <w:pStyle w:val="BodyText"/>
        <w:rPr>
          <w:rFonts w:ascii="Arial" w:hAnsi="Arial"/>
        </w:rPr>
      </w:pPr>
      <w:r>
        <w:rPr>
          <w:rFonts w:ascii="Arial" w:hAnsi="Arial"/>
        </w:rPr>
        <w:t xml:space="preserve">“Shit </w:t>
      </w:r>
      <w:proofErr w:type="spellStart"/>
      <w:r>
        <w:rPr>
          <w:rFonts w:ascii="Arial" w:hAnsi="Arial"/>
        </w:rPr>
        <w:t>ya</w:t>
      </w:r>
      <w:proofErr w:type="spellEnd"/>
      <w:r>
        <w:rPr>
          <w:rFonts w:ascii="Arial" w:hAnsi="Arial"/>
        </w:rPr>
        <w:t>. My gut is a gaping hole. Help me get this panel back in place.” Shakes tossed the remaining bit of burning cigarette in the direction of the ashtray, and Hemi helped him replace the panel.</w:t>
      </w:r>
    </w:p>
    <w:p w14:paraId="3980C84B" w14:textId="77777777" w:rsidR="001E2E9B" w:rsidRDefault="00000000">
      <w:pPr>
        <w:pStyle w:val="BodyText"/>
        <w:rPr>
          <w:rFonts w:ascii="Arial" w:hAnsi="Arial"/>
        </w:rPr>
      </w:pPr>
      <w:r>
        <w:rPr>
          <w:rFonts w:ascii="Arial" w:hAnsi="Arial"/>
        </w:rPr>
        <w:lastRenderedPageBreak/>
        <w:t> </w:t>
      </w:r>
    </w:p>
    <w:p w14:paraId="1C90BDAA" w14:textId="3541AAE1" w:rsidR="001E2E9B" w:rsidRDefault="00000000">
      <w:pPr>
        <w:pStyle w:val="BodyText"/>
        <w:rPr>
          <w:rFonts w:ascii="Arial" w:hAnsi="Arial"/>
        </w:rPr>
      </w:pPr>
      <w:r>
        <w:rPr>
          <w:rFonts w:ascii="Arial" w:hAnsi="Arial"/>
        </w:rPr>
        <w:t xml:space="preserve">Shakes and Hemi came into the galley of the </w:t>
      </w:r>
      <w:r>
        <w:rPr>
          <w:rFonts w:ascii="Arial" w:hAnsi="Arial"/>
          <w:i/>
          <w:iCs/>
        </w:rPr>
        <w:t>Prospect</w:t>
      </w:r>
      <w:ins w:id="1291" w:author="Julia Ringo" w:date="2023-10-18T12:59:00Z">
        <w:r w:rsidR="000D35DC">
          <w:rPr>
            <w:rFonts w:ascii="Arial" w:hAnsi="Arial"/>
          </w:rPr>
          <w:t>, where</w:t>
        </w:r>
      </w:ins>
      <w:r>
        <w:rPr>
          <w:rFonts w:ascii="Arial" w:hAnsi="Arial"/>
        </w:rPr>
        <w:t xml:space="preserve"> </w:t>
      </w:r>
      <w:del w:id="1292" w:author="Julia Ringo" w:date="2023-10-18T12:59:00Z">
        <w:r w:rsidDel="000D35DC">
          <w:rPr>
            <w:rFonts w:ascii="Arial" w:hAnsi="Arial"/>
          </w:rPr>
          <w:delText xml:space="preserve">with </w:delText>
        </w:r>
      </w:del>
      <w:r>
        <w:rPr>
          <w:rFonts w:ascii="Arial" w:hAnsi="Arial"/>
        </w:rPr>
        <w:t xml:space="preserve">Captain Percy and Bastian </w:t>
      </w:r>
      <w:ins w:id="1293" w:author="Julia Ringo" w:date="2023-10-18T12:59:00Z">
        <w:r w:rsidR="000D35DC">
          <w:rPr>
            <w:rFonts w:ascii="Arial" w:hAnsi="Arial"/>
          </w:rPr>
          <w:t xml:space="preserve">were </w:t>
        </w:r>
      </w:ins>
      <w:r>
        <w:rPr>
          <w:rFonts w:ascii="Arial" w:hAnsi="Arial"/>
        </w:rPr>
        <w:t xml:space="preserve">already crammed into the tight seating around the table. Gregory was </w:t>
      </w:r>
      <w:ins w:id="1294" w:author="Julia Ringo" w:date="2023-10-18T12:59:00Z">
        <w:r w:rsidR="000D35DC">
          <w:rPr>
            <w:rFonts w:ascii="Arial" w:hAnsi="Arial"/>
          </w:rPr>
          <w:t xml:space="preserve">at the stove, </w:t>
        </w:r>
      </w:ins>
      <w:r>
        <w:rPr>
          <w:rFonts w:ascii="Arial" w:hAnsi="Arial"/>
        </w:rPr>
        <w:t xml:space="preserve">working a giant cast iron pan </w:t>
      </w:r>
      <w:del w:id="1295" w:author="Julia Ringo" w:date="2023-10-18T12:59:00Z">
        <w:r w:rsidDel="000D35DC">
          <w:rPr>
            <w:rFonts w:ascii="Arial" w:hAnsi="Arial"/>
          </w:rPr>
          <w:delText xml:space="preserve">at the stove </w:delText>
        </w:r>
      </w:del>
      <w:r>
        <w:rPr>
          <w:rFonts w:ascii="Arial" w:hAnsi="Arial"/>
        </w:rPr>
        <w:t xml:space="preserve">so heavy with frying rice that the wiry muscles of </w:t>
      </w:r>
      <w:del w:id="1296" w:author="Julia Ringo" w:date="2023-10-18T13:00:00Z">
        <w:r w:rsidDel="000D35DC">
          <w:rPr>
            <w:rFonts w:ascii="Arial" w:hAnsi="Arial"/>
          </w:rPr>
          <w:delText xml:space="preserve">the </w:delText>
        </w:r>
      </w:del>
      <w:ins w:id="1297" w:author="Julia Ringo" w:date="2023-10-18T13:00:00Z">
        <w:r w:rsidR="000D35DC">
          <w:rPr>
            <w:rFonts w:ascii="Arial" w:hAnsi="Arial"/>
          </w:rPr>
          <w:t>his</w:t>
        </w:r>
        <w:r w:rsidR="000D35DC">
          <w:rPr>
            <w:rFonts w:ascii="Arial" w:hAnsi="Arial"/>
          </w:rPr>
          <w:t xml:space="preserve"> </w:t>
        </w:r>
      </w:ins>
      <w:r>
        <w:rPr>
          <w:rFonts w:ascii="Arial" w:hAnsi="Arial"/>
        </w:rPr>
        <w:t xml:space="preserve">arm </w:t>
      </w:r>
      <w:del w:id="1298" w:author="Julia Ringo" w:date="2023-10-18T13:00:00Z">
        <w:r w:rsidDel="000D35DC">
          <w:rPr>
            <w:rFonts w:ascii="Arial" w:hAnsi="Arial"/>
          </w:rPr>
          <w:delText xml:space="preserve">controlling the pan </w:delText>
        </w:r>
      </w:del>
      <w:r>
        <w:rPr>
          <w:rFonts w:ascii="Arial" w:hAnsi="Arial"/>
        </w:rPr>
        <w:t>bulged with the effort of shaking it.</w:t>
      </w:r>
    </w:p>
    <w:p w14:paraId="77C8E31E" w14:textId="77777777" w:rsidR="001E2E9B" w:rsidRDefault="00000000">
      <w:pPr>
        <w:pStyle w:val="BodyText"/>
        <w:rPr>
          <w:rFonts w:ascii="Arial" w:hAnsi="Arial"/>
        </w:rPr>
      </w:pPr>
      <w:r>
        <w:rPr>
          <w:rFonts w:ascii="Arial" w:hAnsi="Arial"/>
        </w:rPr>
        <w:t>Gregory looked up when Hemi and Shakes came in. Hemi introduced Shakes.</w:t>
      </w:r>
    </w:p>
    <w:p w14:paraId="70BDF739" w14:textId="13DBD0CD" w:rsidR="001E2E9B" w:rsidRDefault="00000000">
      <w:pPr>
        <w:pStyle w:val="BodyText"/>
        <w:rPr>
          <w:rFonts w:ascii="Arial" w:hAnsi="Arial"/>
        </w:rPr>
      </w:pPr>
      <w:r>
        <w:rPr>
          <w:rFonts w:ascii="Arial" w:hAnsi="Arial"/>
        </w:rPr>
        <w:t>“Fuck yeah,” said Shakes</w:t>
      </w:r>
      <w:ins w:id="1299" w:author="Julia Ringo" w:date="2023-10-18T13:04:00Z">
        <w:r w:rsidR="000D35DC">
          <w:rPr>
            <w:rFonts w:ascii="Arial" w:hAnsi="Arial"/>
          </w:rPr>
          <w:t>,</w:t>
        </w:r>
      </w:ins>
      <w:r>
        <w:rPr>
          <w:rFonts w:ascii="Arial" w:hAnsi="Arial"/>
        </w:rPr>
        <w:t xml:space="preserve"> eyeing the pile of frying rice</w:t>
      </w:r>
      <w:ins w:id="1300" w:author="Julia Ringo" w:date="2023-10-18T13:04:00Z">
        <w:r w:rsidR="000D35DC">
          <w:rPr>
            <w:rFonts w:ascii="Arial" w:hAnsi="Arial"/>
          </w:rPr>
          <w:t>.</w:t>
        </w:r>
      </w:ins>
      <w:del w:id="1301" w:author="Julia Ringo" w:date="2023-10-18T13:04:00Z">
        <w:r w:rsidDel="000D35DC">
          <w:rPr>
            <w:rFonts w:ascii="Arial" w:hAnsi="Arial"/>
          </w:rPr>
          <w:delText>,</w:delText>
        </w:r>
      </w:del>
      <w:r>
        <w:rPr>
          <w:rFonts w:ascii="Arial" w:hAnsi="Arial"/>
        </w:rPr>
        <w:t xml:space="preserve"> “I </w:t>
      </w:r>
      <w:proofErr w:type="spellStart"/>
      <w:r>
        <w:rPr>
          <w:rFonts w:ascii="Arial" w:hAnsi="Arial"/>
        </w:rPr>
        <w:t>ain’t</w:t>
      </w:r>
      <w:proofErr w:type="spellEnd"/>
      <w:r>
        <w:rPr>
          <w:rFonts w:ascii="Arial" w:hAnsi="Arial"/>
        </w:rPr>
        <w:t xml:space="preserve"> eaten nothing but cold canned pasta for more than a week.”</w:t>
      </w:r>
    </w:p>
    <w:p w14:paraId="42C23354" w14:textId="60D5714B" w:rsidR="001E2E9B" w:rsidRDefault="00000000">
      <w:pPr>
        <w:pStyle w:val="BodyText"/>
        <w:rPr>
          <w:rFonts w:ascii="Arial" w:hAnsi="Arial"/>
        </w:rPr>
      </w:pPr>
      <w:r>
        <w:rPr>
          <w:rFonts w:ascii="Arial" w:hAnsi="Arial"/>
        </w:rPr>
        <w:t>“None of your canned garbage food here, Captain Shakes,” said Gregory, grinding the pan back and forth across the range in a way that set small sparks flying. “</w:t>
      </w:r>
      <w:proofErr w:type="spellStart"/>
      <w:proofErr w:type="gramStart"/>
      <w:r>
        <w:rPr>
          <w:rFonts w:ascii="Arial" w:hAnsi="Arial"/>
        </w:rPr>
        <w:t>Gotta</w:t>
      </w:r>
      <w:proofErr w:type="spellEnd"/>
      <w:proofErr w:type="gramEnd"/>
      <w:r>
        <w:rPr>
          <w:rFonts w:ascii="Arial" w:hAnsi="Arial"/>
        </w:rPr>
        <w:t xml:space="preserve"> keep it moving or it’ll burn to the bottom. This is real submariner’s food. Everything good that can’t go bad: rice, eggs, cabbage</w:t>
      </w:r>
      <w:del w:id="1302" w:author="Julia Ringo" w:date="2023-10-10T11:08:00Z">
        <w:r w:rsidDel="00B6693A">
          <w:rPr>
            <w:rFonts w:ascii="Arial" w:hAnsi="Arial"/>
          </w:rPr>
          <w:delText>…</w:delText>
        </w:r>
      </w:del>
      <w:ins w:id="1303" w:author="Julia Ringo" w:date="2023-10-10T11:08:00Z">
        <w:r w:rsidR="00B6693A">
          <w:rPr>
            <w:rFonts w:ascii="Arial" w:hAnsi="Arial"/>
          </w:rPr>
          <w:t xml:space="preserve"> . . .</w:t>
        </w:r>
      </w:ins>
      <w:r>
        <w:rPr>
          <w:rFonts w:ascii="Arial" w:hAnsi="Arial"/>
        </w:rPr>
        <w:t>”</w:t>
      </w:r>
    </w:p>
    <w:p w14:paraId="2F37ED77" w14:textId="3E74C84F" w:rsidR="001E2E9B" w:rsidRDefault="00000000">
      <w:pPr>
        <w:pStyle w:val="BodyText"/>
        <w:rPr>
          <w:rFonts w:ascii="Arial" w:hAnsi="Arial"/>
        </w:rPr>
      </w:pPr>
      <w:r>
        <w:rPr>
          <w:rFonts w:ascii="Arial" w:hAnsi="Arial"/>
        </w:rPr>
        <w:t>“Are you putting that foul slimy-gray pickled cabbage in the rice again</w:t>
      </w:r>
      <w:ins w:id="1304" w:author="Julia Ringo" w:date="2023-10-18T13:04:00Z">
        <w:r w:rsidR="000D35DC">
          <w:rPr>
            <w:rFonts w:ascii="Arial" w:hAnsi="Arial"/>
          </w:rPr>
          <w:t>,</w:t>
        </w:r>
      </w:ins>
      <w:r>
        <w:rPr>
          <w:rFonts w:ascii="Arial" w:hAnsi="Arial"/>
        </w:rPr>
        <w:t xml:space="preserve"> Gregory?” asked Bastian</w:t>
      </w:r>
      <w:ins w:id="1305" w:author="Julia Ringo" w:date="2023-10-18T13:04:00Z">
        <w:r w:rsidR="000D35DC">
          <w:rPr>
            <w:rFonts w:ascii="Arial" w:hAnsi="Arial"/>
          </w:rPr>
          <w:t>.</w:t>
        </w:r>
      </w:ins>
      <w:del w:id="1306" w:author="Julia Ringo" w:date="2023-10-18T13:04:00Z">
        <w:r w:rsidDel="000D35DC">
          <w:rPr>
            <w:rFonts w:ascii="Arial" w:hAnsi="Arial"/>
          </w:rPr>
          <w:delText>,</w:delText>
        </w:r>
      </w:del>
      <w:r>
        <w:rPr>
          <w:rFonts w:ascii="Arial" w:hAnsi="Arial"/>
        </w:rPr>
        <w:t xml:space="preserve"> “</w:t>
      </w:r>
      <w:ins w:id="1307" w:author="Julia Ringo" w:date="2023-10-18T13:04:00Z">
        <w:r w:rsidR="000D35DC">
          <w:rPr>
            <w:rFonts w:ascii="Arial" w:hAnsi="Arial"/>
          </w:rPr>
          <w:t>Y</w:t>
        </w:r>
      </w:ins>
      <w:del w:id="1308" w:author="Julia Ringo" w:date="2023-10-18T13:04:00Z">
        <w:r w:rsidDel="000D35DC">
          <w:rPr>
            <w:rFonts w:ascii="Arial" w:hAnsi="Arial"/>
          </w:rPr>
          <w:delText>y</w:delText>
        </w:r>
      </w:del>
      <w:r>
        <w:rPr>
          <w:rFonts w:ascii="Arial" w:hAnsi="Arial"/>
        </w:rPr>
        <w:t>ou’ll be killing submariners if submariner’s food is that fucking real.”</w:t>
      </w:r>
    </w:p>
    <w:p w14:paraId="0F9DC0CE" w14:textId="0B2F27E4" w:rsidR="001E2E9B" w:rsidRDefault="00000000">
      <w:pPr>
        <w:pStyle w:val="BodyText"/>
        <w:rPr>
          <w:rFonts w:ascii="Arial" w:hAnsi="Arial"/>
        </w:rPr>
      </w:pPr>
      <w:r>
        <w:rPr>
          <w:rFonts w:ascii="Arial" w:hAnsi="Arial"/>
        </w:rPr>
        <w:t xml:space="preserve">Gregory huffed. “My </w:t>
      </w:r>
      <w:proofErr w:type="spellStart"/>
      <w:r>
        <w:rPr>
          <w:rFonts w:ascii="Arial" w:hAnsi="Arial"/>
        </w:rPr>
        <w:t>ol</w:t>
      </w:r>
      <w:proofErr w:type="spellEnd"/>
      <w:r>
        <w:rPr>
          <w:rFonts w:ascii="Arial" w:hAnsi="Arial"/>
        </w:rPr>
        <w:t>’ pap worked a submarine galley in the wars. He used to say</w:t>
      </w:r>
      <w:ins w:id="1309" w:author="Julia Ringo" w:date="2023-10-18T13:04:00Z">
        <w:r w:rsidR="000D35DC">
          <w:rPr>
            <w:rFonts w:ascii="Arial" w:hAnsi="Arial"/>
          </w:rPr>
          <w:t>,</w:t>
        </w:r>
      </w:ins>
      <w:r>
        <w:rPr>
          <w:rFonts w:ascii="Arial" w:hAnsi="Arial"/>
        </w:rPr>
        <w:t xml:space="preserve"> ‘</w:t>
      </w:r>
      <w:ins w:id="1310" w:author="Julia Ringo" w:date="2023-10-18T13:04:00Z">
        <w:r w:rsidR="000D35DC">
          <w:rPr>
            <w:rFonts w:ascii="Arial" w:hAnsi="Arial"/>
          </w:rPr>
          <w:t>I</w:t>
        </w:r>
      </w:ins>
      <w:del w:id="1311" w:author="Julia Ringo" w:date="2023-10-18T13:04:00Z">
        <w:r w:rsidDel="000D35DC">
          <w:rPr>
            <w:rFonts w:ascii="Arial" w:hAnsi="Arial"/>
          </w:rPr>
          <w:delText>i</w:delText>
        </w:r>
      </w:del>
      <w:r>
        <w:rPr>
          <w:rFonts w:ascii="Arial" w:hAnsi="Arial"/>
        </w:rPr>
        <w:t xml:space="preserve">f you can </w:t>
      </w:r>
      <w:proofErr w:type="spellStart"/>
      <w:r>
        <w:rPr>
          <w:rFonts w:ascii="Arial" w:hAnsi="Arial"/>
        </w:rPr>
        <w:t>heat</w:t>
      </w:r>
      <w:proofErr w:type="spellEnd"/>
      <w:r>
        <w:rPr>
          <w:rFonts w:ascii="Arial" w:hAnsi="Arial"/>
        </w:rPr>
        <w:t xml:space="preserve"> it, you can eat it.’ And this shit’s </w:t>
      </w:r>
      <w:proofErr w:type="spellStart"/>
      <w:r>
        <w:rPr>
          <w:rFonts w:ascii="Arial" w:hAnsi="Arial"/>
        </w:rPr>
        <w:t>gonna</w:t>
      </w:r>
      <w:proofErr w:type="spellEnd"/>
      <w:r>
        <w:rPr>
          <w:rFonts w:ascii="Arial" w:hAnsi="Arial"/>
        </w:rPr>
        <w:t xml:space="preserve"> be plenty fucking hot.” Gregory dumped in an entire container of the questionable pickled cabbage</w:t>
      </w:r>
      <w:del w:id="1312" w:author="Julia Ringo" w:date="2023-10-18T13:04:00Z">
        <w:r w:rsidDel="000D35DC">
          <w:rPr>
            <w:rFonts w:ascii="Arial" w:hAnsi="Arial"/>
          </w:rPr>
          <w:delText>,</w:delText>
        </w:r>
      </w:del>
      <w:r>
        <w:rPr>
          <w:rFonts w:ascii="Arial" w:hAnsi="Arial"/>
        </w:rPr>
        <w:t xml:space="preserve"> and stirred it around as the sound of frying drowned out any conversation.</w:t>
      </w:r>
    </w:p>
    <w:p w14:paraId="31FA58C2" w14:textId="4055777C" w:rsidR="001E2E9B" w:rsidRDefault="00000000">
      <w:pPr>
        <w:pStyle w:val="BodyText"/>
        <w:rPr>
          <w:rFonts w:ascii="Arial" w:hAnsi="Arial"/>
        </w:rPr>
      </w:pPr>
      <w:r>
        <w:rPr>
          <w:rFonts w:ascii="Arial" w:hAnsi="Arial"/>
        </w:rPr>
        <w:t xml:space="preserve">He declared the rice done a few minutes later. “Captain Shakes, for helping us out, you’re up first.” Gregory cracked an egg onto a smoking smaller frying pan next to the giant one full of rice. As it sizzled on the creosote surface, Gregory dumped huge piles of rice into a big bowl and handed it to Shakes. The rice was browned by the black salty sauces Gregory had poured into </w:t>
      </w:r>
      <w:proofErr w:type="gramStart"/>
      <w:r>
        <w:rPr>
          <w:rFonts w:ascii="Arial" w:hAnsi="Arial"/>
        </w:rPr>
        <w:t>it, and</w:t>
      </w:r>
      <w:proofErr w:type="gramEnd"/>
      <w:r>
        <w:rPr>
          <w:rFonts w:ascii="Arial" w:hAnsi="Arial"/>
        </w:rPr>
        <w:t xml:space="preserve"> burned to a crusty-black crunchiness in places. Steaming bits of cabbage slithered throughout, flecked with red and black pepper. Shakes was about to dig a fork in when Gregory slipped the fried egg on top with a spatula. Its white was stained an oily, </w:t>
      </w:r>
      <w:proofErr w:type="gramStart"/>
      <w:r>
        <w:rPr>
          <w:rFonts w:ascii="Arial" w:hAnsi="Arial"/>
        </w:rPr>
        <w:t>slightly-gray</w:t>
      </w:r>
      <w:proofErr w:type="gramEnd"/>
      <w:r>
        <w:rPr>
          <w:rFonts w:ascii="Arial" w:hAnsi="Arial"/>
        </w:rPr>
        <w:t xml:space="preserve"> color, and the glowing orange yolk was held in place by a wiggling skin on the edge of </w:t>
      </w:r>
      <w:del w:id="1313" w:author="Julia Ringo" w:date="2023-10-18T13:05:00Z">
        <w:r w:rsidDel="000D35DC">
          <w:rPr>
            <w:rFonts w:ascii="Arial" w:hAnsi="Arial"/>
          </w:rPr>
          <w:delText xml:space="preserve">being </w:delText>
        </w:r>
      </w:del>
      <w:r>
        <w:rPr>
          <w:rFonts w:ascii="Arial" w:hAnsi="Arial"/>
        </w:rPr>
        <w:t>burst</w:t>
      </w:r>
      <w:ins w:id="1314" w:author="Julia Ringo" w:date="2023-10-18T13:05:00Z">
        <w:r w:rsidR="000D35DC">
          <w:rPr>
            <w:rFonts w:ascii="Arial" w:hAnsi="Arial"/>
          </w:rPr>
          <w:t>ing</w:t>
        </w:r>
      </w:ins>
      <w:r>
        <w:rPr>
          <w:rFonts w:ascii="Arial" w:hAnsi="Arial"/>
        </w:rPr>
        <w:t xml:space="preserve"> from the pressure of the hot liquid inside.</w:t>
      </w:r>
    </w:p>
    <w:p w14:paraId="6C2BCD9C" w14:textId="77777777" w:rsidR="001E2E9B" w:rsidRDefault="00000000">
      <w:pPr>
        <w:pStyle w:val="BodyText"/>
        <w:rPr>
          <w:rFonts w:ascii="Arial" w:hAnsi="Arial"/>
        </w:rPr>
      </w:pPr>
      <w:r>
        <w:rPr>
          <w:rFonts w:ascii="Arial" w:hAnsi="Arial"/>
        </w:rPr>
        <w:t>Shakes grinned before plunging the tines of his fork into the yolk and letting it run into his rice. He then started working his way into his bowl with an uninterrupted shoveling motion of his fork from the bowl to his mouth.</w:t>
      </w:r>
    </w:p>
    <w:p w14:paraId="677BD048" w14:textId="77777777" w:rsidR="001E2E9B" w:rsidRDefault="00000000">
      <w:pPr>
        <w:pStyle w:val="BodyText"/>
        <w:rPr>
          <w:rFonts w:ascii="Arial" w:hAnsi="Arial"/>
        </w:rPr>
      </w:pPr>
      <w:r>
        <w:rPr>
          <w:rFonts w:ascii="Arial" w:hAnsi="Arial"/>
        </w:rPr>
        <w:t>Gregory served up the rest of the crew the same way. Captain Percy asked him to run up to the control room and get on the PA and tell Owen to come up for some grub.</w:t>
      </w:r>
    </w:p>
    <w:p w14:paraId="13F248AE" w14:textId="77777777" w:rsidR="001E2E9B" w:rsidRDefault="00000000">
      <w:pPr>
        <w:pStyle w:val="BodyText"/>
        <w:rPr>
          <w:rFonts w:ascii="Arial" w:hAnsi="Arial"/>
        </w:rPr>
      </w:pPr>
      <w:r>
        <w:rPr>
          <w:rFonts w:ascii="Arial" w:hAnsi="Arial"/>
        </w:rPr>
        <w:t>Hemi sat at the end of the table with his little notebook propped open in front of him, eating his rice with one hand while scribbling down calculations with the other.</w:t>
      </w:r>
    </w:p>
    <w:p w14:paraId="50DAEB9D" w14:textId="06547FAD" w:rsidR="001E2E9B" w:rsidRDefault="00000000">
      <w:pPr>
        <w:pStyle w:val="BodyText"/>
        <w:rPr>
          <w:rFonts w:ascii="Arial" w:hAnsi="Arial"/>
        </w:rPr>
      </w:pPr>
      <w:r>
        <w:rPr>
          <w:rFonts w:ascii="Arial" w:hAnsi="Arial"/>
        </w:rPr>
        <w:t xml:space="preserve">Their hunger got the better of any conversation for a few minutes as the mounds of rice, egg, and cabbage steadily vanished. Gregory served himself and sat </w:t>
      </w:r>
      <w:proofErr w:type="gramStart"/>
      <w:r>
        <w:rPr>
          <w:rFonts w:ascii="Arial" w:hAnsi="Arial"/>
        </w:rPr>
        <w:t>down, and</w:t>
      </w:r>
      <w:proofErr w:type="gramEnd"/>
      <w:r>
        <w:rPr>
          <w:rFonts w:ascii="Arial" w:hAnsi="Arial"/>
        </w:rPr>
        <w:t xml:space="preserve"> got back up a few minutes later to fry another egg for Owen when he arrived. A few minutes after that, he had to get up to make Shakes another egg. All told, every one of them had </w:t>
      </w:r>
      <w:r>
        <w:rPr>
          <w:rFonts w:ascii="Arial" w:hAnsi="Arial"/>
        </w:rPr>
        <w:lastRenderedPageBreak/>
        <w:t>at least two servings and Owen and Shakes each ate three</w:t>
      </w:r>
      <w:del w:id="1315" w:author="Julia Ringo" w:date="2023-10-18T13:06:00Z">
        <w:r w:rsidDel="000D35DC">
          <w:rPr>
            <w:rFonts w:ascii="Arial" w:hAnsi="Arial"/>
          </w:rPr>
          <w:delText xml:space="preserve"> servings apiece</w:delText>
        </w:r>
      </w:del>
      <w:r>
        <w:rPr>
          <w:rFonts w:ascii="Arial" w:hAnsi="Arial"/>
        </w:rPr>
        <w:t xml:space="preserve">. Gregory never got to sit for more than a minute. And when no more eggs were </w:t>
      </w:r>
      <w:del w:id="1316" w:author="Julia Ringo" w:date="2023-10-18T13:06:00Z">
        <w:r w:rsidDel="000D35DC">
          <w:rPr>
            <w:rFonts w:ascii="Arial" w:hAnsi="Arial"/>
          </w:rPr>
          <w:delText xml:space="preserve">being </w:delText>
        </w:r>
      </w:del>
      <w:r>
        <w:rPr>
          <w:rFonts w:ascii="Arial" w:hAnsi="Arial"/>
        </w:rPr>
        <w:t>demanded, he got up again to put coffee on.</w:t>
      </w:r>
    </w:p>
    <w:p w14:paraId="0088FD7A" w14:textId="77777777" w:rsidR="000D35DC" w:rsidRDefault="00000000">
      <w:pPr>
        <w:pStyle w:val="BodyText"/>
        <w:rPr>
          <w:ins w:id="1317" w:author="Julia Ringo" w:date="2023-10-18T13:07:00Z"/>
          <w:rFonts w:ascii="Arial" w:hAnsi="Arial"/>
        </w:rPr>
      </w:pPr>
      <w:r>
        <w:rPr>
          <w:rFonts w:ascii="Arial" w:hAnsi="Arial"/>
        </w:rPr>
        <w:t xml:space="preserve">Between forkfuls of rice, Captain Percy tried to get an assessment of the situation on her boat. “Owen, have you been down in the cargo hold?” </w:t>
      </w:r>
    </w:p>
    <w:p w14:paraId="51FF0079" w14:textId="77777777" w:rsidR="000D35DC" w:rsidRDefault="00000000">
      <w:pPr>
        <w:pStyle w:val="BodyText"/>
        <w:rPr>
          <w:ins w:id="1318" w:author="Julia Ringo" w:date="2023-10-18T13:07:00Z"/>
          <w:rFonts w:ascii="Arial" w:hAnsi="Arial"/>
        </w:rPr>
      </w:pPr>
      <w:r>
        <w:rPr>
          <w:rFonts w:ascii="Arial" w:hAnsi="Arial"/>
        </w:rPr>
        <w:t xml:space="preserve">Owen </w:t>
      </w:r>
      <w:proofErr w:type="gramStart"/>
      <w:r>
        <w:rPr>
          <w:rFonts w:ascii="Arial" w:hAnsi="Arial"/>
        </w:rPr>
        <w:t>nodded,</w:t>
      </w:r>
      <w:proofErr w:type="gramEnd"/>
      <w:r>
        <w:rPr>
          <w:rFonts w:ascii="Arial" w:hAnsi="Arial"/>
        </w:rPr>
        <w:t xml:space="preserve"> his crop fully loaded. </w:t>
      </w:r>
    </w:p>
    <w:p w14:paraId="798DCCE9" w14:textId="6EF6A887" w:rsidR="001E2E9B" w:rsidRDefault="00000000">
      <w:pPr>
        <w:pStyle w:val="BodyText"/>
        <w:rPr>
          <w:rFonts w:ascii="Arial" w:hAnsi="Arial"/>
        </w:rPr>
      </w:pPr>
      <w:r>
        <w:rPr>
          <w:rFonts w:ascii="Arial" w:hAnsi="Arial"/>
        </w:rPr>
        <w:t>“How’s the patch looking?”</w:t>
      </w:r>
    </w:p>
    <w:p w14:paraId="4FFAEF8B" w14:textId="77777777" w:rsidR="001E2E9B" w:rsidRDefault="00000000">
      <w:pPr>
        <w:pStyle w:val="BodyText"/>
        <w:rPr>
          <w:rFonts w:ascii="Arial" w:hAnsi="Arial"/>
        </w:rPr>
      </w:pPr>
      <w:r>
        <w:rPr>
          <w:rFonts w:ascii="Arial" w:hAnsi="Arial"/>
        </w:rPr>
        <w:t xml:space="preserve">Owen swallowed, and then swallowed again. “I’m hardly an expert on welding or repairs, but I’d say it looks </w:t>
      </w:r>
      <w:proofErr w:type="gramStart"/>
      <w:r>
        <w:rPr>
          <w:rFonts w:ascii="Arial" w:hAnsi="Arial"/>
        </w:rPr>
        <w:t>pretty bad</w:t>
      </w:r>
      <w:proofErr w:type="gramEnd"/>
      <w:r>
        <w:rPr>
          <w:rFonts w:ascii="Arial" w:hAnsi="Arial"/>
        </w:rPr>
        <w:t>. The patches are an ugly mess, and I’m pretty sure the water level is rising again, though more slowly.”</w:t>
      </w:r>
    </w:p>
    <w:p w14:paraId="68C48CB9" w14:textId="77777777" w:rsidR="001E2E9B" w:rsidRDefault="00000000">
      <w:pPr>
        <w:pStyle w:val="BodyText"/>
        <w:rPr>
          <w:rFonts w:ascii="Arial" w:hAnsi="Arial"/>
        </w:rPr>
      </w:pPr>
      <w:r>
        <w:rPr>
          <w:rFonts w:ascii="Arial" w:hAnsi="Arial"/>
        </w:rPr>
        <w:t>“Can you work on it? Can you clean up those welds, get the leaking stopped?” Percy asked.</w:t>
      </w:r>
    </w:p>
    <w:p w14:paraId="57577E41" w14:textId="0ECB5695" w:rsidR="001E2E9B" w:rsidRDefault="00000000">
      <w:pPr>
        <w:pStyle w:val="BodyText"/>
        <w:rPr>
          <w:rFonts w:ascii="Arial" w:hAnsi="Arial"/>
        </w:rPr>
      </w:pPr>
      <w:r>
        <w:rPr>
          <w:rFonts w:ascii="Arial" w:hAnsi="Arial"/>
        </w:rPr>
        <w:t>“I can try. But</w:t>
      </w:r>
      <w:ins w:id="1319" w:author="Julia Ringo" w:date="2023-10-18T13:07:00Z">
        <w:r w:rsidR="000D35DC">
          <w:rPr>
            <w:rFonts w:ascii="Arial" w:hAnsi="Arial"/>
          </w:rPr>
          <w:t>,</w:t>
        </w:r>
      </w:ins>
      <w:r>
        <w:rPr>
          <w:rFonts w:ascii="Arial" w:hAnsi="Arial"/>
        </w:rPr>
        <w:t xml:space="preserve"> you know</w:t>
      </w:r>
      <w:ins w:id="1320" w:author="Julia Ringo" w:date="2023-10-18T13:07:00Z">
        <w:r w:rsidR="000D35DC">
          <w:rPr>
            <w:rFonts w:ascii="Arial" w:hAnsi="Arial"/>
          </w:rPr>
          <w:t>,</w:t>
        </w:r>
      </w:ins>
      <w:r>
        <w:rPr>
          <w:rFonts w:ascii="Arial" w:hAnsi="Arial"/>
        </w:rPr>
        <w:t xml:space="preserve"> it’s delicate work that I’m just starting to figure out. There’s a chance I could just make it worse</w:t>
      </w:r>
      <w:del w:id="1321" w:author="Julia Ringo" w:date="2023-10-05T13:14:00Z">
        <w:r w:rsidDel="000E7660">
          <w:rPr>
            <w:rFonts w:ascii="Arial" w:hAnsi="Arial"/>
          </w:rPr>
          <w:delText xml:space="preserve"> — </w:delText>
        </w:r>
      </w:del>
      <w:ins w:id="1322" w:author="Julia Ringo" w:date="2023-10-05T13:14:00Z">
        <w:r w:rsidR="000E7660">
          <w:rPr>
            <w:rFonts w:ascii="Arial" w:hAnsi="Arial"/>
          </w:rPr>
          <w:t>—</w:t>
        </w:r>
      </w:ins>
      <w:r>
        <w:rPr>
          <w:rFonts w:ascii="Arial" w:hAnsi="Arial"/>
        </w:rPr>
        <w:t>burn a hole right through the hull. If you’re asking me, I think you need Chips on it.”</w:t>
      </w:r>
    </w:p>
    <w:p w14:paraId="529376C7" w14:textId="77777777" w:rsidR="001E2E9B" w:rsidRDefault="00000000">
      <w:pPr>
        <w:pStyle w:val="BodyText"/>
        <w:rPr>
          <w:rFonts w:ascii="Arial" w:hAnsi="Arial"/>
        </w:rPr>
      </w:pPr>
      <w:r>
        <w:rPr>
          <w:rFonts w:ascii="Arial" w:hAnsi="Arial"/>
        </w:rPr>
        <w:t xml:space="preserve">“I didn’t ask your opinion, you little shit. I asked if you </w:t>
      </w:r>
      <w:proofErr w:type="gramStart"/>
      <w:r>
        <w:rPr>
          <w:rFonts w:ascii="Arial" w:hAnsi="Arial"/>
        </w:rPr>
        <w:t>can</w:t>
      </w:r>
      <w:proofErr w:type="gramEnd"/>
      <w:r>
        <w:rPr>
          <w:rFonts w:ascii="Arial" w:hAnsi="Arial"/>
        </w:rPr>
        <w:t xml:space="preserve"> fix it,” said Percy, aiming her fork at him.</w:t>
      </w:r>
    </w:p>
    <w:p w14:paraId="7E409119" w14:textId="77777777" w:rsidR="001E2E9B" w:rsidRDefault="00000000">
      <w:pPr>
        <w:pStyle w:val="BodyText"/>
        <w:rPr>
          <w:rFonts w:ascii="Arial" w:hAnsi="Arial"/>
        </w:rPr>
      </w:pPr>
      <w:r>
        <w:rPr>
          <w:rFonts w:ascii="Arial" w:hAnsi="Arial"/>
        </w:rPr>
        <w:t>“Yeah, Captain Percy. No fuckin’ sweat.” Owen poked at his food a little less hungrily.</w:t>
      </w:r>
    </w:p>
    <w:p w14:paraId="0E0B6000" w14:textId="77777777" w:rsidR="001E2E9B" w:rsidRDefault="00000000">
      <w:pPr>
        <w:pStyle w:val="BodyText"/>
        <w:rPr>
          <w:rFonts w:ascii="Arial" w:hAnsi="Arial"/>
        </w:rPr>
      </w:pPr>
      <w:r>
        <w:rPr>
          <w:rFonts w:ascii="Arial" w:hAnsi="Arial"/>
        </w:rPr>
        <w:t>“Finish your food and get your skinny ass back down there.”</w:t>
      </w:r>
    </w:p>
    <w:p w14:paraId="656E9379" w14:textId="205F5E52" w:rsidR="001E2E9B" w:rsidRDefault="00000000">
      <w:pPr>
        <w:pStyle w:val="BodyText"/>
        <w:rPr>
          <w:rFonts w:ascii="Arial" w:hAnsi="Arial"/>
        </w:rPr>
      </w:pPr>
      <w:r>
        <w:rPr>
          <w:rFonts w:ascii="Arial" w:hAnsi="Arial"/>
        </w:rPr>
        <w:t>“Sylvia,” Hemi said, not looking up from his food</w:t>
      </w:r>
      <w:ins w:id="1323" w:author="Julia Ringo" w:date="2023-10-18T13:07:00Z">
        <w:r w:rsidR="000D35DC">
          <w:rPr>
            <w:rFonts w:ascii="Arial" w:hAnsi="Arial"/>
          </w:rPr>
          <w:t>,</w:t>
        </w:r>
      </w:ins>
      <w:del w:id="1324" w:author="Julia Ringo" w:date="2023-10-18T13:07:00Z">
        <w:r w:rsidDel="000D35DC">
          <w:rPr>
            <w:rFonts w:ascii="Arial" w:hAnsi="Arial"/>
          </w:rPr>
          <w:delText>.</w:delText>
        </w:r>
      </w:del>
      <w:r>
        <w:rPr>
          <w:rFonts w:ascii="Arial" w:hAnsi="Arial"/>
        </w:rPr>
        <w:t xml:space="preserve"> “I really think you need to do what you can to get Chips back to working on those repairs.”</w:t>
      </w:r>
    </w:p>
    <w:p w14:paraId="5E1C80FE" w14:textId="77777777" w:rsidR="001E2E9B" w:rsidRDefault="00000000">
      <w:pPr>
        <w:pStyle w:val="BodyText"/>
        <w:rPr>
          <w:rFonts w:ascii="Arial" w:hAnsi="Arial"/>
        </w:rPr>
      </w:pPr>
      <w:r>
        <w:rPr>
          <w:rFonts w:ascii="Arial" w:hAnsi="Arial"/>
        </w:rPr>
        <w:t>She smacked her fist on the table and looked up, breathing through her nostrils. “Fuck.”</w:t>
      </w:r>
    </w:p>
    <w:p w14:paraId="068D69AB" w14:textId="77777777" w:rsidR="001E2E9B" w:rsidRDefault="00000000">
      <w:pPr>
        <w:pStyle w:val="BodyText"/>
        <w:rPr>
          <w:rFonts w:ascii="Arial" w:hAnsi="Arial"/>
        </w:rPr>
      </w:pPr>
      <w:r>
        <w:rPr>
          <w:rFonts w:ascii="Arial" w:hAnsi="Arial"/>
        </w:rPr>
        <w:t> </w:t>
      </w:r>
    </w:p>
    <w:p w14:paraId="7A1B6CFB" w14:textId="3F7F5399" w:rsidR="001E2E9B" w:rsidRDefault="00000000">
      <w:pPr>
        <w:pStyle w:val="BodyText"/>
        <w:rPr>
          <w:rFonts w:ascii="Arial" w:hAnsi="Arial"/>
        </w:rPr>
      </w:pPr>
      <w:r>
        <w:rPr>
          <w:rFonts w:ascii="Arial" w:hAnsi="Arial"/>
        </w:rPr>
        <w:t>Owen took his coffee to go</w:t>
      </w:r>
      <w:del w:id="1325" w:author="Julia Ringo" w:date="2023-10-18T13:08:00Z">
        <w:r w:rsidDel="000D35DC">
          <w:rPr>
            <w:rFonts w:ascii="Arial" w:hAnsi="Arial"/>
          </w:rPr>
          <w:delText>,</w:delText>
        </w:r>
      </w:del>
      <w:r>
        <w:rPr>
          <w:rFonts w:ascii="Arial" w:hAnsi="Arial"/>
        </w:rPr>
        <w:t xml:space="preserve"> and headed </w:t>
      </w:r>
      <w:ins w:id="1326" w:author="Julia Ringo" w:date="2023-10-18T13:08:00Z">
        <w:r w:rsidR="000D35DC">
          <w:rPr>
            <w:rFonts w:ascii="Arial" w:hAnsi="Arial"/>
          </w:rPr>
          <w:t>for</w:t>
        </w:r>
      </w:ins>
      <w:del w:id="1327" w:author="Julia Ringo" w:date="2023-10-18T13:08:00Z">
        <w:r w:rsidDel="000D35DC">
          <w:rPr>
            <w:rFonts w:ascii="Arial" w:hAnsi="Arial"/>
          </w:rPr>
          <w:delText>towards</w:delText>
        </w:r>
      </w:del>
      <w:r>
        <w:rPr>
          <w:rFonts w:ascii="Arial" w:hAnsi="Arial"/>
        </w:rPr>
        <w:t xml:space="preserve"> the cargo </w:t>
      </w:r>
      <w:proofErr w:type="gramStart"/>
      <w:r>
        <w:rPr>
          <w:rFonts w:ascii="Arial" w:hAnsi="Arial"/>
        </w:rPr>
        <w:t>hold</w:t>
      </w:r>
      <w:proofErr w:type="gramEnd"/>
      <w:r>
        <w:rPr>
          <w:rFonts w:ascii="Arial" w:hAnsi="Arial"/>
        </w:rPr>
        <w:t xml:space="preserve"> to try and reinforce Chips’ patches. When there was finally a cup of coffee in front of everyone remaining in the galley, and the empty bowls </w:t>
      </w:r>
      <w:ins w:id="1328" w:author="Julia Ringo" w:date="2023-10-18T13:08:00Z">
        <w:r w:rsidR="000D35DC">
          <w:rPr>
            <w:rFonts w:ascii="Arial" w:hAnsi="Arial"/>
          </w:rPr>
          <w:t xml:space="preserve">had been </w:t>
        </w:r>
      </w:ins>
      <w:r>
        <w:rPr>
          <w:rFonts w:ascii="Arial" w:hAnsi="Arial"/>
        </w:rPr>
        <w:t xml:space="preserve">pushed into the middle of the table, Percy brought them to order. “Next agenda item: assuming we don’t </w:t>
      </w:r>
      <w:proofErr w:type="gramStart"/>
      <w:r>
        <w:rPr>
          <w:rFonts w:ascii="Arial" w:hAnsi="Arial"/>
        </w:rPr>
        <w:t>fucking</w:t>
      </w:r>
      <w:proofErr w:type="gramEnd"/>
      <w:r>
        <w:rPr>
          <w:rFonts w:ascii="Arial" w:hAnsi="Arial"/>
        </w:rPr>
        <w:t xml:space="preserve"> sink, how do we get my lady moving again?” She looked at Hemi.</w:t>
      </w:r>
    </w:p>
    <w:p w14:paraId="0930CB4E" w14:textId="28BFD261" w:rsidR="001E2E9B" w:rsidRDefault="00000000">
      <w:pPr>
        <w:pStyle w:val="BodyText"/>
        <w:rPr>
          <w:rFonts w:ascii="Arial" w:hAnsi="Arial"/>
        </w:rPr>
      </w:pPr>
      <w:r>
        <w:rPr>
          <w:rFonts w:ascii="Arial" w:hAnsi="Arial"/>
        </w:rPr>
        <w:t>Hemi put his pencil down. “Perhaps in your time on the sea some of you have become familiar with the Angler fish? In some species</w:t>
      </w:r>
      <w:ins w:id="1329" w:author="Julia Ringo" w:date="2023-10-18T13:08:00Z">
        <w:r w:rsidR="000D35DC">
          <w:rPr>
            <w:rFonts w:ascii="Arial" w:hAnsi="Arial"/>
          </w:rPr>
          <w:t>,</w:t>
        </w:r>
      </w:ins>
      <w:r>
        <w:rPr>
          <w:rFonts w:ascii="Arial" w:hAnsi="Arial"/>
        </w:rPr>
        <w:t xml:space="preserve"> the female is enormous compared to the male, maybe a hundred times bigger. The females are complex, highly evolved organisms, with sophisticated traps for catching and devouring other fish. The males are nothing but tiny sperm repositories. They swim around until they find a female, attach themselves to the female’s underside, and then fuse with her body, essentially becoming nothing more than a sperm organ for her.”</w:t>
      </w:r>
    </w:p>
    <w:p w14:paraId="2FF41507" w14:textId="77777777" w:rsidR="001E2E9B" w:rsidRDefault="00000000">
      <w:pPr>
        <w:pStyle w:val="BodyText"/>
        <w:rPr>
          <w:rFonts w:ascii="Arial" w:hAnsi="Arial"/>
        </w:rPr>
      </w:pPr>
      <w:r>
        <w:rPr>
          <w:rFonts w:ascii="Arial" w:hAnsi="Arial"/>
        </w:rPr>
        <w:t>“</w:t>
      </w:r>
      <w:proofErr w:type="gramStart"/>
      <w:r>
        <w:rPr>
          <w:rFonts w:ascii="Arial" w:hAnsi="Arial"/>
        </w:rPr>
        <w:t>Hemi,</w:t>
      </w:r>
      <w:proofErr w:type="gramEnd"/>
      <w:r>
        <w:rPr>
          <w:rFonts w:ascii="Arial" w:hAnsi="Arial"/>
        </w:rPr>
        <w:t xml:space="preserve"> let’s try stepping around the long-winded symbolism and get to the fucking point,” Percy said.</w:t>
      </w:r>
    </w:p>
    <w:p w14:paraId="41D76F08" w14:textId="53470A51" w:rsidR="001E2E9B" w:rsidRDefault="00000000">
      <w:pPr>
        <w:pStyle w:val="BodyText"/>
        <w:rPr>
          <w:rFonts w:ascii="Arial" w:hAnsi="Arial"/>
        </w:rPr>
      </w:pPr>
      <w:r>
        <w:rPr>
          <w:rFonts w:ascii="Arial" w:hAnsi="Arial"/>
        </w:rPr>
        <w:lastRenderedPageBreak/>
        <w:t>“Here is what I propose,” Hemi continued</w:t>
      </w:r>
      <w:ins w:id="1330" w:author="Julia Ringo" w:date="2023-10-18T13:09:00Z">
        <w:r w:rsidR="00843230">
          <w:rPr>
            <w:rFonts w:ascii="Arial" w:hAnsi="Arial"/>
          </w:rPr>
          <w:t>,</w:t>
        </w:r>
      </w:ins>
      <w:r>
        <w:rPr>
          <w:rFonts w:ascii="Arial" w:hAnsi="Arial"/>
        </w:rPr>
        <w:t xml:space="preserve"> unfazed</w:t>
      </w:r>
      <w:ins w:id="1331" w:author="Julia Ringo" w:date="2023-10-18T13:09:00Z">
        <w:r w:rsidR="00843230">
          <w:rPr>
            <w:rFonts w:ascii="Arial" w:hAnsi="Arial"/>
          </w:rPr>
          <w:t>.</w:t>
        </w:r>
      </w:ins>
      <w:del w:id="1332" w:author="Julia Ringo" w:date="2023-10-18T13:09:00Z">
        <w:r w:rsidDel="00843230">
          <w:rPr>
            <w:rFonts w:ascii="Arial" w:hAnsi="Arial"/>
          </w:rPr>
          <w:delText>,</w:delText>
        </w:r>
      </w:del>
      <w:r>
        <w:rPr>
          <w:rFonts w:ascii="Arial" w:hAnsi="Arial"/>
        </w:rPr>
        <w:t xml:space="preserve"> “</w:t>
      </w:r>
      <w:ins w:id="1333" w:author="Julia Ringo" w:date="2023-10-18T13:09:00Z">
        <w:r w:rsidR="00843230">
          <w:rPr>
            <w:rFonts w:ascii="Arial" w:hAnsi="Arial"/>
          </w:rPr>
          <w:t>T</w:t>
        </w:r>
      </w:ins>
      <w:del w:id="1334" w:author="Julia Ringo" w:date="2023-10-18T13:09:00Z">
        <w:r w:rsidDel="00843230">
          <w:rPr>
            <w:rFonts w:ascii="Arial" w:hAnsi="Arial"/>
          </w:rPr>
          <w:delText>t</w:delText>
        </w:r>
      </w:del>
      <w:r>
        <w:rPr>
          <w:rFonts w:ascii="Arial" w:hAnsi="Arial"/>
        </w:rPr>
        <w:t xml:space="preserve">he </w:t>
      </w:r>
      <w:r>
        <w:rPr>
          <w:rFonts w:ascii="Arial" w:hAnsi="Arial"/>
          <w:i/>
          <w:iCs/>
        </w:rPr>
        <w:t>Prospect</w:t>
      </w:r>
      <w:r>
        <w:rPr>
          <w:rFonts w:ascii="Arial" w:hAnsi="Arial"/>
        </w:rPr>
        <w:t xml:space="preserve"> has a hatch with a mating collar on the bottom side of the boat. </w:t>
      </w:r>
      <w:del w:id="1335" w:author="Julia Ringo" w:date="2023-10-18T13:09:00Z">
        <w:r w:rsidDel="00843230">
          <w:rPr>
            <w:rFonts w:ascii="Arial" w:hAnsi="Arial"/>
          </w:rPr>
          <w:delText xml:space="preserve">The </w:delText>
        </w:r>
      </w:del>
      <w:ins w:id="1336" w:author="Julia Ringo" w:date="2023-10-18T13:09:00Z">
        <w:r w:rsidR="00843230">
          <w:rPr>
            <w:rFonts w:ascii="Arial" w:hAnsi="Arial"/>
          </w:rPr>
          <w:t>Its</w:t>
        </w:r>
        <w:r w:rsidR="00843230">
          <w:rPr>
            <w:rFonts w:ascii="Arial" w:hAnsi="Arial"/>
          </w:rPr>
          <w:t xml:space="preserve"> </w:t>
        </w:r>
      </w:ins>
      <w:r>
        <w:rPr>
          <w:rFonts w:ascii="Arial" w:hAnsi="Arial"/>
        </w:rPr>
        <w:t xml:space="preserve">normal intended use </w:t>
      </w:r>
      <w:del w:id="1337" w:author="Julia Ringo" w:date="2023-10-18T13:09:00Z">
        <w:r w:rsidDel="00843230">
          <w:rPr>
            <w:rFonts w:ascii="Arial" w:hAnsi="Arial"/>
          </w:rPr>
          <w:delText>for it is</w:delText>
        </w:r>
      </w:del>
      <w:ins w:id="1338" w:author="Julia Ringo" w:date="2023-10-18T13:09:00Z">
        <w:r w:rsidR="00843230">
          <w:rPr>
            <w:rFonts w:ascii="Arial" w:hAnsi="Arial"/>
          </w:rPr>
          <w:t>is</w:t>
        </w:r>
      </w:ins>
      <w:r>
        <w:rPr>
          <w:rFonts w:ascii="Arial" w:hAnsi="Arial"/>
        </w:rPr>
        <w:t xml:space="preserve"> underwater docking to another sub’s topside hatch for discreet transshipping of small cargo. We could rig something so we could mate the </w:t>
      </w:r>
      <w:r>
        <w:rPr>
          <w:rFonts w:ascii="Arial" w:hAnsi="Arial"/>
          <w:i/>
          <w:iCs/>
        </w:rPr>
        <w:t>Gnat</w:t>
      </w:r>
      <w:r>
        <w:rPr>
          <w:rFonts w:ascii="Arial" w:hAnsi="Arial"/>
        </w:rPr>
        <w:t xml:space="preserve"> to the underside of the </w:t>
      </w:r>
      <w:r>
        <w:rPr>
          <w:rFonts w:ascii="Arial" w:hAnsi="Arial"/>
          <w:i/>
          <w:iCs/>
        </w:rPr>
        <w:t>Prospect</w:t>
      </w:r>
      <w:r>
        <w:rPr>
          <w:rFonts w:ascii="Arial" w:hAnsi="Arial"/>
        </w:rPr>
        <w:t xml:space="preserve">, and then feed up fuel and power into the </w:t>
      </w:r>
      <w:r>
        <w:rPr>
          <w:rFonts w:ascii="Arial" w:hAnsi="Arial"/>
          <w:i/>
          <w:iCs/>
        </w:rPr>
        <w:t>Prospect</w:t>
      </w:r>
      <w:r>
        <w:rPr>
          <w:rFonts w:ascii="Arial" w:hAnsi="Arial"/>
        </w:rPr>
        <w:t xml:space="preserve"> from the </w:t>
      </w:r>
      <w:r>
        <w:rPr>
          <w:rFonts w:ascii="Arial" w:hAnsi="Arial"/>
          <w:i/>
          <w:iCs/>
        </w:rPr>
        <w:t>Gnat</w:t>
      </w:r>
      <w:r>
        <w:rPr>
          <w:rFonts w:ascii="Arial" w:hAnsi="Arial"/>
        </w:rPr>
        <w:t>. As a male anglerfish might</w:t>
      </w:r>
      <w:del w:id="1339" w:author="Julia Ringo" w:date="2023-10-10T11:08:00Z">
        <w:r w:rsidDel="00B6693A">
          <w:rPr>
            <w:rFonts w:ascii="Arial" w:hAnsi="Arial"/>
          </w:rPr>
          <w:delText>…</w:delText>
        </w:r>
      </w:del>
      <w:ins w:id="1340" w:author="Julia Ringo" w:date="2023-10-10T11:08:00Z">
        <w:r w:rsidR="00B6693A">
          <w:rPr>
            <w:rFonts w:ascii="Arial" w:hAnsi="Arial"/>
          </w:rPr>
          <w:t xml:space="preserve"> . . .</w:t>
        </w:r>
      </w:ins>
      <w:r>
        <w:rPr>
          <w:rFonts w:ascii="Arial" w:hAnsi="Arial"/>
        </w:rPr>
        <w:t>”</w:t>
      </w:r>
    </w:p>
    <w:p w14:paraId="00CB564F" w14:textId="465D46BA" w:rsidR="001E2E9B" w:rsidRDefault="00000000">
      <w:pPr>
        <w:pStyle w:val="BodyText"/>
        <w:rPr>
          <w:rFonts w:ascii="Arial" w:hAnsi="Arial"/>
        </w:rPr>
      </w:pPr>
      <w:r>
        <w:rPr>
          <w:rFonts w:ascii="Arial" w:hAnsi="Arial"/>
        </w:rPr>
        <w:t>“Got it,” Percy interrupted</w:t>
      </w:r>
      <w:ins w:id="1341" w:author="Julia Ringo" w:date="2023-10-18T13:09:00Z">
        <w:r w:rsidR="00843230">
          <w:rPr>
            <w:rFonts w:ascii="Arial" w:hAnsi="Arial"/>
          </w:rPr>
          <w:t>.</w:t>
        </w:r>
      </w:ins>
      <w:del w:id="1342" w:author="Julia Ringo" w:date="2023-10-18T13:09:00Z">
        <w:r w:rsidDel="00843230">
          <w:rPr>
            <w:rFonts w:ascii="Arial" w:hAnsi="Arial"/>
          </w:rPr>
          <w:delText>,</w:delText>
        </w:r>
      </w:del>
      <w:r>
        <w:rPr>
          <w:rFonts w:ascii="Arial" w:hAnsi="Arial"/>
        </w:rPr>
        <w:t xml:space="preserve"> “</w:t>
      </w:r>
      <w:ins w:id="1343" w:author="Julia Ringo" w:date="2023-10-18T13:09:00Z">
        <w:r w:rsidR="00843230">
          <w:rPr>
            <w:rFonts w:ascii="Arial" w:hAnsi="Arial"/>
          </w:rPr>
          <w:t>A</w:t>
        </w:r>
      </w:ins>
      <w:del w:id="1344" w:author="Julia Ringo" w:date="2023-10-18T13:09:00Z">
        <w:r w:rsidDel="00843230">
          <w:rPr>
            <w:rFonts w:ascii="Arial" w:hAnsi="Arial"/>
          </w:rPr>
          <w:delText>a</w:delText>
        </w:r>
      </w:del>
      <w:r>
        <w:rPr>
          <w:rFonts w:ascii="Arial" w:hAnsi="Arial"/>
        </w:rPr>
        <w:t xml:space="preserve">nd you think there’s enough juice left in the </w:t>
      </w:r>
      <w:r>
        <w:rPr>
          <w:rFonts w:ascii="Arial" w:hAnsi="Arial"/>
          <w:i/>
          <w:iCs/>
        </w:rPr>
        <w:t>Gnat</w:t>
      </w:r>
      <w:r>
        <w:rPr>
          <w:rFonts w:ascii="Arial" w:hAnsi="Arial"/>
        </w:rPr>
        <w:t xml:space="preserve"> for</w:t>
      </w:r>
      <w:del w:id="1345" w:author="Julia Ringo" w:date="2023-10-10T11:08:00Z">
        <w:r w:rsidDel="00B6693A">
          <w:rPr>
            <w:rFonts w:ascii="Arial" w:hAnsi="Arial"/>
          </w:rPr>
          <w:delText>…</w:delText>
        </w:r>
      </w:del>
      <w:ins w:id="1346" w:author="Julia Ringo" w:date="2023-10-10T11:08:00Z">
        <w:r w:rsidR="00B6693A">
          <w:rPr>
            <w:rFonts w:ascii="Arial" w:hAnsi="Arial"/>
          </w:rPr>
          <w:t xml:space="preserve"> . . . </w:t>
        </w:r>
      </w:ins>
      <w:del w:id="1347" w:author="Julia Ringo" w:date="2023-10-18T13:10:00Z">
        <w:r w:rsidDel="00843230">
          <w:rPr>
            <w:rFonts w:ascii="Arial" w:hAnsi="Arial"/>
          </w:rPr>
          <w:delText xml:space="preserve"> </w:delText>
        </w:r>
      </w:del>
      <w:r>
        <w:rPr>
          <w:rFonts w:ascii="Arial" w:hAnsi="Arial"/>
        </w:rPr>
        <w:t>what? How far could that possibly take us?”</w:t>
      </w:r>
    </w:p>
    <w:p w14:paraId="13BAC45B" w14:textId="5C97B6FF" w:rsidR="001E2E9B" w:rsidRDefault="00000000">
      <w:pPr>
        <w:pStyle w:val="BodyText"/>
        <w:rPr>
          <w:rFonts w:ascii="Arial" w:hAnsi="Arial"/>
        </w:rPr>
      </w:pPr>
      <w:r>
        <w:rPr>
          <w:rFonts w:ascii="Arial" w:hAnsi="Arial"/>
        </w:rPr>
        <w:t>“How far do you want to go</w:t>
      </w:r>
      <w:ins w:id="1348" w:author="Julia Ringo" w:date="2023-10-18T13:10:00Z">
        <w:r w:rsidR="00843230">
          <w:rPr>
            <w:rFonts w:ascii="Arial" w:hAnsi="Arial"/>
          </w:rPr>
          <w:t>,</w:t>
        </w:r>
      </w:ins>
      <w:r>
        <w:rPr>
          <w:rFonts w:ascii="Arial" w:hAnsi="Arial"/>
        </w:rPr>
        <w:t xml:space="preserve"> Sylvia?”</w:t>
      </w:r>
    </w:p>
    <w:p w14:paraId="7F0B9E9D" w14:textId="54C625B2" w:rsidR="001E2E9B" w:rsidRDefault="00000000">
      <w:pPr>
        <w:pStyle w:val="BodyText"/>
        <w:rPr>
          <w:rFonts w:ascii="Arial" w:hAnsi="Arial"/>
        </w:rPr>
      </w:pPr>
      <w:r>
        <w:rPr>
          <w:rFonts w:ascii="Arial" w:hAnsi="Arial"/>
        </w:rPr>
        <w:t>“Hold the fuck on a second,” Shakes cut in</w:t>
      </w:r>
      <w:ins w:id="1349" w:author="Julia Ringo" w:date="2023-10-18T13:10:00Z">
        <w:r w:rsidR="00843230">
          <w:rPr>
            <w:rFonts w:ascii="Arial" w:hAnsi="Arial"/>
          </w:rPr>
          <w:t>.</w:t>
        </w:r>
      </w:ins>
      <w:del w:id="1350" w:author="Julia Ringo" w:date="2023-10-18T13:10:00Z">
        <w:r w:rsidDel="00843230">
          <w:rPr>
            <w:rFonts w:ascii="Arial" w:hAnsi="Arial"/>
          </w:rPr>
          <w:delText>,</w:delText>
        </w:r>
      </w:del>
      <w:r>
        <w:rPr>
          <w:rFonts w:ascii="Arial" w:hAnsi="Arial"/>
        </w:rPr>
        <w:t xml:space="preserve"> “What exactly do I get out of your little biology lesson</w:t>
      </w:r>
      <w:ins w:id="1351" w:author="Julia Ringo" w:date="2023-10-18T13:10:00Z">
        <w:r w:rsidR="00843230">
          <w:rPr>
            <w:rFonts w:ascii="Arial" w:hAnsi="Arial"/>
          </w:rPr>
          <w:t>,</w:t>
        </w:r>
      </w:ins>
      <w:r>
        <w:rPr>
          <w:rFonts w:ascii="Arial" w:hAnsi="Arial"/>
        </w:rPr>
        <w:t xml:space="preserve"> Hemi? The fundamental pin of this here plan of yours is really me casting my lot in with you loser a-holes. Basically</w:t>
      </w:r>
      <w:ins w:id="1352" w:author="Julia Ringo" w:date="2023-10-18T13:10:00Z">
        <w:r w:rsidR="00843230">
          <w:rPr>
            <w:rFonts w:ascii="Arial" w:hAnsi="Arial"/>
          </w:rPr>
          <w:t>,</w:t>
        </w:r>
      </w:ins>
      <w:r>
        <w:rPr>
          <w:rFonts w:ascii="Arial" w:hAnsi="Arial"/>
        </w:rPr>
        <w:t xml:space="preserve"> you’re turning my boat into a reserve tank, and I’m donating all my fuel to you. And maybe even more fuckin’ </w:t>
      </w:r>
      <w:del w:id="1353" w:author="Julia Ringo" w:date="2023-10-18T13:10:00Z">
        <w:r w:rsidDel="00843230">
          <w:rPr>
            <w:rFonts w:ascii="Arial" w:hAnsi="Arial"/>
          </w:rPr>
          <w:delText>‘</w:delText>
        </w:r>
      </w:del>
      <w:ins w:id="1354" w:author="Julia Ringo" w:date="2023-10-18T13:10:00Z">
        <w:r w:rsidR="00843230">
          <w:rPr>
            <w:rFonts w:ascii="Arial" w:hAnsi="Arial"/>
          </w:rPr>
          <w:t>’</w:t>
        </w:r>
      </w:ins>
      <w:proofErr w:type="spellStart"/>
      <w:r>
        <w:rPr>
          <w:rFonts w:ascii="Arial" w:hAnsi="Arial"/>
        </w:rPr>
        <w:t>gregiously</w:t>
      </w:r>
      <w:proofErr w:type="spellEnd"/>
      <w:r>
        <w:rPr>
          <w:rFonts w:ascii="Arial" w:hAnsi="Arial"/>
        </w:rPr>
        <w:t xml:space="preserve"> than that: I’d be giving up the independent operator’s </w:t>
      </w:r>
      <w:r>
        <w:rPr>
          <w:rFonts w:ascii="Arial" w:hAnsi="Arial"/>
          <w:i/>
          <w:iCs/>
        </w:rPr>
        <w:t>sacred</w:t>
      </w:r>
      <w:r>
        <w:rPr>
          <w:rFonts w:ascii="Arial" w:hAnsi="Arial"/>
        </w:rPr>
        <w:t xml:space="preserve"> right to self-determination. Suddenly I’m demoted from </w:t>
      </w:r>
      <w:ins w:id="1355" w:author="Julia Ringo" w:date="2023-10-18T13:10:00Z">
        <w:r w:rsidR="00843230">
          <w:rPr>
            <w:rFonts w:ascii="Arial" w:hAnsi="Arial"/>
          </w:rPr>
          <w:t>c</w:t>
        </w:r>
      </w:ins>
      <w:del w:id="1356" w:author="Julia Ringo" w:date="2023-10-18T13:10:00Z">
        <w:r w:rsidDel="00843230">
          <w:rPr>
            <w:rFonts w:ascii="Arial" w:hAnsi="Arial"/>
          </w:rPr>
          <w:delText>C</w:delText>
        </w:r>
      </w:del>
      <w:r>
        <w:rPr>
          <w:rFonts w:ascii="Arial" w:hAnsi="Arial"/>
        </w:rPr>
        <w:t>aptain of my own boat to rank-and-file in some back</w:t>
      </w:r>
      <w:del w:id="1357" w:author="Julia Ringo" w:date="2023-10-18T13:10:00Z">
        <w:r w:rsidDel="00843230">
          <w:rPr>
            <w:rFonts w:ascii="Arial" w:hAnsi="Arial"/>
          </w:rPr>
          <w:delText>-</w:delText>
        </w:r>
      </w:del>
      <w:r>
        <w:rPr>
          <w:rFonts w:ascii="Arial" w:hAnsi="Arial"/>
        </w:rPr>
        <w:t xml:space="preserve">water freight-trucking crew. What’s the payoff for me? And it better be a whole lot more than a couple of bowls of fried rice, or I’m taking my boat </w:t>
      </w:r>
      <w:proofErr w:type="spellStart"/>
      <w:r>
        <w:rPr>
          <w:rFonts w:ascii="Arial" w:hAnsi="Arial"/>
        </w:rPr>
        <w:t>rollin</w:t>
      </w:r>
      <w:proofErr w:type="spellEnd"/>
      <w:r>
        <w:rPr>
          <w:rFonts w:ascii="Arial" w:hAnsi="Arial"/>
        </w:rPr>
        <w:t xml:space="preserve">’ on. I mean, I thought I could just sell you some batteries or something and be on my way. But </w:t>
      </w:r>
      <w:proofErr w:type="spellStart"/>
      <w:r>
        <w:rPr>
          <w:rFonts w:ascii="Arial" w:hAnsi="Arial"/>
        </w:rPr>
        <w:t>yer</w:t>
      </w:r>
      <w:proofErr w:type="spellEnd"/>
      <w:r>
        <w:rPr>
          <w:rFonts w:ascii="Arial" w:hAnsi="Arial"/>
        </w:rPr>
        <w:t xml:space="preserve"> </w:t>
      </w:r>
      <w:proofErr w:type="spellStart"/>
      <w:r>
        <w:rPr>
          <w:rFonts w:ascii="Arial" w:hAnsi="Arial"/>
        </w:rPr>
        <w:t>talkin</w:t>
      </w:r>
      <w:proofErr w:type="spellEnd"/>
      <w:r>
        <w:rPr>
          <w:rFonts w:ascii="Arial" w:hAnsi="Arial"/>
        </w:rPr>
        <w:t>’ about something quite above and beyond my fuckin’ baseline generosity.”</w:t>
      </w:r>
    </w:p>
    <w:p w14:paraId="7BD0E448" w14:textId="6D1D4E94" w:rsidR="001E2E9B" w:rsidRDefault="00000000">
      <w:pPr>
        <w:pStyle w:val="BodyText"/>
        <w:rPr>
          <w:rFonts w:ascii="Arial" w:hAnsi="Arial"/>
        </w:rPr>
      </w:pPr>
      <w:r>
        <w:rPr>
          <w:rFonts w:ascii="Arial" w:hAnsi="Arial"/>
        </w:rPr>
        <w:t>Captain Percy blew out her cheeks. “OK</w:t>
      </w:r>
      <w:ins w:id="1358" w:author="Julia Ringo" w:date="2023-10-18T13:10:00Z">
        <w:r w:rsidR="00843230">
          <w:rPr>
            <w:rFonts w:ascii="Arial" w:hAnsi="Arial"/>
          </w:rPr>
          <w:t>,</w:t>
        </w:r>
      </w:ins>
      <w:r>
        <w:rPr>
          <w:rFonts w:ascii="Arial" w:hAnsi="Arial"/>
        </w:rPr>
        <w:t xml:space="preserve"> look. First: you are not going to be crew, you are our </w:t>
      </w:r>
      <w:r>
        <w:rPr>
          <w:rFonts w:ascii="Arial" w:hAnsi="Arial"/>
          <w:i/>
          <w:iCs/>
        </w:rPr>
        <w:t>guest</w:t>
      </w:r>
      <w:ins w:id="1359" w:author="Julia Ringo" w:date="2023-10-18T13:11:00Z">
        <w:r w:rsidR="00843230">
          <w:rPr>
            <w:rFonts w:ascii="Arial" w:hAnsi="Arial"/>
          </w:rPr>
          <w:t>,</w:t>
        </w:r>
      </w:ins>
      <w:r>
        <w:rPr>
          <w:rFonts w:ascii="Arial" w:hAnsi="Arial"/>
        </w:rPr>
        <w:t xml:space="preserve"> Shakes.”</w:t>
      </w:r>
    </w:p>
    <w:p w14:paraId="17D28E54" w14:textId="77777777" w:rsidR="001E2E9B" w:rsidRDefault="00000000">
      <w:pPr>
        <w:pStyle w:val="BodyText"/>
        <w:rPr>
          <w:rFonts w:ascii="Arial" w:hAnsi="Arial"/>
        </w:rPr>
      </w:pPr>
      <w:r>
        <w:rPr>
          <w:rFonts w:ascii="Arial" w:hAnsi="Arial"/>
        </w:rPr>
        <w:t>“</w:t>
      </w:r>
      <w:r>
        <w:rPr>
          <w:rFonts w:ascii="Arial" w:hAnsi="Arial"/>
          <w:i/>
          <w:iCs/>
        </w:rPr>
        <w:t>Captain</w:t>
      </w:r>
      <w:r>
        <w:rPr>
          <w:rFonts w:ascii="Arial" w:hAnsi="Arial"/>
        </w:rPr>
        <w:t xml:space="preserve"> Shakes.”</w:t>
      </w:r>
    </w:p>
    <w:p w14:paraId="03AADCD9" w14:textId="00EA60E8" w:rsidR="001E2E9B" w:rsidRDefault="00000000">
      <w:pPr>
        <w:pStyle w:val="BodyText"/>
        <w:rPr>
          <w:rFonts w:ascii="Arial" w:hAnsi="Arial"/>
        </w:rPr>
      </w:pPr>
      <w:r>
        <w:rPr>
          <w:rFonts w:ascii="Arial" w:hAnsi="Arial"/>
        </w:rPr>
        <w:t xml:space="preserve">“Our guest, </w:t>
      </w:r>
      <w:r>
        <w:rPr>
          <w:rFonts w:ascii="Arial" w:hAnsi="Arial"/>
          <w:i/>
          <w:iCs/>
        </w:rPr>
        <w:t>Captain</w:t>
      </w:r>
      <w:r>
        <w:rPr>
          <w:rFonts w:ascii="Arial" w:hAnsi="Arial"/>
        </w:rPr>
        <w:t xml:space="preserve"> Shakes. Second, I’ve recently made a contact that has put me on to our possible next job, and let me say</w:t>
      </w:r>
      <w:ins w:id="1360" w:author="Julia Ringo" w:date="2023-10-18T13:11:00Z">
        <w:r w:rsidR="00843230">
          <w:rPr>
            <w:rFonts w:ascii="Arial" w:hAnsi="Arial"/>
          </w:rPr>
          <w:t>,</w:t>
        </w:r>
      </w:ins>
      <w:r>
        <w:rPr>
          <w:rFonts w:ascii="Arial" w:hAnsi="Arial"/>
        </w:rPr>
        <w:t xml:space="preserve"> gentlemen</w:t>
      </w:r>
      <w:ins w:id="1361" w:author="Julia Ringo" w:date="2023-10-18T13:11:00Z">
        <w:r w:rsidR="00843230">
          <w:rPr>
            <w:rFonts w:ascii="Arial" w:hAnsi="Arial"/>
          </w:rPr>
          <w:t>,</w:t>
        </w:r>
      </w:ins>
      <w:r>
        <w:rPr>
          <w:rFonts w:ascii="Arial" w:hAnsi="Arial"/>
        </w:rPr>
        <w:t xml:space="preserve"> it is a downright fuckin’ doozy when it comes to potential profitability. You throw in with us right now</w:t>
      </w:r>
      <w:ins w:id="1362" w:author="Julia Ringo" w:date="2023-10-18T13:11:00Z">
        <w:r w:rsidR="00843230">
          <w:rPr>
            <w:rFonts w:ascii="Arial" w:hAnsi="Arial"/>
          </w:rPr>
          <w:t>,</w:t>
        </w:r>
      </w:ins>
      <w:r>
        <w:rPr>
          <w:rFonts w:ascii="Arial" w:hAnsi="Arial"/>
        </w:rPr>
        <w:t xml:space="preserve"> </w:t>
      </w:r>
      <w:r>
        <w:rPr>
          <w:rFonts w:ascii="Arial" w:hAnsi="Arial"/>
          <w:i/>
          <w:iCs/>
        </w:rPr>
        <w:t>Captain</w:t>
      </w:r>
      <w:r>
        <w:rPr>
          <w:rFonts w:ascii="Arial" w:hAnsi="Arial"/>
        </w:rPr>
        <w:t xml:space="preserve"> Shakes, and it’s like you’re making a good bet on a large payout </w:t>
      </w:r>
      <w:proofErr w:type="gramStart"/>
      <w:r>
        <w:rPr>
          <w:rFonts w:ascii="Arial" w:hAnsi="Arial"/>
        </w:rPr>
        <w:t>in the near future</w:t>
      </w:r>
      <w:proofErr w:type="gramEnd"/>
      <w:r>
        <w:rPr>
          <w:rFonts w:ascii="Arial" w:hAnsi="Arial"/>
        </w:rPr>
        <w:t>. Assuming you’re all done gorging yourselves, let’s regroup at the navigation table and I’ll show you what I’m thinking.”</w:t>
      </w:r>
    </w:p>
    <w:p w14:paraId="4CE72A60" w14:textId="77777777" w:rsidR="001E2E9B" w:rsidRDefault="00000000">
      <w:pPr>
        <w:pStyle w:val="BodyText"/>
        <w:rPr>
          <w:rFonts w:ascii="Arial" w:hAnsi="Arial"/>
        </w:rPr>
      </w:pPr>
      <w:r>
        <w:rPr>
          <w:rFonts w:ascii="Arial" w:hAnsi="Arial"/>
        </w:rPr>
        <w:t>“Anything that profitable has got to be illegal,” said Shakes as they slid out from the galley table bench seats.</w:t>
      </w:r>
    </w:p>
    <w:p w14:paraId="5B5191E5" w14:textId="77777777" w:rsidR="001E2E9B" w:rsidRDefault="00000000">
      <w:pPr>
        <w:pStyle w:val="BodyText"/>
        <w:rPr>
          <w:rFonts w:ascii="Arial" w:hAnsi="Arial"/>
        </w:rPr>
      </w:pPr>
      <w:r>
        <w:rPr>
          <w:rFonts w:ascii="Arial" w:hAnsi="Arial"/>
        </w:rPr>
        <w:t>“As you know, what is illegal in one territory is a high-value commodity in another, at least for most cargo,” said Hemi.</w:t>
      </w:r>
    </w:p>
    <w:p w14:paraId="6356E30B" w14:textId="359D5CF4" w:rsidR="001E2E9B" w:rsidRDefault="00000000">
      <w:pPr>
        <w:pStyle w:val="BodyText"/>
        <w:rPr>
          <w:rFonts w:ascii="Arial" w:hAnsi="Arial"/>
        </w:rPr>
      </w:pPr>
      <w:r>
        <w:rPr>
          <w:rFonts w:ascii="Arial" w:hAnsi="Arial"/>
        </w:rPr>
        <w:t>“Oh, I wasn’t judging</w:t>
      </w:r>
      <w:ins w:id="1363" w:author="Julia Ringo" w:date="2023-10-18T13:11:00Z">
        <w:r w:rsidR="00843230">
          <w:rPr>
            <w:rFonts w:ascii="Arial" w:hAnsi="Arial"/>
          </w:rPr>
          <w:t>,</w:t>
        </w:r>
      </w:ins>
      <w:del w:id="1364" w:author="Julia Ringo" w:date="2023-10-18T13:11:00Z">
        <w:r w:rsidDel="00843230">
          <w:rPr>
            <w:rFonts w:ascii="Arial" w:hAnsi="Arial"/>
          </w:rPr>
          <w:delText>;</w:delText>
        </w:r>
      </w:del>
      <w:r>
        <w:rPr>
          <w:rFonts w:ascii="Arial" w:hAnsi="Arial"/>
        </w:rPr>
        <w:t xml:space="preserve"> just, </w:t>
      </w:r>
      <w:proofErr w:type="spellStart"/>
      <w:r>
        <w:rPr>
          <w:rFonts w:ascii="Arial" w:hAnsi="Arial"/>
        </w:rPr>
        <w:t>ya</w:t>
      </w:r>
      <w:proofErr w:type="spellEnd"/>
      <w:r>
        <w:rPr>
          <w:rFonts w:ascii="Arial" w:hAnsi="Arial"/>
        </w:rPr>
        <w:t xml:space="preserve"> know, clarifying. Regional high-value commodities are the </w:t>
      </w:r>
      <w:r>
        <w:rPr>
          <w:rFonts w:ascii="Arial" w:hAnsi="Arial"/>
          <w:i/>
          <w:iCs/>
        </w:rPr>
        <w:t>Gnat’s</w:t>
      </w:r>
      <w:r>
        <w:rPr>
          <w:rFonts w:ascii="Arial" w:hAnsi="Arial"/>
        </w:rPr>
        <w:t xml:space="preserve"> bread and butter.”</w:t>
      </w:r>
    </w:p>
    <w:p w14:paraId="17510992" w14:textId="77777777" w:rsidR="001E2E9B" w:rsidRDefault="00000000">
      <w:pPr>
        <w:pStyle w:val="BodyText"/>
        <w:rPr>
          <w:rFonts w:ascii="Arial" w:hAnsi="Arial"/>
        </w:rPr>
      </w:pPr>
      <w:r>
        <w:rPr>
          <w:rFonts w:ascii="Arial" w:hAnsi="Arial"/>
        </w:rPr>
        <w:t>They made their way forward and regrouped around the navigation table, most still holding their tin coffee mugs.</w:t>
      </w:r>
    </w:p>
    <w:p w14:paraId="1AE8E116" w14:textId="77777777" w:rsidR="001E2E9B" w:rsidRDefault="00000000">
      <w:pPr>
        <w:pStyle w:val="BodyText"/>
        <w:rPr>
          <w:rFonts w:ascii="Arial" w:hAnsi="Arial"/>
        </w:rPr>
      </w:pPr>
      <w:r>
        <w:rPr>
          <w:rFonts w:ascii="Arial" w:hAnsi="Arial"/>
        </w:rPr>
        <w:t>“So where are we now?” asked Shakes between sips.</w:t>
      </w:r>
    </w:p>
    <w:p w14:paraId="730FC18F" w14:textId="77777777" w:rsidR="001E2E9B" w:rsidRDefault="00000000">
      <w:pPr>
        <w:pStyle w:val="BodyText"/>
        <w:rPr>
          <w:rFonts w:ascii="Arial" w:hAnsi="Arial"/>
        </w:rPr>
      </w:pPr>
      <w:r>
        <w:rPr>
          <w:rFonts w:ascii="Arial" w:hAnsi="Arial"/>
        </w:rPr>
        <w:t>Hemi pointed to the obvious small x at the end of a string of grease pencil dashes.</w:t>
      </w:r>
    </w:p>
    <w:p w14:paraId="3E819079" w14:textId="77777777" w:rsidR="001E2E9B" w:rsidRDefault="00000000">
      <w:pPr>
        <w:pStyle w:val="BodyText"/>
        <w:rPr>
          <w:rFonts w:ascii="Arial" w:hAnsi="Arial"/>
        </w:rPr>
      </w:pPr>
      <w:r>
        <w:rPr>
          <w:rFonts w:ascii="Arial" w:hAnsi="Arial"/>
        </w:rPr>
        <w:lastRenderedPageBreak/>
        <w:t>“To pick this job up, we need to reach the destination I had been aiming for before we got side-tracked,” said Percy, “and that destination is here.” She pointed to a small feature on the chart with a grease-stained finger.</w:t>
      </w:r>
    </w:p>
    <w:p w14:paraId="0B903FD0" w14:textId="2EB628A9" w:rsidR="001E2E9B" w:rsidRDefault="00000000">
      <w:pPr>
        <w:pStyle w:val="BodyText"/>
        <w:rPr>
          <w:rFonts w:ascii="Arial" w:hAnsi="Arial"/>
        </w:rPr>
      </w:pPr>
      <w:r>
        <w:rPr>
          <w:rFonts w:ascii="Arial" w:hAnsi="Arial"/>
        </w:rPr>
        <w:t>Shakes set his coffee mug down on the glass covering the chart and pulled down the retractable magnifier. He leaned over the chart and read the label of the feature Percy had pointed to. “It says, ‘deserted.’ That’s where your big fuckin’ score awaits</w:t>
      </w:r>
      <w:ins w:id="1365" w:author="Julia Ringo" w:date="2023-10-18T13:12:00Z">
        <w:r w:rsidR="00843230">
          <w:rPr>
            <w:rFonts w:ascii="Arial" w:hAnsi="Arial"/>
          </w:rPr>
          <w:t>,</w:t>
        </w:r>
      </w:ins>
      <w:r>
        <w:rPr>
          <w:rFonts w:ascii="Arial" w:hAnsi="Arial"/>
        </w:rPr>
        <w:t xml:space="preserve"> Captain Percy? A deserted island?”</w:t>
      </w:r>
    </w:p>
    <w:p w14:paraId="37ECB779" w14:textId="22F4EE15" w:rsidR="001E2E9B" w:rsidRDefault="00000000">
      <w:pPr>
        <w:pStyle w:val="BodyText"/>
        <w:rPr>
          <w:rFonts w:ascii="Arial" w:hAnsi="Arial"/>
        </w:rPr>
      </w:pPr>
      <w:r>
        <w:rPr>
          <w:rFonts w:ascii="Arial" w:hAnsi="Arial"/>
        </w:rPr>
        <w:t xml:space="preserve">“It </w:t>
      </w:r>
      <w:r>
        <w:rPr>
          <w:rFonts w:ascii="Arial" w:hAnsi="Arial"/>
          <w:i/>
          <w:iCs/>
        </w:rPr>
        <w:t>was</w:t>
      </w:r>
      <w:r>
        <w:rPr>
          <w:rFonts w:ascii="Arial" w:hAnsi="Arial"/>
        </w:rPr>
        <w:t xml:space="preserve"> deserted when this chart was made. And the current residents would probably prefer the charts remain labeled that way. But over the last ten years or so, a small depot was built there. Look</w:t>
      </w:r>
      <w:del w:id="1366" w:author="Julia Ringo" w:date="2023-10-10T11:08:00Z">
        <w:r w:rsidDel="00B6693A">
          <w:rPr>
            <w:rFonts w:ascii="Arial" w:hAnsi="Arial"/>
          </w:rPr>
          <w:delText>…</w:delText>
        </w:r>
      </w:del>
      <w:ins w:id="1367" w:author="Julia Ringo" w:date="2023-10-10T11:08:00Z">
        <w:r w:rsidR="00B6693A">
          <w:rPr>
            <w:rFonts w:ascii="Arial" w:hAnsi="Arial"/>
          </w:rPr>
          <w:t xml:space="preserve"> . . .</w:t>
        </w:r>
      </w:ins>
      <w:r>
        <w:rPr>
          <w:rFonts w:ascii="Arial" w:hAnsi="Arial"/>
        </w:rPr>
        <w:t xml:space="preserve">” She took the grease pencil and drew a lightweight but long line across hundreds of miles of ocean. “The Territorial Authority boundary is roughly about here. With total assholes on this </w:t>
      </w:r>
      <w:proofErr w:type="gramStart"/>
      <w:r>
        <w:rPr>
          <w:rFonts w:ascii="Arial" w:hAnsi="Arial"/>
        </w:rPr>
        <w:t>side</w:t>
      </w:r>
      <w:proofErr w:type="gramEnd"/>
      <w:r>
        <w:rPr>
          <w:rFonts w:ascii="Arial" w:hAnsi="Arial"/>
        </w:rPr>
        <w:t xml:space="preserve"> we are currently on, and only sort-of assholes on the other. </w:t>
      </w:r>
      <w:proofErr w:type="gramStart"/>
      <w:r>
        <w:rPr>
          <w:rFonts w:ascii="Arial" w:hAnsi="Arial"/>
        </w:rPr>
        <w:t>So</w:t>
      </w:r>
      <w:proofErr w:type="gramEnd"/>
      <w:r>
        <w:rPr>
          <w:rFonts w:ascii="Arial" w:hAnsi="Arial"/>
        </w:rPr>
        <w:t xml:space="preserve"> you can see how it makes sense to put a depot on that deserted island just across the line to help facilitate trade in, out, and through Asshole-</w:t>
      </w:r>
      <w:proofErr w:type="spellStart"/>
      <w:r>
        <w:rPr>
          <w:rFonts w:ascii="Arial" w:hAnsi="Arial"/>
        </w:rPr>
        <w:t>vania</w:t>
      </w:r>
      <w:proofErr w:type="spellEnd"/>
      <w:r>
        <w:rPr>
          <w:rFonts w:ascii="Arial" w:hAnsi="Arial"/>
        </w:rPr>
        <w:t xml:space="preserve"> over here.”</w:t>
      </w:r>
    </w:p>
    <w:p w14:paraId="0F477D8B" w14:textId="77777777" w:rsidR="001E2E9B" w:rsidRDefault="00000000">
      <w:pPr>
        <w:pStyle w:val="BodyText"/>
        <w:rPr>
          <w:rFonts w:ascii="Arial" w:hAnsi="Arial"/>
        </w:rPr>
      </w:pPr>
      <w:r>
        <w:rPr>
          <w:rFonts w:ascii="Arial" w:hAnsi="Arial"/>
        </w:rPr>
        <w:t xml:space="preserve">“The Authority on this side of the line </w:t>
      </w:r>
      <w:proofErr w:type="gramStart"/>
      <w:r>
        <w:rPr>
          <w:rFonts w:ascii="Arial" w:hAnsi="Arial"/>
          <w:i/>
          <w:iCs/>
        </w:rPr>
        <w:t>are</w:t>
      </w:r>
      <w:proofErr w:type="gramEnd"/>
      <w:r>
        <w:rPr>
          <w:rFonts w:ascii="Arial" w:hAnsi="Arial"/>
        </w:rPr>
        <w:t xml:space="preserve"> a bunch of aggressive </w:t>
      </w:r>
      <w:proofErr w:type="spellStart"/>
      <w:r>
        <w:rPr>
          <w:rFonts w:ascii="Arial" w:hAnsi="Arial"/>
        </w:rPr>
        <w:t>motherfuckin</w:t>
      </w:r>
      <w:proofErr w:type="spellEnd"/>
      <w:r>
        <w:rPr>
          <w:rFonts w:ascii="Arial" w:hAnsi="Arial"/>
        </w:rPr>
        <w:t>’ assholes,” agreed Shakes. “They must just hate having that depot there.”</w:t>
      </w:r>
    </w:p>
    <w:p w14:paraId="44A7F624" w14:textId="0D488165" w:rsidR="001E2E9B" w:rsidRDefault="00000000">
      <w:pPr>
        <w:pStyle w:val="BodyText"/>
        <w:rPr>
          <w:rFonts w:ascii="Arial" w:hAnsi="Arial"/>
        </w:rPr>
      </w:pPr>
      <w:r>
        <w:rPr>
          <w:rFonts w:ascii="Arial" w:hAnsi="Arial"/>
        </w:rPr>
        <w:t xml:space="preserve">“That’s why the proprietors would prefer the island to generally be understood </w:t>
      </w:r>
      <w:del w:id="1368" w:author="Julia Ringo" w:date="2023-10-18T13:13:00Z">
        <w:r w:rsidDel="00843230">
          <w:rPr>
            <w:rFonts w:ascii="Arial" w:hAnsi="Arial"/>
          </w:rPr>
          <w:delText>to remain</w:delText>
        </w:r>
      </w:del>
      <w:ins w:id="1369" w:author="Julia Ringo" w:date="2023-10-18T13:13:00Z">
        <w:r w:rsidR="00843230">
          <w:rPr>
            <w:rFonts w:ascii="Arial" w:hAnsi="Arial"/>
          </w:rPr>
          <w:t>as</w:t>
        </w:r>
      </w:ins>
      <w:r>
        <w:rPr>
          <w:rFonts w:ascii="Arial" w:hAnsi="Arial"/>
        </w:rPr>
        <w:t xml:space="preserve"> ‘deserted.’ And it’s also why the assholes patrolling the water we’re currently in are particularly unfriendly dicks to good folks like </w:t>
      </w:r>
      <w:proofErr w:type="gramStart"/>
      <w:r>
        <w:rPr>
          <w:rFonts w:ascii="Arial" w:hAnsi="Arial"/>
        </w:rPr>
        <w:t>ourselves</w:t>
      </w:r>
      <w:proofErr w:type="gramEnd"/>
      <w:r>
        <w:rPr>
          <w:rFonts w:ascii="Arial" w:hAnsi="Arial"/>
        </w:rPr>
        <w:t xml:space="preserve"> in the business of shipping. Hence my </w:t>
      </w:r>
      <w:commentRangeStart w:id="1370"/>
      <w:r>
        <w:rPr>
          <w:rFonts w:ascii="Arial" w:hAnsi="Arial"/>
        </w:rPr>
        <w:t xml:space="preserve">prerogative </w:t>
      </w:r>
      <w:commentRangeEnd w:id="1370"/>
      <w:r w:rsidR="00843230">
        <w:rPr>
          <w:rStyle w:val="CommentReference"/>
        </w:rPr>
        <w:commentReference w:id="1370"/>
      </w:r>
      <w:r>
        <w:rPr>
          <w:rFonts w:ascii="Arial" w:hAnsi="Arial"/>
        </w:rPr>
        <w:t>to get us moving again, and why we would be particularly grateful to have you</w:t>
      </w:r>
      <w:ins w:id="1371" w:author="Julia Ringo" w:date="2023-10-18T13:16:00Z">
        <w:r w:rsidR="00843230">
          <w:rPr>
            <w:rFonts w:ascii="Arial" w:hAnsi="Arial"/>
          </w:rPr>
          <w:t>r</w:t>
        </w:r>
      </w:ins>
      <w:r>
        <w:rPr>
          <w:rFonts w:ascii="Arial" w:hAnsi="Arial"/>
        </w:rPr>
        <w:t xml:space="preserve"> assistance in that endeavor</w:t>
      </w:r>
      <w:ins w:id="1372" w:author="Julia Ringo" w:date="2023-10-18T13:16:00Z">
        <w:r w:rsidR="00843230">
          <w:rPr>
            <w:rFonts w:ascii="Arial" w:hAnsi="Arial"/>
          </w:rPr>
          <w:t>,</w:t>
        </w:r>
      </w:ins>
      <w:r>
        <w:rPr>
          <w:rFonts w:ascii="Arial" w:hAnsi="Arial"/>
        </w:rPr>
        <w:t xml:space="preserve"> Captain Shakes.”</w:t>
      </w:r>
    </w:p>
    <w:p w14:paraId="7A9AA934" w14:textId="7E7C8EEE" w:rsidR="001E2E9B" w:rsidRDefault="00000000">
      <w:pPr>
        <w:pStyle w:val="BodyText"/>
        <w:rPr>
          <w:rFonts w:ascii="Arial" w:hAnsi="Arial"/>
        </w:rPr>
      </w:pPr>
      <w:r>
        <w:rPr>
          <w:rFonts w:ascii="Arial" w:hAnsi="Arial"/>
        </w:rPr>
        <w:t>“Well, when you put it that way</w:t>
      </w:r>
      <w:del w:id="1373" w:author="Julia Ringo" w:date="2023-10-05T13:14:00Z">
        <w:r w:rsidDel="000E7660">
          <w:rPr>
            <w:rFonts w:ascii="Arial" w:hAnsi="Arial"/>
          </w:rPr>
          <w:delText xml:space="preserve"> — </w:delText>
        </w:r>
      </w:del>
      <w:ins w:id="1374" w:author="Julia Ringo" w:date="2023-10-05T13:14:00Z">
        <w:r w:rsidR="000E7660">
          <w:rPr>
            <w:rFonts w:ascii="Arial" w:hAnsi="Arial"/>
          </w:rPr>
          <w:t>—</w:t>
        </w:r>
      </w:ins>
      <w:r>
        <w:rPr>
          <w:rFonts w:ascii="Arial" w:hAnsi="Arial"/>
        </w:rPr>
        <w:t>that particularly profitable way, I mean</w:t>
      </w:r>
      <w:del w:id="1375" w:author="Julia Ringo" w:date="2023-10-10T11:08:00Z">
        <w:r w:rsidDel="00B6693A">
          <w:rPr>
            <w:rFonts w:ascii="Arial" w:hAnsi="Arial"/>
          </w:rPr>
          <w:delText>…</w:delText>
        </w:r>
      </w:del>
      <w:ins w:id="1376" w:author="Julia Ringo" w:date="2023-10-10T11:08:00Z">
        <w:r w:rsidR="00B6693A">
          <w:rPr>
            <w:rFonts w:ascii="Arial" w:hAnsi="Arial"/>
          </w:rPr>
          <w:t xml:space="preserve"> . . .</w:t>
        </w:r>
      </w:ins>
      <w:r>
        <w:rPr>
          <w:rFonts w:ascii="Arial" w:hAnsi="Arial"/>
        </w:rPr>
        <w:t>”</w:t>
      </w:r>
    </w:p>
    <w:p w14:paraId="1A5A1FD6" w14:textId="0D35C988" w:rsidR="001E2E9B" w:rsidRDefault="00000000">
      <w:pPr>
        <w:pStyle w:val="BodyText"/>
        <w:rPr>
          <w:rFonts w:ascii="Arial" w:hAnsi="Arial"/>
        </w:rPr>
      </w:pPr>
      <w:r>
        <w:rPr>
          <w:rFonts w:ascii="Arial" w:hAnsi="Arial"/>
        </w:rPr>
        <w:t>Hemi picked up a pair of calipers and measured the distance between the small grease-pencil x and the deserted island. “About 100 nautical miles</w:t>
      </w:r>
      <w:del w:id="1377" w:author="Julia Ringo" w:date="2023-10-10T11:08:00Z">
        <w:r w:rsidDel="00B6693A">
          <w:rPr>
            <w:rFonts w:ascii="Arial" w:hAnsi="Arial"/>
          </w:rPr>
          <w:delText>…</w:delText>
        </w:r>
      </w:del>
      <w:ins w:id="1378" w:author="Julia Ringo" w:date="2023-10-10T11:08:00Z">
        <w:r w:rsidR="00B6693A">
          <w:rPr>
            <w:rFonts w:ascii="Arial" w:hAnsi="Arial"/>
          </w:rPr>
          <w:t xml:space="preserve"> . . .</w:t>
        </w:r>
      </w:ins>
      <w:r>
        <w:rPr>
          <w:rFonts w:ascii="Arial" w:hAnsi="Arial"/>
        </w:rPr>
        <w:t>” he muttered</w:t>
      </w:r>
      <w:ins w:id="1379" w:author="Julia Ringo" w:date="2023-10-18T13:16:00Z">
        <w:r w:rsidR="00843230">
          <w:rPr>
            <w:rFonts w:ascii="Arial" w:hAnsi="Arial"/>
          </w:rPr>
          <w:t>,</w:t>
        </w:r>
      </w:ins>
      <w:r>
        <w:rPr>
          <w:rFonts w:ascii="Arial" w:hAnsi="Arial"/>
        </w:rPr>
        <w:t xml:space="preserve"> mostly to himself. He set his notebook on the glass and scribbled calculations, pausing to take further measurements at some points. “We </w:t>
      </w:r>
      <w:proofErr w:type="gramStart"/>
      <w:r>
        <w:rPr>
          <w:rFonts w:ascii="Arial" w:hAnsi="Arial"/>
        </w:rPr>
        <w:t>have to</w:t>
      </w:r>
      <w:proofErr w:type="gramEnd"/>
      <w:r>
        <w:rPr>
          <w:rFonts w:ascii="Arial" w:hAnsi="Arial"/>
        </w:rPr>
        <w:t xml:space="preserve"> cut everything to the bone, but the </w:t>
      </w:r>
      <w:proofErr w:type="spellStart"/>
      <w:r>
        <w:rPr>
          <w:rFonts w:ascii="Arial" w:hAnsi="Arial"/>
        </w:rPr>
        <w:t>maths</w:t>
      </w:r>
      <w:proofErr w:type="spellEnd"/>
      <w:r>
        <w:rPr>
          <w:rFonts w:ascii="Arial" w:hAnsi="Arial"/>
        </w:rPr>
        <w:t xml:space="preserve"> says we could make it. </w:t>
      </w:r>
      <w:r>
        <w:rPr>
          <w:rFonts w:ascii="Arial" w:hAnsi="Arial"/>
          <w:i/>
          <w:iCs/>
        </w:rPr>
        <w:t>Could</w:t>
      </w:r>
      <w:r>
        <w:rPr>
          <w:rFonts w:ascii="Arial" w:hAnsi="Arial"/>
        </w:rPr>
        <w:t>.”</w:t>
      </w:r>
    </w:p>
    <w:p w14:paraId="0E84169C" w14:textId="77777777" w:rsidR="001E2E9B" w:rsidRDefault="00000000">
      <w:pPr>
        <w:pStyle w:val="BodyText"/>
        <w:rPr>
          <w:rFonts w:ascii="Arial" w:hAnsi="Arial"/>
        </w:rPr>
      </w:pPr>
      <w:r>
        <w:rPr>
          <w:rFonts w:ascii="Arial" w:hAnsi="Arial"/>
        </w:rPr>
        <w:t xml:space="preserve">“Wait a damned second, I put it to you again: what do </w:t>
      </w:r>
      <w:r>
        <w:rPr>
          <w:rFonts w:ascii="Arial" w:hAnsi="Arial"/>
          <w:i/>
          <w:iCs/>
        </w:rPr>
        <w:t>I</w:t>
      </w:r>
      <w:r>
        <w:rPr>
          <w:rFonts w:ascii="Arial" w:hAnsi="Arial"/>
        </w:rPr>
        <w:t xml:space="preserve"> get out of this fuckin’ mechanical monstrosity of a plan?” Shakes was stabbing his finger against the table, leaving smudgy black prints on the glass.</w:t>
      </w:r>
    </w:p>
    <w:p w14:paraId="7C64052F" w14:textId="4DDBD525" w:rsidR="001E2E9B" w:rsidRDefault="00000000">
      <w:pPr>
        <w:pStyle w:val="BodyText"/>
        <w:rPr>
          <w:rFonts w:ascii="Arial" w:hAnsi="Arial"/>
        </w:rPr>
      </w:pPr>
      <w:r>
        <w:rPr>
          <w:rFonts w:ascii="Arial" w:hAnsi="Arial"/>
        </w:rPr>
        <w:t>“I can pay you up front for the fuel we take from you today</w:t>
      </w:r>
      <w:ins w:id="1380" w:author="Julia Ringo" w:date="2023-10-18T13:17:00Z">
        <w:r w:rsidR="00843230">
          <w:rPr>
            <w:rFonts w:ascii="Arial" w:hAnsi="Arial"/>
          </w:rPr>
          <w:t>,</w:t>
        </w:r>
      </w:ins>
      <w:r>
        <w:rPr>
          <w:rFonts w:ascii="Arial" w:hAnsi="Arial"/>
        </w:rPr>
        <w:t xml:space="preserve"> Captain Shakes,” said Percy, “and at the depot I’ll pay you your standard hull rate, plus refill your fuel oil. </w:t>
      </w:r>
      <w:proofErr w:type="gramStart"/>
      <w:r>
        <w:rPr>
          <w:rFonts w:ascii="Arial" w:hAnsi="Arial"/>
        </w:rPr>
        <w:t>So</w:t>
      </w:r>
      <w:proofErr w:type="gramEnd"/>
      <w:r>
        <w:rPr>
          <w:rFonts w:ascii="Arial" w:hAnsi="Arial"/>
        </w:rPr>
        <w:t xml:space="preserve"> it’s like you’re getting paid for a full shipping run just for accompanying us to the depot.”</w:t>
      </w:r>
    </w:p>
    <w:p w14:paraId="2427C3DA" w14:textId="0F7171D8" w:rsidR="001E2E9B" w:rsidRDefault="00000000">
      <w:pPr>
        <w:pStyle w:val="BodyText"/>
        <w:rPr>
          <w:rFonts w:ascii="Arial" w:hAnsi="Arial"/>
        </w:rPr>
      </w:pPr>
      <w:r>
        <w:rPr>
          <w:rFonts w:ascii="Arial" w:hAnsi="Arial"/>
        </w:rPr>
        <w:t xml:space="preserve">“You mean </w:t>
      </w:r>
      <w:r>
        <w:rPr>
          <w:rFonts w:ascii="Arial" w:hAnsi="Arial"/>
          <w:i/>
          <w:iCs/>
        </w:rPr>
        <w:t>if</w:t>
      </w:r>
      <w:r>
        <w:rPr>
          <w:rFonts w:ascii="Arial" w:hAnsi="Arial"/>
        </w:rPr>
        <w:t xml:space="preserve"> you get into that there ‘highly profitable’ line</w:t>
      </w:r>
      <w:ins w:id="1381" w:author="Julia Ringo" w:date="2023-10-18T13:17:00Z">
        <w:r w:rsidR="00843230">
          <w:rPr>
            <w:rFonts w:ascii="Arial" w:hAnsi="Arial"/>
          </w:rPr>
          <w:t>,</w:t>
        </w:r>
      </w:ins>
      <w:r>
        <w:rPr>
          <w:rFonts w:ascii="Arial" w:hAnsi="Arial"/>
        </w:rPr>
        <w:t xml:space="preserve"> though</w:t>
      </w:r>
      <w:ins w:id="1382" w:author="Julia Ringo" w:date="2023-10-18T13:17:00Z">
        <w:r w:rsidR="00843230">
          <w:rPr>
            <w:rFonts w:ascii="Arial" w:hAnsi="Arial"/>
          </w:rPr>
          <w:t>,</w:t>
        </w:r>
      </w:ins>
      <w:r>
        <w:rPr>
          <w:rFonts w:ascii="Arial" w:hAnsi="Arial"/>
        </w:rPr>
        <w:t xml:space="preserve"> don’t </w:t>
      </w:r>
      <w:proofErr w:type="spellStart"/>
      <w:r>
        <w:rPr>
          <w:rFonts w:ascii="Arial" w:hAnsi="Arial"/>
        </w:rPr>
        <w:t>ya</w:t>
      </w:r>
      <w:proofErr w:type="spellEnd"/>
      <w:r>
        <w:rPr>
          <w:rFonts w:ascii="Arial" w:hAnsi="Arial"/>
        </w:rPr>
        <w:t>? What if you find that fuckin’ line has dried up?”</w:t>
      </w:r>
    </w:p>
    <w:p w14:paraId="24914BB4" w14:textId="56375322" w:rsidR="001E2E9B" w:rsidRDefault="00000000">
      <w:pPr>
        <w:pStyle w:val="BodyText"/>
        <w:rPr>
          <w:rFonts w:ascii="Arial" w:hAnsi="Arial"/>
        </w:rPr>
      </w:pPr>
      <w:r>
        <w:rPr>
          <w:rFonts w:ascii="Arial" w:hAnsi="Arial"/>
        </w:rPr>
        <w:t>“In that case, we’ll have to work something else out that is within our means. You afraid of a little gambling</w:t>
      </w:r>
      <w:ins w:id="1383" w:author="Julia Ringo" w:date="2023-10-18T13:18:00Z">
        <w:r w:rsidR="00843230">
          <w:rPr>
            <w:rFonts w:ascii="Arial" w:hAnsi="Arial"/>
          </w:rPr>
          <w:t>,</w:t>
        </w:r>
      </w:ins>
      <w:r>
        <w:rPr>
          <w:rFonts w:ascii="Arial" w:hAnsi="Arial"/>
        </w:rPr>
        <w:t xml:space="preserve"> Captain Shakes?”</w:t>
      </w:r>
    </w:p>
    <w:p w14:paraId="7511F322" w14:textId="210874A1" w:rsidR="001E2E9B" w:rsidRDefault="00000000">
      <w:pPr>
        <w:pStyle w:val="BodyText"/>
        <w:rPr>
          <w:rFonts w:ascii="Arial" w:hAnsi="Arial"/>
        </w:rPr>
      </w:pPr>
      <w:r>
        <w:rPr>
          <w:rFonts w:ascii="Arial" w:hAnsi="Arial"/>
        </w:rPr>
        <w:lastRenderedPageBreak/>
        <w:t xml:space="preserve">“What about my current load? This little fuckin’ adventure of yours is going to set </w:t>
      </w:r>
      <w:ins w:id="1384" w:author="Julia Ringo" w:date="2023-10-18T13:18:00Z">
        <w:r w:rsidR="00843230">
          <w:rPr>
            <w:rFonts w:ascii="Arial" w:hAnsi="Arial"/>
          </w:rPr>
          <w:t>m</w:t>
        </w:r>
      </w:ins>
      <w:del w:id="1385" w:author="Julia Ringo" w:date="2023-10-18T13:18:00Z">
        <w:r w:rsidDel="00843230">
          <w:rPr>
            <w:rFonts w:ascii="Arial" w:hAnsi="Arial"/>
          </w:rPr>
          <w:delText>b</w:delText>
        </w:r>
      </w:del>
      <w:r>
        <w:rPr>
          <w:rFonts w:ascii="Arial" w:hAnsi="Arial"/>
        </w:rPr>
        <w:t>e back a couple of days</w:t>
      </w:r>
      <w:ins w:id="1386" w:author="Julia Ringo" w:date="2023-10-18T13:18:00Z">
        <w:r w:rsidR="00843230">
          <w:rPr>
            <w:rFonts w:ascii="Arial" w:hAnsi="Arial"/>
          </w:rPr>
          <w:t>,</w:t>
        </w:r>
      </w:ins>
      <w:r>
        <w:rPr>
          <w:rFonts w:ascii="Arial" w:hAnsi="Arial"/>
        </w:rPr>
        <w:t xml:space="preserve"> at least. What do I tell my current client?”</w:t>
      </w:r>
    </w:p>
    <w:p w14:paraId="4CA948C6" w14:textId="77777777" w:rsidR="001E2E9B" w:rsidRDefault="00000000">
      <w:pPr>
        <w:pStyle w:val="BodyText"/>
        <w:rPr>
          <w:rFonts w:ascii="Arial" w:hAnsi="Arial"/>
        </w:rPr>
      </w:pPr>
      <w:r>
        <w:rPr>
          <w:rFonts w:ascii="Arial" w:hAnsi="Arial"/>
        </w:rPr>
        <w:t>“Where is your drop-off?”</w:t>
      </w:r>
    </w:p>
    <w:p w14:paraId="1559C3A7" w14:textId="2596E212" w:rsidR="001E2E9B" w:rsidRDefault="00000000">
      <w:pPr>
        <w:pStyle w:val="BodyText"/>
        <w:rPr>
          <w:rFonts w:ascii="Arial" w:hAnsi="Arial"/>
        </w:rPr>
      </w:pPr>
      <w:r>
        <w:rPr>
          <w:rFonts w:ascii="Arial" w:hAnsi="Arial"/>
        </w:rPr>
        <w:t xml:space="preserve">“Well, I was headed for the </w:t>
      </w:r>
      <w:proofErr w:type="spellStart"/>
      <w:r>
        <w:rPr>
          <w:rFonts w:ascii="Arial" w:hAnsi="Arial"/>
        </w:rPr>
        <w:t>Longland</w:t>
      </w:r>
      <w:proofErr w:type="spellEnd"/>
      <w:r>
        <w:rPr>
          <w:rFonts w:ascii="Arial" w:hAnsi="Arial"/>
        </w:rPr>
        <w:t xml:space="preserve"> Islands trading center. Refuel there</w:t>
      </w:r>
      <w:ins w:id="1387" w:author="Julia Ringo" w:date="2023-10-18T13:18:00Z">
        <w:r w:rsidR="00843230">
          <w:rPr>
            <w:rFonts w:ascii="Arial" w:hAnsi="Arial"/>
          </w:rPr>
          <w:t>,</w:t>
        </w:r>
      </w:ins>
      <w:del w:id="1388" w:author="Julia Ringo" w:date="2023-10-18T13:18:00Z">
        <w:r w:rsidDel="00843230">
          <w:rPr>
            <w:rFonts w:ascii="Arial" w:hAnsi="Arial"/>
          </w:rPr>
          <w:delText>;</w:delText>
        </w:r>
      </w:del>
      <w:r>
        <w:rPr>
          <w:rFonts w:ascii="Arial" w:hAnsi="Arial"/>
        </w:rPr>
        <w:t xml:space="preserve"> and then on to my drop-off destination a few days out beyond that.”</w:t>
      </w:r>
    </w:p>
    <w:p w14:paraId="2FB38A7A" w14:textId="10A35DB9" w:rsidR="001E2E9B" w:rsidRDefault="00000000">
      <w:pPr>
        <w:pStyle w:val="BodyText"/>
        <w:rPr>
          <w:rFonts w:ascii="Arial" w:hAnsi="Arial"/>
        </w:rPr>
      </w:pPr>
      <w:r>
        <w:rPr>
          <w:rFonts w:ascii="Arial" w:hAnsi="Arial"/>
        </w:rPr>
        <w:t>“C</w:t>
      </w:r>
      <w:ins w:id="1389" w:author="Julia Ringo" w:date="2023-10-18T13:18:00Z">
        <w:r w:rsidR="00843230">
          <w:rPr>
            <w:rFonts w:ascii="Arial" w:hAnsi="Arial"/>
          </w:rPr>
          <w:t>’</w:t>
        </w:r>
      </w:ins>
      <w:del w:id="1390" w:author="Julia Ringo" w:date="2023-10-18T13:18:00Z">
        <w:r w:rsidDel="00843230">
          <w:rPr>
            <w:rFonts w:ascii="Arial" w:hAnsi="Arial"/>
          </w:rPr>
          <w:delText>o</w:delText>
        </w:r>
      </w:del>
      <w:r>
        <w:rPr>
          <w:rFonts w:ascii="Arial" w:hAnsi="Arial"/>
        </w:rPr>
        <w:t>m</w:t>
      </w:r>
      <w:del w:id="1391" w:author="Julia Ringo" w:date="2023-10-18T13:18:00Z">
        <w:r w:rsidDel="00843230">
          <w:rPr>
            <w:rFonts w:ascii="Arial" w:hAnsi="Arial"/>
          </w:rPr>
          <w:delText>’</w:delText>
        </w:r>
      </w:del>
      <w:r>
        <w:rPr>
          <w:rFonts w:ascii="Arial" w:hAnsi="Arial"/>
        </w:rPr>
        <w:t>on</w:t>
      </w:r>
      <w:ins w:id="1392" w:author="Julia Ringo" w:date="2023-10-18T13:18:00Z">
        <w:r w:rsidR="00843230">
          <w:rPr>
            <w:rFonts w:ascii="Arial" w:hAnsi="Arial"/>
          </w:rPr>
          <w:t>,</w:t>
        </w:r>
      </w:ins>
      <w:r>
        <w:rPr>
          <w:rFonts w:ascii="Arial" w:hAnsi="Arial"/>
        </w:rPr>
        <w:t xml:space="preserve"> buddy,” said Bastian, “look at the fuckin’ chart; it’s nearly the same direction! There’s no way the difference in travel time between this depot and </w:t>
      </w:r>
      <w:proofErr w:type="spellStart"/>
      <w:r>
        <w:rPr>
          <w:rFonts w:ascii="Arial" w:hAnsi="Arial"/>
        </w:rPr>
        <w:t>Longland</w:t>
      </w:r>
      <w:proofErr w:type="spellEnd"/>
      <w:r>
        <w:rPr>
          <w:rFonts w:ascii="Arial" w:hAnsi="Arial"/>
        </w:rPr>
        <w:t xml:space="preserve"> Islands is more than a day. You can tell your client you were delayed by any whatever-the-fuck-thing you want. Hell, tell them the truth. You’re probably still going to be within your delivery window anyway!”</w:t>
      </w:r>
    </w:p>
    <w:p w14:paraId="15D435A0" w14:textId="5123DF8B" w:rsidR="001E2E9B" w:rsidRDefault="00000000">
      <w:pPr>
        <w:pStyle w:val="BodyText"/>
        <w:rPr>
          <w:rFonts w:ascii="Arial" w:hAnsi="Arial"/>
        </w:rPr>
      </w:pPr>
      <w:r>
        <w:rPr>
          <w:rFonts w:ascii="Arial" w:hAnsi="Arial"/>
        </w:rPr>
        <w:t>Shakes considered the chart. There was no arguing with Bastian’s point</w:t>
      </w:r>
      <w:del w:id="1393" w:author="Julia Ringo" w:date="2023-10-18T13:18:00Z">
        <w:r w:rsidDel="00843230">
          <w:rPr>
            <w:rFonts w:ascii="Arial" w:hAnsi="Arial"/>
          </w:rPr>
          <w:delText xml:space="preserve"> though</w:delText>
        </w:r>
      </w:del>
      <w:r>
        <w:rPr>
          <w:rFonts w:ascii="Arial" w:hAnsi="Arial"/>
        </w:rPr>
        <w:t>.</w:t>
      </w:r>
    </w:p>
    <w:p w14:paraId="091A03A9" w14:textId="5D295F71" w:rsidR="001E2E9B" w:rsidRDefault="00000000">
      <w:pPr>
        <w:pStyle w:val="BodyText"/>
        <w:rPr>
          <w:rFonts w:ascii="Arial" w:hAnsi="Arial"/>
        </w:rPr>
      </w:pPr>
      <w:r>
        <w:rPr>
          <w:rFonts w:ascii="Arial" w:hAnsi="Arial"/>
        </w:rPr>
        <w:t>“Plus</w:t>
      </w:r>
      <w:ins w:id="1394" w:author="Julia Ringo" w:date="2023-10-18T13:20:00Z">
        <w:r w:rsidR="007C07A8">
          <w:rPr>
            <w:rFonts w:ascii="Arial" w:hAnsi="Arial"/>
          </w:rPr>
          <w:t>,</w:t>
        </w:r>
      </w:ins>
      <w:r>
        <w:rPr>
          <w:rFonts w:ascii="Arial" w:hAnsi="Arial"/>
        </w:rPr>
        <w:t xml:space="preserve"> we will fit a nice mating collar onto the </w:t>
      </w:r>
      <w:r>
        <w:rPr>
          <w:rFonts w:ascii="Arial" w:hAnsi="Arial"/>
          <w:i/>
          <w:iCs/>
        </w:rPr>
        <w:t>Gnat</w:t>
      </w:r>
      <w:r>
        <w:rPr>
          <w:rFonts w:ascii="Arial" w:hAnsi="Arial"/>
        </w:rPr>
        <w:t>. You may find that to be of some use in the future,” said Hemi</w:t>
      </w:r>
      <w:ins w:id="1395" w:author="Julia Ringo" w:date="2023-10-18T13:19:00Z">
        <w:r w:rsidR="00843230">
          <w:rPr>
            <w:rFonts w:ascii="Arial" w:hAnsi="Arial"/>
          </w:rPr>
          <w:t>.</w:t>
        </w:r>
      </w:ins>
      <w:del w:id="1396" w:author="Julia Ringo" w:date="2023-10-18T13:19:00Z">
        <w:r w:rsidDel="00843230">
          <w:rPr>
            <w:rFonts w:ascii="Arial" w:hAnsi="Arial"/>
          </w:rPr>
          <w:delText>,</w:delText>
        </w:r>
      </w:del>
      <w:r>
        <w:rPr>
          <w:rFonts w:ascii="Arial" w:hAnsi="Arial"/>
        </w:rPr>
        <w:t xml:space="preserve"> “</w:t>
      </w:r>
      <w:ins w:id="1397" w:author="Julia Ringo" w:date="2023-10-18T13:19:00Z">
        <w:r w:rsidR="00843230">
          <w:rPr>
            <w:rFonts w:ascii="Arial" w:hAnsi="Arial"/>
          </w:rPr>
          <w:t>T</w:t>
        </w:r>
      </w:ins>
      <w:del w:id="1398" w:author="Julia Ringo" w:date="2023-10-18T13:19:00Z">
        <w:r w:rsidDel="00843230">
          <w:rPr>
            <w:rFonts w:ascii="Arial" w:hAnsi="Arial"/>
          </w:rPr>
          <w:delText>t</w:delText>
        </w:r>
      </w:del>
      <w:r>
        <w:rPr>
          <w:rFonts w:ascii="Arial" w:hAnsi="Arial"/>
        </w:rPr>
        <w:t>hink of it as a deluxe feature.”</w:t>
      </w:r>
    </w:p>
    <w:p w14:paraId="460B1747" w14:textId="2D11B568" w:rsidR="001E2E9B" w:rsidRDefault="00000000">
      <w:pPr>
        <w:pStyle w:val="BodyText"/>
        <w:rPr>
          <w:rFonts w:ascii="Arial" w:hAnsi="Arial"/>
        </w:rPr>
      </w:pPr>
      <w:r>
        <w:rPr>
          <w:rFonts w:ascii="Arial" w:hAnsi="Arial"/>
        </w:rPr>
        <w:t xml:space="preserve">“And hot meals </w:t>
      </w:r>
      <w:ins w:id="1399" w:author="Julia Ringo" w:date="2023-10-18T13:19:00Z">
        <w:r w:rsidR="00843230">
          <w:rPr>
            <w:rFonts w:ascii="Arial" w:hAnsi="Arial"/>
          </w:rPr>
          <w:t>’</w:t>
        </w:r>
      </w:ins>
      <w:r>
        <w:rPr>
          <w:rFonts w:ascii="Arial" w:hAnsi="Arial"/>
        </w:rPr>
        <w:t>til</w:t>
      </w:r>
      <w:del w:id="1400" w:author="Julia Ringo" w:date="2023-10-18T13:19:00Z">
        <w:r w:rsidDel="00843230">
          <w:rPr>
            <w:rFonts w:ascii="Arial" w:hAnsi="Arial"/>
          </w:rPr>
          <w:delText>l</w:delText>
        </w:r>
      </w:del>
      <w:r>
        <w:rPr>
          <w:rFonts w:ascii="Arial" w:hAnsi="Arial"/>
        </w:rPr>
        <w:t xml:space="preserve"> we get to the depot,” added Gregory.</w:t>
      </w:r>
    </w:p>
    <w:p w14:paraId="3288D111" w14:textId="49BD1881" w:rsidR="001E2E9B" w:rsidRDefault="00000000">
      <w:pPr>
        <w:pStyle w:val="BodyText"/>
        <w:rPr>
          <w:rFonts w:ascii="Arial" w:hAnsi="Arial"/>
        </w:rPr>
      </w:pPr>
      <w:r>
        <w:rPr>
          <w:rFonts w:ascii="Arial" w:hAnsi="Arial"/>
        </w:rPr>
        <w:t>Shakes glanced at Gregory with a look that suggested he might be bought cheap if the pay satisfied his stomach. “I need one other thing</w:t>
      </w:r>
      <w:ins w:id="1401" w:author="Julia Ringo" w:date="2023-10-18T13:21:00Z">
        <w:r w:rsidR="007C07A8">
          <w:rPr>
            <w:rFonts w:ascii="Arial" w:hAnsi="Arial"/>
          </w:rPr>
          <w:t>,</w:t>
        </w:r>
      </w:ins>
      <w:r>
        <w:rPr>
          <w:rFonts w:ascii="Arial" w:hAnsi="Arial"/>
        </w:rPr>
        <w:t xml:space="preserve"> though</w:t>
      </w:r>
      <w:del w:id="1402" w:author="Julia Ringo" w:date="2023-10-10T11:08:00Z">
        <w:r w:rsidDel="00B6693A">
          <w:rPr>
            <w:rFonts w:ascii="Arial" w:hAnsi="Arial"/>
          </w:rPr>
          <w:delText>…</w:delText>
        </w:r>
      </w:del>
      <w:ins w:id="1403" w:author="Julia Ringo" w:date="2023-10-10T11:08:00Z">
        <w:r w:rsidR="00B6693A">
          <w:rPr>
            <w:rFonts w:ascii="Arial" w:hAnsi="Arial"/>
          </w:rPr>
          <w:t xml:space="preserve"> . . . </w:t>
        </w:r>
      </w:ins>
      <w:del w:id="1404" w:author="Julia Ringo" w:date="2023-10-18T13:21:00Z">
        <w:r w:rsidDel="007C07A8">
          <w:rPr>
            <w:rFonts w:ascii="Arial" w:hAnsi="Arial"/>
          </w:rPr>
          <w:delText xml:space="preserve"> </w:delText>
        </w:r>
      </w:del>
      <w:r>
        <w:rPr>
          <w:rFonts w:ascii="Arial" w:hAnsi="Arial"/>
        </w:rPr>
        <w:t>I want you to keep a line open to me on any future job possibilities.”</w:t>
      </w:r>
    </w:p>
    <w:p w14:paraId="45C93D96" w14:textId="46C54EC3" w:rsidR="001E2E9B" w:rsidRDefault="00000000">
      <w:pPr>
        <w:pStyle w:val="BodyText"/>
        <w:rPr>
          <w:rFonts w:ascii="Arial" w:hAnsi="Arial"/>
        </w:rPr>
      </w:pPr>
      <w:r>
        <w:rPr>
          <w:rFonts w:ascii="Arial" w:hAnsi="Arial"/>
        </w:rPr>
        <w:t>“What</w:t>
      </w:r>
      <w:ins w:id="1405" w:author="Julia Ringo" w:date="2023-10-18T13:21:00Z">
        <w:r w:rsidR="007C07A8">
          <w:rPr>
            <w:rFonts w:ascii="Arial" w:hAnsi="Arial"/>
          </w:rPr>
          <w:t>,</w:t>
        </w:r>
      </w:ins>
      <w:del w:id="1406" w:author="Julia Ringo" w:date="2023-10-18T13:21:00Z">
        <w:r w:rsidDel="007C07A8">
          <w:rPr>
            <w:rFonts w:ascii="Arial" w:hAnsi="Arial"/>
          </w:rPr>
          <w:delText>..</w:delText>
        </w:r>
      </w:del>
      <w:r>
        <w:rPr>
          <w:rFonts w:ascii="Arial" w:hAnsi="Arial"/>
        </w:rPr>
        <w:t xml:space="preserve"> like fuckin’ partners?” Percy bristled.</w:t>
      </w:r>
    </w:p>
    <w:p w14:paraId="544C771C" w14:textId="69B8AE02" w:rsidR="001E2E9B" w:rsidRDefault="00000000">
      <w:pPr>
        <w:pStyle w:val="BodyText"/>
        <w:rPr>
          <w:rFonts w:ascii="Arial" w:hAnsi="Arial"/>
        </w:rPr>
      </w:pPr>
      <w:r>
        <w:rPr>
          <w:rFonts w:ascii="Arial" w:hAnsi="Arial"/>
        </w:rPr>
        <w:t xml:space="preserve">“Fuck no. I work alone. But an operator </w:t>
      </w:r>
      <w:proofErr w:type="gramStart"/>
      <w:r>
        <w:rPr>
          <w:rFonts w:ascii="Arial" w:hAnsi="Arial"/>
        </w:rPr>
        <w:t>has to</w:t>
      </w:r>
      <w:proofErr w:type="gramEnd"/>
      <w:r>
        <w:rPr>
          <w:rFonts w:ascii="Arial" w:hAnsi="Arial"/>
        </w:rPr>
        <w:t xml:space="preserve"> have connections in this game. You’d be a big cheese for me</w:t>
      </w:r>
      <w:ins w:id="1407" w:author="Julia Ringo" w:date="2023-10-18T13:21:00Z">
        <w:r w:rsidR="007C07A8">
          <w:rPr>
            <w:rFonts w:ascii="Arial" w:hAnsi="Arial"/>
          </w:rPr>
          <w:t>,</w:t>
        </w:r>
      </w:ins>
      <w:del w:id="1408" w:author="Julia Ringo" w:date="2023-10-18T13:21:00Z">
        <w:r w:rsidDel="007C07A8">
          <w:rPr>
            <w:rFonts w:ascii="Arial" w:hAnsi="Arial"/>
          </w:rPr>
          <w:delText>;</w:delText>
        </w:r>
      </w:del>
      <w:r>
        <w:rPr>
          <w:rFonts w:ascii="Arial" w:hAnsi="Arial"/>
        </w:rPr>
        <w:t xml:space="preserve"> feeding me </w:t>
      </w:r>
      <w:proofErr w:type="gramStart"/>
      <w:r>
        <w:rPr>
          <w:rFonts w:ascii="Arial" w:hAnsi="Arial"/>
        </w:rPr>
        <w:t>future prospects</w:t>
      </w:r>
      <w:proofErr w:type="gramEnd"/>
      <w:r>
        <w:rPr>
          <w:rFonts w:ascii="Arial" w:hAnsi="Arial"/>
        </w:rPr>
        <w:t>. That way I get long-term payoffs for my investment in your sorry-ass fuckin’ futures right now.”</w:t>
      </w:r>
    </w:p>
    <w:p w14:paraId="1482624A" w14:textId="77777777" w:rsidR="001E2E9B" w:rsidRDefault="00000000">
      <w:pPr>
        <w:pStyle w:val="BodyText"/>
        <w:rPr>
          <w:rFonts w:ascii="Arial" w:hAnsi="Arial"/>
        </w:rPr>
      </w:pPr>
      <w:r>
        <w:rPr>
          <w:rFonts w:ascii="Arial" w:hAnsi="Arial"/>
        </w:rPr>
        <w:t>“Alright. Any job that seems suitable for a specialty cargo hauler like yourself, I will send your way with fuckin’ pleasure.”</w:t>
      </w:r>
    </w:p>
    <w:p w14:paraId="690160AF" w14:textId="359EC327" w:rsidR="001E2E9B" w:rsidRDefault="00000000">
      <w:pPr>
        <w:pStyle w:val="BodyText"/>
        <w:rPr>
          <w:rFonts w:ascii="Arial" w:hAnsi="Arial"/>
        </w:rPr>
      </w:pPr>
      <w:r>
        <w:rPr>
          <w:rFonts w:ascii="Arial" w:hAnsi="Arial"/>
        </w:rPr>
        <w:t>Shakes grinned. Now they were negotiating from a place he understood</w:t>
      </w:r>
      <w:del w:id="1409" w:author="Julia Ringo" w:date="2023-10-05T13:14:00Z">
        <w:r w:rsidDel="000E7660">
          <w:rPr>
            <w:rFonts w:ascii="Arial" w:hAnsi="Arial"/>
          </w:rPr>
          <w:delText xml:space="preserve"> — </w:delText>
        </w:r>
      </w:del>
      <w:ins w:id="1410" w:author="Julia Ringo" w:date="2023-10-05T13:14:00Z">
        <w:r w:rsidR="000E7660">
          <w:rPr>
            <w:rFonts w:ascii="Arial" w:hAnsi="Arial"/>
          </w:rPr>
          <w:t>—</w:t>
        </w:r>
      </w:ins>
      <w:r>
        <w:rPr>
          <w:rFonts w:ascii="Arial" w:hAnsi="Arial"/>
        </w:rPr>
        <w:t xml:space="preserve">most profit is future profit. “So, ah, Hemi, what exactly are </w:t>
      </w:r>
      <w:proofErr w:type="spellStart"/>
      <w:r>
        <w:rPr>
          <w:rFonts w:ascii="Arial" w:hAnsi="Arial"/>
        </w:rPr>
        <w:t>ya</w:t>
      </w:r>
      <w:proofErr w:type="spellEnd"/>
      <w:r>
        <w:rPr>
          <w:rFonts w:ascii="Arial" w:hAnsi="Arial"/>
        </w:rPr>
        <w:t xml:space="preserve"> going to do to my beautiful little boat?”</w:t>
      </w:r>
    </w:p>
    <w:p w14:paraId="74E7156E" w14:textId="77777777" w:rsidR="001E2E9B" w:rsidRDefault="00000000">
      <w:pPr>
        <w:pStyle w:val="BodyText"/>
        <w:rPr>
          <w:rFonts w:ascii="Arial" w:hAnsi="Arial"/>
        </w:rPr>
      </w:pPr>
      <w:r>
        <w:rPr>
          <w:rFonts w:ascii="Arial" w:hAnsi="Arial"/>
        </w:rPr>
        <w:t>“Well,” Hemi said, looking at Percy, “first, we need to rouse Chips. She is the only one on board who might know how to fit a mating collar that could work.”</w:t>
      </w:r>
    </w:p>
    <w:p w14:paraId="602E0077" w14:textId="0BD0783F" w:rsidR="001E2E9B" w:rsidRDefault="00000000">
      <w:pPr>
        <w:pStyle w:val="BodyText"/>
        <w:rPr>
          <w:rFonts w:ascii="Arial" w:hAnsi="Arial"/>
        </w:rPr>
      </w:pPr>
      <w:r>
        <w:rPr>
          <w:rFonts w:ascii="Arial" w:hAnsi="Arial"/>
        </w:rPr>
        <w:t xml:space="preserve">Percy was grinding her teeth. “Alright, Fuck. Hemi, go see if you can rehire Chips on a </w:t>
      </w:r>
      <w:r>
        <w:rPr>
          <w:rFonts w:ascii="Arial" w:hAnsi="Arial"/>
          <w:i/>
          <w:iCs/>
        </w:rPr>
        <w:t>temporary</w:t>
      </w:r>
      <w:r>
        <w:rPr>
          <w:rFonts w:ascii="Arial" w:hAnsi="Arial"/>
        </w:rPr>
        <w:t xml:space="preserve"> and ad-fucking-hoc basis to do some of this welding we need. I don’t want to see her</w:t>
      </w:r>
      <w:ins w:id="1411" w:author="Julia Ringo" w:date="2023-10-18T13:23:00Z">
        <w:r w:rsidR="007C07A8">
          <w:rPr>
            <w:rFonts w:ascii="Arial" w:hAnsi="Arial"/>
          </w:rPr>
          <w:t>,</w:t>
        </w:r>
      </w:ins>
      <w:r>
        <w:rPr>
          <w:rFonts w:ascii="Arial" w:hAnsi="Arial"/>
        </w:rPr>
        <w:t xml:space="preserve"> though. Tell her to stay the fuck out of my way or she’ll find herself swimming in the prop wash</w:t>
      </w:r>
      <w:del w:id="1412" w:author="Julia Ringo" w:date="2023-10-10T11:08:00Z">
        <w:r w:rsidDel="00B6693A">
          <w:rPr>
            <w:rFonts w:ascii="Arial" w:hAnsi="Arial"/>
          </w:rPr>
          <w:delText>…</w:delText>
        </w:r>
      </w:del>
      <w:ins w:id="1413" w:author="Julia Ringo" w:date="2023-10-10T11:08:00Z">
        <w:r w:rsidR="00B6693A">
          <w:rPr>
            <w:rFonts w:ascii="Arial" w:hAnsi="Arial"/>
          </w:rPr>
          <w:t xml:space="preserve"> . . . </w:t>
        </w:r>
      </w:ins>
      <w:r>
        <w:rPr>
          <w:rFonts w:ascii="Arial" w:hAnsi="Arial"/>
        </w:rPr>
        <w:t xml:space="preserve"> once we’re moving again.”</w:t>
      </w:r>
    </w:p>
    <w:p w14:paraId="5FD4B776" w14:textId="77777777" w:rsidR="001E2E9B" w:rsidRDefault="00000000">
      <w:pPr>
        <w:pStyle w:val="BodyText"/>
        <w:rPr>
          <w:rFonts w:ascii="Arial" w:hAnsi="Arial"/>
        </w:rPr>
      </w:pPr>
      <w:r>
        <w:rPr>
          <w:rFonts w:ascii="Arial" w:hAnsi="Arial"/>
        </w:rPr>
        <w:t> </w:t>
      </w:r>
    </w:p>
    <w:p w14:paraId="7E8F08B9" w14:textId="4241D279" w:rsidR="001E2E9B" w:rsidRDefault="00000000">
      <w:pPr>
        <w:pStyle w:val="BodyText"/>
        <w:rPr>
          <w:rFonts w:ascii="Arial" w:hAnsi="Arial"/>
        </w:rPr>
      </w:pPr>
      <w:r>
        <w:rPr>
          <w:rFonts w:ascii="Arial" w:hAnsi="Arial"/>
        </w:rPr>
        <w:t>Hemi loaded up another bowl of rice from the galley and led Shakes to the crew quarters</w:t>
      </w:r>
      <w:ins w:id="1414" w:author="Julia Ringo" w:date="2023-10-18T13:23:00Z">
        <w:r w:rsidR="007C07A8">
          <w:rPr>
            <w:rFonts w:ascii="Arial" w:hAnsi="Arial"/>
          </w:rPr>
          <w:t>,</w:t>
        </w:r>
      </w:ins>
      <w:r>
        <w:rPr>
          <w:rFonts w:ascii="Arial" w:hAnsi="Arial"/>
        </w:rPr>
        <w:t xml:space="preserve"> where they found Chips in her rack with the curtains drawn.</w:t>
      </w:r>
    </w:p>
    <w:p w14:paraId="504E9FC3" w14:textId="0499E71B" w:rsidR="001E2E9B" w:rsidRDefault="00000000">
      <w:pPr>
        <w:pStyle w:val="BodyText"/>
        <w:rPr>
          <w:rFonts w:ascii="Arial" w:hAnsi="Arial"/>
        </w:rPr>
      </w:pPr>
      <w:r>
        <w:rPr>
          <w:rFonts w:ascii="Arial" w:hAnsi="Arial"/>
        </w:rPr>
        <w:t>“Chips,” Hemi addressed the curtain</w:t>
      </w:r>
      <w:ins w:id="1415" w:author="Julia Ringo" w:date="2023-10-18T13:23:00Z">
        <w:r w:rsidR="007C07A8">
          <w:rPr>
            <w:rFonts w:ascii="Arial" w:hAnsi="Arial"/>
          </w:rPr>
          <w:t>.</w:t>
        </w:r>
      </w:ins>
      <w:del w:id="1416" w:author="Julia Ringo" w:date="2023-10-18T13:23:00Z">
        <w:r w:rsidDel="007C07A8">
          <w:rPr>
            <w:rFonts w:ascii="Arial" w:hAnsi="Arial"/>
          </w:rPr>
          <w:delText>,</w:delText>
        </w:r>
      </w:del>
      <w:r>
        <w:rPr>
          <w:rFonts w:ascii="Arial" w:hAnsi="Arial"/>
        </w:rPr>
        <w:t xml:space="preserve"> “I brought you some food.”</w:t>
      </w:r>
    </w:p>
    <w:p w14:paraId="7353CDBC" w14:textId="0037F77A" w:rsidR="001E2E9B" w:rsidRDefault="00000000">
      <w:pPr>
        <w:pStyle w:val="BodyText"/>
        <w:rPr>
          <w:rFonts w:ascii="Arial" w:hAnsi="Arial"/>
        </w:rPr>
      </w:pPr>
      <w:r>
        <w:rPr>
          <w:rFonts w:ascii="Arial" w:hAnsi="Arial"/>
        </w:rPr>
        <w:lastRenderedPageBreak/>
        <w:t>“Ah</w:t>
      </w:r>
      <w:ins w:id="1417" w:author="Julia Ringo" w:date="2023-10-18T13:23:00Z">
        <w:r w:rsidR="007C07A8">
          <w:rPr>
            <w:rFonts w:ascii="Arial" w:hAnsi="Arial"/>
          </w:rPr>
          <w:t>,</w:t>
        </w:r>
      </w:ins>
      <w:r>
        <w:rPr>
          <w:rFonts w:ascii="Arial" w:hAnsi="Arial"/>
        </w:rPr>
        <w:t xml:space="preserve"> fuck you and your gestures</w:t>
      </w:r>
      <w:ins w:id="1418" w:author="Julia Ringo" w:date="2023-10-18T13:23:00Z">
        <w:r w:rsidR="007C07A8">
          <w:rPr>
            <w:rFonts w:ascii="Arial" w:hAnsi="Arial"/>
          </w:rPr>
          <w:t>,</w:t>
        </w:r>
      </w:ins>
      <w:r>
        <w:rPr>
          <w:rFonts w:ascii="Arial" w:hAnsi="Arial"/>
        </w:rPr>
        <w:t xml:space="preserve"> Hem’,” came a muffled voice</w:t>
      </w:r>
      <w:del w:id="1419" w:author="Julia Ringo" w:date="2023-10-18T13:23:00Z">
        <w:r w:rsidDel="007C07A8">
          <w:rPr>
            <w:rFonts w:ascii="Arial" w:hAnsi="Arial"/>
          </w:rPr>
          <w:delText xml:space="preserve"> from behind the curtain</w:delText>
        </w:r>
      </w:del>
      <w:r>
        <w:rPr>
          <w:rFonts w:ascii="Arial" w:hAnsi="Arial"/>
        </w:rPr>
        <w:t>. “Go spoon it into that asshole you work for until she fuckin’ chokes on it.”</w:t>
      </w:r>
    </w:p>
    <w:p w14:paraId="71089397" w14:textId="0A402F87" w:rsidR="001E2E9B" w:rsidRDefault="00000000">
      <w:pPr>
        <w:pStyle w:val="BodyText"/>
        <w:rPr>
          <w:rFonts w:ascii="Arial" w:hAnsi="Arial"/>
        </w:rPr>
      </w:pPr>
      <w:r>
        <w:rPr>
          <w:rFonts w:ascii="Arial" w:hAnsi="Arial"/>
        </w:rPr>
        <w:t>“Chips, you are certainly tough, no one would deny that. And I think that toughness comes partly from a genuine mean streak in you, and partly from the fact that you believe you know how to do things right. The problem is that Captain Percy has both of those qualities too, so just like you</w:t>
      </w:r>
      <w:ins w:id="1420" w:author="Julia Ringo" w:date="2023-10-18T13:24:00Z">
        <w:r w:rsidR="007C07A8">
          <w:rPr>
            <w:rFonts w:ascii="Arial" w:hAnsi="Arial"/>
          </w:rPr>
          <w:t>,</w:t>
        </w:r>
      </w:ins>
      <w:r>
        <w:rPr>
          <w:rFonts w:ascii="Arial" w:hAnsi="Arial"/>
        </w:rPr>
        <w:t xml:space="preserve"> she is both sometimes mean </w:t>
      </w:r>
      <w:proofErr w:type="gramStart"/>
      <w:r>
        <w:rPr>
          <w:rFonts w:ascii="Arial" w:hAnsi="Arial"/>
        </w:rPr>
        <w:t>and also</w:t>
      </w:r>
      <w:proofErr w:type="gramEnd"/>
      <w:r>
        <w:rPr>
          <w:rFonts w:ascii="Arial" w:hAnsi="Arial"/>
        </w:rPr>
        <w:t xml:space="preserve"> not going to be the one to admit when she did something wrong.”</w:t>
      </w:r>
    </w:p>
    <w:p w14:paraId="7112F014" w14:textId="74C3350F" w:rsidR="001E2E9B" w:rsidRDefault="00000000">
      <w:pPr>
        <w:pStyle w:val="BodyText"/>
        <w:rPr>
          <w:rFonts w:ascii="Arial" w:hAnsi="Arial"/>
        </w:rPr>
      </w:pPr>
      <w:r>
        <w:rPr>
          <w:rFonts w:ascii="Arial" w:hAnsi="Arial"/>
        </w:rPr>
        <w:t>“Spare me the fuckin’ you’re-both-so-fuckin’-alike speech</w:t>
      </w:r>
      <w:ins w:id="1421" w:author="Julia Ringo" w:date="2023-10-18T13:24:00Z">
        <w:r w:rsidR="007C07A8">
          <w:rPr>
            <w:rFonts w:ascii="Arial" w:hAnsi="Arial"/>
          </w:rPr>
          <w:t>,</w:t>
        </w:r>
      </w:ins>
      <w:r>
        <w:rPr>
          <w:rFonts w:ascii="Arial" w:hAnsi="Arial"/>
        </w:rPr>
        <w:t xml:space="preserve"> Hemi. Just fuck off.”</w:t>
      </w:r>
    </w:p>
    <w:p w14:paraId="7E912294" w14:textId="26B17A8C" w:rsidR="001E2E9B" w:rsidRDefault="00000000">
      <w:pPr>
        <w:pStyle w:val="BodyText"/>
        <w:rPr>
          <w:rFonts w:ascii="Arial" w:hAnsi="Arial"/>
        </w:rPr>
      </w:pPr>
      <w:r>
        <w:rPr>
          <w:rFonts w:ascii="Arial" w:hAnsi="Arial"/>
        </w:rPr>
        <w:t xml:space="preserve">“I am just explaining </w:t>
      </w:r>
      <w:r>
        <w:rPr>
          <w:rFonts w:ascii="Arial" w:hAnsi="Arial"/>
          <w:i/>
          <w:iCs/>
        </w:rPr>
        <w:t>why</w:t>
      </w:r>
      <w:r>
        <w:rPr>
          <w:rFonts w:ascii="Arial" w:hAnsi="Arial"/>
        </w:rPr>
        <w:t xml:space="preserve"> she is not going to come apologize, Chips. I am also going to tell you I believe she was entirely wrong, and risked your life by not warning you she was going to blow the tanks. You were right, and she </w:t>
      </w:r>
      <w:r>
        <w:rPr>
          <w:rFonts w:ascii="Arial" w:hAnsi="Arial"/>
          <w:i/>
          <w:iCs/>
        </w:rPr>
        <w:t>should</w:t>
      </w:r>
      <w:r>
        <w:rPr>
          <w:rFonts w:ascii="Arial" w:hAnsi="Arial"/>
        </w:rPr>
        <w:t xml:space="preserve"> apologize, but you know her</w:t>
      </w:r>
      <w:del w:id="1422" w:author="Julia Ringo" w:date="2023-10-05T13:14:00Z">
        <w:r w:rsidDel="000E7660">
          <w:rPr>
            <w:rFonts w:ascii="Arial" w:hAnsi="Arial"/>
          </w:rPr>
          <w:delText xml:space="preserve"> — </w:delText>
        </w:r>
      </w:del>
      <w:ins w:id="1423" w:author="Julia Ringo" w:date="2023-10-05T13:14:00Z">
        <w:r w:rsidR="000E7660">
          <w:rPr>
            <w:rFonts w:ascii="Arial" w:hAnsi="Arial"/>
          </w:rPr>
          <w:t>—</w:t>
        </w:r>
      </w:ins>
      <w:r>
        <w:rPr>
          <w:rFonts w:ascii="Arial" w:hAnsi="Arial"/>
        </w:rPr>
        <w:t>she will not.”</w:t>
      </w:r>
    </w:p>
    <w:p w14:paraId="20E87696" w14:textId="77777777" w:rsidR="001E2E9B" w:rsidRDefault="00000000">
      <w:pPr>
        <w:pStyle w:val="BodyText"/>
        <w:rPr>
          <w:rFonts w:ascii="Arial" w:hAnsi="Arial"/>
        </w:rPr>
      </w:pPr>
      <w:r>
        <w:rPr>
          <w:rFonts w:ascii="Arial" w:hAnsi="Arial"/>
        </w:rPr>
        <w:t>“So fuckin’ what? You think I give a shit?”</w:t>
      </w:r>
    </w:p>
    <w:p w14:paraId="111A24D9" w14:textId="242283A3" w:rsidR="001E2E9B" w:rsidRDefault="00000000">
      <w:pPr>
        <w:pStyle w:val="BodyText"/>
        <w:rPr>
          <w:rFonts w:ascii="Arial" w:hAnsi="Arial"/>
        </w:rPr>
      </w:pPr>
      <w:r>
        <w:rPr>
          <w:rFonts w:ascii="Arial" w:hAnsi="Arial"/>
        </w:rPr>
        <w:t>“So</w:t>
      </w:r>
      <w:ins w:id="1424" w:author="Julia Ringo" w:date="2023-10-18T13:25:00Z">
        <w:r w:rsidR="007C07A8">
          <w:rPr>
            <w:rFonts w:ascii="Arial" w:hAnsi="Arial"/>
          </w:rPr>
          <w:t>,</w:t>
        </w:r>
      </w:ins>
      <w:r>
        <w:rPr>
          <w:rFonts w:ascii="Arial" w:hAnsi="Arial"/>
        </w:rPr>
        <w:t xml:space="preserve"> I do not believe you want to die out here</w:t>
      </w:r>
      <w:ins w:id="1425" w:author="Julia Ringo" w:date="2023-10-18T13:25:00Z">
        <w:r w:rsidR="007C07A8">
          <w:rPr>
            <w:rFonts w:ascii="Arial" w:hAnsi="Arial"/>
          </w:rPr>
          <w:t>,</w:t>
        </w:r>
      </w:ins>
      <w:r>
        <w:rPr>
          <w:rFonts w:ascii="Arial" w:hAnsi="Arial"/>
        </w:rPr>
        <w:t xml:space="preserve"> just because she is never going to do the right thing and admit she made a mistake. But that is what is going to happen: we are going to sink and die on this bleak stretch of ocean right here if you do not help us. We need you to keep the welds on that patch of yours together. Please.”</w:t>
      </w:r>
    </w:p>
    <w:p w14:paraId="33044FD5" w14:textId="41EA729E" w:rsidR="001E2E9B" w:rsidRDefault="00000000">
      <w:pPr>
        <w:pStyle w:val="BodyText"/>
        <w:rPr>
          <w:rFonts w:ascii="Arial" w:hAnsi="Arial"/>
        </w:rPr>
      </w:pPr>
      <w:r>
        <w:rPr>
          <w:rFonts w:ascii="Arial" w:hAnsi="Arial"/>
        </w:rPr>
        <w:t xml:space="preserve">There was a silence. Then a small, filthy hand stuck out from behind the curtain. “Give me that food, I’m fucking starving.” Hemi put the warm bowl of rice into the hand, and it withdrew. </w:t>
      </w:r>
      <w:del w:id="1426" w:author="Julia Ringo" w:date="2023-10-18T13:25:00Z">
        <w:r w:rsidDel="007C07A8">
          <w:rPr>
            <w:rFonts w:ascii="Arial" w:hAnsi="Arial"/>
          </w:rPr>
          <w:delText xml:space="preserve">There was a clinking of </w:delText>
        </w:r>
      </w:del>
      <w:ins w:id="1427" w:author="Julia Ringo" w:date="2023-10-18T13:25:00Z">
        <w:r w:rsidR="007C07A8">
          <w:rPr>
            <w:rFonts w:ascii="Arial" w:hAnsi="Arial"/>
          </w:rPr>
          <w:t>T</w:t>
        </w:r>
      </w:ins>
      <w:del w:id="1428" w:author="Julia Ringo" w:date="2023-10-18T13:25:00Z">
        <w:r w:rsidDel="007C07A8">
          <w:rPr>
            <w:rFonts w:ascii="Arial" w:hAnsi="Arial"/>
          </w:rPr>
          <w:delText>t</w:delText>
        </w:r>
      </w:del>
      <w:r>
        <w:rPr>
          <w:rFonts w:ascii="Arial" w:hAnsi="Arial"/>
        </w:rPr>
        <w:t xml:space="preserve">he </w:t>
      </w:r>
      <w:proofErr w:type="gramStart"/>
      <w:r>
        <w:rPr>
          <w:rFonts w:ascii="Arial" w:hAnsi="Arial"/>
        </w:rPr>
        <w:t>fork</w:t>
      </w:r>
      <w:proofErr w:type="gramEnd"/>
      <w:r>
        <w:rPr>
          <w:rFonts w:ascii="Arial" w:hAnsi="Arial"/>
        </w:rPr>
        <w:t xml:space="preserve"> </w:t>
      </w:r>
      <w:ins w:id="1429" w:author="Julia Ringo" w:date="2023-10-18T13:25:00Z">
        <w:r w:rsidR="007C07A8">
          <w:rPr>
            <w:rFonts w:ascii="Arial" w:hAnsi="Arial"/>
          </w:rPr>
          <w:t xml:space="preserve">clinked </w:t>
        </w:r>
      </w:ins>
      <w:r>
        <w:rPr>
          <w:rFonts w:ascii="Arial" w:hAnsi="Arial"/>
        </w:rPr>
        <w:t>for a minute, and then Chips opened the curtain a little</w:t>
      </w:r>
      <w:del w:id="1430" w:author="Julia Ringo" w:date="2023-10-18T13:25:00Z">
        <w:r w:rsidDel="007C07A8">
          <w:rPr>
            <w:rFonts w:ascii="Arial" w:hAnsi="Arial"/>
          </w:rPr>
          <w:delText xml:space="preserve"> so she could look at Hemi and talk to him while she ate</w:delText>
        </w:r>
      </w:del>
      <w:r>
        <w:rPr>
          <w:rFonts w:ascii="Arial" w:hAnsi="Arial"/>
        </w:rPr>
        <w:t>. That</w:t>
      </w:r>
      <w:ins w:id="1431" w:author="Julia Ringo" w:date="2023-10-18T13:25:00Z">
        <w:r w:rsidR="007C07A8">
          <w:rPr>
            <w:rFonts w:ascii="Arial" w:hAnsi="Arial"/>
          </w:rPr>
          <w:t xml:space="preserve"> wa</w:t>
        </w:r>
      </w:ins>
      <w:del w:id="1432" w:author="Julia Ringo" w:date="2023-10-18T13:25:00Z">
        <w:r w:rsidDel="007C07A8">
          <w:rPr>
            <w:rFonts w:ascii="Arial" w:hAnsi="Arial"/>
          </w:rPr>
          <w:delText>’</w:delText>
        </w:r>
      </w:del>
      <w:r>
        <w:rPr>
          <w:rFonts w:ascii="Arial" w:hAnsi="Arial"/>
        </w:rPr>
        <w:t>s when she saw Shakes. “Who the fuck is that?”</w:t>
      </w:r>
    </w:p>
    <w:p w14:paraId="47775E4B" w14:textId="77777777" w:rsidR="001E2E9B" w:rsidRDefault="00000000">
      <w:pPr>
        <w:pStyle w:val="BodyText"/>
        <w:rPr>
          <w:rFonts w:ascii="Arial" w:hAnsi="Arial"/>
        </w:rPr>
      </w:pPr>
      <w:r>
        <w:rPr>
          <w:rFonts w:ascii="Arial" w:hAnsi="Arial"/>
        </w:rPr>
        <w:t>“I’m fuckin’ Shakes,” said Shakes.</w:t>
      </w:r>
    </w:p>
    <w:p w14:paraId="49693AC3" w14:textId="77777777" w:rsidR="001E2E9B" w:rsidRDefault="00000000">
      <w:pPr>
        <w:pStyle w:val="BodyText"/>
        <w:rPr>
          <w:rFonts w:ascii="Arial" w:hAnsi="Arial"/>
        </w:rPr>
      </w:pPr>
      <w:r>
        <w:rPr>
          <w:rFonts w:ascii="Arial" w:hAnsi="Arial"/>
        </w:rPr>
        <w:t>“</w:t>
      </w:r>
      <w:r>
        <w:rPr>
          <w:rFonts w:ascii="Arial" w:hAnsi="Arial"/>
          <w:i/>
          <w:iCs/>
        </w:rPr>
        <w:t>Captain</w:t>
      </w:r>
      <w:r>
        <w:rPr>
          <w:rFonts w:ascii="Arial" w:hAnsi="Arial"/>
        </w:rPr>
        <w:t xml:space="preserve"> Shakes,” said Hemi.</w:t>
      </w:r>
    </w:p>
    <w:p w14:paraId="65002AAC" w14:textId="77777777" w:rsidR="001E2E9B" w:rsidRDefault="00000000">
      <w:pPr>
        <w:pStyle w:val="BodyText"/>
        <w:rPr>
          <w:rFonts w:ascii="Arial" w:hAnsi="Arial"/>
        </w:rPr>
      </w:pPr>
      <w:r>
        <w:rPr>
          <w:rFonts w:ascii="Arial" w:hAnsi="Arial"/>
        </w:rPr>
        <w:t>“Is that your name or how you reproduce?” asked Chips.</w:t>
      </w:r>
    </w:p>
    <w:p w14:paraId="5271EE89" w14:textId="77777777" w:rsidR="001E2E9B" w:rsidRDefault="00000000">
      <w:pPr>
        <w:pStyle w:val="BodyText"/>
        <w:rPr>
          <w:rFonts w:ascii="Arial" w:hAnsi="Arial"/>
        </w:rPr>
      </w:pPr>
      <w:r>
        <w:rPr>
          <w:rFonts w:ascii="Arial" w:hAnsi="Arial"/>
        </w:rPr>
        <w:t>“Like you’re one to fuckin’ talk. Didn’t they call you ‘Chips’?”</w:t>
      </w:r>
    </w:p>
    <w:p w14:paraId="77D8E6BE" w14:textId="01B71C5D" w:rsidR="001E2E9B" w:rsidRDefault="00000000">
      <w:pPr>
        <w:pStyle w:val="BodyText"/>
        <w:rPr>
          <w:rFonts w:ascii="Arial" w:hAnsi="Arial"/>
        </w:rPr>
      </w:pPr>
      <w:r>
        <w:rPr>
          <w:rFonts w:ascii="Arial" w:hAnsi="Arial"/>
        </w:rPr>
        <w:t>“Look,” Hemi interrupted, “we found Captain Shakes here on the surface. He has a boat</w:t>
      </w:r>
      <w:del w:id="1433" w:author="Julia Ringo" w:date="2023-10-05T13:14:00Z">
        <w:r w:rsidDel="000E7660">
          <w:rPr>
            <w:rFonts w:ascii="Arial" w:hAnsi="Arial"/>
          </w:rPr>
          <w:delText xml:space="preserve"> — </w:delText>
        </w:r>
      </w:del>
      <w:ins w:id="1434" w:author="Julia Ringo" w:date="2023-10-05T13:14:00Z">
        <w:r w:rsidR="000E7660">
          <w:rPr>
            <w:rFonts w:ascii="Arial" w:hAnsi="Arial"/>
          </w:rPr>
          <w:t>—</w:t>
        </w:r>
      </w:ins>
      <w:r>
        <w:rPr>
          <w:rFonts w:ascii="Arial" w:hAnsi="Arial"/>
        </w:rPr>
        <w:t xml:space="preserve">a small sub. I want to weld a mating collar onto the sail of his boat. It </w:t>
      </w:r>
      <w:proofErr w:type="gramStart"/>
      <w:r>
        <w:rPr>
          <w:rFonts w:ascii="Arial" w:hAnsi="Arial"/>
        </w:rPr>
        <w:t>has to</w:t>
      </w:r>
      <w:proofErr w:type="gramEnd"/>
      <w:r>
        <w:rPr>
          <w:rFonts w:ascii="Arial" w:hAnsi="Arial"/>
        </w:rPr>
        <w:t xml:space="preserve"> fit to the </w:t>
      </w:r>
      <w:r>
        <w:rPr>
          <w:rFonts w:ascii="Arial" w:hAnsi="Arial"/>
          <w:i/>
          <w:iCs/>
        </w:rPr>
        <w:t>Prospect’s</w:t>
      </w:r>
      <w:r>
        <w:rPr>
          <w:rFonts w:ascii="Arial" w:hAnsi="Arial"/>
        </w:rPr>
        <w:t xml:space="preserve"> belly mating collar. I want to attach his boat to the underside</w:t>
      </w:r>
      <w:del w:id="1435" w:author="Julia Ringo" w:date="2023-10-18T08:33:00Z">
        <w:r w:rsidDel="00CA0FA4">
          <w:rPr>
            <w:rFonts w:ascii="Arial" w:hAnsi="Arial"/>
          </w:rPr>
          <w:delText>,</w:delText>
        </w:r>
      </w:del>
      <w:r>
        <w:rPr>
          <w:rFonts w:ascii="Arial" w:hAnsi="Arial"/>
        </w:rPr>
        <w:t xml:space="preserve"> and run with it that way. This is another project we cannot do without you. Think you could rig something like that?”</w:t>
      </w:r>
    </w:p>
    <w:p w14:paraId="5718F338" w14:textId="638F25C5" w:rsidR="001E2E9B" w:rsidRDefault="00000000">
      <w:pPr>
        <w:pStyle w:val="BodyText"/>
        <w:rPr>
          <w:rFonts w:ascii="Arial" w:hAnsi="Arial"/>
        </w:rPr>
      </w:pPr>
      <w:r>
        <w:rPr>
          <w:rFonts w:ascii="Arial" w:hAnsi="Arial"/>
        </w:rPr>
        <w:t>“Well</w:t>
      </w:r>
      <w:ins w:id="1436" w:author="Julia Ringo" w:date="2023-10-18T08:33:00Z">
        <w:r w:rsidR="00CA0FA4">
          <w:rPr>
            <w:rFonts w:ascii="Arial" w:hAnsi="Arial"/>
          </w:rPr>
          <w:t>,</w:t>
        </w:r>
      </w:ins>
      <w:r>
        <w:rPr>
          <w:rFonts w:ascii="Arial" w:hAnsi="Arial"/>
        </w:rPr>
        <w:t xml:space="preserve"> fuck. I might have some scrap steel that could do that. Depends on what the hatch on his boat looks like, so I’ll have to fuckin’ eyeball that. Possible it could be done.” She thought for a second. “But that’s a fuckin’ tricky bit of sonar listening to make that mating work, </w:t>
      </w:r>
      <w:proofErr w:type="spellStart"/>
      <w:r>
        <w:rPr>
          <w:rFonts w:ascii="Arial" w:hAnsi="Arial"/>
        </w:rPr>
        <w:t>steerin</w:t>
      </w:r>
      <w:proofErr w:type="spellEnd"/>
      <w:r>
        <w:rPr>
          <w:rFonts w:ascii="Arial" w:hAnsi="Arial"/>
        </w:rPr>
        <w:t>’ the boat up from underneath, like. You think you got the fuckin’ skills to do that</w:t>
      </w:r>
      <w:ins w:id="1437" w:author="Julia Ringo" w:date="2023-10-18T08:34:00Z">
        <w:r w:rsidR="00CA0FA4">
          <w:rPr>
            <w:rFonts w:ascii="Arial" w:hAnsi="Arial"/>
          </w:rPr>
          <w:t>,</w:t>
        </w:r>
      </w:ins>
      <w:r>
        <w:rPr>
          <w:rFonts w:ascii="Arial" w:hAnsi="Arial"/>
        </w:rPr>
        <w:t xml:space="preserve"> Captain Shakes?”</w:t>
      </w:r>
    </w:p>
    <w:p w14:paraId="73379045" w14:textId="68C7C48B" w:rsidR="001E2E9B" w:rsidRDefault="00000000">
      <w:pPr>
        <w:pStyle w:val="BodyText"/>
        <w:rPr>
          <w:rFonts w:ascii="Arial" w:hAnsi="Arial"/>
        </w:rPr>
      </w:pPr>
      <w:r>
        <w:rPr>
          <w:rFonts w:ascii="Arial" w:hAnsi="Arial"/>
        </w:rPr>
        <w:lastRenderedPageBreak/>
        <w:t>“I’ve squeezed that boat through any number of tight places</w:t>
      </w:r>
      <w:del w:id="1438" w:author="Julia Ringo" w:date="2023-10-05T13:14:00Z">
        <w:r w:rsidDel="000E7660">
          <w:rPr>
            <w:rFonts w:ascii="Arial" w:hAnsi="Arial"/>
          </w:rPr>
          <w:delText xml:space="preserve"> — </w:delText>
        </w:r>
      </w:del>
      <w:ins w:id="1439" w:author="Julia Ringo" w:date="2023-10-05T13:14:00Z">
        <w:r w:rsidR="000E7660">
          <w:rPr>
            <w:rFonts w:ascii="Arial" w:hAnsi="Arial"/>
          </w:rPr>
          <w:t>—</w:t>
        </w:r>
      </w:ins>
      <w:r>
        <w:rPr>
          <w:rFonts w:ascii="Arial" w:hAnsi="Arial"/>
        </w:rPr>
        <w:t>narrow fuckin’ gaps pushing through Authority anti-sub fencing and the like. I’m as good a sub pilot as there ever fuckin’ was.”</w:t>
      </w:r>
    </w:p>
    <w:p w14:paraId="35A69A9B" w14:textId="659F753C" w:rsidR="001E2E9B" w:rsidRDefault="00000000">
      <w:pPr>
        <w:pStyle w:val="BodyText"/>
        <w:rPr>
          <w:rFonts w:ascii="Arial" w:hAnsi="Arial"/>
        </w:rPr>
      </w:pPr>
      <w:r>
        <w:rPr>
          <w:rFonts w:ascii="Arial" w:hAnsi="Arial"/>
        </w:rPr>
        <w:t>“His boat,</w:t>
      </w:r>
      <w:ins w:id="1440" w:author="Julia Ringo" w:date="2023-10-18T08:34:00Z">
        <w:r w:rsidR="00CA0FA4">
          <w:rPr>
            <w:rFonts w:ascii="Arial" w:hAnsi="Arial"/>
          </w:rPr>
          <w:t xml:space="preserve"> t</w:t>
        </w:r>
      </w:ins>
      <w:del w:id="1441" w:author="Julia Ringo" w:date="2023-10-18T08:34:00Z">
        <w:r w:rsidDel="00CA0FA4">
          <w:rPr>
            <w:rFonts w:ascii="Arial" w:hAnsi="Arial"/>
          </w:rPr>
          <w:delText xml:space="preserve"> T</w:delText>
        </w:r>
      </w:del>
      <w:r>
        <w:rPr>
          <w:rFonts w:ascii="Arial" w:hAnsi="Arial"/>
        </w:rPr>
        <w:t xml:space="preserve">he </w:t>
      </w:r>
      <w:r>
        <w:rPr>
          <w:rFonts w:ascii="Arial" w:hAnsi="Arial"/>
          <w:i/>
          <w:iCs/>
        </w:rPr>
        <w:t>Gnat</w:t>
      </w:r>
      <w:r>
        <w:rPr>
          <w:rFonts w:ascii="Arial" w:hAnsi="Arial"/>
        </w:rPr>
        <w:t>, has a viewport in the sail. He should be able to see enough to execute the mating maneuver without the aid of sonar,” said Hemi.</w:t>
      </w:r>
    </w:p>
    <w:p w14:paraId="538609BE" w14:textId="164BE89E" w:rsidR="001E2E9B" w:rsidRDefault="00000000">
      <w:pPr>
        <w:pStyle w:val="BodyText"/>
        <w:rPr>
          <w:rFonts w:ascii="Arial" w:hAnsi="Arial"/>
        </w:rPr>
      </w:pPr>
      <w:r>
        <w:rPr>
          <w:rFonts w:ascii="Arial" w:hAnsi="Arial"/>
        </w:rPr>
        <w:t xml:space="preserve">“A fuckin’ window on a submarine. Stupidest fuckin’ thing I ever heard. Fuckin’ crazy shit </w:t>
      </w:r>
      <w:proofErr w:type="spellStart"/>
      <w:r>
        <w:rPr>
          <w:rFonts w:ascii="Arial" w:hAnsi="Arial"/>
        </w:rPr>
        <w:t>ya</w:t>
      </w:r>
      <w:proofErr w:type="spellEnd"/>
      <w:r>
        <w:rPr>
          <w:rFonts w:ascii="Arial" w:hAnsi="Arial"/>
        </w:rPr>
        <w:t xml:space="preserve"> want to pull here. Look</w:t>
      </w:r>
      <w:ins w:id="1442" w:author="Julia Ringo" w:date="2023-10-18T08:35:00Z">
        <w:r w:rsidR="00CA0FA4">
          <w:rPr>
            <w:rFonts w:ascii="Arial" w:hAnsi="Arial"/>
          </w:rPr>
          <w:t>,</w:t>
        </w:r>
      </w:ins>
      <w:r>
        <w:rPr>
          <w:rFonts w:ascii="Arial" w:hAnsi="Arial"/>
        </w:rPr>
        <w:t xml:space="preserve"> Hem’, you’re right about me not wanting to die out here. </w:t>
      </w:r>
      <w:proofErr w:type="gramStart"/>
      <w:r>
        <w:rPr>
          <w:rFonts w:ascii="Arial" w:hAnsi="Arial"/>
        </w:rPr>
        <w:t>Way</w:t>
      </w:r>
      <w:proofErr w:type="gramEnd"/>
      <w:r>
        <w:rPr>
          <w:rFonts w:ascii="Arial" w:hAnsi="Arial"/>
        </w:rPr>
        <w:t xml:space="preserve"> I figure it is</w:t>
      </w:r>
      <w:ins w:id="1443" w:author="Julia Ringo" w:date="2023-10-18T08:35:00Z">
        <w:r w:rsidR="00CA0FA4">
          <w:rPr>
            <w:rFonts w:ascii="Arial" w:hAnsi="Arial"/>
          </w:rPr>
          <w:t>,</w:t>
        </w:r>
      </w:ins>
      <w:r>
        <w:rPr>
          <w:rFonts w:ascii="Arial" w:hAnsi="Arial"/>
        </w:rPr>
        <w:t xml:space="preserve"> to best push that priority forward, I </w:t>
      </w:r>
      <w:proofErr w:type="spellStart"/>
      <w:r>
        <w:rPr>
          <w:rFonts w:ascii="Arial" w:hAnsi="Arial"/>
        </w:rPr>
        <w:t>gotta</w:t>
      </w:r>
      <w:proofErr w:type="spellEnd"/>
      <w:r>
        <w:rPr>
          <w:rFonts w:ascii="Arial" w:hAnsi="Arial"/>
        </w:rPr>
        <w:t xml:space="preserve"> spend my time </w:t>
      </w:r>
      <w:proofErr w:type="spellStart"/>
      <w:r>
        <w:rPr>
          <w:rFonts w:ascii="Arial" w:hAnsi="Arial"/>
        </w:rPr>
        <w:t>workin</w:t>
      </w:r>
      <w:proofErr w:type="spellEnd"/>
      <w:r>
        <w:rPr>
          <w:rFonts w:ascii="Arial" w:hAnsi="Arial"/>
        </w:rPr>
        <w:t xml:space="preserve">’ on my fucking patch in the cargo hold. I may in fact spend the rest of my short fuckin’ life working on that fuckin’ patch. I </w:t>
      </w:r>
      <w:proofErr w:type="spellStart"/>
      <w:r>
        <w:rPr>
          <w:rFonts w:ascii="Arial" w:hAnsi="Arial"/>
        </w:rPr>
        <w:t>ain’t</w:t>
      </w:r>
      <w:proofErr w:type="spellEnd"/>
      <w:r>
        <w:rPr>
          <w:rFonts w:ascii="Arial" w:hAnsi="Arial"/>
        </w:rPr>
        <w:t xml:space="preserve"> got time to be up there fuckin’ around with welding scrap steel onto what</w:t>
      </w:r>
      <w:del w:id="1444" w:author="Julia Ringo" w:date="2023-10-05T13:14:00Z">
        <w:r w:rsidDel="000E7660">
          <w:rPr>
            <w:rFonts w:ascii="Arial" w:hAnsi="Arial"/>
          </w:rPr>
          <w:delText xml:space="preserve"> — </w:delText>
        </w:r>
      </w:del>
      <w:ins w:id="1445" w:author="Julia Ringo" w:date="2023-10-05T13:14:00Z">
        <w:r w:rsidR="000E7660">
          <w:rPr>
            <w:rFonts w:ascii="Arial" w:hAnsi="Arial"/>
          </w:rPr>
          <w:t>—</w:t>
        </w:r>
      </w:ins>
      <w:r>
        <w:rPr>
          <w:rFonts w:ascii="Arial" w:hAnsi="Arial"/>
        </w:rPr>
        <w:t>and I’m just taking a wild fucking guess here</w:t>
      </w:r>
      <w:del w:id="1446" w:author="Julia Ringo" w:date="2023-10-05T13:14:00Z">
        <w:r w:rsidDel="000E7660">
          <w:rPr>
            <w:rFonts w:ascii="Arial" w:hAnsi="Arial"/>
          </w:rPr>
          <w:delText xml:space="preserve"> — </w:delText>
        </w:r>
      </w:del>
      <w:ins w:id="1447" w:author="Julia Ringo" w:date="2023-10-05T13:14:00Z">
        <w:r w:rsidR="000E7660">
          <w:rPr>
            <w:rFonts w:ascii="Arial" w:hAnsi="Arial"/>
          </w:rPr>
          <w:t>—</w:t>
        </w:r>
      </w:ins>
      <w:r>
        <w:rPr>
          <w:rFonts w:ascii="Arial" w:hAnsi="Arial"/>
        </w:rPr>
        <w:t>is some barely-afloat rusting sea-tractor.” She paused. “You might get Owen to do it.”</w:t>
      </w:r>
    </w:p>
    <w:p w14:paraId="5830AB45" w14:textId="0678739A" w:rsidR="001E2E9B" w:rsidRDefault="00000000">
      <w:pPr>
        <w:pStyle w:val="BodyText"/>
        <w:rPr>
          <w:rFonts w:ascii="Arial" w:hAnsi="Arial"/>
        </w:rPr>
      </w:pPr>
      <w:r>
        <w:rPr>
          <w:rFonts w:ascii="Arial" w:hAnsi="Arial"/>
        </w:rPr>
        <w:t>“The kid?” asked Shakes</w:t>
      </w:r>
      <w:ins w:id="1448" w:author="Julia Ringo" w:date="2023-10-18T08:35:00Z">
        <w:r w:rsidR="00CA0FA4">
          <w:rPr>
            <w:rFonts w:ascii="Arial" w:hAnsi="Arial"/>
          </w:rPr>
          <w:t xml:space="preserve">. </w:t>
        </w:r>
      </w:ins>
      <w:del w:id="1449" w:author="Julia Ringo" w:date="2023-10-18T08:35:00Z">
        <w:r w:rsidDel="00CA0FA4">
          <w:rPr>
            <w:rFonts w:ascii="Arial" w:hAnsi="Arial"/>
          </w:rPr>
          <w:delText xml:space="preserve">, </w:delText>
        </w:r>
      </w:del>
      <w:r>
        <w:rPr>
          <w:rFonts w:ascii="Arial" w:hAnsi="Arial"/>
        </w:rPr>
        <w:t>“</w:t>
      </w:r>
      <w:ins w:id="1450" w:author="Julia Ringo" w:date="2023-10-18T08:35:00Z">
        <w:r w:rsidR="00CA0FA4">
          <w:rPr>
            <w:rFonts w:ascii="Arial" w:hAnsi="Arial"/>
          </w:rPr>
          <w:t>F</w:t>
        </w:r>
      </w:ins>
      <w:del w:id="1451" w:author="Julia Ringo" w:date="2023-10-18T08:35:00Z">
        <w:r w:rsidDel="00CA0FA4">
          <w:rPr>
            <w:rFonts w:ascii="Arial" w:hAnsi="Arial"/>
          </w:rPr>
          <w:delText>f</w:delText>
        </w:r>
      </w:del>
      <w:r>
        <w:rPr>
          <w:rFonts w:ascii="Arial" w:hAnsi="Arial"/>
        </w:rPr>
        <w:t>uck that. If there’s welding to be done, I’ll weld my own boat.”</w:t>
      </w:r>
    </w:p>
    <w:p w14:paraId="5E274976" w14:textId="63CEEFD6" w:rsidR="001E2E9B" w:rsidRDefault="00000000">
      <w:pPr>
        <w:pStyle w:val="BodyText"/>
        <w:rPr>
          <w:rFonts w:ascii="Arial" w:hAnsi="Arial"/>
        </w:rPr>
      </w:pPr>
      <w:r>
        <w:rPr>
          <w:rFonts w:ascii="Arial" w:hAnsi="Arial"/>
        </w:rPr>
        <w:t>“She is right</w:t>
      </w:r>
      <w:ins w:id="1452" w:author="Julia Ringo" w:date="2023-10-18T08:35:00Z">
        <w:r w:rsidR="00CA0FA4">
          <w:rPr>
            <w:rFonts w:ascii="Arial" w:hAnsi="Arial"/>
          </w:rPr>
          <w:t>,</w:t>
        </w:r>
      </w:ins>
      <w:r>
        <w:rPr>
          <w:rFonts w:ascii="Arial" w:hAnsi="Arial"/>
        </w:rPr>
        <w:t xml:space="preserve"> though,” said Hemi</w:t>
      </w:r>
      <w:ins w:id="1453" w:author="Julia Ringo" w:date="2023-10-18T08:35:00Z">
        <w:r w:rsidR="00CA0FA4">
          <w:rPr>
            <w:rFonts w:ascii="Arial" w:hAnsi="Arial"/>
          </w:rPr>
          <w:t>.</w:t>
        </w:r>
      </w:ins>
      <w:del w:id="1454" w:author="Julia Ringo" w:date="2023-10-18T08:35:00Z">
        <w:r w:rsidDel="00CA0FA4">
          <w:rPr>
            <w:rFonts w:ascii="Arial" w:hAnsi="Arial"/>
          </w:rPr>
          <w:delText>,</w:delText>
        </w:r>
      </w:del>
      <w:r>
        <w:rPr>
          <w:rFonts w:ascii="Arial" w:hAnsi="Arial"/>
        </w:rPr>
        <w:t xml:space="preserve"> “</w:t>
      </w:r>
      <w:ins w:id="1455" w:author="Julia Ringo" w:date="2023-10-18T08:35:00Z">
        <w:r w:rsidR="00CA0FA4">
          <w:rPr>
            <w:rFonts w:ascii="Arial" w:hAnsi="Arial"/>
          </w:rPr>
          <w:t>T</w:t>
        </w:r>
      </w:ins>
      <w:del w:id="1456" w:author="Julia Ringo" w:date="2023-10-18T08:35:00Z">
        <w:r w:rsidDel="00CA0FA4">
          <w:rPr>
            <w:rFonts w:ascii="Arial" w:hAnsi="Arial"/>
          </w:rPr>
          <w:delText>t</w:delText>
        </w:r>
      </w:del>
      <w:r>
        <w:rPr>
          <w:rFonts w:ascii="Arial" w:hAnsi="Arial"/>
        </w:rPr>
        <w:t xml:space="preserve">he </w:t>
      </w:r>
      <w:proofErr w:type="gramStart"/>
      <w:r>
        <w:rPr>
          <w:rFonts w:ascii="Arial" w:hAnsi="Arial"/>
        </w:rPr>
        <w:t>patch</w:t>
      </w:r>
      <w:proofErr w:type="gramEnd"/>
      <w:r>
        <w:rPr>
          <w:rFonts w:ascii="Arial" w:hAnsi="Arial"/>
        </w:rPr>
        <w:t xml:space="preserve"> in the </w:t>
      </w:r>
      <w:r>
        <w:rPr>
          <w:rFonts w:ascii="Arial" w:hAnsi="Arial"/>
          <w:i/>
          <w:iCs/>
        </w:rPr>
        <w:t>Prospect</w:t>
      </w:r>
      <w:r>
        <w:rPr>
          <w:rFonts w:ascii="Arial" w:hAnsi="Arial"/>
        </w:rPr>
        <w:t xml:space="preserve"> needs more work. If it fails, it could take both boats down. Before you do go back to your patch</w:t>
      </w:r>
      <w:ins w:id="1457" w:author="Julia Ringo" w:date="2023-10-18T08:38:00Z">
        <w:r w:rsidR="00CA0FA4">
          <w:rPr>
            <w:rFonts w:ascii="Arial" w:hAnsi="Arial"/>
          </w:rPr>
          <w:t>,</w:t>
        </w:r>
      </w:ins>
      <w:r>
        <w:rPr>
          <w:rFonts w:ascii="Arial" w:hAnsi="Arial"/>
        </w:rPr>
        <w:t xml:space="preserve"> though</w:t>
      </w:r>
      <w:ins w:id="1458" w:author="Julia Ringo" w:date="2023-10-18T08:38:00Z">
        <w:r w:rsidR="00CA0FA4">
          <w:rPr>
            <w:rFonts w:ascii="Arial" w:hAnsi="Arial"/>
          </w:rPr>
          <w:t>,</w:t>
        </w:r>
      </w:ins>
      <w:r>
        <w:rPr>
          <w:rFonts w:ascii="Arial" w:hAnsi="Arial"/>
        </w:rPr>
        <w:t xml:space="preserve"> Chips, get Owen and go out with Captain Shakes and </w:t>
      </w:r>
      <w:proofErr w:type="gramStart"/>
      <w:r>
        <w:rPr>
          <w:rFonts w:ascii="Arial" w:hAnsi="Arial"/>
        </w:rPr>
        <w:t>take a look</w:t>
      </w:r>
      <w:proofErr w:type="gramEnd"/>
      <w:r>
        <w:rPr>
          <w:rFonts w:ascii="Arial" w:hAnsi="Arial"/>
        </w:rPr>
        <w:t xml:space="preserve"> at the </w:t>
      </w:r>
      <w:r>
        <w:rPr>
          <w:rFonts w:ascii="Arial" w:hAnsi="Arial"/>
          <w:i/>
          <w:iCs/>
        </w:rPr>
        <w:t>Gnat</w:t>
      </w:r>
      <w:r>
        <w:rPr>
          <w:rFonts w:ascii="Arial" w:hAnsi="Arial"/>
        </w:rPr>
        <w:t xml:space="preserve">. Make sure they have what they need to get this done right. It is not going to help us much if the mating collar leaks and floods the </w:t>
      </w:r>
      <w:r>
        <w:rPr>
          <w:rFonts w:ascii="Arial" w:hAnsi="Arial"/>
          <w:i/>
          <w:iCs/>
        </w:rPr>
        <w:t>Gnat</w:t>
      </w:r>
      <w:r>
        <w:rPr>
          <w:rFonts w:ascii="Arial" w:hAnsi="Arial"/>
        </w:rPr>
        <w:t>. Have Owen haul up the spare welding rig.”</w:t>
      </w:r>
    </w:p>
    <w:p w14:paraId="243A1414" w14:textId="342CAA8A" w:rsidR="001E2E9B" w:rsidRDefault="00000000">
      <w:pPr>
        <w:pStyle w:val="BodyText"/>
        <w:rPr>
          <w:rFonts w:ascii="Arial" w:hAnsi="Arial"/>
        </w:rPr>
      </w:pPr>
      <w:r>
        <w:rPr>
          <w:rFonts w:ascii="Arial" w:hAnsi="Arial"/>
        </w:rPr>
        <w:t>“Aye</w:t>
      </w:r>
      <w:ins w:id="1459" w:author="Julia Ringo" w:date="2023-10-18T08:38:00Z">
        <w:r w:rsidR="00CA0FA4">
          <w:rPr>
            <w:rFonts w:ascii="Arial" w:hAnsi="Arial"/>
          </w:rPr>
          <w:t>,</w:t>
        </w:r>
      </w:ins>
      <w:r>
        <w:rPr>
          <w:rFonts w:ascii="Arial" w:hAnsi="Arial"/>
        </w:rPr>
        <w:t xml:space="preserve"> Hem’,” she said, </w:t>
      </w:r>
      <w:ins w:id="1460" w:author="Julia Ringo" w:date="2023-10-18T08:38:00Z">
        <w:r w:rsidR="00CA0FA4">
          <w:rPr>
            <w:rFonts w:ascii="Arial" w:hAnsi="Arial"/>
          </w:rPr>
          <w:t xml:space="preserve">clearly </w:t>
        </w:r>
      </w:ins>
      <w:r>
        <w:rPr>
          <w:rFonts w:ascii="Arial" w:hAnsi="Arial"/>
        </w:rPr>
        <w:t xml:space="preserve">understanding that what Hemi </w:t>
      </w:r>
      <w:proofErr w:type="gramStart"/>
      <w:r>
        <w:rPr>
          <w:rFonts w:ascii="Arial" w:hAnsi="Arial"/>
        </w:rPr>
        <w:t>actually meant</w:t>
      </w:r>
      <w:proofErr w:type="gramEnd"/>
      <w:r>
        <w:rPr>
          <w:rFonts w:ascii="Arial" w:hAnsi="Arial"/>
        </w:rPr>
        <w:t xml:space="preserve"> was </w:t>
      </w:r>
      <w:ins w:id="1461" w:author="Julia Ringo" w:date="2023-10-18T08:38:00Z">
        <w:r w:rsidR="00CA0FA4">
          <w:rPr>
            <w:rFonts w:ascii="Arial" w:hAnsi="Arial"/>
          </w:rPr>
          <w:t xml:space="preserve">that </w:t>
        </w:r>
      </w:ins>
      <w:r>
        <w:rPr>
          <w:rFonts w:ascii="Arial" w:hAnsi="Arial"/>
        </w:rPr>
        <w:t>she should instruct Shakes on how to do the job correctly. She swung down from her bunk</w:t>
      </w:r>
      <w:ins w:id="1462" w:author="Julia Ringo" w:date="2023-10-18T08:38:00Z">
        <w:r w:rsidR="00CA0FA4">
          <w:rPr>
            <w:rFonts w:ascii="Arial" w:hAnsi="Arial"/>
          </w:rPr>
          <w:t>,</w:t>
        </w:r>
      </w:ins>
      <w:r>
        <w:rPr>
          <w:rFonts w:ascii="Arial" w:hAnsi="Arial"/>
        </w:rPr>
        <w:t xml:space="preserve"> handing Hemi her empty food bowl. “And fuck you for </w:t>
      </w:r>
      <w:proofErr w:type="spellStart"/>
      <w:r>
        <w:rPr>
          <w:rFonts w:ascii="Arial" w:hAnsi="Arial"/>
        </w:rPr>
        <w:t>workin</w:t>
      </w:r>
      <w:proofErr w:type="spellEnd"/>
      <w:r>
        <w:rPr>
          <w:rFonts w:ascii="Arial" w:hAnsi="Arial"/>
        </w:rPr>
        <w:t xml:space="preserve">’ around my bad mood by </w:t>
      </w:r>
      <w:proofErr w:type="spellStart"/>
      <w:r>
        <w:rPr>
          <w:rFonts w:ascii="Arial" w:hAnsi="Arial"/>
        </w:rPr>
        <w:t>siccing</w:t>
      </w:r>
      <w:proofErr w:type="spellEnd"/>
      <w:r>
        <w:rPr>
          <w:rFonts w:ascii="Arial" w:hAnsi="Arial"/>
        </w:rPr>
        <w:t xml:space="preserve"> me on a right mechanical challenge. Come on</w:t>
      </w:r>
      <w:ins w:id="1463" w:author="Julia Ringo" w:date="2023-10-18T08:38:00Z">
        <w:r w:rsidR="00CA0FA4">
          <w:rPr>
            <w:rFonts w:ascii="Arial" w:hAnsi="Arial"/>
          </w:rPr>
          <w:t>,</w:t>
        </w:r>
      </w:ins>
      <w:r>
        <w:rPr>
          <w:rFonts w:ascii="Arial" w:hAnsi="Arial"/>
        </w:rPr>
        <w:t xml:space="preserve"> </w:t>
      </w:r>
      <w:r>
        <w:rPr>
          <w:rFonts w:ascii="Arial" w:hAnsi="Arial"/>
          <w:i/>
          <w:iCs/>
        </w:rPr>
        <w:t>Captain</w:t>
      </w:r>
      <w:r>
        <w:rPr>
          <w:rFonts w:ascii="Arial" w:hAnsi="Arial"/>
        </w:rPr>
        <w:t xml:space="preserve"> Shakes, we’ll go find the fuckin’ kid</w:t>
      </w:r>
      <w:del w:id="1464" w:author="Julia Ringo" w:date="2023-10-18T08:38:00Z">
        <w:r w:rsidDel="00CA0FA4">
          <w:rPr>
            <w:rFonts w:ascii="Arial" w:hAnsi="Arial"/>
          </w:rPr>
          <w:delText>,</w:delText>
        </w:r>
      </w:del>
      <w:r>
        <w:rPr>
          <w:rFonts w:ascii="Arial" w:hAnsi="Arial"/>
        </w:rPr>
        <w:t xml:space="preserve"> and have a look at this boat of yours.”</w:t>
      </w:r>
    </w:p>
    <w:p w14:paraId="6320FF6E" w14:textId="77777777" w:rsidR="001E2E9B" w:rsidRDefault="00000000">
      <w:pPr>
        <w:pStyle w:val="BodyText"/>
        <w:rPr>
          <w:rFonts w:ascii="Arial" w:hAnsi="Arial"/>
        </w:rPr>
      </w:pPr>
      <w:r>
        <w:rPr>
          <w:rFonts w:ascii="Arial" w:hAnsi="Arial"/>
        </w:rPr>
        <w:t> </w:t>
      </w:r>
    </w:p>
    <w:p w14:paraId="03F419B3" w14:textId="77777777" w:rsidR="001E2E9B" w:rsidRDefault="00000000">
      <w:pPr>
        <w:pStyle w:val="BodyText"/>
        <w:rPr>
          <w:rFonts w:ascii="Arial" w:hAnsi="Arial"/>
        </w:rPr>
      </w:pPr>
      <w:r>
        <w:rPr>
          <w:rFonts w:ascii="Arial" w:hAnsi="Arial"/>
        </w:rPr>
        <w:t xml:space="preserve">Hemi found Percy sitting at the sonar station with the headset on, listening. When she saw Hemi, she pulled one earpiece off. “That </w:t>
      </w:r>
      <w:proofErr w:type="gramStart"/>
      <w:r>
        <w:rPr>
          <w:rFonts w:ascii="Arial" w:hAnsi="Arial"/>
        </w:rPr>
        <w:t>go</w:t>
      </w:r>
      <w:proofErr w:type="gramEnd"/>
      <w:r>
        <w:rPr>
          <w:rFonts w:ascii="Arial" w:hAnsi="Arial"/>
        </w:rPr>
        <w:t xml:space="preserve"> OK?”</w:t>
      </w:r>
    </w:p>
    <w:p w14:paraId="468A895F" w14:textId="791CCD7D" w:rsidR="001E2E9B" w:rsidRDefault="00000000">
      <w:pPr>
        <w:pStyle w:val="BodyText"/>
        <w:rPr>
          <w:rFonts w:ascii="Arial" w:hAnsi="Arial"/>
        </w:rPr>
      </w:pPr>
      <w:r>
        <w:rPr>
          <w:rFonts w:ascii="Arial" w:hAnsi="Arial"/>
        </w:rPr>
        <w:t xml:space="preserve">“Yes. Shakes says he is going to do the welding on the </w:t>
      </w:r>
      <w:r>
        <w:rPr>
          <w:rFonts w:ascii="Arial" w:hAnsi="Arial"/>
          <w:i/>
          <w:iCs/>
        </w:rPr>
        <w:t>Gnat</w:t>
      </w:r>
      <w:r>
        <w:rPr>
          <w:rFonts w:ascii="Arial" w:hAnsi="Arial"/>
        </w:rPr>
        <w:t>,</w:t>
      </w:r>
      <w:ins w:id="1465" w:author="Julia Ringo" w:date="2023-10-18T08:38:00Z">
        <w:r w:rsidR="00CA0FA4">
          <w:rPr>
            <w:rFonts w:ascii="Arial" w:hAnsi="Arial"/>
          </w:rPr>
          <w:t xml:space="preserve"> and</w:t>
        </w:r>
      </w:ins>
      <w:r>
        <w:rPr>
          <w:rFonts w:ascii="Arial" w:hAnsi="Arial"/>
        </w:rPr>
        <w:t xml:space="preserve"> Chips wants to keep working on the </w:t>
      </w:r>
      <w:r>
        <w:rPr>
          <w:rFonts w:ascii="Arial" w:hAnsi="Arial"/>
          <w:i/>
          <w:iCs/>
        </w:rPr>
        <w:t>Prospect’s</w:t>
      </w:r>
      <w:r>
        <w:rPr>
          <w:rFonts w:ascii="Arial" w:hAnsi="Arial"/>
        </w:rPr>
        <w:t xml:space="preserve"> patch.”</w:t>
      </w:r>
    </w:p>
    <w:p w14:paraId="4BC4D4D5" w14:textId="77777777" w:rsidR="001E2E9B" w:rsidRDefault="00000000">
      <w:pPr>
        <w:pStyle w:val="BodyText"/>
        <w:rPr>
          <w:rFonts w:ascii="Arial" w:hAnsi="Arial"/>
        </w:rPr>
      </w:pPr>
      <w:r>
        <w:rPr>
          <w:rFonts w:ascii="Arial" w:hAnsi="Arial"/>
        </w:rPr>
        <w:t>“I’m glad she came to her fucking senses.”</w:t>
      </w:r>
    </w:p>
    <w:p w14:paraId="5925C89E" w14:textId="77777777" w:rsidR="001E2E9B" w:rsidRDefault="00000000">
      <w:pPr>
        <w:pStyle w:val="BodyText"/>
        <w:rPr>
          <w:rFonts w:ascii="Arial" w:hAnsi="Arial"/>
        </w:rPr>
      </w:pPr>
      <w:r>
        <w:rPr>
          <w:rFonts w:ascii="Arial" w:hAnsi="Arial"/>
        </w:rPr>
        <w:t>“Her senses had little to do with it.”</w:t>
      </w:r>
    </w:p>
    <w:p w14:paraId="198E3C0E" w14:textId="77777777" w:rsidR="001E2E9B" w:rsidRDefault="00000000">
      <w:pPr>
        <w:pStyle w:val="BodyText"/>
        <w:rPr>
          <w:rFonts w:ascii="Arial" w:hAnsi="Arial"/>
        </w:rPr>
      </w:pPr>
      <w:r>
        <w:rPr>
          <w:rFonts w:ascii="Arial" w:hAnsi="Arial"/>
        </w:rPr>
        <w:t>Percy ignored that. “What’s next?”</w:t>
      </w:r>
    </w:p>
    <w:p w14:paraId="00A292B9" w14:textId="77777777" w:rsidR="001E2E9B" w:rsidRDefault="00000000">
      <w:pPr>
        <w:pStyle w:val="BodyText"/>
        <w:rPr>
          <w:rFonts w:ascii="Arial" w:hAnsi="Arial"/>
        </w:rPr>
      </w:pPr>
      <w:r>
        <w:rPr>
          <w:rFonts w:ascii="Arial" w:hAnsi="Arial"/>
        </w:rPr>
        <w:t>“I wanted to look at the chart and run my numbers again.”</w:t>
      </w:r>
    </w:p>
    <w:p w14:paraId="77E36812" w14:textId="78636884" w:rsidR="001E2E9B" w:rsidRDefault="00000000">
      <w:pPr>
        <w:pStyle w:val="BodyText"/>
        <w:rPr>
          <w:rFonts w:ascii="Arial" w:hAnsi="Arial"/>
        </w:rPr>
      </w:pPr>
      <w:r>
        <w:rPr>
          <w:rFonts w:ascii="Arial" w:hAnsi="Arial"/>
        </w:rPr>
        <w:t>“Alright. We should put someone on radar</w:t>
      </w:r>
      <w:ins w:id="1466" w:author="Julia Ringo" w:date="2023-10-18T08:39:00Z">
        <w:r w:rsidR="00CA0FA4">
          <w:rPr>
            <w:rFonts w:ascii="Arial" w:hAnsi="Arial"/>
          </w:rPr>
          <w:t>;</w:t>
        </w:r>
      </w:ins>
      <w:del w:id="1467" w:author="Julia Ringo" w:date="2023-10-18T08:39:00Z">
        <w:r w:rsidDel="00CA0FA4">
          <w:rPr>
            <w:rFonts w:ascii="Arial" w:hAnsi="Arial"/>
          </w:rPr>
          <w:delText>,</w:delText>
        </w:r>
      </w:del>
      <w:r>
        <w:rPr>
          <w:rFonts w:ascii="Arial" w:hAnsi="Arial"/>
        </w:rPr>
        <w:t xml:space="preserve"> I don’t want any Authority craft sneaking up on us.”</w:t>
      </w:r>
    </w:p>
    <w:p w14:paraId="6A1C6277" w14:textId="77777777" w:rsidR="001E2E9B" w:rsidRDefault="00000000">
      <w:pPr>
        <w:pStyle w:val="BodyText"/>
        <w:rPr>
          <w:rFonts w:ascii="Arial" w:hAnsi="Arial"/>
        </w:rPr>
      </w:pPr>
      <w:r>
        <w:rPr>
          <w:rFonts w:ascii="Arial" w:hAnsi="Arial"/>
        </w:rPr>
        <w:t>“Put Gregory or Bastian on it.”</w:t>
      </w:r>
    </w:p>
    <w:p w14:paraId="5DFA5236" w14:textId="77777777" w:rsidR="001E2E9B" w:rsidRDefault="00000000">
      <w:pPr>
        <w:pStyle w:val="BodyText"/>
        <w:rPr>
          <w:rFonts w:ascii="Arial" w:hAnsi="Arial"/>
        </w:rPr>
      </w:pPr>
      <w:r>
        <w:rPr>
          <w:rFonts w:ascii="Arial" w:hAnsi="Arial"/>
        </w:rPr>
        <w:t>“Yeah. Alright, I’ll get Bastian in here. Better than fucking nobody.”</w:t>
      </w:r>
    </w:p>
    <w:p w14:paraId="6730B96E" w14:textId="77777777" w:rsidR="001E2E9B" w:rsidRDefault="00000000">
      <w:pPr>
        <w:pStyle w:val="BodyText"/>
        <w:rPr>
          <w:rFonts w:ascii="Arial" w:hAnsi="Arial"/>
        </w:rPr>
      </w:pPr>
      <w:r>
        <w:rPr>
          <w:rFonts w:ascii="Arial" w:hAnsi="Arial"/>
        </w:rPr>
        <w:lastRenderedPageBreak/>
        <w:t xml:space="preserve">“Send Gregory out to help Owen and Shakes. Welding the mating collar onto the </w:t>
      </w:r>
      <w:r>
        <w:rPr>
          <w:rFonts w:ascii="Arial" w:hAnsi="Arial"/>
          <w:i/>
          <w:iCs/>
        </w:rPr>
        <w:t>Gnat</w:t>
      </w:r>
      <w:r>
        <w:rPr>
          <w:rFonts w:ascii="Arial" w:hAnsi="Arial"/>
        </w:rPr>
        <w:t xml:space="preserve"> is going to be something of a tricky operation.”</w:t>
      </w:r>
    </w:p>
    <w:p w14:paraId="5346ACAB" w14:textId="77777777" w:rsidR="001E2E9B" w:rsidRDefault="00000000">
      <w:pPr>
        <w:pStyle w:val="BodyText"/>
        <w:rPr>
          <w:rFonts w:ascii="Arial" w:hAnsi="Arial"/>
        </w:rPr>
      </w:pPr>
      <w:r>
        <w:rPr>
          <w:rFonts w:ascii="Arial" w:hAnsi="Arial"/>
        </w:rPr>
        <w:t>“Right.” Captain Percy climbed to the control room to rouse her crew on the PA.</w:t>
      </w:r>
    </w:p>
    <w:p w14:paraId="595AF1B0" w14:textId="77777777" w:rsidR="001E2E9B" w:rsidRDefault="00000000">
      <w:pPr>
        <w:pStyle w:val="BodyText"/>
        <w:rPr>
          <w:rFonts w:ascii="Arial" w:hAnsi="Arial"/>
        </w:rPr>
      </w:pPr>
      <w:r>
        <w:rPr>
          <w:rFonts w:ascii="Arial" w:hAnsi="Arial"/>
        </w:rPr>
        <w:t> </w:t>
      </w:r>
    </w:p>
    <w:p w14:paraId="10F6D76A" w14:textId="074D5653" w:rsidR="001E2E9B" w:rsidRDefault="00000000">
      <w:pPr>
        <w:pStyle w:val="BodyText"/>
        <w:rPr>
          <w:rFonts w:ascii="Arial" w:hAnsi="Arial"/>
        </w:rPr>
      </w:pPr>
      <w:r>
        <w:rPr>
          <w:rFonts w:ascii="Arial" w:hAnsi="Arial"/>
        </w:rPr>
        <w:t xml:space="preserve">On the forward deck of the </w:t>
      </w:r>
      <w:r>
        <w:rPr>
          <w:rFonts w:ascii="Arial" w:hAnsi="Arial"/>
          <w:i/>
          <w:iCs/>
        </w:rPr>
        <w:t>Prospect</w:t>
      </w:r>
      <w:r>
        <w:rPr>
          <w:rFonts w:ascii="Arial" w:hAnsi="Arial"/>
        </w:rPr>
        <w:t xml:space="preserve">, Owen had opened the watertight doors of the big cargo hatch. This left a wide hole down into the cavernous space of the cargo hold, which was the only way to get the heavy welding rig out of the boat. He had assembled a small tripod gantry over the hole, </w:t>
      </w:r>
      <w:del w:id="1468" w:author="Julia Ringo" w:date="2023-10-18T08:39:00Z">
        <w:r w:rsidDel="00CA0FA4">
          <w:rPr>
            <w:rFonts w:ascii="Arial" w:hAnsi="Arial"/>
          </w:rPr>
          <w:delText xml:space="preserve">and </w:delText>
        </w:r>
      </w:del>
      <w:r>
        <w:rPr>
          <w:rFonts w:ascii="Arial" w:hAnsi="Arial"/>
        </w:rPr>
        <w:t xml:space="preserve">from </w:t>
      </w:r>
      <w:del w:id="1469" w:author="Julia Ringo" w:date="2023-10-18T08:39:00Z">
        <w:r w:rsidDel="00CA0FA4">
          <w:rPr>
            <w:rFonts w:ascii="Arial" w:hAnsi="Arial"/>
          </w:rPr>
          <w:delText xml:space="preserve">it </w:delText>
        </w:r>
      </w:del>
      <w:ins w:id="1470" w:author="Julia Ringo" w:date="2023-10-18T08:39:00Z">
        <w:r w:rsidR="00CA0FA4">
          <w:rPr>
            <w:rFonts w:ascii="Arial" w:hAnsi="Arial"/>
          </w:rPr>
          <w:t>which</w:t>
        </w:r>
        <w:r w:rsidR="00CA0FA4">
          <w:rPr>
            <w:rFonts w:ascii="Arial" w:hAnsi="Arial"/>
          </w:rPr>
          <w:t xml:space="preserve"> </w:t>
        </w:r>
      </w:ins>
      <w:r>
        <w:rPr>
          <w:rFonts w:ascii="Arial" w:hAnsi="Arial"/>
        </w:rPr>
        <w:t>he had hung a hefty chain hoist. Gregory was down in the cargo hold</w:t>
      </w:r>
      <w:ins w:id="1471" w:author="Julia Ringo" w:date="2023-10-18T08:39:00Z">
        <w:r w:rsidR="00CA0FA4">
          <w:rPr>
            <w:rFonts w:ascii="Arial" w:hAnsi="Arial"/>
          </w:rPr>
          <w:t>,</w:t>
        </w:r>
      </w:ins>
      <w:r>
        <w:rPr>
          <w:rFonts w:ascii="Arial" w:hAnsi="Arial"/>
        </w:rPr>
        <w:t xml:space="preserve"> securing the end of the chain to the welding rig. When he had it ready, </w:t>
      </w:r>
      <w:del w:id="1472" w:author="Julia Ringo" w:date="2023-10-18T08:39:00Z">
        <w:r w:rsidDel="00CA0FA4">
          <w:rPr>
            <w:rFonts w:ascii="Arial" w:hAnsi="Arial"/>
          </w:rPr>
          <w:delText xml:space="preserve">Gregory </w:delText>
        </w:r>
      </w:del>
      <w:ins w:id="1473" w:author="Julia Ringo" w:date="2023-10-18T08:39:00Z">
        <w:r w:rsidR="00CA0FA4">
          <w:rPr>
            <w:rFonts w:ascii="Arial" w:hAnsi="Arial"/>
          </w:rPr>
          <w:t>he</w:t>
        </w:r>
        <w:r w:rsidR="00CA0FA4">
          <w:rPr>
            <w:rFonts w:ascii="Arial" w:hAnsi="Arial"/>
          </w:rPr>
          <w:t xml:space="preserve"> </w:t>
        </w:r>
      </w:ins>
      <w:r>
        <w:rPr>
          <w:rFonts w:ascii="Arial" w:hAnsi="Arial"/>
        </w:rPr>
        <w:t>gave Owen the thumbs up.</w:t>
      </w:r>
    </w:p>
    <w:p w14:paraId="68B2B541" w14:textId="5AB53A88" w:rsidR="001E2E9B" w:rsidRDefault="00000000">
      <w:pPr>
        <w:pStyle w:val="BodyText"/>
        <w:rPr>
          <w:rFonts w:ascii="Arial" w:hAnsi="Arial"/>
        </w:rPr>
      </w:pPr>
      <w:r>
        <w:rPr>
          <w:rFonts w:ascii="Arial" w:hAnsi="Arial"/>
        </w:rPr>
        <w:t xml:space="preserve">“Hey Gregory,” Owen called down to him, “while I’m hauling the welding rig up, </w:t>
      </w:r>
      <w:proofErr w:type="gramStart"/>
      <w:r>
        <w:rPr>
          <w:rFonts w:ascii="Arial" w:hAnsi="Arial"/>
        </w:rPr>
        <w:t>take a look</w:t>
      </w:r>
      <w:proofErr w:type="gramEnd"/>
      <w:r>
        <w:rPr>
          <w:rFonts w:ascii="Arial" w:hAnsi="Arial"/>
        </w:rPr>
        <w:t xml:space="preserve"> around: we still need the material for the mating collar. And get the gangway into position</w:t>
      </w:r>
      <w:ins w:id="1474" w:author="Julia Ringo" w:date="2023-10-18T08:40:00Z">
        <w:r w:rsidR="00CA0FA4">
          <w:rPr>
            <w:rFonts w:ascii="Arial" w:hAnsi="Arial"/>
          </w:rPr>
          <w:t>—</w:t>
        </w:r>
      </w:ins>
      <w:del w:id="1475" w:author="Julia Ringo" w:date="2023-10-18T08:40:00Z">
        <w:r w:rsidDel="00CA0FA4">
          <w:rPr>
            <w:rFonts w:ascii="Arial" w:hAnsi="Arial"/>
          </w:rPr>
          <w:delText xml:space="preserve">, </w:delText>
        </w:r>
      </w:del>
      <w:r>
        <w:rPr>
          <w:rFonts w:ascii="Arial" w:hAnsi="Arial"/>
        </w:rPr>
        <w:t xml:space="preserve">I’ll need it to wheel this fucking thing across to the </w:t>
      </w:r>
      <w:r>
        <w:rPr>
          <w:rFonts w:ascii="Arial" w:hAnsi="Arial"/>
          <w:i/>
          <w:iCs/>
        </w:rPr>
        <w:t>Gnat</w:t>
      </w:r>
      <w:r>
        <w:rPr>
          <w:rFonts w:ascii="Arial" w:hAnsi="Arial"/>
        </w:rPr>
        <w:t>. Also</w:t>
      </w:r>
      <w:ins w:id="1476" w:author="Julia Ringo" w:date="2023-10-18T08:40:00Z">
        <w:r w:rsidR="00CA0FA4">
          <w:rPr>
            <w:rFonts w:ascii="Arial" w:hAnsi="Arial"/>
          </w:rPr>
          <w:t>,</w:t>
        </w:r>
      </w:ins>
      <w:r>
        <w:rPr>
          <w:rFonts w:ascii="Arial" w:hAnsi="Arial"/>
        </w:rPr>
        <w:t xml:space="preserve"> get the long power cables for the welding rig, some heavy clamps, and a welding mask.” Owen looked across at the deck of the </w:t>
      </w:r>
      <w:r>
        <w:rPr>
          <w:rFonts w:ascii="Arial" w:hAnsi="Arial"/>
          <w:i/>
          <w:iCs/>
        </w:rPr>
        <w:t>Gnat</w:t>
      </w:r>
      <w:ins w:id="1477" w:author="Julia Ringo" w:date="2023-10-18T08:40:00Z">
        <w:r w:rsidR="00CA0FA4">
          <w:rPr>
            <w:rFonts w:ascii="Arial" w:hAnsi="Arial"/>
          </w:rPr>
          <w:t>,</w:t>
        </w:r>
      </w:ins>
      <w:r>
        <w:rPr>
          <w:rFonts w:ascii="Arial" w:hAnsi="Arial"/>
        </w:rPr>
        <w:t xml:space="preserve"> </w:t>
      </w:r>
      <w:ins w:id="1478" w:author="Julia Ringo" w:date="2023-10-18T08:40:00Z">
        <w:r w:rsidR="00CA0FA4">
          <w:rPr>
            <w:rFonts w:ascii="Arial" w:hAnsi="Arial"/>
          </w:rPr>
          <w:t xml:space="preserve">where </w:t>
        </w:r>
      </w:ins>
      <w:del w:id="1479" w:author="Julia Ringo" w:date="2023-10-18T08:40:00Z">
        <w:r w:rsidDel="00CA0FA4">
          <w:rPr>
            <w:rFonts w:ascii="Arial" w:hAnsi="Arial"/>
          </w:rPr>
          <w:delText xml:space="preserve">with </w:delText>
        </w:r>
      </w:del>
      <w:r>
        <w:rPr>
          <w:rFonts w:ascii="Arial" w:hAnsi="Arial"/>
        </w:rPr>
        <w:t>the chop wash</w:t>
      </w:r>
      <w:ins w:id="1480" w:author="Julia Ringo" w:date="2023-10-18T08:40:00Z">
        <w:r w:rsidR="00CA0FA4">
          <w:rPr>
            <w:rFonts w:ascii="Arial" w:hAnsi="Arial"/>
          </w:rPr>
          <w:t>ed</w:t>
        </w:r>
      </w:ins>
      <w:del w:id="1481" w:author="Julia Ringo" w:date="2023-10-18T08:40:00Z">
        <w:r w:rsidDel="00CA0FA4">
          <w:rPr>
            <w:rFonts w:ascii="Arial" w:hAnsi="Arial"/>
          </w:rPr>
          <w:delText>ing</w:delText>
        </w:r>
      </w:del>
      <w:r>
        <w:rPr>
          <w:rFonts w:ascii="Arial" w:hAnsi="Arial"/>
        </w:rPr>
        <w:t xml:space="preserve"> over </w:t>
      </w:r>
      <w:del w:id="1482" w:author="Julia Ringo" w:date="2023-10-18T08:40:00Z">
        <w:r w:rsidDel="00CA0FA4">
          <w:rPr>
            <w:rFonts w:ascii="Arial" w:hAnsi="Arial"/>
          </w:rPr>
          <w:delText xml:space="preserve">it where </w:delText>
        </w:r>
      </w:del>
      <w:ins w:id="1483" w:author="Julia Ringo" w:date="2023-10-18T08:40:00Z">
        <w:r w:rsidR="00CA0FA4">
          <w:rPr>
            <w:rFonts w:ascii="Arial" w:hAnsi="Arial"/>
          </w:rPr>
          <w:t>while</w:t>
        </w:r>
        <w:r w:rsidR="00CA0FA4">
          <w:rPr>
            <w:rFonts w:ascii="Arial" w:hAnsi="Arial"/>
          </w:rPr>
          <w:t xml:space="preserve"> </w:t>
        </w:r>
      </w:ins>
      <w:r>
        <w:rPr>
          <w:rFonts w:ascii="Arial" w:hAnsi="Arial"/>
        </w:rPr>
        <w:t xml:space="preserve">Chips and Shakes </w:t>
      </w:r>
      <w:del w:id="1484" w:author="Julia Ringo" w:date="2023-10-18T08:40:00Z">
        <w:r w:rsidDel="00CA0FA4">
          <w:rPr>
            <w:rFonts w:ascii="Arial" w:hAnsi="Arial"/>
          </w:rPr>
          <w:delText>were drawing</w:delText>
        </w:r>
      </w:del>
      <w:ins w:id="1485" w:author="Julia Ringo" w:date="2023-10-18T08:40:00Z">
        <w:r w:rsidR="00CA0FA4">
          <w:rPr>
            <w:rFonts w:ascii="Arial" w:hAnsi="Arial"/>
          </w:rPr>
          <w:t>drew</w:t>
        </w:r>
      </w:ins>
      <w:r>
        <w:rPr>
          <w:rFonts w:ascii="Arial" w:hAnsi="Arial"/>
        </w:rPr>
        <w:t xml:space="preserve"> lines on the top of the sail with a grease pencil. “Uh</w:t>
      </w:r>
      <w:del w:id="1486" w:author="Julia Ringo" w:date="2023-10-10T11:08:00Z">
        <w:r w:rsidDel="00B6693A">
          <w:rPr>
            <w:rFonts w:ascii="Arial" w:hAnsi="Arial"/>
          </w:rPr>
          <w:delText>…</w:delText>
        </w:r>
      </w:del>
      <w:ins w:id="1487" w:author="Julia Ringo" w:date="2023-10-10T11:08:00Z">
        <w:r w:rsidR="00B6693A">
          <w:rPr>
            <w:rFonts w:ascii="Arial" w:hAnsi="Arial"/>
          </w:rPr>
          <w:t xml:space="preserve"> . . . </w:t>
        </w:r>
      </w:ins>
      <w:del w:id="1488" w:author="Julia Ringo" w:date="2023-10-18T08:40:00Z">
        <w:r w:rsidDel="00CA0FA4">
          <w:rPr>
            <w:rFonts w:ascii="Arial" w:hAnsi="Arial"/>
          </w:rPr>
          <w:delText xml:space="preserve"> </w:delText>
        </w:r>
      </w:del>
      <w:r>
        <w:rPr>
          <w:rFonts w:ascii="Arial" w:hAnsi="Arial"/>
        </w:rPr>
        <w:t>better get those fucking rubber waders too.” He lit a cigarette and started hauling the welding rig up, hand-over-hand. “This isn’t going to be easy,” he said to himself through the cigarette hanging from his lips. Each long pull on the chain only eased the welding rig below upward by a matter of centimeters</w:t>
      </w:r>
      <w:ins w:id="1489" w:author="Julia Ringo" w:date="2023-10-18T08:41:00Z">
        <w:r w:rsidR="00CA0FA4">
          <w:rPr>
            <w:rFonts w:ascii="Arial" w:hAnsi="Arial"/>
          </w:rPr>
          <w:t>,</w:t>
        </w:r>
      </w:ins>
      <w:r>
        <w:rPr>
          <w:rFonts w:ascii="Arial" w:hAnsi="Arial"/>
        </w:rPr>
        <w:t xml:space="preserve"> as the lifting capabilities of the chain were both augmented and slowed by the wheels it looped through.</w:t>
      </w:r>
    </w:p>
    <w:p w14:paraId="2AE05DD9" w14:textId="7E7BC2D6" w:rsidR="001E2E9B" w:rsidRDefault="00000000">
      <w:pPr>
        <w:pStyle w:val="BodyText"/>
        <w:rPr>
          <w:rFonts w:ascii="Arial" w:hAnsi="Arial"/>
        </w:rPr>
      </w:pPr>
      <w:r>
        <w:rPr>
          <w:rFonts w:ascii="Arial" w:hAnsi="Arial"/>
        </w:rPr>
        <w:t>When he finally got the welding rig suspended over the deck, he gave it a little kick, and when it swung back</w:t>
      </w:r>
      <w:ins w:id="1490" w:author="Julia Ringo" w:date="2023-10-18T08:41:00Z">
        <w:r w:rsidR="00160DD0">
          <w:rPr>
            <w:rFonts w:ascii="Arial" w:hAnsi="Arial"/>
          </w:rPr>
          <w:t>,</w:t>
        </w:r>
      </w:ins>
      <w:r>
        <w:rPr>
          <w:rFonts w:ascii="Arial" w:hAnsi="Arial"/>
        </w:rPr>
        <w:t xml:space="preserve"> he let the chain out and grabbed the rig as it touched the deck and tilted back toward the hole. This was </w:t>
      </w:r>
      <w:proofErr w:type="gramStart"/>
      <w:r>
        <w:rPr>
          <w:rFonts w:ascii="Arial" w:hAnsi="Arial"/>
        </w:rPr>
        <w:t>actually a</w:t>
      </w:r>
      <w:proofErr w:type="gramEnd"/>
      <w:r>
        <w:rPr>
          <w:rFonts w:ascii="Arial" w:hAnsi="Arial"/>
        </w:rPr>
        <w:t xml:space="preserve"> two-person job</w:t>
      </w:r>
      <w:ins w:id="1491" w:author="Julia Ringo" w:date="2023-10-18T08:41:00Z">
        <w:r w:rsidR="00160DD0">
          <w:rPr>
            <w:rFonts w:ascii="Arial" w:hAnsi="Arial"/>
          </w:rPr>
          <w:t>:</w:t>
        </w:r>
      </w:ins>
      <w:del w:id="1492" w:author="Julia Ringo" w:date="2023-10-18T08:41:00Z">
        <w:r w:rsidDel="00160DD0">
          <w:rPr>
            <w:rFonts w:ascii="Arial" w:hAnsi="Arial"/>
          </w:rPr>
          <w:delText>,</w:delText>
        </w:r>
      </w:del>
      <w:r>
        <w:rPr>
          <w:rFonts w:ascii="Arial" w:hAnsi="Arial"/>
        </w:rPr>
        <w:t xml:space="preserve"> a mistake would mean a </w:t>
      </w:r>
      <w:del w:id="1493" w:author="Julia Ringo" w:date="2023-10-18T08:41:00Z">
        <w:r w:rsidDel="00160DD0">
          <w:rPr>
            <w:rFonts w:ascii="Arial" w:hAnsi="Arial"/>
          </w:rPr>
          <w:delText>10</w:delText>
        </w:r>
      </w:del>
      <w:ins w:id="1494" w:author="Julia Ringo" w:date="2023-10-18T08:41:00Z">
        <w:r w:rsidR="00160DD0">
          <w:rPr>
            <w:rFonts w:ascii="Arial" w:hAnsi="Arial"/>
          </w:rPr>
          <w:t>ten</w:t>
        </w:r>
      </w:ins>
      <w:r>
        <w:rPr>
          <w:rFonts w:ascii="Arial" w:hAnsi="Arial"/>
        </w:rPr>
        <w:t>-meter drop into the cargo hold, and probably being maimed or killed.</w:t>
      </w:r>
    </w:p>
    <w:p w14:paraId="7C7D227F" w14:textId="77777777" w:rsidR="001E2E9B" w:rsidRDefault="00000000">
      <w:pPr>
        <w:pStyle w:val="BodyText"/>
        <w:rPr>
          <w:rFonts w:ascii="Arial" w:hAnsi="Arial"/>
        </w:rPr>
      </w:pPr>
      <w:r>
        <w:rPr>
          <w:rFonts w:ascii="Arial" w:hAnsi="Arial"/>
        </w:rPr>
        <w:t xml:space="preserve">Owen wheeled the welding rig away from the cargo hatch and aligned its wheels with the deck of the </w:t>
      </w:r>
      <w:r>
        <w:rPr>
          <w:rFonts w:ascii="Arial" w:hAnsi="Arial"/>
          <w:i/>
          <w:iCs/>
        </w:rPr>
        <w:t>Prospect</w:t>
      </w:r>
      <w:r>
        <w:rPr>
          <w:rFonts w:ascii="Arial" w:hAnsi="Arial"/>
        </w:rPr>
        <w:t xml:space="preserve"> so it would not tilt off into the ocean. By the time he got back over the open hole to the cargo hold, Gregory had returned underneath with the gangway. Lashed to the railings of the gangway </w:t>
      </w:r>
      <w:proofErr w:type="gramStart"/>
      <w:r>
        <w:rPr>
          <w:rFonts w:ascii="Arial" w:hAnsi="Arial"/>
        </w:rPr>
        <w:t>were</w:t>
      </w:r>
      <w:proofErr w:type="gramEnd"/>
      <w:r>
        <w:rPr>
          <w:rFonts w:ascii="Arial" w:hAnsi="Arial"/>
        </w:rPr>
        <w:t xml:space="preserve"> the various other things Owen had asked for. Owen dropped the end of the chain down to him, and Gregory clipped it to one end of the gangway. “Hold on, I’ll come up and help you haul it.” He disappeared toward the stern of the boat.</w:t>
      </w:r>
    </w:p>
    <w:p w14:paraId="67A16C14" w14:textId="14D7F7B3" w:rsidR="001E2E9B" w:rsidRDefault="00000000">
      <w:pPr>
        <w:pStyle w:val="BodyText"/>
        <w:rPr>
          <w:rFonts w:ascii="Arial" w:hAnsi="Arial"/>
        </w:rPr>
      </w:pPr>
      <w:r>
        <w:rPr>
          <w:rFonts w:ascii="Arial" w:hAnsi="Arial"/>
        </w:rPr>
        <w:t>With Gregory helping to pull the chain through, they hauled the gangway vertically up to the mouth of the cargo hatch</w:t>
      </w:r>
      <w:ins w:id="1495" w:author="Julia Ringo" w:date="2023-10-18T08:42:00Z">
        <w:r w:rsidR="00160DD0">
          <w:rPr>
            <w:rFonts w:ascii="Arial" w:hAnsi="Arial"/>
          </w:rPr>
          <w:t xml:space="preserve"> and </w:t>
        </w:r>
      </w:ins>
      <w:del w:id="1496" w:author="Julia Ringo" w:date="2023-10-18T08:42:00Z">
        <w:r w:rsidDel="00160DD0">
          <w:rPr>
            <w:rFonts w:ascii="Arial" w:hAnsi="Arial"/>
          </w:rPr>
          <w:delText xml:space="preserve">, </w:delText>
        </w:r>
      </w:del>
      <w:r>
        <w:rPr>
          <w:rFonts w:ascii="Arial" w:hAnsi="Arial"/>
        </w:rPr>
        <w:t xml:space="preserve">out onto the deck, and got it lashed into place connecting the higher deck of the </w:t>
      </w:r>
      <w:r>
        <w:rPr>
          <w:rFonts w:ascii="Arial" w:hAnsi="Arial"/>
          <w:i/>
          <w:iCs/>
        </w:rPr>
        <w:t>Prospect</w:t>
      </w:r>
      <w:r>
        <w:rPr>
          <w:rFonts w:ascii="Arial" w:hAnsi="Arial"/>
        </w:rPr>
        <w:t xml:space="preserve"> to the low, wet deck of the </w:t>
      </w:r>
      <w:r>
        <w:rPr>
          <w:rFonts w:ascii="Arial" w:hAnsi="Arial"/>
          <w:i/>
          <w:iCs/>
        </w:rPr>
        <w:t>Gnat</w:t>
      </w:r>
      <w:r>
        <w:rPr>
          <w:rFonts w:ascii="Arial" w:hAnsi="Arial"/>
        </w:rPr>
        <w:t>.</w:t>
      </w:r>
    </w:p>
    <w:p w14:paraId="36BC248A" w14:textId="5E1FDE5E" w:rsidR="001E2E9B" w:rsidRDefault="00000000">
      <w:pPr>
        <w:pStyle w:val="BodyText"/>
        <w:rPr>
          <w:rFonts w:ascii="Arial" w:hAnsi="Arial"/>
        </w:rPr>
      </w:pPr>
      <w:r>
        <w:rPr>
          <w:rFonts w:ascii="Arial" w:hAnsi="Arial"/>
        </w:rPr>
        <w:t xml:space="preserve">Chips waved Owen over. “Thanks for doing that fuckin’ gangway. It’ll be a lot easier getting back to the </w:t>
      </w:r>
      <w:r>
        <w:rPr>
          <w:rFonts w:ascii="Arial" w:hAnsi="Arial"/>
          <w:i/>
          <w:iCs/>
        </w:rPr>
        <w:t>Prospect</w:t>
      </w:r>
      <w:r>
        <w:rPr>
          <w:rFonts w:ascii="Arial" w:hAnsi="Arial"/>
        </w:rPr>
        <w:t xml:space="preserve">.” She grinned her </w:t>
      </w:r>
      <w:proofErr w:type="gramStart"/>
      <w:r>
        <w:rPr>
          <w:rFonts w:ascii="Arial" w:hAnsi="Arial"/>
        </w:rPr>
        <w:t>rarely-seen</w:t>
      </w:r>
      <w:proofErr w:type="gramEnd"/>
      <w:r>
        <w:rPr>
          <w:rFonts w:ascii="Arial" w:hAnsi="Arial"/>
        </w:rPr>
        <w:t xml:space="preserve">, wide-mouthed, slightly gapped-tooth grin at Owen. “Alright, look here, this is the plan Shakes and I got worked out, and </w:t>
      </w:r>
      <w:proofErr w:type="spellStart"/>
      <w:r>
        <w:rPr>
          <w:rFonts w:ascii="Arial" w:hAnsi="Arial"/>
        </w:rPr>
        <w:t>ya</w:t>
      </w:r>
      <w:proofErr w:type="spellEnd"/>
      <w:r>
        <w:rPr>
          <w:rFonts w:ascii="Arial" w:hAnsi="Arial"/>
        </w:rPr>
        <w:t xml:space="preserve"> should be glad Shakes is doing it. It’s going to be a fuckin’ nightmare if it works, and like a fuckin’ wet, </w:t>
      </w:r>
      <w:proofErr w:type="spellStart"/>
      <w:r>
        <w:rPr>
          <w:rFonts w:ascii="Arial" w:hAnsi="Arial"/>
        </w:rPr>
        <w:t>squirtin</w:t>
      </w:r>
      <w:proofErr w:type="spellEnd"/>
      <w:r>
        <w:rPr>
          <w:rFonts w:ascii="Arial" w:hAnsi="Arial"/>
        </w:rPr>
        <w:t xml:space="preserve">’, languish in the head if it </w:t>
      </w:r>
      <w:proofErr w:type="gramStart"/>
      <w:r>
        <w:rPr>
          <w:rFonts w:ascii="Arial" w:hAnsi="Arial"/>
        </w:rPr>
        <w:t>don’t</w:t>
      </w:r>
      <w:proofErr w:type="gramEnd"/>
      <w:r>
        <w:rPr>
          <w:rFonts w:ascii="Arial" w:hAnsi="Arial"/>
        </w:rPr>
        <w:t xml:space="preserve">.” She pointed to the top of the sail. “We fuckin’ lucked </w:t>
      </w:r>
      <w:proofErr w:type="gramStart"/>
      <w:r>
        <w:rPr>
          <w:rFonts w:ascii="Arial" w:hAnsi="Arial"/>
        </w:rPr>
        <w:t xml:space="preserve">out </w:t>
      </w:r>
      <w:ins w:id="1497" w:author="Julia Ringo" w:date="2023-10-18T08:42:00Z">
        <w:r w:rsidR="00160DD0">
          <w:rPr>
            <w:rFonts w:ascii="Arial" w:hAnsi="Arial"/>
          </w:rPr>
          <w:t>,</w:t>
        </w:r>
      </w:ins>
      <w:r>
        <w:rPr>
          <w:rFonts w:ascii="Arial" w:hAnsi="Arial"/>
        </w:rPr>
        <w:t>though</w:t>
      </w:r>
      <w:proofErr w:type="gramEnd"/>
      <w:ins w:id="1498" w:author="Julia Ringo" w:date="2023-10-18T08:42:00Z">
        <w:r w:rsidR="00160DD0">
          <w:rPr>
            <w:rFonts w:ascii="Arial" w:hAnsi="Arial"/>
          </w:rPr>
          <w:t>.</w:t>
        </w:r>
      </w:ins>
      <w:del w:id="1499" w:author="Julia Ringo" w:date="2023-10-18T08:42:00Z">
        <w:r w:rsidDel="00160DD0">
          <w:rPr>
            <w:rFonts w:ascii="Arial" w:hAnsi="Arial"/>
          </w:rPr>
          <w:delText>,</w:delText>
        </w:r>
      </w:del>
      <w:r>
        <w:rPr>
          <w:rFonts w:ascii="Arial" w:hAnsi="Arial"/>
        </w:rPr>
        <w:t xml:space="preserve"> Shakes here built the sail fat enough </w:t>
      </w:r>
      <w:r>
        <w:rPr>
          <w:rFonts w:ascii="Arial" w:hAnsi="Arial"/>
        </w:rPr>
        <w:lastRenderedPageBreak/>
        <w:t xml:space="preserve">across the beam that we can make the welds fuckin’ flat. </w:t>
      </w:r>
      <w:proofErr w:type="spellStart"/>
      <w:r>
        <w:rPr>
          <w:rFonts w:ascii="Arial" w:hAnsi="Arial"/>
        </w:rPr>
        <w:t>Ya</w:t>
      </w:r>
      <w:proofErr w:type="spellEnd"/>
      <w:r>
        <w:rPr>
          <w:rFonts w:ascii="Arial" w:hAnsi="Arial"/>
        </w:rPr>
        <w:t xml:space="preserve"> just </w:t>
      </w:r>
      <w:proofErr w:type="gramStart"/>
      <w:r>
        <w:rPr>
          <w:rFonts w:ascii="Arial" w:hAnsi="Arial"/>
        </w:rPr>
        <w:t>need</w:t>
      </w:r>
      <w:proofErr w:type="gramEnd"/>
      <w:r>
        <w:rPr>
          <w:rFonts w:ascii="Arial" w:hAnsi="Arial"/>
        </w:rPr>
        <w:t xml:space="preserve"> a piece of steel cylinder of the right diameter</w:t>
      </w:r>
      <w:ins w:id="1500" w:author="Julia Ringo" w:date="2023-10-18T08:42:00Z">
        <w:r w:rsidR="00160DD0">
          <w:rPr>
            <w:rFonts w:ascii="Arial" w:hAnsi="Arial"/>
          </w:rPr>
          <w:t xml:space="preserve">. </w:t>
        </w:r>
      </w:ins>
      <w:del w:id="1501" w:author="Julia Ringo" w:date="2023-10-18T08:42:00Z">
        <w:r w:rsidDel="00160DD0">
          <w:rPr>
            <w:rFonts w:ascii="Arial" w:hAnsi="Arial"/>
          </w:rPr>
          <w:delText xml:space="preserve">, </w:delText>
        </w:r>
      </w:del>
      <w:ins w:id="1502" w:author="Julia Ringo" w:date="2023-10-18T08:42:00Z">
        <w:r w:rsidR="00160DD0">
          <w:rPr>
            <w:rFonts w:ascii="Arial" w:hAnsi="Arial"/>
          </w:rPr>
          <w:t>C</w:t>
        </w:r>
      </w:ins>
      <w:del w:id="1503" w:author="Julia Ringo" w:date="2023-10-18T08:42:00Z">
        <w:r w:rsidDel="00160DD0">
          <w:rPr>
            <w:rFonts w:ascii="Arial" w:hAnsi="Arial"/>
          </w:rPr>
          <w:delText>c</w:delText>
        </w:r>
      </w:del>
      <w:r>
        <w:rPr>
          <w:rFonts w:ascii="Arial" w:hAnsi="Arial"/>
        </w:rPr>
        <w:t>ut it even, then weld it around the hatch opening. And then weld those spare male docking clamps we got onto the sides of the cylinder.”</w:t>
      </w:r>
    </w:p>
    <w:p w14:paraId="6AD2A3D6" w14:textId="77777777" w:rsidR="001E2E9B" w:rsidRDefault="00000000">
      <w:pPr>
        <w:pStyle w:val="BodyText"/>
        <w:rPr>
          <w:rFonts w:ascii="Arial" w:hAnsi="Arial"/>
        </w:rPr>
      </w:pPr>
      <w:r>
        <w:rPr>
          <w:rFonts w:ascii="Arial" w:hAnsi="Arial"/>
        </w:rPr>
        <w:t>“How am I going to get a cylinder the right diameter?”</w:t>
      </w:r>
    </w:p>
    <w:p w14:paraId="2DE4438D" w14:textId="45E8532D" w:rsidR="001E2E9B" w:rsidRDefault="00000000">
      <w:pPr>
        <w:pStyle w:val="BodyText"/>
        <w:rPr>
          <w:rFonts w:ascii="Arial" w:hAnsi="Arial"/>
        </w:rPr>
      </w:pPr>
      <w:r>
        <w:rPr>
          <w:rFonts w:ascii="Arial" w:hAnsi="Arial"/>
        </w:rPr>
        <w:t>“Worst fuckin’ case</w:t>
      </w:r>
      <w:ins w:id="1504" w:author="Julia Ringo" w:date="2023-10-18T08:42:00Z">
        <w:r w:rsidR="00160DD0">
          <w:rPr>
            <w:rFonts w:ascii="Arial" w:hAnsi="Arial"/>
          </w:rPr>
          <w:t>,</w:t>
        </w:r>
      </w:ins>
      <w:r>
        <w:rPr>
          <w:rFonts w:ascii="Arial" w:hAnsi="Arial"/>
        </w:rPr>
        <w:t xml:space="preserve"> you </w:t>
      </w:r>
      <w:proofErr w:type="gramStart"/>
      <w:r>
        <w:rPr>
          <w:rFonts w:ascii="Arial" w:hAnsi="Arial"/>
        </w:rPr>
        <w:t>have to</w:t>
      </w:r>
      <w:proofErr w:type="gramEnd"/>
      <w:r>
        <w:rPr>
          <w:rFonts w:ascii="Arial" w:hAnsi="Arial"/>
        </w:rPr>
        <w:t xml:space="preserve"> weld it together out of over</w:t>
      </w:r>
      <w:del w:id="1505" w:author="Julia Ringo" w:date="2023-10-18T08:42:00Z">
        <w:r w:rsidDel="00160DD0">
          <w:rPr>
            <w:rFonts w:ascii="Arial" w:hAnsi="Arial"/>
          </w:rPr>
          <w:delText>-</w:delText>
        </w:r>
      </w:del>
      <w:r>
        <w:rPr>
          <w:rFonts w:ascii="Arial" w:hAnsi="Arial"/>
        </w:rPr>
        <w:t xml:space="preserve">lapping curved pieces. But I think I might have a hunk of steel tube in the scrap pile left over from repairs to the mating collar on the </w:t>
      </w:r>
      <w:r>
        <w:rPr>
          <w:rFonts w:ascii="Arial" w:hAnsi="Arial"/>
          <w:i/>
          <w:iCs/>
        </w:rPr>
        <w:t>Prospect</w:t>
      </w:r>
      <w:r>
        <w:rPr>
          <w:rFonts w:ascii="Arial" w:hAnsi="Arial"/>
        </w:rPr>
        <w:t xml:space="preserve"> a while back. In that case we might</w:t>
      </w:r>
      <w:del w:id="1506" w:author="Julia Ringo" w:date="2023-10-05T13:14:00Z">
        <w:r w:rsidDel="000E7660">
          <w:rPr>
            <w:rFonts w:ascii="Arial" w:hAnsi="Arial"/>
          </w:rPr>
          <w:delText xml:space="preserve"> — </w:delText>
        </w:r>
      </w:del>
      <w:ins w:id="1507" w:author="Julia Ringo" w:date="2023-10-05T13:14:00Z">
        <w:r w:rsidR="000E7660">
          <w:rPr>
            <w:rFonts w:ascii="Arial" w:hAnsi="Arial"/>
          </w:rPr>
          <w:t>—</w:t>
        </w:r>
      </w:ins>
      <w:r>
        <w:rPr>
          <w:rFonts w:ascii="Arial" w:hAnsi="Arial"/>
        </w:rPr>
        <w:t>if you’re a fuckin’ lucky son</w:t>
      </w:r>
      <w:ins w:id="1508" w:author="Julia Ringo" w:date="2023-10-18T08:43:00Z">
        <w:r w:rsidR="00955543">
          <w:rPr>
            <w:rFonts w:ascii="Arial" w:hAnsi="Arial"/>
          </w:rPr>
          <w:t>-</w:t>
        </w:r>
      </w:ins>
      <w:r>
        <w:rPr>
          <w:rFonts w:ascii="Arial" w:hAnsi="Arial"/>
        </w:rPr>
        <w:t>of-uh-ho-</w:t>
      </w:r>
      <w:proofErr w:type="spellStart"/>
      <w:r>
        <w:rPr>
          <w:rFonts w:ascii="Arial" w:hAnsi="Arial"/>
        </w:rPr>
        <w:t>ar</w:t>
      </w:r>
      <w:proofErr w:type="spellEnd"/>
      <w:del w:id="1509" w:author="Julia Ringo" w:date="2023-10-05T13:14:00Z">
        <w:r w:rsidDel="000E7660">
          <w:rPr>
            <w:rFonts w:ascii="Arial" w:hAnsi="Arial"/>
          </w:rPr>
          <w:delText xml:space="preserve"> — </w:delText>
        </w:r>
      </w:del>
      <w:ins w:id="1510" w:author="Julia Ringo" w:date="2023-10-05T13:14:00Z">
        <w:r w:rsidR="000E7660">
          <w:rPr>
            <w:rFonts w:ascii="Arial" w:hAnsi="Arial"/>
          </w:rPr>
          <w:t>—</w:t>
        </w:r>
      </w:ins>
      <w:r>
        <w:rPr>
          <w:rFonts w:ascii="Arial" w:hAnsi="Arial"/>
        </w:rPr>
        <w:t>have something exactly the right fucking diameter already.”</w:t>
      </w:r>
    </w:p>
    <w:p w14:paraId="290046F9" w14:textId="77777777" w:rsidR="001E2E9B" w:rsidRDefault="00000000">
      <w:pPr>
        <w:pStyle w:val="BodyText"/>
        <w:rPr>
          <w:rFonts w:ascii="Arial" w:hAnsi="Arial"/>
        </w:rPr>
      </w:pPr>
      <w:r>
        <w:rPr>
          <w:rFonts w:ascii="Arial" w:hAnsi="Arial"/>
        </w:rPr>
        <w:t>Owen nodded. “And how’re the docking clamps going to be activated? They’re electro-magnetic, right?”</w:t>
      </w:r>
    </w:p>
    <w:p w14:paraId="0AAF94A1" w14:textId="1FFE33E9" w:rsidR="001E2E9B" w:rsidRDefault="00000000">
      <w:pPr>
        <w:pStyle w:val="BodyText"/>
        <w:rPr>
          <w:rFonts w:ascii="Arial" w:hAnsi="Arial"/>
        </w:rPr>
      </w:pPr>
      <w:r>
        <w:rPr>
          <w:rFonts w:ascii="Arial" w:hAnsi="Arial"/>
        </w:rPr>
        <w:t>“Yeah,” said Shakes</w:t>
      </w:r>
      <w:ins w:id="1511" w:author="Julia Ringo" w:date="2023-10-18T08:43:00Z">
        <w:r w:rsidR="00955543">
          <w:rPr>
            <w:rFonts w:ascii="Arial" w:hAnsi="Arial"/>
          </w:rPr>
          <w:t>.</w:t>
        </w:r>
      </w:ins>
      <w:del w:id="1512" w:author="Julia Ringo" w:date="2023-10-18T08:43:00Z">
        <w:r w:rsidDel="00955543">
          <w:rPr>
            <w:rFonts w:ascii="Arial" w:hAnsi="Arial"/>
          </w:rPr>
          <w:delText>,</w:delText>
        </w:r>
      </w:del>
      <w:r>
        <w:rPr>
          <w:rFonts w:ascii="Arial" w:hAnsi="Arial"/>
        </w:rPr>
        <w:t xml:space="preserve"> “</w:t>
      </w:r>
      <w:ins w:id="1513" w:author="Julia Ringo" w:date="2023-10-18T08:43:00Z">
        <w:r w:rsidR="00955543">
          <w:rPr>
            <w:rFonts w:ascii="Arial" w:hAnsi="Arial"/>
          </w:rPr>
          <w:t>W</w:t>
        </w:r>
      </w:ins>
      <w:del w:id="1514" w:author="Julia Ringo" w:date="2023-10-18T08:43:00Z">
        <w:r w:rsidDel="00955543">
          <w:rPr>
            <w:rFonts w:ascii="Arial" w:hAnsi="Arial"/>
          </w:rPr>
          <w:delText>w</w:delText>
        </w:r>
      </w:del>
      <w:r>
        <w:rPr>
          <w:rFonts w:ascii="Arial" w:hAnsi="Arial"/>
        </w:rPr>
        <w:t>e’ll need to drill some through-hull fittings. That sucks, but it shouldn’t be too hard to make them water</w:t>
      </w:r>
      <w:del w:id="1515" w:author="Julia Ringo" w:date="2023-10-18T08:43:00Z">
        <w:r w:rsidDel="00955543">
          <w:rPr>
            <w:rFonts w:ascii="Arial" w:hAnsi="Arial"/>
          </w:rPr>
          <w:delText>-</w:delText>
        </w:r>
      </w:del>
      <w:r>
        <w:rPr>
          <w:rFonts w:ascii="Arial" w:hAnsi="Arial"/>
        </w:rPr>
        <w:t xml:space="preserve">tight to </w:t>
      </w:r>
      <w:del w:id="1516" w:author="Julia Ringo" w:date="2023-10-18T08:43:00Z">
        <w:r w:rsidDel="00955543">
          <w:rPr>
            <w:rFonts w:ascii="Arial" w:hAnsi="Arial"/>
          </w:rPr>
          <w:delText xml:space="preserve">30 </w:delText>
        </w:r>
      </w:del>
      <w:ins w:id="1517" w:author="Julia Ringo" w:date="2023-10-18T08:43:00Z">
        <w:r w:rsidR="00955543">
          <w:rPr>
            <w:rFonts w:ascii="Arial" w:hAnsi="Arial"/>
          </w:rPr>
          <w:t>thirty</w:t>
        </w:r>
        <w:r w:rsidR="00955543">
          <w:rPr>
            <w:rFonts w:ascii="Arial" w:hAnsi="Arial"/>
          </w:rPr>
          <w:t xml:space="preserve"> </w:t>
        </w:r>
      </w:ins>
      <w:r>
        <w:rPr>
          <w:rFonts w:ascii="Arial" w:hAnsi="Arial"/>
        </w:rPr>
        <w:t xml:space="preserve">meters, which is what I usually call the depth limit of the </w:t>
      </w:r>
      <w:r>
        <w:rPr>
          <w:rFonts w:ascii="Arial" w:hAnsi="Arial"/>
          <w:i/>
          <w:iCs/>
        </w:rPr>
        <w:t>Gnat</w:t>
      </w:r>
      <w:r>
        <w:rPr>
          <w:rFonts w:ascii="Arial" w:hAnsi="Arial"/>
        </w:rPr>
        <w:t>. And if they do happen to leak</w:t>
      </w:r>
      <w:del w:id="1518" w:author="Julia Ringo" w:date="2023-10-10T11:08:00Z">
        <w:r w:rsidDel="00B6693A">
          <w:rPr>
            <w:rFonts w:ascii="Arial" w:hAnsi="Arial"/>
          </w:rPr>
          <w:delText>…</w:delText>
        </w:r>
      </w:del>
      <w:ins w:id="1519" w:author="Julia Ringo" w:date="2023-10-10T11:08:00Z">
        <w:r w:rsidR="00B6693A">
          <w:rPr>
            <w:rFonts w:ascii="Arial" w:hAnsi="Arial"/>
          </w:rPr>
          <w:t xml:space="preserve"> . . . </w:t>
        </w:r>
      </w:ins>
      <w:del w:id="1520" w:author="Julia Ringo" w:date="2023-10-18T08:43:00Z">
        <w:r w:rsidDel="00955543">
          <w:rPr>
            <w:rFonts w:ascii="Arial" w:hAnsi="Arial"/>
          </w:rPr>
          <w:delText xml:space="preserve"> </w:delText>
        </w:r>
      </w:del>
      <w:r>
        <w:rPr>
          <w:rFonts w:ascii="Arial" w:hAnsi="Arial"/>
        </w:rPr>
        <w:t xml:space="preserve">well, they’ll be </w:t>
      </w:r>
      <w:proofErr w:type="gramStart"/>
      <w:r>
        <w:rPr>
          <w:rFonts w:ascii="Arial" w:hAnsi="Arial"/>
        </w:rPr>
        <w:t>pretty small</w:t>
      </w:r>
      <w:proofErr w:type="gramEnd"/>
      <w:r>
        <w:rPr>
          <w:rFonts w:ascii="Arial" w:hAnsi="Arial"/>
        </w:rPr>
        <w:t xml:space="preserve"> leaks. A boat that </w:t>
      </w:r>
      <w:proofErr w:type="gramStart"/>
      <w:r>
        <w:rPr>
          <w:rFonts w:ascii="Arial" w:hAnsi="Arial"/>
        </w:rPr>
        <w:t>don’t</w:t>
      </w:r>
      <w:proofErr w:type="gramEnd"/>
      <w:r>
        <w:rPr>
          <w:rFonts w:ascii="Arial" w:hAnsi="Arial"/>
        </w:rPr>
        <w:t xml:space="preserve"> leak isn’t a boat, it’s like, a fuckin’ airplane, or something.”</w:t>
      </w:r>
    </w:p>
    <w:p w14:paraId="0CE5939F" w14:textId="48BD3FBC" w:rsidR="001E2E9B" w:rsidRDefault="00000000">
      <w:pPr>
        <w:pStyle w:val="BodyText"/>
        <w:rPr>
          <w:rFonts w:ascii="Arial" w:hAnsi="Arial"/>
        </w:rPr>
      </w:pPr>
      <w:r>
        <w:rPr>
          <w:rFonts w:ascii="Arial" w:hAnsi="Arial"/>
        </w:rPr>
        <w:t xml:space="preserve">“Since we’re going to be dragging the </w:t>
      </w:r>
      <w:r>
        <w:rPr>
          <w:rFonts w:ascii="Arial" w:hAnsi="Arial"/>
          <w:i/>
          <w:iCs/>
        </w:rPr>
        <w:t>Gnat</w:t>
      </w:r>
      <w:r>
        <w:rPr>
          <w:rFonts w:ascii="Arial" w:hAnsi="Arial"/>
        </w:rPr>
        <w:t xml:space="preserve"> along by the mating collar,” Owen said, “</w:t>
      </w:r>
      <w:ins w:id="1521" w:author="Julia Ringo" w:date="2023-10-18T08:43:00Z">
        <w:r w:rsidR="00955543">
          <w:rPr>
            <w:rFonts w:ascii="Arial" w:hAnsi="Arial"/>
          </w:rPr>
          <w:t>s</w:t>
        </w:r>
      </w:ins>
      <w:del w:id="1522" w:author="Julia Ringo" w:date="2023-10-18T08:43:00Z">
        <w:r w:rsidDel="00955543">
          <w:rPr>
            <w:rFonts w:ascii="Arial" w:hAnsi="Arial"/>
          </w:rPr>
          <w:delText>S</w:delText>
        </w:r>
      </w:del>
      <w:r>
        <w:rPr>
          <w:rFonts w:ascii="Arial" w:hAnsi="Arial"/>
        </w:rPr>
        <w:t xml:space="preserve">eems like we should also weld some supports on the outside of the collar, down the sail, and directly to the structural elements of the hull. It’ll be ugly as fuck, but less likely to leave the </w:t>
      </w:r>
      <w:r>
        <w:rPr>
          <w:rFonts w:ascii="Arial" w:hAnsi="Arial"/>
          <w:i/>
          <w:iCs/>
        </w:rPr>
        <w:t>Gnat</w:t>
      </w:r>
      <w:r>
        <w:rPr>
          <w:rFonts w:ascii="Arial" w:hAnsi="Arial"/>
        </w:rPr>
        <w:t xml:space="preserve"> ripped away from the collar.”</w:t>
      </w:r>
    </w:p>
    <w:p w14:paraId="5E5CF7E7" w14:textId="77777777" w:rsidR="001E2E9B" w:rsidRDefault="00000000">
      <w:pPr>
        <w:pStyle w:val="BodyText"/>
        <w:rPr>
          <w:rFonts w:ascii="Arial" w:hAnsi="Arial"/>
        </w:rPr>
      </w:pPr>
      <w:r>
        <w:rPr>
          <w:rFonts w:ascii="Arial" w:hAnsi="Arial"/>
        </w:rPr>
        <w:t>“Ugly-as-fuck is my other name,” said Shakes.</w:t>
      </w:r>
    </w:p>
    <w:p w14:paraId="2F9F3B26" w14:textId="59504627" w:rsidR="001E2E9B" w:rsidRDefault="00000000">
      <w:pPr>
        <w:pStyle w:val="BodyText"/>
        <w:rPr>
          <w:rFonts w:ascii="Arial" w:hAnsi="Arial"/>
        </w:rPr>
      </w:pPr>
      <w:r>
        <w:rPr>
          <w:rFonts w:ascii="Arial" w:hAnsi="Arial"/>
        </w:rPr>
        <w:t xml:space="preserve">“Listen to the kid, </w:t>
      </w:r>
      <w:proofErr w:type="spellStart"/>
      <w:r>
        <w:rPr>
          <w:rFonts w:ascii="Arial" w:hAnsi="Arial"/>
        </w:rPr>
        <w:t>Capt</w:t>
      </w:r>
      <w:proofErr w:type="spellEnd"/>
      <w:ins w:id="1523" w:author="Julia Ringo" w:date="2023-10-18T08:43:00Z">
        <w:r w:rsidR="00955543">
          <w:rPr>
            <w:rFonts w:ascii="Arial" w:hAnsi="Arial"/>
          </w:rPr>
          <w:t>’</w:t>
        </w:r>
      </w:ins>
      <w:r>
        <w:rPr>
          <w:rFonts w:ascii="Arial" w:hAnsi="Arial"/>
        </w:rPr>
        <w:t xml:space="preserve"> Shakes. He’s </w:t>
      </w:r>
      <w:proofErr w:type="spellStart"/>
      <w:r>
        <w:rPr>
          <w:rFonts w:ascii="Arial" w:hAnsi="Arial"/>
        </w:rPr>
        <w:t>gettin</w:t>
      </w:r>
      <w:proofErr w:type="spellEnd"/>
      <w:r>
        <w:rPr>
          <w:rFonts w:ascii="Arial" w:hAnsi="Arial"/>
        </w:rPr>
        <w:t>’ a fuckin’ touch for this stuff,” said Chips.</w:t>
      </w:r>
    </w:p>
    <w:p w14:paraId="0AACFFAB" w14:textId="77777777" w:rsidR="001E2E9B" w:rsidRDefault="00000000">
      <w:pPr>
        <w:pStyle w:val="BodyText"/>
        <w:rPr>
          <w:rFonts w:ascii="Arial" w:hAnsi="Arial"/>
        </w:rPr>
      </w:pPr>
      <w:r>
        <w:rPr>
          <w:rFonts w:ascii="Arial" w:hAnsi="Arial"/>
        </w:rPr>
        <w:t>“Hey, offer all the advice you want, but I’m the one who puts the fuckin’ torch to my boat, got it?”</w:t>
      </w:r>
    </w:p>
    <w:p w14:paraId="29D8F4F3" w14:textId="77777777" w:rsidR="001E2E9B" w:rsidRDefault="00000000">
      <w:pPr>
        <w:pStyle w:val="BodyText"/>
        <w:rPr>
          <w:rFonts w:ascii="Arial" w:hAnsi="Arial"/>
        </w:rPr>
      </w:pPr>
      <w:r>
        <w:rPr>
          <w:rFonts w:ascii="Arial" w:hAnsi="Arial"/>
        </w:rPr>
        <w:t xml:space="preserve">“Good by me. I’ll leave </w:t>
      </w:r>
      <w:proofErr w:type="spellStart"/>
      <w:r>
        <w:rPr>
          <w:rFonts w:ascii="Arial" w:hAnsi="Arial"/>
        </w:rPr>
        <w:t>ya</w:t>
      </w:r>
      <w:proofErr w:type="spellEnd"/>
      <w:r>
        <w:rPr>
          <w:rFonts w:ascii="Arial" w:hAnsi="Arial"/>
        </w:rPr>
        <w:t xml:space="preserve"> stupid fuckers too it. I got my own welding to do.” Chips gave them a casual salute and made her way along the gangway to the </w:t>
      </w:r>
      <w:r>
        <w:rPr>
          <w:rFonts w:ascii="Arial" w:hAnsi="Arial"/>
          <w:i/>
          <w:iCs/>
        </w:rPr>
        <w:t>Prospect</w:t>
      </w:r>
      <w:r>
        <w:rPr>
          <w:rFonts w:ascii="Arial" w:hAnsi="Arial"/>
        </w:rPr>
        <w:t>.</w:t>
      </w:r>
    </w:p>
    <w:p w14:paraId="0339E01A" w14:textId="77777777" w:rsidR="001E2E9B" w:rsidRDefault="00000000">
      <w:pPr>
        <w:pStyle w:val="BodyText"/>
        <w:rPr>
          <w:rFonts w:ascii="Arial" w:hAnsi="Arial"/>
        </w:rPr>
      </w:pPr>
      <w:r>
        <w:rPr>
          <w:rFonts w:ascii="Arial" w:hAnsi="Arial"/>
        </w:rPr>
        <w:t xml:space="preserve">“I’ll get Gregory digging through that scrap steel, see if he can find that tube she was </w:t>
      </w:r>
      <w:proofErr w:type="spellStart"/>
      <w:r>
        <w:rPr>
          <w:rFonts w:ascii="Arial" w:hAnsi="Arial"/>
        </w:rPr>
        <w:t>talkin</w:t>
      </w:r>
      <w:proofErr w:type="spellEnd"/>
      <w:r>
        <w:rPr>
          <w:rFonts w:ascii="Arial" w:hAnsi="Arial"/>
        </w:rPr>
        <w:t>’ about,” Owen said.</w:t>
      </w:r>
    </w:p>
    <w:p w14:paraId="5E570668" w14:textId="77777777" w:rsidR="001E2E9B" w:rsidRDefault="00000000">
      <w:pPr>
        <w:pStyle w:val="BodyText"/>
        <w:rPr>
          <w:rFonts w:ascii="Arial" w:hAnsi="Arial"/>
        </w:rPr>
      </w:pPr>
      <w:r>
        <w:rPr>
          <w:rFonts w:ascii="Arial" w:hAnsi="Arial"/>
        </w:rPr>
        <w:t> </w:t>
      </w:r>
    </w:p>
    <w:p w14:paraId="4B9DB021" w14:textId="5B844D86" w:rsidR="001E2E9B" w:rsidRDefault="00000000">
      <w:pPr>
        <w:pStyle w:val="BodyText"/>
        <w:rPr>
          <w:rFonts w:ascii="Arial" w:hAnsi="Arial"/>
        </w:rPr>
      </w:pPr>
      <w:r>
        <w:rPr>
          <w:rFonts w:ascii="Arial" w:hAnsi="Arial"/>
        </w:rPr>
        <w:t>This was going to be an extremely tough job. Not as tough</w:t>
      </w:r>
      <w:ins w:id="1524" w:author="Julia Ringo" w:date="2023-10-18T08:44:00Z">
        <w:r w:rsidR="00955543">
          <w:rPr>
            <w:rFonts w:ascii="Arial" w:hAnsi="Arial"/>
          </w:rPr>
          <w:t xml:space="preserve">, </w:t>
        </w:r>
        <w:r w:rsidR="00955543">
          <w:rPr>
            <w:rFonts w:ascii="Arial" w:hAnsi="Arial"/>
          </w:rPr>
          <w:t>Owen reminded himself,</w:t>
        </w:r>
      </w:ins>
      <w:r>
        <w:rPr>
          <w:rFonts w:ascii="Arial" w:hAnsi="Arial"/>
        </w:rPr>
        <w:t xml:space="preserve"> as welding the pressure hull back together under</w:t>
      </w:r>
      <w:del w:id="1525" w:author="Julia Ringo" w:date="2023-10-18T08:44:00Z">
        <w:r w:rsidDel="00955543">
          <w:rPr>
            <w:rFonts w:ascii="Arial" w:hAnsi="Arial"/>
          </w:rPr>
          <w:delText xml:space="preserve"> </w:delText>
        </w:r>
      </w:del>
      <w:r>
        <w:rPr>
          <w:rFonts w:ascii="Arial" w:hAnsi="Arial"/>
        </w:rPr>
        <w:t>water</w:t>
      </w:r>
      <w:ins w:id="1526" w:author="Julia Ringo" w:date="2023-10-18T08:44:00Z">
        <w:r w:rsidR="00955543">
          <w:rPr>
            <w:rFonts w:ascii="Arial" w:hAnsi="Arial"/>
          </w:rPr>
          <w:t>,</w:t>
        </w:r>
      </w:ins>
      <w:r>
        <w:rPr>
          <w:rFonts w:ascii="Arial" w:hAnsi="Arial"/>
        </w:rPr>
        <w:t xml:space="preserve"> like Chips was currently doing, </w:t>
      </w:r>
      <w:del w:id="1527" w:author="Julia Ringo" w:date="2023-10-18T08:44:00Z">
        <w:r w:rsidDel="00955543">
          <w:rPr>
            <w:rFonts w:ascii="Arial" w:hAnsi="Arial"/>
          </w:rPr>
          <w:delText xml:space="preserve">Owen reminded himself, </w:delText>
        </w:r>
      </w:del>
      <w:r>
        <w:rPr>
          <w:rFonts w:ascii="Arial" w:hAnsi="Arial"/>
        </w:rPr>
        <w:t xml:space="preserve">but nobody would do this job on the </w:t>
      </w:r>
      <w:r>
        <w:rPr>
          <w:rFonts w:ascii="Arial" w:hAnsi="Arial"/>
          <w:i/>
          <w:iCs/>
        </w:rPr>
        <w:t>Gnat</w:t>
      </w:r>
      <w:r>
        <w:rPr>
          <w:rFonts w:ascii="Arial" w:hAnsi="Arial"/>
        </w:rPr>
        <w:t xml:space="preserve"> if they did not have to. Owen had wheeled the welding rig across the gangway, and that had only been modestly harrowing. Connecting it to the </w:t>
      </w:r>
      <w:r>
        <w:rPr>
          <w:rFonts w:ascii="Arial" w:hAnsi="Arial"/>
          <w:i/>
          <w:iCs/>
        </w:rPr>
        <w:t>Gnat’s</w:t>
      </w:r>
      <w:r>
        <w:rPr>
          <w:rFonts w:ascii="Arial" w:hAnsi="Arial"/>
        </w:rPr>
        <w:t xml:space="preserve"> questionable electrical system and lashing it to the sloshing hull had been somewhat more so. Owen set Shakes up with everything he needed, handing him tools one</w:t>
      </w:r>
      <w:ins w:id="1528" w:author="Julia Ringo" w:date="2023-10-18T08:44:00Z">
        <w:r w:rsidR="00955543">
          <w:rPr>
            <w:rFonts w:ascii="Arial" w:hAnsi="Arial"/>
          </w:rPr>
          <w:t xml:space="preserve"> </w:t>
        </w:r>
      </w:ins>
      <w:del w:id="1529" w:author="Julia Ringo" w:date="2023-10-18T08:44:00Z">
        <w:r w:rsidDel="00955543">
          <w:rPr>
            <w:rFonts w:ascii="Arial" w:hAnsi="Arial"/>
          </w:rPr>
          <w:delText>-</w:delText>
        </w:r>
      </w:del>
      <w:r>
        <w:rPr>
          <w:rFonts w:ascii="Arial" w:hAnsi="Arial"/>
        </w:rPr>
        <w:t>by</w:t>
      </w:r>
      <w:ins w:id="1530" w:author="Julia Ringo" w:date="2023-10-18T08:44:00Z">
        <w:r w:rsidR="00955543">
          <w:rPr>
            <w:rFonts w:ascii="Arial" w:hAnsi="Arial"/>
          </w:rPr>
          <w:t xml:space="preserve"> </w:t>
        </w:r>
      </w:ins>
      <w:del w:id="1531" w:author="Julia Ringo" w:date="2023-10-18T08:44:00Z">
        <w:r w:rsidDel="00955543">
          <w:rPr>
            <w:rFonts w:ascii="Arial" w:hAnsi="Arial"/>
          </w:rPr>
          <w:delText>-</w:delText>
        </w:r>
      </w:del>
      <w:r>
        <w:rPr>
          <w:rFonts w:ascii="Arial" w:hAnsi="Arial"/>
        </w:rPr>
        <w:t xml:space="preserve">one like a nurse supporting a surgeon </w:t>
      </w:r>
      <w:del w:id="1532" w:author="Julia Ringo" w:date="2023-10-18T08:44:00Z">
        <w:r w:rsidDel="00955543">
          <w:rPr>
            <w:rFonts w:ascii="Arial" w:hAnsi="Arial"/>
          </w:rPr>
          <w:delText xml:space="preserve">opening </w:delText>
        </w:r>
      </w:del>
      <w:ins w:id="1533" w:author="Julia Ringo" w:date="2023-10-18T08:44:00Z">
        <w:r w:rsidR="00955543">
          <w:rPr>
            <w:rFonts w:ascii="Arial" w:hAnsi="Arial"/>
          </w:rPr>
          <w:t>while he opened</w:t>
        </w:r>
        <w:r w:rsidR="00955543">
          <w:rPr>
            <w:rFonts w:ascii="Arial" w:hAnsi="Arial"/>
          </w:rPr>
          <w:t xml:space="preserve"> </w:t>
        </w:r>
      </w:ins>
      <w:r>
        <w:rPr>
          <w:rFonts w:ascii="Arial" w:hAnsi="Arial"/>
        </w:rPr>
        <w:t>a consumptive rib cage.</w:t>
      </w:r>
    </w:p>
    <w:p w14:paraId="7B7AC57D" w14:textId="722F008A" w:rsidR="001E2E9B" w:rsidRDefault="00000000">
      <w:pPr>
        <w:pStyle w:val="BodyText"/>
        <w:rPr>
          <w:rFonts w:ascii="Arial" w:hAnsi="Arial"/>
        </w:rPr>
      </w:pPr>
      <w:r>
        <w:rPr>
          <w:rFonts w:ascii="Arial" w:hAnsi="Arial"/>
        </w:rPr>
        <w:t xml:space="preserve">The ocean chop was not horrendous, but it was enough that the </w:t>
      </w:r>
      <w:r>
        <w:rPr>
          <w:rFonts w:ascii="Arial" w:hAnsi="Arial"/>
          <w:i/>
          <w:iCs/>
        </w:rPr>
        <w:t>Gnat</w:t>
      </w:r>
      <w:r>
        <w:rPr>
          <w:rFonts w:ascii="Arial" w:hAnsi="Arial"/>
        </w:rPr>
        <w:t xml:space="preserve"> rolled back and forth under them. Owen had locked huge iron clamps in place that held the work </w:t>
      </w:r>
      <w:r>
        <w:rPr>
          <w:rFonts w:ascii="Arial" w:hAnsi="Arial"/>
        </w:rPr>
        <w:lastRenderedPageBreak/>
        <w:t xml:space="preserve">material to the sail. The water washing over the deck </w:t>
      </w:r>
      <w:del w:id="1534" w:author="Julia Ringo" w:date="2023-10-18T08:45:00Z">
        <w:r w:rsidDel="00955543">
          <w:rPr>
            <w:rFonts w:ascii="Arial" w:hAnsi="Arial"/>
          </w:rPr>
          <w:delText xml:space="preserve">would </w:delText>
        </w:r>
      </w:del>
      <w:r>
        <w:rPr>
          <w:rFonts w:ascii="Arial" w:hAnsi="Arial"/>
        </w:rPr>
        <w:t>sometimes smack</w:t>
      </w:r>
      <w:ins w:id="1535" w:author="Julia Ringo" w:date="2023-10-18T08:45:00Z">
        <w:r w:rsidR="00955543">
          <w:rPr>
            <w:rFonts w:ascii="Arial" w:hAnsi="Arial"/>
          </w:rPr>
          <w:t>ed</w:t>
        </w:r>
      </w:ins>
      <w:r>
        <w:rPr>
          <w:rFonts w:ascii="Arial" w:hAnsi="Arial"/>
        </w:rPr>
        <w:t xml:space="preserve"> </w:t>
      </w:r>
      <w:del w:id="1536" w:author="Julia Ringo" w:date="2023-10-18T08:45:00Z">
        <w:r w:rsidDel="00955543">
          <w:rPr>
            <w:rFonts w:ascii="Arial" w:hAnsi="Arial"/>
          </w:rPr>
          <w:delText xml:space="preserve">up </w:delText>
        </w:r>
      </w:del>
      <w:r>
        <w:rPr>
          <w:rFonts w:ascii="Arial" w:hAnsi="Arial"/>
        </w:rPr>
        <w:t>against the sail and sho</w:t>
      </w:r>
      <w:del w:id="1537" w:author="Julia Ringo" w:date="2023-10-18T08:45:00Z">
        <w:r w:rsidDel="00955543">
          <w:rPr>
            <w:rFonts w:ascii="Arial" w:hAnsi="Arial"/>
          </w:rPr>
          <w:delText>o</w:delText>
        </w:r>
      </w:del>
      <w:r>
        <w:rPr>
          <w:rFonts w:ascii="Arial" w:hAnsi="Arial"/>
        </w:rPr>
        <w:t xml:space="preserve">t up right where Shakes </w:t>
      </w:r>
      <w:del w:id="1538" w:author="Julia Ringo" w:date="2023-10-18T08:45:00Z">
        <w:r w:rsidDel="00955543">
          <w:rPr>
            <w:rFonts w:ascii="Arial" w:hAnsi="Arial"/>
          </w:rPr>
          <w:delText>would be</w:delText>
        </w:r>
      </w:del>
      <w:ins w:id="1539" w:author="Julia Ringo" w:date="2023-10-18T08:45:00Z">
        <w:r w:rsidR="00955543">
          <w:rPr>
            <w:rFonts w:ascii="Arial" w:hAnsi="Arial"/>
          </w:rPr>
          <w:t>was</w:t>
        </w:r>
      </w:ins>
      <w:r>
        <w:rPr>
          <w:rFonts w:ascii="Arial" w:hAnsi="Arial"/>
        </w:rPr>
        <w:t xml:space="preserve"> welding.</w:t>
      </w:r>
    </w:p>
    <w:p w14:paraId="2FF75501" w14:textId="3ECC8A13" w:rsidR="001E2E9B" w:rsidRDefault="00000000">
      <w:pPr>
        <w:pStyle w:val="BodyText"/>
        <w:rPr>
          <w:rFonts w:ascii="Arial" w:hAnsi="Arial"/>
        </w:rPr>
      </w:pPr>
      <w:r>
        <w:rPr>
          <w:rFonts w:ascii="Arial" w:hAnsi="Arial"/>
        </w:rPr>
        <w:t>Shakes stood astride his boat</w:t>
      </w:r>
      <w:ins w:id="1540" w:author="Julia Ringo" w:date="2023-10-18T08:45:00Z">
        <w:r w:rsidR="00955543">
          <w:rPr>
            <w:rFonts w:ascii="Arial" w:hAnsi="Arial"/>
          </w:rPr>
          <w:t>,</w:t>
        </w:r>
      </w:ins>
      <w:r>
        <w:rPr>
          <w:rFonts w:ascii="Arial" w:hAnsi="Arial"/>
        </w:rPr>
        <w:t xml:space="preserve"> lolling in the surface of the sea </w:t>
      </w:r>
      <w:del w:id="1541" w:author="Julia Ringo" w:date="2023-10-18T08:45:00Z">
        <w:r w:rsidDel="00955543">
          <w:rPr>
            <w:rFonts w:ascii="Arial" w:hAnsi="Arial"/>
          </w:rPr>
          <w:delText>in the same way</w:delText>
        </w:r>
      </w:del>
      <w:ins w:id="1542" w:author="Julia Ringo" w:date="2023-10-18T08:45:00Z">
        <w:r w:rsidR="00955543">
          <w:rPr>
            <w:rFonts w:ascii="Arial" w:hAnsi="Arial"/>
          </w:rPr>
          <w:t>just as some</w:t>
        </w:r>
      </w:ins>
      <w:del w:id="1543" w:author="Julia Ringo" w:date="2023-10-18T08:45:00Z">
        <w:r w:rsidDel="00955543">
          <w:rPr>
            <w:rFonts w:ascii="Arial" w:hAnsi="Arial"/>
          </w:rPr>
          <w:delText xml:space="preserve"> </w:delText>
        </w:r>
      </w:del>
      <w:r>
        <w:rPr>
          <w:rFonts w:ascii="Arial" w:hAnsi="Arial"/>
        </w:rPr>
        <w:t>one might stand on a mountain</w:t>
      </w:r>
      <w:del w:id="1544" w:author="Julia Ringo" w:date="2023-10-18T08:45:00Z">
        <w:r w:rsidDel="00955543">
          <w:rPr>
            <w:rFonts w:ascii="Arial" w:hAnsi="Arial"/>
          </w:rPr>
          <w:delText xml:space="preserve"> </w:delText>
        </w:r>
      </w:del>
      <w:r>
        <w:rPr>
          <w:rFonts w:ascii="Arial" w:hAnsi="Arial"/>
        </w:rPr>
        <w:t>top. He took a pinch of dried leaves from the pouch in his jacket pocket and stuck them between his teeth</w:t>
      </w:r>
      <w:ins w:id="1545" w:author="Julia Ringo" w:date="2023-10-18T08:46:00Z">
        <w:r w:rsidR="00955543">
          <w:rPr>
            <w:rFonts w:ascii="Arial" w:hAnsi="Arial"/>
          </w:rPr>
          <w:t xml:space="preserve">, then </w:t>
        </w:r>
      </w:ins>
      <w:del w:id="1546" w:author="Julia Ringo" w:date="2023-10-18T08:46:00Z">
        <w:r w:rsidDel="00955543">
          <w:rPr>
            <w:rFonts w:ascii="Arial" w:hAnsi="Arial"/>
          </w:rPr>
          <w:delText xml:space="preserve">. He </w:delText>
        </w:r>
      </w:del>
      <w:r>
        <w:rPr>
          <w:rFonts w:ascii="Arial" w:hAnsi="Arial"/>
        </w:rPr>
        <w:t>lit a cigarette</w:t>
      </w:r>
      <w:del w:id="1547" w:author="Julia Ringo" w:date="2023-10-18T08:45:00Z">
        <w:r w:rsidDel="00955543">
          <w:rPr>
            <w:rFonts w:ascii="Arial" w:hAnsi="Arial"/>
          </w:rPr>
          <w:delText>,</w:delText>
        </w:r>
      </w:del>
      <w:r>
        <w:rPr>
          <w:rFonts w:ascii="Arial" w:hAnsi="Arial"/>
        </w:rPr>
        <w:t xml:space="preserve"> and put it to his lips. He leveled the mask on his head</w:t>
      </w:r>
      <w:del w:id="1548" w:author="Julia Ringo" w:date="2023-10-18T08:46:00Z">
        <w:r w:rsidDel="00955543">
          <w:rPr>
            <w:rFonts w:ascii="Arial" w:hAnsi="Arial"/>
          </w:rPr>
          <w:delText>,</w:delText>
        </w:r>
      </w:del>
      <w:r>
        <w:rPr>
          <w:rFonts w:ascii="Arial" w:hAnsi="Arial"/>
        </w:rPr>
        <w:t xml:space="preserve"> and slipped the heavy welding gloves onto his hands. He picked up the torch</w:t>
      </w:r>
      <w:del w:id="1549" w:author="Julia Ringo" w:date="2023-10-18T08:46:00Z">
        <w:r w:rsidDel="00955543">
          <w:rPr>
            <w:rFonts w:ascii="Arial" w:hAnsi="Arial"/>
          </w:rPr>
          <w:delText>,</w:delText>
        </w:r>
      </w:del>
      <w:r>
        <w:rPr>
          <w:rFonts w:ascii="Arial" w:hAnsi="Arial"/>
        </w:rPr>
        <w:t xml:space="preserve"> and</w:t>
      </w:r>
      <w:ins w:id="1550" w:author="Julia Ringo" w:date="2023-10-18T08:46:00Z">
        <w:r w:rsidR="00955543">
          <w:rPr>
            <w:rFonts w:ascii="Arial" w:hAnsi="Arial"/>
          </w:rPr>
          <w:t>,</w:t>
        </w:r>
      </w:ins>
      <w:r>
        <w:rPr>
          <w:rFonts w:ascii="Arial" w:hAnsi="Arial"/>
        </w:rPr>
        <w:t xml:space="preserve"> standing straight up, opened his arms wide and closed his eyes. He took long slow breaths through </w:t>
      </w:r>
      <w:del w:id="1551" w:author="Julia Ringo" w:date="2023-10-18T08:46:00Z">
        <w:r w:rsidDel="00955543">
          <w:rPr>
            <w:rFonts w:ascii="Arial" w:hAnsi="Arial"/>
          </w:rPr>
          <w:delText xml:space="preserve">gapped </w:delText>
        </w:r>
      </w:del>
      <w:r>
        <w:rPr>
          <w:rFonts w:ascii="Arial" w:hAnsi="Arial"/>
        </w:rPr>
        <w:t xml:space="preserve">lips </w:t>
      </w:r>
      <w:ins w:id="1552" w:author="Julia Ringo" w:date="2023-10-18T08:46:00Z">
        <w:r w:rsidR="00955543">
          <w:rPr>
            <w:rFonts w:ascii="Arial" w:hAnsi="Arial"/>
          </w:rPr>
          <w:t xml:space="preserve">gapped </w:t>
        </w:r>
      </w:ins>
      <w:del w:id="1553" w:author="Julia Ringo" w:date="2023-10-18T08:46:00Z">
        <w:r w:rsidDel="00955543">
          <w:rPr>
            <w:rFonts w:ascii="Arial" w:hAnsi="Arial"/>
          </w:rPr>
          <w:delText xml:space="preserve">aside </w:delText>
        </w:r>
      </w:del>
      <w:ins w:id="1554" w:author="Julia Ringo" w:date="2023-10-18T08:46:00Z">
        <w:r w:rsidR="00955543">
          <w:rPr>
            <w:rFonts w:ascii="Arial" w:hAnsi="Arial"/>
          </w:rPr>
          <w:t>around</w:t>
        </w:r>
        <w:r w:rsidR="00955543">
          <w:rPr>
            <w:rFonts w:ascii="Arial" w:hAnsi="Arial"/>
          </w:rPr>
          <w:t xml:space="preserve"> </w:t>
        </w:r>
      </w:ins>
      <w:r>
        <w:rPr>
          <w:rFonts w:ascii="Arial" w:hAnsi="Arial"/>
        </w:rPr>
        <w:t xml:space="preserve">his cigarette, his breathing rattling a little with the spittle coming up to </w:t>
      </w:r>
      <w:del w:id="1555" w:author="Julia Ringo" w:date="2023-10-18T08:46:00Z">
        <w:r w:rsidDel="00955543">
          <w:rPr>
            <w:rFonts w:ascii="Arial" w:hAnsi="Arial"/>
          </w:rPr>
          <w:delText xml:space="preserve">enzymatically </w:delText>
        </w:r>
      </w:del>
      <w:r>
        <w:rPr>
          <w:rFonts w:ascii="Arial" w:hAnsi="Arial"/>
        </w:rPr>
        <w:t xml:space="preserve">dismantle the leaves in his cheek. He cleared his mind and focused on his breathing. He felt the swell and rhythm of the ocean, the time </w:t>
      </w:r>
      <w:del w:id="1556" w:author="Julia Ringo" w:date="2023-10-18T08:47:00Z">
        <w:r w:rsidDel="00955543">
          <w:rPr>
            <w:rFonts w:ascii="Arial" w:hAnsi="Arial"/>
          </w:rPr>
          <w:delText xml:space="preserve">of it </w:delText>
        </w:r>
      </w:del>
      <w:r>
        <w:rPr>
          <w:rFonts w:ascii="Arial" w:hAnsi="Arial"/>
        </w:rPr>
        <w:t xml:space="preserve">marked out by the clink of the adjustable wrenches hanging from his belt. He called </w:t>
      </w:r>
      <w:ins w:id="1557" w:author="Julia Ringo" w:date="2023-10-18T08:47:00Z">
        <w:r w:rsidR="00955543">
          <w:rPr>
            <w:rFonts w:ascii="Arial" w:hAnsi="Arial"/>
          </w:rPr>
          <w:t xml:space="preserve">to him </w:t>
        </w:r>
      </w:ins>
      <w:r>
        <w:rPr>
          <w:rFonts w:ascii="Arial" w:hAnsi="Arial"/>
        </w:rPr>
        <w:t>the gods of steady hands and perfect welds</w:t>
      </w:r>
      <w:del w:id="1558" w:author="Julia Ringo" w:date="2023-10-18T08:47:00Z">
        <w:r w:rsidDel="00955543">
          <w:rPr>
            <w:rFonts w:ascii="Arial" w:hAnsi="Arial"/>
          </w:rPr>
          <w:delText xml:space="preserve"> to him</w:delText>
        </w:r>
      </w:del>
      <w:r>
        <w:rPr>
          <w:rFonts w:ascii="Arial" w:hAnsi="Arial"/>
        </w:rPr>
        <w:t>.</w:t>
      </w:r>
    </w:p>
    <w:p w14:paraId="3E84E64C" w14:textId="6395E56A" w:rsidR="001E2E9B" w:rsidRDefault="00000000">
      <w:pPr>
        <w:pStyle w:val="BodyText"/>
        <w:rPr>
          <w:rFonts w:ascii="Arial" w:hAnsi="Arial"/>
        </w:rPr>
      </w:pPr>
      <w:r>
        <w:rPr>
          <w:rFonts w:ascii="Arial" w:hAnsi="Arial"/>
        </w:rPr>
        <w:t>He opened his eyes, sp</w:t>
      </w:r>
      <w:del w:id="1559" w:author="Julia Ringo" w:date="2023-10-18T08:47:00Z">
        <w:r w:rsidDel="00955543">
          <w:rPr>
            <w:rFonts w:ascii="Arial" w:hAnsi="Arial"/>
          </w:rPr>
          <w:delText>i</w:delText>
        </w:r>
      </w:del>
      <w:ins w:id="1560" w:author="Julia Ringo" w:date="2023-10-18T08:47:00Z">
        <w:r w:rsidR="00955543">
          <w:rPr>
            <w:rFonts w:ascii="Arial" w:hAnsi="Arial"/>
          </w:rPr>
          <w:t>a</w:t>
        </w:r>
      </w:ins>
      <w:r>
        <w:rPr>
          <w:rFonts w:ascii="Arial" w:hAnsi="Arial"/>
        </w:rPr>
        <w:t xml:space="preserve">t the remaining half of the cigarette </w:t>
      </w:r>
      <w:del w:id="1561" w:author="Julia Ringo" w:date="2023-10-18T08:47:00Z">
        <w:r w:rsidDel="00955543">
          <w:rPr>
            <w:rFonts w:ascii="Arial" w:hAnsi="Arial"/>
          </w:rPr>
          <w:delText xml:space="preserve">off </w:delText>
        </w:r>
      </w:del>
      <w:r>
        <w:rPr>
          <w:rFonts w:ascii="Arial" w:hAnsi="Arial"/>
        </w:rPr>
        <w:t xml:space="preserve">into the ocean, leaned over, and flipped </w:t>
      </w:r>
      <w:ins w:id="1562" w:author="Julia Ringo" w:date="2023-10-18T08:47:00Z">
        <w:r w:rsidR="00955543">
          <w:rPr>
            <w:rFonts w:ascii="Arial" w:hAnsi="Arial"/>
          </w:rPr>
          <w:t xml:space="preserve">down </w:t>
        </w:r>
      </w:ins>
      <w:r>
        <w:rPr>
          <w:rFonts w:ascii="Arial" w:hAnsi="Arial"/>
        </w:rPr>
        <w:t>the welding mask</w:t>
      </w:r>
      <w:del w:id="1563" w:author="Julia Ringo" w:date="2023-10-18T08:47:00Z">
        <w:r w:rsidDel="00955543">
          <w:rPr>
            <w:rFonts w:ascii="Arial" w:hAnsi="Arial"/>
          </w:rPr>
          <w:delText xml:space="preserve"> down</w:delText>
        </w:r>
      </w:del>
      <w:r>
        <w:rPr>
          <w:rFonts w:ascii="Arial" w:hAnsi="Arial"/>
        </w:rPr>
        <w:t>.</w:t>
      </w:r>
    </w:p>
    <w:p w14:paraId="0B83D0C6" w14:textId="74E1D73D" w:rsidR="001E2E9B" w:rsidRDefault="00000000">
      <w:pPr>
        <w:pStyle w:val="BodyText"/>
        <w:rPr>
          <w:rFonts w:ascii="Arial" w:hAnsi="Arial"/>
        </w:rPr>
      </w:pPr>
      <w:r>
        <w:rPr>
          <w:rFonts w:ascii="Arial" w:hAnsi="Arial"/>
        </w:rPr>
        <w:t xml:space="preserve">And with a flash of blue arc, </w:t>
      </w:r>
      <w:ins w:id="1564" w:author="Julia Ringo" w:date="2023-10-18T08:47:00Z">
        <w:r w:rsidR="00955543">
          <w:rPr>
            <w:rFonts w:ascii="Arial" w:hAnsi="Arial"/>
          </w:rPr>
          <w:t xml:space="preserve">he </w:t>
        </w:r>
      </w:ins>
      <w:r>
        <w:rPr>
          <w:rFonts w:ascii="Arial" w:hAnsi="Arial"/>
        </w:rPr>
        <w:t xml:space="preserve">proceeded to lay down the foulest, </w:t>
      </w:r>
      <w:proofErr w:type="spellStart"/>
      <w:r>
        <w:rPr>
          <w:rFonts w:ascii="Arial" w:hAnsi="Arial"/>
        </w:rPr>
        <w:t>globbing</w:t>
      </w:r>
      <w:proofErr w:type="spellEnd"/>
      <w:r>
        <w:rPr>
          <w:rFonts w:ascii="Arial" w:hAnsi="Arial"/>
        </w:rPr>
        <w:t xml:space="preserve"> booger-weld Owen had ever seen. Smoking masses of material built up on top of smoking masses, curled over</w:t>
      </w:r>
      <w:del w:id="1565" w:author="Julia Ringo" w:date="2023-10-18T08:48:00Z">
        <w:r w:rsidDel="00955543">
          <w:rPr>
            <w:rFonts w:ascii="Arial" w:hAnsi="Arial"/>
          </w:rPr>
          <w:delText>,</w:delText>
        </w:r>
      </w:del>
      <w:r>
        <w:rPr>
          <w:rFonts w:ascii="Arial" w:hAnsi="Arial"/>
        </w:rPr>
        <w:t xml:space="preserve"> and gooped around in carbon-coated black curves. Shakes gripped the welding stick fiercely, the muscles of his forearms tensed</w:t>
      </w:r>
      <w:del w:id="1566" w:author="Julia Ringo" w:date="2023-10-18T08:48:00Z">
        <w:r w:rsidDel="00955543">
          <w:rPr>
            <w:rFonts w:ascii="Arial" w:hAnsi="Arial"/>
          </w:rPr>
          <w:delText xml:space="preserve"> up</w:delText>
        </w:r>
      </w:del>
      <w:r>
        <w:rPr>
          <w:rFonts w:ascii="Arial" w:hAnsi="Arial"/>
        </w:rPr>
        <w:t>. The tip wavered back and forth across the line the weld was supposed to follow so that it looked like he might be trying to sign the work rather than repair it.</w:t>
      </w:r>
    </w:p>
    <w:p w14:paraId="5AECE344" w14:textId="26F6B201" w:rsidR="001E2E9B" w:rsidRDefault="00000000">
      <w:pPr>
        <w:pStyle w:val="BodyText"/>
        <w:rPr>
          <w:rFonts w:ascii="Arial" w:hAnsi="Arial"/>
        </w:rPr>
      </w:pPr>
      <w:r>
        <w:rPr>
          <w:rFonts w:ascii="Arial" w:hAnsi="Arial"/>
        </w:rPr>
        <w:t xml:space="preserve">Shakes welded, went back over his work, and welded more. It grew uglier and uglier, globs upon globs of congealed molten metal. The wash of the sea continually soaked the two men in cold water. Every few minutes Shakes had to stop welding so Owen could move the clamps. Since the seam needed to be watertight, Owen wanted to keep it press-fit in place with the clamps at all times. </w:t>
      </w:r>
      <w:del w:id="1567" w:author="Julia Ringo" w:date="2023-10-18T08:48:00Z">
        <w:r w:rsidDel="00955543">
          <w:rPr>
            <w:rFonts w:ascii="Arial" w:hAnsi="Arial"/>
          </w:rPr>
          <w:delText xml:space="preserve">Owen </w:delText>
        </w:r>
      </w:del>
      <w:ins w:id="1568" w:author="Julia Ringo" w:date="2023-10-18T08:48:00Z">
        <w:r w:rsidR="00955543">
          <w:rPr>
            <w:rFonts w:ascii="Arial" w:hAnsi="Arial"/>
          </w:rPr>
          <w:t>He</w:t>
        </w:r>
        <w:r w:rsidR="00955543">
          <w:rPr>
            <w:rFonts w:ascii="Arial" w:hAnsi="Arial"/>
          </w:rPr>
          <w:t xml:space="preserve"> </w:t>
        </w:r>
      </w:ins>
      <w:r>
        <w:rPr>
          <w:rFonts w:ascii="Arial" w:hAnsi="Arial"/>
        </w:rPr>
        <w:t xml:space="preserve">knew that that starting and stopping like that was bad for a welder who wanted to make a clean, strong weld. But since </w:t>
      </w:r>
      <w:proofErr w:type="spellStart"/>
      <w:r>
        <w:rPr>
          <w:rFonts w:ascii="Arial" w:hAnsi="Arial"/>
        </w:rPr>
        <w:t>Shake</w:t>
      </w:r>
      <w:ins w:id="1569" w:author="Julia Ringo" w:date="2023-10-18T08:48:00Z">
        <w:r w:rsidR="00955543">
          <w:rPr>
            <w:rFonts w:ascii="Arial" w:hAnsi="Arial"/>
          </w:rPr>
          <w:t>s</w:t>
        </w:r>
      </w:ins>
      <w:r>
        <w:rPr>
          <w:rFonts w:ascii="Arial" w:hAnsi="Arial"/>
        </w:rPr>
        <w:t>’s</w:t>
      </w:r>
      <w:proofErr w:type="spellEnd"/>
      <w:r>
        <w:rPr>
          <w:rFonts w:ascii="Arial" w:hAnsi="Arial"/>
        </w:rPr>
        <w:t xml:space="preserve"> welds were about the worst he’d ever seen, that seemed like the least of his problems. The hot welds steamed when the water ran over them, which Owen was pretty sure would not contribute t</w:t>
      </w:r>
      <w:ins w:id="1570" w:author="Julia Ringo" w:date="2023-10-18T08:48:00Z">
        <w:r w:rsidR="00955543">
          <w:rPr>
            <w:rFonts w:ascii="Arial" w:hAnsi="Arial"/>
          </w:rPr>
          <w:t>o t</w:t>
        </w:r>
      </w:ins>
      <w:r>
        <w:rPr>
          <w:rFonts w:ascii="Arial" w:hAnsi="Arial"/>
        </w:rPr>
        <w:t>he</w:t>
      </w:r>
      <w:ins w:id="1571" w:author="Julia Ringo" w:date="2023-10-18T08:48:00Z">
        <w:r w:rsidR="00955543">
          <w:rPr>
            <w:rFonts w:ascii="Arial" w:hAnsi="Arial"/>
          </w:rPr>
          <w:t>ir</w:t>
        </w:r>
      </w:ins>
      <w:r>
        <w:rPr>
          <w:rFonts w:ascii="Arial" w:hAnsi="Arial"/>
        </w:rPr>
        <w:t xml:space="preserve"> strength</w:t>
      </w:r>
      <w:del w:id="1572" w:author="Julia Ringo" w:date="2023-10-18T08:49:00Z">
        <w:r w:rsidDel="00955543">
          <w:rPr>
            <w:rFonts w:ascii="Arial" w:hAnsi="Arial"/>
          </w:rPr>
          <w:delText xml:space="preserve"> of the weld</w:delText>
        </w:r>
      </w:del>
      <w:r>
        <w:rPr>
          <w:rFonts w:ascii="Arial" w:hAnsi="Arial"/>
        </w:rPr>
        <w:t>.</w:t>
      </w:r>
    </w:p>
    <w:p w14:paraId="4CD78F67" w14:textId="7DE9AD23" w:rsidR="001E2E9B" w:rsidRDefault="00000000">
      <w:pPr>
        <w:pStyle w:val="BodyText"/>
        <w:rPr>
          <w:rFonts w:ascii="Arial" w:hAnsi="Arial"/>
        </w:rPr>
      </w:pPr>
      <w:r>
        <w:rPr>
          <w:rFonts w:ascii="Arial" w:hAnsi="Arial"/>
        </w:rPr>
        <w:t>“You</w:t>
      </w:r>
      <w:del w:id="1573" w:author="Julia Ringo" w:date="2023-10-10T11:08:00Z">
        <w:r w:rsidDel="00B6693A">
          <w:rPr>
            <w:rFonts w:ascii="Arial" w:hAnsi="Arial"/>
          </w:rPr>
          <w:delText>…</w:delText>
        </w:r>
      </w:del>
      <w:ins w:id="1574" w:author="Julia Ringo" w:date="2023-10-10T11:08:00Z">
        <w:r w:rsidR="00B6693A">
          <w:rPr>
            <w:rFonts w:ascii="Arial" w:hAnsi="Arial"/>
          </w:rPr>
          <w:t xml:space="preserve"> . . . </w:t>
        </w:r>
      </w:ins>
      <w:del w:id="1575" w:author="Julia Ringo" w:date="2023-10-18T08:49:00Z">
        <w:r w:rsidDel="00955543">
          <w:rPr>
            <w:rFonts w:ascii="Arial" w:hAnsi="Arial"/>
          </w:rPr>
          <w:delText xml:space="preserve"> </w:delText>
        </w:r>
      </w:del>
      <w:r>
        <w:rPr>
          <w:rFonts w:ascii="Arial" w:hAnsi="Arial"/>
        </w:rPr>
        <w:t>built this boat?” Owen asked Shakes</w:t>
      </w:r>
      <w:ins w:id="1576" w:author="Julia Ringo" w:date="2023-10-18T08:49:00Z">
        <w:r w:rsidR="00955543">
          <w:rPr>
            <w:rFonts w:ascii="Arial" w:hAnsi="Arial"/>
          </w:rPr>
          <w:t xml:space="preserve"> </w:t>
        </w:r>
      </w:ins>
      <w:del w:id="1577" w:author="Julia Ringo" w:date="2023-10-18T08:49:00Z">
        <w:r w:rsidDel="00955543">
          <w:rPr>
            <w:rFonts w:ascii="Arial" w:hAnsi="Arial"/>
          </w:rPr>
          <w:delText xml:space="preserve">, </w:delText>
        </w:r>
      </w:del>
      <w:r>
        <w:rPr>
          <w:rFonts w:ascii="Arial" w:hAnsi="Arial"/>
        </w:rPr>
        <w:t>when he raised his head up for a break.</w:t>
      </w:r>
    </w:p>
    <w:p w14:paraId="04A54B3F" w14:textId="77777777" w:rsidR="001E2E9B" w:rsidRDefault="00000000">
      <w:pPr>
        <w:pStyle w:val="BodyText"/>
        <w:rPr>
          <w:rFonts w:ascii="Arial" w:hAnsi="Arial"/>
        </w:rPr>
      </w:pPr>
      <w:r>
        <w:rPr>
          <w:rFonts w:ascii="Arial" w:hAnsi="Arial"/>
        </w:rPr>
        <w:t xml:space="preserve">“Aye fuckin’ </w:t>
      </w:r>
      <w:proofErr w:type="spellStart"/>
      <w:r>
        <w:rPr>
          <w:rFonts w:ascii="Arial" w:hAnsi="Arial"/>
        </w:rPr>
        <w:t>ya</w:t>
      </w:r>
      <w:proofErr w:type="spellEnd"/>
      <w:r>
        <w:rPr>
          <w:rFonts w:ascii="Arial" w:hAnsi="Arial"/>
        </w:rPr>
        <w:t>. On a mountain top.”</w:t>
      </w:r>
    </w:p>
    <w:p w14:paraId="544467C8" w14:textId="1461446C" w:rsidR="001E2E9B" w:rsidRDefault="00000000">
      <w:pPr>
        <w:pStyle w:val="BodyText"/>
        <w:rPr>
          <w:rFonts w:ascii="Arial" w:hAnsi="Arial"/>
        </w:rPr>
      </w:pPr>
      <w:r>
        <w:rPr>
          <w:rFonts w:ascii="Arial" w:hAnsi="Arial"/>
        </w:rPr>
        <w:t>“And</w:t>
      </w:r>
      <w:del w:id="1578" w:author="Julia Ringo" w:date="2023-10-10T11:08:00Z">
        <w:r w:rsidDel="00B6693A">
          <w:rPr>
            <w:rFonts w:ascii="Arial" w:hAnsi="Arial"/>
          </w:rPr>
          <w:delText>…</w:delText>
        </w:r>
      </w:del>
      <w:ins w:id="1579" w:author="Julia Ringo" w:date="2023-10-10T11:08:00Z">
        <w:r w:rsidR="00B6693A">
          <w:rPr>
            <w:rFonts w:ascii="Arial" w:hAnsi="Arial"/>
          </w:rPr>
          <w:t xml:space="preserve"> . . .</w:t>
        </w:r>
      </w:ins>
      <w:r>
        <w:rPr>
          <w:rFonts w:ascii="Arial" w:hAnsi="Arial"/>
        </w:rPr>
        <w:t xml:space="preserve"> it doesn’t leak</w:t>
      </w:r>
      <w:del w:id="1580" w:author="Julia Ringo" w:date="2023-10-10T11:08:00Z">
        <w:r w:rsidDel="00B6693A">
          <w:rPr>
            <w:rFonts w:ascii="Arial" w:hAnsi="Arial"/>
          </w:rPr>
          <w:delText>…</w:delText>
        </w:r>
      </w:del>
      <w:ins w:id="1581" w:author="Julia Ringo" w:date="2023-10-10T11:08:00Z">
        <w:r w:rsidR="00B6693A">
          <w:rPr>
            <w:rFonts w:ascii="Arial" w:hAnsi="Arial"/>
          </w:rPr>
          <w:t xml:space="preserve"> . . .</w:t>
        </w:r>
      </w:ins>
      <w:r>
        <w:rPr>
          <w:rFonts w:ascii="Arial" w:hAnsi="Arial"/>
        </w:rPr>
        <w:t xml:space="preserve"> too much?”</w:t>
      </w:r>
    </w:p>
    <w:p w14:paraId="5F4E50D3" w14:textId="77777777" w:rsidR="001E2E9B" w:rsidRDefault="00000000">
      <w:pPr>
        <w:pStyle w:val="BodyText"/>
        <w:rPr>
          <w:rFonts w:ascii="Arial" w:hAnsi="Arial"/>
        </w:rPr>
      </w:pPr>
      <w:r>
        <w:rPr>
          <w:rFonts w:ascii="Arial" w:hAnsi="Arial"/>
        </w:rPr>
        <w:t xml:space="preserve">“Ah well, ye know there’s always </w:t>
      </w:r>
      <w:proofErr w:type="spellStart"/>
      <w:r>
        <w:rPr>
          <w:rFonts w:ascii="Arial" w:hAnsi="Arial"/>
        </w:rPr>
        <w:t>gonna</w:t>
      </w:r>
      <w:proofErr w:type="spellEnd"/>
      <w:r>
        <w:rPr>
          <w:rFonts w:ascii="Arial" w:hAnsi="Arial"/>
        </w:rPr>
        <w:t xml:space="preserve"> be ‘</w:t>
      </w:r>
      <w:proofErr w:type="spellStart"/>
      <w:r>
        <w:rPr>
          <w:rFonts w:ascii="Arial" w:hAnsi="Arial"/>
        </w:rPr>
        <w:t>nother</w:t>
      </w:r>
      <w:proofErr w:type="spellEnd"/>
      <w:r>
        <w:rPr>
          <w:rFonts w:ascii="Arial" w:hAnsi="Arial"/>
        </w:rPr>
        <w:t xml:space="preserve"> leak. I just patch </w:t>
      </w:r>
      <w:proofErr w:type="spellStart"/>
      <w:r>
        <w:rPr>
          <w:rFonts w:ascii="Arial" w:hAnsi="Arial"/>
        </w:rPr>
        <w:t>em</w:t>
      </w:r>
      <w:proofErr w:type="spellEnd"/>
      <w:r>
        <w:rPr>
          <w:rFonts w:ascii="Arial" w:hAnsi="Arial"/>
        </w:rPr>
        <w:t xml:space="preserve"> and keep fuckin’ </w:t>
      </w:r>
      <w:proofErr w:type="spellStart"/>
      <w:r>
        <w:rPr>
          <w:rFonts w:ascii="Arial" w:hAnsi="Arial"/>
        </w:rPr>
        <w:t>movin</w:t>
      </w:r>
      <w:proofErr w:type="spellEnd"/>
      <w:r>
        <w:rPr>
          <w:rFonts w:ascii="Arial" w:hAnsi="Arial"/>
        </w:rPr>
        <w:t>’.”</w:t>
      </w:r>
    </w:p>
    <w:p w14:paraId="5A7FA171" w14:textId="77777777" w:rsidR="001E2E9B" w:rsidRDefault="00000000">
      <w:pPr>
        <w:pStyle w:val="BodyText"/>
        <w:rPr>
          <w:rFonts w:ascii="Arial" w:hAnsi="Arial"/>
        </w:rPr>
      </w:pPr>
      <w:r>
        <w:rPr>
          <w:rFonts w:ascii="Arial" w:hAnsi="Arial"/>
        </w:rPr>
        <w:t>“Lot of patches?”</w:t>
      </w:r>
    </w:p>
    <w:p w14:paraId="6D615061" w14:textId="77777777" w:rsidR="001E2E9B" w:rsidRDefault="00000000">
      <w:pPr>
        <w:pStyle w:val="BodyText"/>
        <w:rPr>
          <w:rFonts w:ascii="Arial" w:hAnsi="Arial"/>
        </w:rPr>
      </w:pPr>
      <w:r>
        <w:rPr>
          <w:rFonts w:ascii="Arial" w:hAnsi="Arial"/>
        </w:rPr>
        <w:t xml:space="preserve">“Sometimes it seems like it’s more patch than original boat. But then, since it was built from scraps, it has always been a fuckin’ </w:t>
      </w:r>
      <w:proofErr w:type="spellStart"/>
      <w:r>
        <w:rPr>
          <w:rFonts w:ascii="Arial" w:hAnsi="Arial"/>
        </w:rPr>
        <w:t>quilty</w:t>
      </w:r>
      <w:proofErr w:type="spellEnd"/>
      <w:r>
        <w:rPr>
          <w:rFonts w:ascii="Arial" w:hAnsi="Arial"/>
        </w:rPr>
        <w:t xml:space="preserve"> </w:t>
      </w:r>
      <w:proofErr w:type="spellStart"/>
      <w:r>
        <w:rPr>
          <w:rFonts w:ascii="Arial" w:hAnsi="Arial"/>
        </w:rPr>
        <w:t>kinda</w:t>
      </w:r>
      <w:proofErr w:type="spellEnd"/>
      <w:r>
        <w:rPr>
          <w:rFonts w:ascii="Arial" w:hAnsi="Arial"/>
        </w:rPr>
        <w:t xml:space="preserve"> thing.”</w:t>
      </w:r>
    </w:p>
    <w:p w14:paraId="49557B65" w14:textId="77777777" w:rsidR="001E2E9B" w:rsidRDefault="00000000">
      <w:pPr>
        <w:pStyle w:val="BodyText"/>
        <w:rPr>
          <w:rFonts w:ascii="Arial" w:hAnsi="Arial"/>
        </w:rPr>
      </w:pPr>
      <w:r>
        <w:rPr>
          <w:rFonts w:ascii="Arial" w:hAnsi="Arial"/>
        </w:rPr>
        <w:lastRenderedPageBreak/>
        <w:t>By the time they finished welding the support struts down the side of the hull, the new mating collar looked like a bipedal birthday cake, frosted by a toddler using a cancerous mixture of coke and pitch.</w:t>
      </w:r>
    </w:p>
    <w:p w14:paraId="6F6BA9BB" w14:textId="77777777" w:rsidR="001E2E9B" w:rsidRDefault="00000000">
      <w:pPr>
        <w:pStyle w:val="BodyText"/>
        <w:rPr>
          <w:rFonts w:ascii="Arial" w:hAnsi="Arial"/>
        </w:rPr>
      </w:pPr>
      <w:r>
        <w:rPr>
          <w:rFonts w:ascii="Arial" w:hAnsi="Arial"/>
        </w:rPr>
        <w:t>“You think that’ll hold?” Owen asked, looking at the mess doubtfully.</w:t>
      </w:r>
    </w:p>
    <w:p w14:paraId="105B552F" w14:textId="43F6D61C" w:rsidR="001E2E9B" w:rsidRDefault="00000000">
      <w:pPr>
        <w:pStyle w:val="BodyText"/>
        <w:rPr>
          <w:rFonts w:ascii="Arial" w:hAnsi="Arial"/>
        </w:rPr>
      </w:pPr>
      <w:r>
        <w:rPr>
          <w:rFonts w:ascii="Arial" w:hAnsi="Arial"/>
        </w:rPr>
        <w:t>“Aw</w:t>
      </w:r>
      <w:ins w:id="1582" w:author="Julia Ringo" w:date="2023-10-18T08:50:00Z">
        <w:r w:rsidR="00955543">
          <w:rPr>
            <w:rFonts w:ascii="Arial" w:hAnsi="Arial"/>
          </w:rPr>
          <w:t>,</w:t>
        </w:r>
      </w:ins>
      <w:r>
        <w:rPr>
          <w:rFonts w:ascii="Arial" w:hAnsi="Arial"/>
        </w:rPr>
        <w:t xml:space="preserve"> hells </w:t>
      </w:r>
      <w:proofErr w:type="spellStart"/>
      <w:r>
        <w:rPr>
          <w:rFonts w:ascii="Arial" w:hAnsi="Arial"/>
        </w:rPr>
        <w:t>ya</w:t>
      </w:r>
      <w:proofErr w:type="spellEnd"/>
      <w:r>
        <w:rPr>
          <w:rFonts w:ascii="Arial" w:hAnsi="Arial"/>
        </w:rPr>
        <w:t>. Look at how much material we welded into that thing! See, an engineer can build a thing to an exact fuckin’ spec and</w:t>
      </w:r>
      <w:del w:id="1583" w:author="Julia Ringo" w:date="2023-10-05T13:14:00Z">
        <w:r w:rsidDel="000E7660">
          <w:rPr>
            <w:rFonts w:ascii="Arial" w:hAnsi="Arial"/>
          </w:rPr>
          <w:delText xml:space="preserve"> — </w:delText>
        </w:r>
      </w:del>
      <w:ins w:id="1584" w:author="Julia Ringo" w:date="2023-10-05T13:14:00Z">
        <w:r w:rsidR="000E7660">
          <w:rPr>
            <w:rFonts w:ascii="Arial" w:hAnsi="Arial"/>
          </w:rPr>
          <w:t>—</w:t>
        </w:r>
      </w:ins>
      <w:r>
        <w:rPr>
          <w:rFonts w:ascii="Arial" w:hAnsi="Arial"/>
        </w:rPr>
        <w:t>if they’re a real right good fuckin’ engineer</w:t>
      </w:r>
      <w:del w:id="1585" w:author="Julia Ringo" w:date="2023-10-05T13:14:00Z">
        <w:r w:rsidDel="000E7660">
          <w:rPr>
            <w:rFonts w:ascii="Arial" w:hAnsi="Arial"/>
          </w:rPr>
          <w:delText xml:space="preserve"> — </w:delText>
        </w:r>
      </w:del>
      <w:ins w:id="1586" w:author="Julia Ringo" w:date="2023-10-05T13:14:00Z">
        <w:r w:rsidR="000E7660">
          <w:rPr>
            <w:rFonts w:ascii="Arial" w:hAnsi="Arial"/>
          </w:rPr>
          <w:t>—</w:t>
        </w:r>
      </w:ins>
      <w:r>
        <w:rPr>
          <w:rFonts w:ascii="Arial" w:hAnsi="Arial"/>
        </w:rPr>
        <w:t xml:space="preserve">that thing will perform the way they expect it to, in all the situations they expect it to. The thing </w:t>
      </w:r>
      <w:proofErr w:type="gramStart"/>
      <w:r>
        <w:rPr>
          <w:rFonts w:ascii="Arial" w:hAnsi="Arial"/>
        </w:rPr>
        <w:t>is,</w:t>
      </w:r>
      <w:proofErr w:type="gramEnd"/>
      <w:r>
        <w:rPr>
          <w:rFonts w:ascii="Arial" w:hAnsi="Arial"/>
        </w:rPr>
        <w:t xml:space="preserve"> that don’t mean it will perform in situations the engineer </w:t>
      </w:r>
      <w:r>
        <w:rPr>
          <w:rFonts w:ascii="Arial" w:hAnsi="Arial"/>
          <w:i/>
          <w:iCs/>
        </w:rPr>
        <w:t>don’t</w:t>
      </w:r>
      <w:r>
        <w:rPr>
          <w:rFonts w:ascii="Arial" w:hAnsi="Arial"/>
        </w:rPr>
        <w:t xml:space="preserve"> expect. That’s why I always </w:t>
      </w:r>
      <w:r>
        <w:rPr>
          <w:rFonts w:ascii="Arial" w:hAnsi="Arial"/>
          <w:i/>
          <w:iCs/>
        </w:rPr>
        <w:t>overbuild</w:t>
      </w:r>
      <w:r>
        <w:rPr>
          <w:rFonts w:ascii="Arial" w:hAnsi="Arial"/>
        </w:rPr>
        <w:t xml:space="preserve"> things, far beyond any spec</w:t>
      </w:r>
      <w:del w:id="1587" w:author="Julia Ringo" w:date="2023-10-05T13:14:00Z">
        <w:r w:rsidDel="000E7660">
          <w:rPr>
            <w:rFonts w:ascii="Arial" w:hAnsi="Arial"/>
          </w:rPr>
          <w:delText xml:space="preserve"> — </w:delText>
        </w:r>
      </w:del>
      <w:ins w:id="1588" w:author="Julia Ringo" w:date="2023-10-05T13:14:00Z">
        <w:r w:rsidR="000E7660">
          <w:rPr>
            <w:rFonts w:ascii="Arial" w:hAnsi="Arial"/>
          </w:rPr>
          <w:t>—</w:t>
        </w:r>
      </w:ins>
      <w:r>
        <w:rPr>
          <w:rFonts w:ascii="Arial" w:hAnsi="Arial"/>
        </w:rPr>
        <w:t>so I’ll be ready for what I don’t expect.”</w:t>
      </w:r>
    </w:p>
    <w:p w14:paraId="1ADFB56E" w14:textId="77777777" w:rsidR="001E2E9B" w:rsidRDefault="00000000">
      <w:pPr>
        <w:pStyle w:val="BodyText"/>
        <w:rPr>
          <w:rFonts w:ascii="Arial" w:hAnsi="Arial"/>
        </w:rPr>
      </w:pPr>
      <w:r>
        <w:rPr>
          <w:rFonts w:ascii="Arial" w:hAnsi="Arial"/>
        </w:rPr>
        <w:t>Owen orienteered his way up and down following the thread of that logic, and eventually decided it made absolute sense. “Well, nothing like holding a welding project underwater and dragging it along at a few knots to test the quality of your work.”</w:t>
      </w:r>
    </w:p>
    <w:p w14:paraId="13401022" w14:textId="40A103A5" w:rsidR="001E2E9B" w:rsidRDefault="00000000">
      <w:pPr>
        <w:pStyle w:val="BodyText"/>
        <w:rPr>
          <w:rFonts w:ascii="Arial" w:hAnsi="Arial"/>
        </w:rPr>
      </w:pPr>
      <w:r>
        <w:rPr>
          <w:rFonts w:ascii="Arial" w:hAnsi="Arial"/>
        </w:rPr>
        <w:t>“Aye</w:t>
      </w:r>
      <w:ins w:id="1589" w:author="Julia Ringo" w:date="2023-10-18T08:50:00Z">
        <w:r w:rsidR="00955543">
          <w:rPr>
            <w:rFonts w:ascii="Arial" w:hAnsi="Arial"/>
          </w:rPr>
          <w:t>,</w:t>
        </w:r>
      </w:ins>
      <w:r>
        <w:rPr>
          <w:rFonts w:ascii="Arial" w:hAnsi="Arial"/>
        </w:rPr>
        <w:t xml:space="preserve"> that’s what we’ll be fuckin’ doing fer sure</w:t>
      </w:r>
      <w:ins w:id="1590" w:author="Julia Ringo" w:date="2023-10-18T08:51:00Z">
        <w:r w:rsidR="00955543">
          <w:rPr>
            <w:rFonts w:ascii="Arial" w:hAnsi="Arial"/>
          </w:rPr>
          <w:t>,</w:t>
        </w:r>
      </w:ins>
      <w:r>
        <w:rPr>
          <w:rFonts w:ascii="Arial" w:hAnsi="Arial"/>
        </w:rPr>
        <w:t xml:space="preserve"> when once we got the </w:t>
      </w:r>
      <w:r>
        <w:rPr>
          <w:rFonts w:ascii="Arial" w:hAnsi="Arial"/>
          <w:i/>
          <w:iCs/>
        </w:rPr>
        <w:t>Gnat</w:t>
      </w:r>
      <w:r>
        <w:rPr>
          <w:rFonts w:ascii="Arial" w:hAnsi="Arial"/>
        </w:rPr>
        <w:t xml:space="preserve"> set up dragging under your boat over there. Why don’t you go tell that big Hemi guy we’re ready here.”</w:t>
      </w:r>
    </w:p>
    <w:p w14:paraId="1BB7B3A8" w14:textId="77777777" w:rsidR="001E2E9B" w:rsidRDefault="00000000">
      <w:pPr>
        <w:pStyle w:val="BodyText"/>
        <w:rPr>
          <w:rFonts w:ascii="Arial" w:hAnsi="Arial"/>
        </w:rPr>
      </w:pPr>
      <w:r>
        <w:rPr>
          <w:rFonts w:ascii="Arial" w:hAnsi="Arial"/>
        </w:rPr>
        <w:t> </w:t>
      </w:r>
    </w:p>
    <w:p w14:paraId="7173FC8F" w14:textId="3C7C0000" w:rsidR="001E2E9B" w:rsidRDefault="00000000">
      <w:pPr>
        <w:pStyle w:val="BodyText"/>
        <w:rPr>
          <w:rFonts w:ascii="Arial" w:hAnsi="Arial"/>
        </w:rPr>
      </w:pPr>
      <w:r>
        <w:rPr>
          <w:rFonts w:ascii="Arial" w:hAnsi="Arial"/>
        </w:rPr>
        <w:t xml:space="preserve">Getting all the gear from the welding operation stowed back in the cargo hold took longer than expected. The chop was building a bit, </w:t>
      </w:r>
      <w:del w:id="1591" w:author="Julia Ringo" w:date="2023-10-18T08:53:00Z">
        <w:r w:rsidDel="0090721C">
          <w:rPr>
            <w:rFonts w:ascii="Arial" w:hAnsi="Arial"/>
          </w:rPr>
          <w:delText>and that</w:delText>
        </w:r>
      </w:del>
      <w:ins w:id="1592" w:author="Julia Ringo" w:date="2023-10-18T08:53:00Z">
        <w:r w:rsidR="0090721C">
          <w:rPr>
            <w:rFonts w:ascii="Arial" w:hAnsi="Arial"/>
          </w:rPr>
          <w:t>which</w:t>
        </w:r>
      </w:ins>
      <w:r>
        <w:rPr>
          <w:rFonts w:ascii="Arial" w:hAnsi="Arial"/>
        </w:rPr>
        <w:t xml:space="preserve"> made doing anything aboard the </w:t>
      </w:r>
      <w:r>
        <w:rPr>
          <w:rFonts w:ascii="Arial" w:hAnsi="Arial"/>
          <w:i/>
          <w:iCs/>
        </w:rPr>
        <w:t>Gnat</w:t>
      </w:r>
      <w:r>
        <w:rPr>
          <w:rFonts w:ascii="Arial" w:hAnsi="Arial"/>
        </w:rPr>
        <w:t xml:space="preserve"> more difficult. Once Hemi saw all the odds and ends stowed below and checked the main cargo hatch seal, he went to the forward end of the cargo hold to see how </w:t>
      </w:r>
      <w:proofErr w:type="spellStart"/>
      <w:r>
        <w:rPr>
          <w:rFonts w:ascii="Arial" w:hAnsi="Arial"/>
        </w:rPr>
        <w:t>Chips</w:t>
      </w:r>
      <w:ins w:id="1593" w:author="Julia Ringo" w:date="2023-10-18T08:53:00Z">
        <w:r w:rsidR="0090721C">
          <w:rPr>
            <w:rFonts w:ascii="Arial" w:hAnsi="Arial"/>
          </w:rPr>
          <w:t>’s</w:t>
        </w:r>
        <w:proofErr w:type="spellEnd"/>
        <w:r w:rsidR="0090721C">
          <w:rPr>
            <w:rFonts w:ascii="Arial" w:hAnsi="Arial"/>
          </w:rPr>
          <w:t xml:space="preserve"> work</w:t>
        </w:r>
      </w:ins>
      <w:r>
        <w:rPr>
          <w:rFonts w:ascii="Arial" w:hAnsi="Arial"/>
        </w:rPr>
        <w:t xml:space="preserve"> was coming along</w:t>
      </w:r>
      <w:del w:id="1594" w:author="Julia Ringo" w:date="2023-10-18T08:53:00Z">
        <w:r w:rsidDel="0090721C">
          <w:rPr>
            <w:rFonts w:ascii="Arial" w:hAnsi="Arial"/>
          </w:rPr>
          <w:delText xml:space="preserve"> on her work</w:delText>
        </w:r>
      </w:del>
      <w:r>
        <w:rPr>
          <w:rFonts w:ascii="Arial" w:hAnsi="Arial"/>
        </w:rPr>
        <w:t>. She was welding yet more scraps of metal patches over the still-leaking wound in the pressure hull. Thankfully</w:t>
      </w:r>
      <w:ins w:id="1595" w:author="Julia Ringo" w:date="2023-10-18T08:53:00Z">
        <w:r w:rsidR="0090721C">
          <w:rPr>
            <w:rFonts w:ascii="Arial" w:hAnsi="Arial"/>
          </w:rPr>
          <w:t>,</w:t>
        </w:r>
      </w:ins>
      <w:r>
        <w:rPr>
          <w:rFonts w:ascii="Arial" w:hAnsi="Arial"/>
        </w:rPr>
        <w:t xml:space="preserve"> the water level was at least down enough that Chips was wading instead of swimming.</w:t>
      </w:r>
    </w:p>
    <w:p w14:paraId="09ACF390" w14:textId="7A83FB91" w:rsidR="001E2E9B" w:rsidRDefault="00000000">
      <w:pPr>
        <w:pStyle w:val="BodyText"/>
        <w:rPr>
          <w:rFonts w:ascii="Arial" w:hAnsi="Arial"/>
        </w:rPr>
      </w:pPr>
      <w:r>
        <w:rPr>
          <w:rFonts w:ascii="Arial" w:hAnsi="Arial"/>
        </w:rPr>
        <w:t xml:space="preserve">Captain Percy came walking down the cargo hold and met up with Hemi </w:t>
      </w:r>
      <w:del w:id="1596" w:author="Julia Ringo" w:date="2023-10-18T08:53:00Z">
        <w:r w:rsidDel="0090721C">
          <w:rPr>
            <w:rFonts w:ascii="Arial" w:hAnsi="Arial"/>
          </w:rPr>
          <w:delText xml:space="preserve">standing </w:delText>
        </w:r>
      </w:del>
      <w:r>
        <w:rPr>
          <w:rFonts w:ascii="Arial" w:hAnsi="Arial"/>
        </w:rPr>
        <w:t xml:space="preserve">at the water’s edge in the forward end. Chips looked up </w:t>
      </w:r>
      <w:del w:id="1597" w:author="Julia Ringo" w:date="2023-10-18T08:53:00Z">
        <w:r w:rsidDel="0090721C">
          <w:rPr>
            <w:rFonts w:ascii="Arial" w:hAnsi="Arial"/>
          </w:rPr>
          <w:delText xml:space="preserve">when she arrived </w:delText>
        </w:r>
      </w:del>
      <w:r>
        <w:rPr>
          <w:rFonts w:ascii="Arial" w:hAnsi="Arial"/>
        </w:rPr>
        <w:t>and glared at her</w:t>
      </w:r>
      <w:del w:id="1598" w:author="Julia Ringo" w:date="2023-10-18T08:53:00Z">
        <w:r w:rsidDel="0090721C">
          <w:rPr>
            <w:rFonts w:ascii="Arial" w:hAnsi="Arial"/>
          </w:rPr>
          <w:delText>,</w:delText>
        </w:r>
      </w:del>
      <w:r>
        <w:rPr>
          <w:rFonts w:ascii="Arial" w:hAnsi="Arial"/>
        </w:rPr>
        <w:t xml:space="preserve"> but </w:t>
      </w:r>
      <w:ins w:id="1599" w:author="Julia Ringo" w:date="2023-10-18T08:53:00Z">
        <w:r w:rsidR="0090721C">
          <w:rPr>
            <w:rFonts w:ascii="Arial" w:hAnsi="Arial"/>
          </w:rPr>
          <w:t xml:space="preserve">immediately </w:t>
        </w:r>
      </w:ins>
      <w:r>
        <w:rPr>
          <w:rFonts w:ascii="Arial" w:hAnsi="Arial"/>
        </w:rPr>
        <w:t xml:space="preserve">went </w:t>
      </w:r>
      <w:del w:id="1600" w:author="Julia Ringo" w:date="2023-10-18T08:53:00Z">
        <w:r w:rsidDel="0090721C">
          <w:rPr>
            <w:rFonts w:ascii="Arial" w:hAnsi="Arial"/>
          </w:rPr>
          <w:delText xml:space="preserve">immediately </w:delText>
        </w:r>
      </w:del>
      <w:r>
        <w:rPr>
          <w:rFonts w:ascii="Arial" w:hAnsi="Arial"/>
        </w:rPr>
        <w:t>back to her welding.</w:t>
      </w:r>
    </w:p>
    <w:p w14:paraId="4B08874C" w14:textId="7BC7C872" w:rsidR="001E2E9B" w:rsidRDefault="00000000">
      <w:pPr>
        <w:pStyle w:val="BodyText"/>
        <w:rPr>
          <w:rFonts w:ascii="Arial" w:hAnsi="Arial"/>
        </w:rPr>
      </w:pPr>
      <w:r>
        <w:rPr>
          <w:rFonts w:ascii="Arial" w:hAnsi="Arial"/>
        </w:rPr>
        <w:t xml:space="preserve">“We are ready to try this connecting up the </w:t>
      </w:r>
      <w:r>
        <w:rPr>
          <w:rFonts w:ascii="Arial" w:hAnsi="Arial"/>
          <w:i/>
          <w:iCs/>
        </w:rPr>
        <w:t>Gnat</w:t>
      </w:r>
      <w:r>
        <w:rPr>
          <w:rFonts w:ascii="Arial" w:hAnsi="Arial"/>
        </w:rPr>
        <w:t xml:space="preserve"> move,” Hemi said to Percy</w:t>
      </w:r>
      <w:del w:id="1601" w:author="Julia Ringo" w:date="2023-10-18T08:53:00Z">
        <w:r w:rsidDel="0090721C">
          <w:rPr>
            <w:rFonts w:ascii="Arial" w:hAnsi="Arial"/>
          </w:rPr>
          <w:delText xml:space="preserve"> when she stood next to him</w:delText>
        </w:r>
      </w:del>
      <w:r>
        <w:rPr>
          <w:rFonts w:ascii="Arial" w:hAnsi="Arial"/>
        </w:rPr>
        <w:t>.</w:t>
      </w:r>
    </w:p>
    <w:p w14:paraId="213B39FD" w14:textId="7710FA6D" w:rsidR="001E2E9B" w:rsidRDefault="00000000">
      <w:pPr>
        <w:pStyle w:val="BodyText"/>
        <w:rPr>
          <w:rFonts w:ascii="Arial" w:hAnsi="Arial"/>
        </w:rPr>
      </w:pPr>
      <w:r>
        <w:rPr>
          <w:rFonts w:ascii="Arial" w:hAnsi="Arial"/>
        </w:rPr>
        <w:t xml:space="preserve">“Good,” said Percy through an exhale of </w:t>
      </w:r>
      <w:del w:id="1602" w:author="Julia Ringo" w:date="2023-10-18T08:54:00Z">
        <w:r w:rsidDel="0090721C">
          <w:rPr>
            <w:rFonts w:ascii="Arial" w:hAnsi="Arial"/>
          </w:rPr>
          <w:delText xml:space="preserve">her </w:delText>
        </w:r>
      </w:del>
      <w:r>
        <w:rPr>
          <w:rFonts w:ascii="Arial" w:hAnsi="Arial"/>
        </w:rPr>
        <w:t>cigarillo smoke. Her eyes were bloodshot and her entire face drooping and wan</w:t>
      </w:r>
      <w:del w:id="1603" w:author="Julia Ringo" w:date="2023-10-18T08:54:00Z">
        <w:r w:rsidDel="0090721C">
          <w:rPr>
            <w:rFonts w:ascii="Arial" w:hAnsi="Arial"/>
          </w:rPr>
          <w:delText>e</w:delText>
        </w:r>
      </w:del>
      <w:r>
        <w:rPr>
          <w:rFonts w:ascii="Arial" w:hAnsi="Arial"/>
        </w:rPr>
        <w:t xml:space="preserve"> from lack of sleep. She had another cup of coffee in her </w:t>
      </w:r>
      <w:del w:id="1604" w:author="Julia Ringo" w:date="2023-10-18T08:54:00Z">
        <w:r w:rsidDel="0090721C">
          <w:rPr>
            <w:rFonts w:ascii="Arial" w:hAnsi="Arial"/>
          </w:rPr>
          <w:delText xml:space="preserve">other </w:delText>
        </w:r>
      </w:del>
      <w:r>
        <w:rPr>
          <w:rFonts w:ascii="Arial" w:hAnsi="Arial"/>
        </w:rPr>
        <w:t>hand. “Need anything else from me wh</w:t>
      </w:r>
      <w:ins w:id="1605" w:author="Julia Ringo" w:date="2023-10-18T08:54:00Z">
        <w:r w:rsidR="0090721C">
          <w:rPr>
            <w:rFonts w:ascii="Arial" w:hAnsi="Arial"/>
          </w:rPr>
          <w:t>ile</w:t>
        </w:r>
      </w:ins>
      <w:del w:id="1606" w:author="Julia Ringo" w:date="2023-10-18T08:54:00Z">
        <w:r w:rsidDel="0090721C">
          <w:rPr>
            <w:rFonts w:ascii="Arial" w:hAnsi="Arial"/>
          </w:rPr>
          <w:delText>en</w:delText>
        </w:r>
      </w:del>
      <w:r>
        <w:rPr>
          <w:rFonts w:ascii="Arial" w:hAnsi="Arial"/>
        </w:rPr>
        <w:t xml:space="preserve"> you try the mating?”</w:t>
      </w:r>
    </w:p>
    <w:p w14:paraId="782C6E68" w14:textId="6D460496" w:rsidR="001E2E9B" w:rsidRDefault="00000000">
      <w:pPr>
        <w:pStyle w:val="BodyText"/>
        <w:rPr>
          <w:rFonts w:ascii="Arial" w:hAnsi="Arial"/>
        </w:rPr>
      </w:pPr>
      <w:r>
        <w:rPr>
          <w:rFonts w:ascii="Arial" w:hAnsi="Arial"/>
        </w:rPr>
        <w:t xml:space="preserve">“I do not think so. But it will go much easier for Shakes if we can put the </w:t>
      </w:r>
      <w:r>
        <w:rPr>
          <w:rFonts w:ascii="Arial" w:hAnsi="Arial"/>
          <w:i/>
          <w:iCs/>
        </w:rPr>
        <w:t>Prospect</w:t>
      </w:r>
      <w:r>
        <w:rPr>
          <w:rFonts w:ascii="Arial" w:hAnsi="Arial"/>
        </w:rPr>
        <w:t xml:space="preserve"> in motion</w:t>
      </w:r>
      <w:ins w:id="1607" w:author="Julia Ringo" w:date="2023-10-18T08:54:00Z">
        <w:r w:rsidR="0090721C">
          <w:rPr>
            <w:rFonts w:ascii="Arial" w:hAnsi="Arial"/>
          </w:rPr>
          <w:t xml:space="preserve"> </w:t>
        </w:r>
      </w:ins>
      <w:del w:id="1608" w:author="Julia Ringo" w:date="2023-10-18T08:54:00Z">
        <w:r w:rsidDel="0090721C">
          <w:rPr>
            <w:rFonts w:ascii="Arial" w:hAnsi="Arial"/>
          </w:rPr>
          <w:delText xml:space="preserve">, </w:delText>
        </w:r>
      </w:del>
      <w:r>
        <w:rPr>
          <w:rFonts w:ascii="Arial" w:hAnsi="Arial"/>
        </w:rPr>
        <w:t>and lower the deck under</w:t>
      </w:r>
      <w:del w:id="1609" w:author="Julia Ringo" w:date="2023-10-05T13:14:00Z">
        <w:r w:rsidDel="000E7660">
          <w:rPr>
            <w:rFonts w:ascii="Arial" w:hAnsi="Arial"/>
          </w:rPr>
          <w:delText xml:space="preserve"> — </w:delText>
        </w:r>
      </w:del>
      <w:ins w:id="1610" w:author="Julia Ringo" w:date="2023-10-05T13:14:00Z">
        <w:r w:rsidR="000E7660">
          <w:rPr>
            <w:rFonts w:ascii="Arial" w:hAnsi="Arial"/>
          </w:rPr>
          <w:t>—</w:t>
        </w:r>
      </w:ins>
      <w:r>
        <w:rPr>
          <w:rFonts w:ascii="Arial" w:hAnsi="Arial"/>
        </w:rPr>
        <w:t>just run sail-up. At that depth the waves will have a lot less effect on the motion of the boat.”</w:t>
      </w:r>
    </w:p>
    <w:p w14:paraId="5B948144" w14:textId="77777777" w:rsidR="001E2E9B" w:rsidRDefault="00000000">
      <w:pPr>
        <w:pStyle w:val="BodyText"/>
        <w:rPr>
          <w:rFonts w:ascii="Arial" w:hAnsi="Arial"/>
        </w:rPr>
      </w:pPr>
      <w:r>
        <w:rPr>
          <w:rFonts w:ascii="Arial" w:hAnsi="Arial"/>
        </w:rPr>
        <w:t>Chips looked up from her work again when she heard this.</w:t>
      </w:r>
    </w:p>
    <w:p w14:paraId="6B3006B6" w14:textId="77777777" w:rsidR="001E2E9B" w:rsidRDefault="00000000">
      <w:pPr>
        <w:pStyle w:val="BodyText"/>
        <w:rPr>
          <w:rFonts w:ascii="Arial" w:hAnsi="Arial"/>
        </w:rPr>
      </w:pPr>
      <w:r>
        <w:rPr>
          <w:rFonts w:ascii="Arial" w:hAnsi="Arial"/>
        </w:rPr>
        <w:t xml:space="preserve">“Do we have the battery left for that?” asked </w:t>
      </w:r>
      <w:proofErr w:type="gramStart"/>
      <w:r>
        <w:rPr>
          <w:rFonts w:ascii="Arial" w:hAnsi="Arial"/>
        </w:rPr>
        <w:t>Percy</w:t>
      </w:r>
      <w:proofErr w:type="gramEnd"/>
    </w:p>
    <w:p w14:paraId="2C7E5B5F" w14:textId="09279F01" w:rsidR="001E2E9B" w:rsidRDefault="00000000">
      <w:pPr>
        <w:pStyle w:val="BodyText"/>
        <w:rPr>
          <w:rFonts w:ascii="Arial" w:hAnsi="Arial"/>
        </w:rPr>
      </w:pPr>
      <w:r>
        <w:rPr>
          <w:rFonts w:ascii="Arial" w:hAnsi="Arial"/>
        </w:rPr>
        <w:lastRenderedPageBreak/>
        <w:t>“Ten minutes at a creep speed</w:t>
      </w:r>
      <w:ins w:id="1611" w:author="Julia Ringo" w:date="2023-10-18T08:54:00Z">
        <w:r w:rsidR="0090721C">
          <w:rPr>
            <w:rFonts w:ascii="Arial" w:hAnsi="Arial"/>
          </w:rPr>
          <w:t>,</w:t>
        </w:r>
      </w:ins>
      <w:r>
        <w:rPr>
          <w:rFonts w:ascii="Arial" w:hAnsi="Arial"/>
        </w:rPr>
        <w:t xml:space="preserve"> maybe? I believe we can just manage it. I am more worried about whether we have enough fine control over the buoyancy to lower the boat just a few meters like that.”</w:t>
      </w:r>
    </w:p>
    <w:p w14:paraId="06840AAE" w14:textId="786AFE81" w:rsidR="001E2E9B" w:rsidRDefault="00000000">
      <w:pPr>
        <w:pStyle w:val="BodyText"/>
        <w:rPr>
          <w:rFonts w:ascii="Arial" w:hAnsi="Arial"/>
        </w:rPr>
      </w:pPr>
      <w:r>
        <w:rPr>
          <w:rFonts w:ascii="Arial" w:hAnsi="Arial"/>
        </w:rPr>
        <w:t xml:space="preserve">“But if we can run at sail-up depth, we’ll also be a much harder </w:t>
      </w:r>
      <w:del w:id="1612" w:author="Julia Ringo" w:date="2023-10-18T08:55:00Z">
        <w:r w:rsidDel="0090721C">
          <w:rPr>
            <w:rFonts w:ascii="Arial" w:hAnsi="Arial"/>
          </w:rPr>
          <w:delText xml:space="preserve">to spot </w:delText>
        </w:r>
      </w:del>
      <w:r>
        <w:rPr>
          <w:rFonts w:ascii="Arial" w:hAnsi="Arial"/>
        </w:rPr>
        <w:t xml:space="preserve">target </w:t>
      </w:r>
      <w:ins w:id="1613" w:author="Julia Ringo" w:date="2023-10-18T08:55:00Z">
        <w:r w:rsidR="0090721C">
          <w:rPr>
            <w:rFonts w:ascii="Arial" w:hAnsi="Arial"/>
          </w:rPr>
          <w:t xml:space="preserve">to spot </w:t>
        </w:r>
      </w:ins>
      <w:r>
        <w:rPr>
          <w:rFonts w:ascii="Arial" w:hAnsi="Arial"/>
        </w:rPr>
        <w:t>as we head for the depot.”</w:t>
      </w:r>
    </w:p>
    <w:p w14:paraId="129A6D69" w14:textId="5EE8E95B" w:rsidR="001E2E9B" w:rsidRDefault="00000000">
      <w:pPr>
        <w:pStyle w:val="BodyText"/>
        <w:rPr>
          <w:rFonts w:ascii="Arial" w:hAnsi="Arial"/>
        </w:rPr>
      </w:pPr>
      <w:r>
        <w:rPr>
          <w:rFonts w:ascii="Arial" w:hAnsi="Arial"/>
        </w:rPr>
        <w:t>“Ah</w:t>
      </w:r>
      <w:ins w:id="1614" w:author="Julia Ringo" w:date="2023-10-18T08:55:00Z">
        <w:r w:rsidR="0090721C">
          <w:rPr>
            <w:rFonts w:ascii="Arial" w:hAnsi="Arial"/>
          </w:rPr>
          <w:t>,</w:t>
        </w:r>
      </w:ins>
      <w:r>
        <w:rPr>
          <w:rFonts w:ascii="Arial" w:hAnsi="Arial"/>
        </w:rPr>
        <w:t xml:space="preserve"> fuck </w:t>
      </w:r>
      <w:proofErr w:type="spellStart"/>
      <w:r>
        <w:rPr>
          <w:rFonts w:ascii="Arial" w:hAnsi="Arial"/>
        </w:rPr>
        <w:t>ya</w:t>
      </w:r>
      <w:proofErr w:type="spellEnd"/>
      <w:r>
        <w:rPr>
          <w:rFonts w:ascii="Arial" w:hAnsi="Arial"/>
        </w:rPr>
        <w:t xml:space="preserve"> both, </w:t>
      </w:r>
      <w:proofErr w:type="spellStart"/>
      <w:r>
        <w:rPr>
          <w:rFonts w:ascii="Arial" w:hAnsi="Arial"/>
        </w:rPr>
        <w:t>ya</w:t>
      </w:r>
      <w:proofErr w:type="spellEnd"/>
      <w:r>
        <w:rPr>
          <w:rFonts w:ascii="Arial" w:hAnsi="Arial"/>
        </w:rPr>
        <w:t xml:space="preserve"> leaking assholes!” Chips interrupted from where she was standing in the water. “</w:t>
      </w:r>
      <w:proofErr w:type="spellStart"/>
      <w:r>
        <w:rPr>
          <w:rFonts w:ascii="Arial" w:hAnsi="Arial"/>
        </w:rPr>
        <w:t>Yer</w:t>
      </w:r>
      <w:proofErr w:type="spellEnd"/>
      <w:r>
        <w:rPr>
          <w:rFonts w:ascii="Arial" w:hAnsi="Arial"/>
        </w:rPr>
        <w:t xml:space="preserve"> determined to fuckin’ sink us! Are </w:t>
      </w:r>
      <w:proofErr w:type="spellStart"/>
      <w:r>
        <w:rPr>
          <w:rFonts w:ascii="Arial" w:hAnsi="Arial"/>
        </w:rPr>
        <w:t>ya</w:t>
      </w:r>
      <w:proofErr w:type="spellEnd"/>
      <w:r>
        <w:rPr>
          <w:rFonts w:ascii="Arial" w:hAnsi="Arial"/>
        </w:rPr>
        <w:t xml:space="preserve"> forgetting the high-pressure system is fucking depleted? I doubt there’s enough fuckin’ pressure left for a full blow if something goes wrong. Fuck</w:t>
      </w:r>
      <w:del w:id="1615" w:author="Julia Ringo" w:date="2023-10-05T13:14:00Z">
        <w:r w:rsidDel="000E7660">
          <w:rPr>
            <w:rFonts w:ascii="Arial" w:hAnsi="Arial"/>
          </w:rPr>
          <w:delText xml:space="preserve"> — </w:delText>
        </w:r>
      </w:del>
      <w:ins w:id="1616" w:author="Julia Ringo" w:date="2023-10-05T13:14:00Z">
        <w:r w:rsidR="000E7660">
          <w:rPr>
            <w:rFonts w:ascii="Arial" w:hAnsi="Arial"/>
          </w:rPr>
          <w:t>—</w:t>
        </w:r>
      </w:ins>
      <w:r>
        <w:rPr>
          <w:rFonts w:ascii="Arial" w:hAnsi="Arial"/>
        </w:rPr>
        <w:t xml:space="preserve">there’s probably also not enough fuckin’ power in the batteries to bring us back to the surface with the fuckin’ low-pressure system! We’ll be lucky to fuckin be </w:t>
      </w:r>
      <w:proofErr w:type="spellStart"/>
      <w:r>
        <w:rPr>
          <w:rFonts w:ascii="Arial" w:hAnsi="Arial"/>
        </w:rPr>
        <w:t>leapin</w:t>
      </w:r>
      <w:proofErr w:type="spellEnd"/>
      <w:r>
        <w:rPr>
          <w:rFonts w:ascii="Arial" w:hAnsi="Arial"/>
        </w:rPr>
        <w:t>’ out the top of the sail as it lowers away under us heading for the fuckin’ bottom!”</w:t>
      </w:r>
    </w:p>
    <w:p w14:paraId="49641176" w14:textId="1BEA5839" w:rsidR="001E2E9B" w:rsidRDefault="00000000">
      <w:pPr>
        <w:pStyle w:val="BodyText"/>
        <w:rPr>
          <w:rFonts w:ascii="Arial" w:hAnsi="Arial"/>
        </w:rPr>
      </w:pPr>
      <w:r>
        <w:rPr>
          <w:rFonts w:ascii="Arial" w:hAnsi="Arial"/>
        </w:rPr>
        <w:t xml:space="preserve">Captain Percy just stared at Chips, her mouth </w:t>
      </w:r>
      <w:del w:id="1617" w:author="Julia Ringo" w:date="2023-10-18T08:55:00Z">
        <w:r w:rsidDel="0090721C">
          <w:rPr>
            <w:rFonts w:ascii="Arial" w:hAnsi="Arial"/>
          </w:rPr>
          <w:delText xml:space="preserve">in </w:delText>
        </w:r>
      </w:del>
      <w:r>
        <w:rPr>
          <w:rFonts w:ascii="Arial" w:hAnsi="Arial"/>
        </w:rPr>
        <w:t>a hard line.</w:t>
      </w:r>
    </w:p>
    <w:p w14:paraId="1EFEBE2D" w14:textId="7B2A5885" w:rsidR="001E2E9B" w:rsidRDefault="00000000">
      <w:pPr>
        <w:pStyle w:val="BodyText"/>
        <w:rPr>
          <w:rFonts w:ascii="Arial" w:hAnsi="Arial"/>
        </w:rPr>
      </w:pPr>
      <w:r>
        <w:rPr>
          <w:rFonts w:ascii="Arial" w:hAnsi="Arial"/>
        </w:rPr>
        <w:t>“I agree, Chips,” said Hemi</w:t>
      </w:r>
      <w:ins w:id="1618" w:author="Julia Ringo" w:date="2023-10-18T08:55:00Z">
        <w:r w:rsidR="0090721C">
          <w:rPr>
            <w:rFonts w:ascii="Arial" w:hAnsi="Arial"/>
          </w:rPr>
          <w:t>.</w:t>
        </w:r>
      </w:ins>
      <w:del w:id="1619" w:author="Julia Ringo" w:date="2023-10-18T08:55:00Z">
        <w:r w:rsidDel="0090721C">
          <w:rPr>
            <w:rFonts w:ascii="Arial" w:hAnsi="Arial"/>
          </w:rPr>
          <w:delText>,</w:delText>
        </w:r>
      </w:del>
      <w:r>
        <w:rPr>
          <w:rFonts w:ascii="Arial" w:hAnsi="Arial"/>
        </w:rPr>
        <w:t xml:space="preserve"> “</w:t>
      </w:r>
      <w:ins w:id="1620" w:author="Julia Ringo" w:date="2023-10-18T08:56:00Z">
        <w:r w:rsidR="0090721C">
          <w:rPr>
            <w:rFonts w:ascii="Arial" w:hAnsi="Arial"/>
          </w:rPr>
          <w:t>I</w:t>
        </w:r>
      </w:ins>
      <w:del w:id="1621" w:author="Julia Ringo" w:date="2023-10-18T08:56:00Z">
        <w:r w:rsidDel="0090721C">
          <w:rPr>
            <w:rFonts w:ascii="Arial" w:hAnsi="Arial"/>
          </w:rPr>
          <w:delText>i</w:delText>
        </w:r>
      </w:del>
      <w:r>
        <w:rPr>
          <w:rFonts w:ascii="Arial" w:hAnsi="Arial"/>
        </w:rPr>
        <w:t xml:space="preserve">t is dangerous. But so is running slow with engines blaring full-up on the surface if we manage to get the </w:t>
      </w:r>
      <w:r>
        <w:rPr>
          <w:rFonts w:ascii="Arial" w:hAnsi="Arial"/>
          <w:i/>
          <w:iCs/>
        </w:rPr>
        <w:t>Gnat</w:t>
      </w:r>
      <w:r>
        <w:rPr>
          <w:rFonts w:ascii="Arial" w:hAnsi="Arial"/>
        </w:rPr>
        <w:t xml:space="preserve"> attached. We would be a big fat radar </w:t>
      </w:r>
      <w:r>
        <w:rPr>
          <w:rFonts w:ascii="Arial" w:hAnsi="Arial"/>
          <w:i/>
          <w:iCs/>
        </w:rPr>
        <w:t>and</w:t>
      </w:r>
      <w:r>
        <w:rPr>
          <w:rFonts w:ascii="Arial" w:hAnsi="Arial"/>
        </w:rPr>
        <w:t xml:space="preserve"> sonar target. We need the advantage lowering the boat down will give us.”</w:t>
      </w:r>
    </w:p>
    <w:p w14:paraId="2DD283D0" w14:textId="6C6B6ED1" w:rsidR="001E2E9B" w:rsidRDefault="00000000">
      <w:pPr>
        <w:pStyle w:val="BodyText"/>
        <w:rPr>
          <w:rFonts w:ascii="Arial" w:hAnsi="Arial"/>
        </w:rPr>
      </w:pPr>
      <w:r>
        <w:rPr>
          <w:rFonts w:ascii="Arial" w:hAnsi="Arial"/>
        </w:rPr>
        <w:t xml:space="preserve">“Aye well, </w:t>
      </w:r>
      <w:proofErr w:type="spellStart"/>
      <w:r>
        <w:rPr>
          <w:rFonts w:ascii="Arial" w:hAnsi="Arial"/>
        </w:rPr>
        <w:t>yer</w:t>
      </w:r>
      <w:proofErr w:type="spellEnd"/>
      <w:r>
        <w:rPr>
          <w:rFonts w:ascii="Arial" w:hAnsi="Arial"/>
        </w:rPr>
        <w:t xml:space="preserve"> both fuckin’ suicidal, and murder-fucking-</w:t>
      </w:r>
      <w:proofErr w:type="spellStart"/>
      <w:r>
        <w:rPr>
          <w:rFonts w:ascii="Arial" w:hAnsi="Arial"/>
        </w:rPr>
        <w:t>cidal</w:t>
      </w:r>
      <w:proofErr w:type="spellEnd"/>
      <w:del w:id="1622" w:author="Julia Ringo" w:date="2023-10-05T13:14:00Z">
        <w:r w:rsidDel="000E7660">
          <w:rPr>
            <w:rFonts w:ascii="Arial" w:hAnsi="Arial"/>
          </w:rPr>
          <w:delText xml:space="preserve"> — </w:delText>
        </w:r>
      </w:del>
      <w:ins w:id="1623" w:author="Julia Ringo" w:date="2023-10-05T13:14:00Z">
        <w:r w:rsidR="000E7660">
          <w:rPr>
            <w:rFonts w:ascii="Arial" w:hAnsi="Arial"/>
          </w:rPr>
          <w:t>—</w:t>
        </w:r>
      </w:ins>
      <w:r>
        <w:rPr>
          <w:rFonts w:ascii="Arial" w:hAnsi="Arial"/>
        </w:rPr>
        <w:t xml:space="preserve">since </w:t>
      </w:r>
      <w:proofErr w:type="spellStart"/>
      <w:r>
        <w:rPr>
          <w:rFonts w:ascii="Arial" w:hAnsi="Arial"/>
        </w:rPr>
        <w:t>yer</w:t>
      </w:r>
      <w:proofErr w:type="spellEnd"/>
      <w:r>
        <w:rPr>
          <w:rFonts w:ascii="Arial" w:hAnsi="Arial"/>
        </w:rPr>
        <w:t xml:space="preserve"> trying to drag me down against my will. To lower the </w:t>
      </w:r>
      <w:proofErr w:type="gramStart"/>
      <w:r>
        <w:rPr>
          <w:rFonts w:ascii="Arial" w:hAnsi="Arial"/>
        </w:rPr>
        <w:t>boat</w:t>
      </w:r>
      <w:proofErr w:type="gramEnd"/>
      <w:r>
        <w:rPr>
          <w:rFonts w:ascii="Arial" w:hAnsi="Arial"/>
        </w:rPr>
        <w:t xml:space="preserve"> you </w:t>
      </w:r>
      <w:proofErr w:type="spellStart"/>
      <w:r>
        <w:rPr>
          <w:rFonts w:ascii="Arial" w:hAnsi="Arial"/>
        </w:rPr>
        <w:t>gotta</w:t>
      </w:r>
      <w:proofErr w:type="spellEnd"/>
      <w:r>
        <w:rPr>
          <w:rFonts w:ascii="Arial" w:hAnsi="Arial"/>
        </w:rPr>
        <w:t xml:space="preserve"> open the main fuckin’ ballast valves, of course. What the fuck happens if they don’t fuckin’ close again though, eh? Then we are just letting all the fucking buoyancy out of the boat with no way to put it back.”</w:t>
      </w:r>
    </w:p>
    <w:p w14:paraId="001796A3" w14:textId="77777777" w:rsidR="001E2E9B" w:rsidRDefault="00000000">
      <w:pPr>
        <w:pStyle w:val="BodyText"/>
        <w:rPr>
          <w:rFonts w:ascii="Arial" w:hAnsi="Arial"/>
        </w:rPr>
      </w:pPr>
      <w:r>
        <w:rPr>
          <w:rFonts w:ascii="Arial" w:hAnsi="Arial"/>
        </w:rPr>
        <w:t>“There is no reason to think the valves will not close,” Hemi said.</w:t>
      </w:r>
    </w:p>
    <w:p w14:paraId="23FA970D" w14:textId="77777777" w:rsidR="001E2E9B" w:rsidRDefault="00000000">
      <w:pPr>
        <w:pStyle w:val="BodyText"/>
        <w:rPr>
          <w:rFonts w:ascii="Arial" w:hAnsi="Arial"/>
        </w:rPr>
      </w:pPr>
      <w:r>
        <w:rPr>
          <w:rFonts w:ascii="Arial" w:hAnsi="Arial"/>
        </w:rPr>
        <w:t>“And you, Chips, will go double-check those devices our lives depend on before we try this operation,” said Percy, her eyes grinding away at Chips.</w:t>
      </w:r>
    </w:p>
    <w:p w14:paraId="5F818B2A" w14:textId="2E3A9A04" w:rsidR="001E2E9B" w:rsidRDefault="00000000">
      <w:pPr>
        <w:pStyle w:val="BodyText"/>
        <w:rPr>
          <w:rFonts w:ascii="Arial" w:hAnsi="Arial"/>
        </w:rPr>
      </w:pPr>
      <w:r>
        <w:rPr>
          <w:rFonts w:ascii="Arial" w:hAnsi="Arial"/>
        </w:rPr>
        <w:t>“The fuckin’ problem,” said Chips, furious and exasperated, “is there’s no fucking back-up plan</w:t>
      </w:r>
      <w:del w:id="1624" w:author="Julia Ringo" w:date="2023-10-05T13:14:00Z">
        <w:r w:rsidDel="000E7660">
          <w:rPr>
            <w:rFonts w:ascii="Arial" w:hAnsi="Arial"/>
          </w:rPr>
          <w:delText xml:space="preserve"> — </w:delText>
        </w:r>
      </w:del>
      <w:ins w:id="1625" w:author="Julia Ringo" w:date="2023-10-05T13:14:00Z">
        <w:r w:rsidR="000E7660">
          <w:rPr>
            <w:rFonts w:ascii="Arial" w:hAnsi="Arial"/>
          </w:rPr>
          <w:t>—</w:t>
        </w:r>
      </w:ins>
      <w:r>
        <w:rPr>
          <w:rFonts w:ascii="Arial" w:hAnsi="Arial"/>
        </w:rPr>
        <w:t>no fail-safe, no redundancy. The boat works perfect</w:t>
      </w:r>
      <w:ins w:id="1626" w:author="Julia Ringo" w:date="2023-10-18T08:56:00Z">
        <w:r w:rsidR="0090721C">
          <w:rPr>
            <w:rFonts w:ascii="Arial" w:hAnsi="Arial"/>
          </w:rPr>
          <w:t>-</w:t>
        </w:r>
      </w:ins>
      <w:del w:id="1627" w:author="Julia Ringo" w:date="2023-10-18T08:56:00Z">
        <w:r w:rsidDel="0090721C">
          <w:rPr>
            <w:rFonts w:ascii="Arial" w:hAnsi="Arial"/>
          </w:rPr>
          <w:delText xml:space="preserve"> </w:delText>
        </w:r>
      </w:del>
      <w:r>
        <w:rPr>
          <w:rFonts w:ascii="Arial" w:hAnsi="Arial"/>
        </w:rPr>
        <w:t xml:space="preserve">like, or we all fuckin’ die. </w:t>
      </w:r>
      <w:proofErr w:type="spellStart"/>
      <w:r>
        <w:rPr>
          <w:rFonts w:ascii="Arial" w:hAnsi="Arial"/>
        </w:rPr>
        <w:t>Submarinin</w:t>
      </w:r>
      <w:proofErr w:type="spellEnd"/>
      <w:r>
        <w:rPr>
          <w:rFonts w:ascii="Arial" w:hAnsi="Arial"/>
        </w:rPr>
        <w:t>’ is just too fuckin’ dangerous for no backup-system.”</w:t>
      </w:r>
    </w:p>
    <w:p w14:paraId="07C4AFA4" w14:textId="1E0E89FD" w:rsidR="001E2E9B" w:rsidRDefault="00000000">
      <w:pPr>
        <w:pStyle w:val="BodyText"/>
        <w:rPr>
          <w:rFonts w:ascii="Arial" w:hAnsi="Arial"/>
        </w:rPr>
      </w:pPr>
      <w:r>
        <w:rPr>
          <w:rFonts w:ascii="Arial" w:hAnsi="Arial"/>
        </w:rPr>
        <w:t>“We are not disputing that</w:t>
      </w:r>
      <w:ins w:id="1628" w:author="Julia Ringo" w:date="2023-10-18T08:56:00Z">
        <w:r w:rsidR="0090721C">
          <w:rPr>
            <w:rFonts w:ascii="Arial" w:hAnsi="Arial"/>
          </w:rPr>
          <w:t>,</w:t>
        </w:r>
      </w:ins>
      <w:r>
        <w:rPr>
          <w:rFonts w:ascii="Arial" w:hAnsi="Arial"/>
        </w:rPr>
        <w:t xml:space="preserve"> Chips,” said Hemi, as calm as always, “but sinking is only one of the risks we face right now. Go check the ballast tank valves</w:t>
      </w:r>
      <w:del w:id="1629" w:author="Julia Ringo" w:date="2023-10-05T13:15:00Z">
        <w:r w:rsidDel="000E7660">
          <w:rPr>
            <w:rFonts w:ascii="Arial" w:hAnsi="Arial"/>
          </w:rPr>
          <w:delText xml:space="preserve"> — </w:delText>
        </w:r>
      </w:del>
      <w:ins w:id="1630" w:author="Julia Ringo" w:date="2023-10-05T13:15:00Z">
        <w:r w:rsidR="000E7660">
          <w:rPr>
            <w:rFonts w:ascii="Arial" w:hAnsi="Arial"/>
          </w:rPr>
          <w:t>—</w:t>
        </w:r>
      </w:ins>
      <w:r>
        <w:rPr>
          <w:rFonts w:ascii="Arial" w:hAnsi="Arial"/>
        </w:rPr>
        <w:t xml:space="preserve">make sure you are confident they will work the way they are supposed to. When you are </w:t>
      </w:r>
      <w:proofErr w:type="gramStart"/>
      <w:r>
        <w:rPr>
          <w:rFonts w:ascii="Arial" w:hAnsi="Arial"/>
        </w:rPr>
        <w:t>satisfied</w:t>
      </w:r>
      <w:proofErr w:type="gramEnd"/>
      <w:r>
        <w:rPr>
          <w:rFonts w:ascii="Arial" w:hAnsi="Arial"/>
        </w:rPr>
        <w:t xml:space="preserve"> they will work, let me know, and we will put the top deck underwater.”</w:t>
      </w:r>
    </w:p>
    <w:p w14:paraId="1F92D0D7" w14:textId="77777777" w:rsidR="001E2E9B" w:rsidRDefault="00000000">
      <w:pPr>
        <w:pStyle w:val="BodyText"/>
        <w:rPr>
          <w:rFonts w:ascii="Arial" w:hAnsi="Arial"/>
        </w:rPr>
      </w:pPr>
      <w:r>
        <w:rPr>
          <w:rFonts w:ascii="Arial" w:hAnsi="Arial"/>
        </w:rPr>
        <w:t> </w:t>
      </w:r>
    </w:p>
    <w:p w14:paraId="5E628CAA" w14:textId="000AC0DD" w:rsidR="001E2E9B" w:rsidRDefault="00000000">
      <w:pPr>
        <w:pStyle w:val="BodyText"/>
        <w:rPr>
          <w:rFonts w:ascii="Arial" w:hAnsi="Arial"/>
        </w:rPr>
      </w:pPr>
      <w:r>
        <w:rPr>
          <w:rFonts w:ascii="Arial" w:hAnsi="Arial"/>
        </w:rPr>
        <w:t>Ten minutes later</w:t>
      </w:r>
      <w:ins w:id="1631" w:author="Julia Ringo" w:date="2023-10-18T08:57:00Z">
        <w:r w:rsidR="0090721C">
          <w:rPr>
            <w:rFonts w:ascii="Arial" w:hAnsi="Arial"/>
          </w:rPr>
          <w:t>,</w:t>
        </w:r>
      </w:ins>
      <w:r>
        <w:rPr>
          <w:rFonts w:ascii="Arial" w:hAnsi="Arial"/>
        </w:rPr>
        <w:t xml:space="preserve"> Chips climbed up into the control room and reported to Hemi, interspersed with much swearing, that the main ballast valves should work as expected, at least as far as her limited ability to test them without sinking the boat would allow. Hemi checked over the state of their batteries and other systems</w:t>
      </w:r>
      <w:del w:id="1632" w:author="Julia Ringo" w:date="2023-10-18T08:57:00Z">
        <w:r w:rsidDel="00F16A54">
          <w:rPr>
            <w:rFonts w:ascii="Arial" w:hAnsi="Arial"/>
          </w:rPr>
          <w:delText>,</w:delText>
        </w:r>
      </w:del>
      <w:r>
        <w:rPr>
          <w:rFonts w:ascii="Arial" w:hAnsi="Arial"/>
        </w:rPr>
        <w:t xml:space="preserve"> and noted everything with a pencil on a clipboard. He got on the external PA and called Shakes to the control room.</w:t>
      </w:r>
    </w:p>
    <w:p w14:paraId="05BB3751" w14:textId="53DB72E4" w:rsidR="001E2E9B" w:rsidRDefault="00000000">
      <w:pPr>
        <w:pStyle w:val="BodyText"/>
        <w:rPr>
          <w:rFonts w:ascii="Arial" w:hAnsi="Arial"/>
        </w:rPr>
      </w:pPr>
      <w:r>
        <w:rPr>
          <w:rFonts w:ascii="Arial" w:hAnsi="Arial"/>
        </w:rPr>
        <w:lastRenderedPageBreak/>
        <w:t>Shakes</w:t>
      </w:r>
      <w:del w:id="1633" w:author="Julia Ringo" w:date="2023-10-18T08:57:00Z">
        <w:r w:rsidDel="00F16A54">
          <w:rPr>
            <w:rFonts w:ascii="Arial" w:hAnsi="Arial"/>
          </w:rPr>
          <w:delText>’</w:delText>
        </w:r>
      </w:del>
      <w:r>
        <w:rPr>
          <w:rFonts w:ascii="Arial" w:hAnsi="Arial"/>
        </w:rPr>
        <w:t xml:space="preserve"> appeared on the bridge at the top of the </w:t>
      </w:r>
      <w:r>
        <w:rPr>
          <w:rFonts w:ascii="Arial" w:hAnsi="Arial"/>
          <w:i/>
          <w:iCs/>
        </w:rPr>
        <w:t>Prospect’s</w:t>
      </w:r>
      <w:r>
        <w:rPr>
          <w:rFonts w:ascii="Arial" w:hAnsi="Arial"/>
        </w:rPr>
        <w:t xml:space="preserve"> sail. He looked down at Hemi through the open hatch into the control room and called to him, “</w:t>
      </w:r>
      <w:proofErr w:type="spellStart"/>
      <w:ins w:id="1634" w:author="Julia Ringo" w:date="2023-10-18T08:57:00Z">
        <w:r w:rsidR="00F16A54">
          <w:rPr>
            <w:rFonts w:ascii="Arial" w:hAnsi="Arial"/>
          </w:rPr>
          <w:t>Y</w:t>
        </w:r>
      </w:ins>
      <w:del w:id="1635" w:author="Julia Ringo" w:date="2023-10-18T08:57:00Z">
        <w:r w:rsidDel="00F16A54">
          <w:rPr>
            <w:rFonts w:ascii="Arial" w:hAnsi="Arial"/>
          </w:rPr>
          <w:delText>y</w:delText>
        </w:r>
      </w:del>
      <w:r>
        <w:rPr>
          <w:rFonts w:ascii="Arial" w:hAnsi="Arial"/>
        </w:rPr>
        <w:t>a</w:t>
      </w:r>
      <w:proofErr w:type="spellEnd"/>
      <w:r>
        <w:rPr>
          <w:rFonts w:ascii="Arial" w:hAnsi="Arial"/>
        </w:rPr>
        <w:t xml:space="preserve"> fuckin’ ready</w:t>
      </w:r>
      <w:ins w:id="1636" w:author="Julia Ringo" w:date="2023-10-18T08:57:00Z">
        <w:r w:rsidR="00F16A54">
          <w:rPr>
            <w:rFonts w:ascii="Arial" w:hAnsi="Arial"/>
          </w:rPr>
          <w:t>,</w:t>
        </w:r>
      </w:ins>
      <w:r>
        <w:rPr>
          <w:rFonts w:ascii="Arial" w:hAnsi="Arial"/>
        </w:rPr>
        <w:t xml:space="preserve"> Hemi?”</w:t>
      </w:r>
    </w:p>
    <w:p w14:paraId="7A45E4EE" w14:textId="7254D3EA" w:rsidR="001E2E9B" w:rsidRDefault="00000000">
      <w:pPr>
        <w:pStyle w:val="BodyText"/>
        <w:rPr>
          <w:rFonts w:ascii="Arial" w:hAnsi="Arial"/>
        </w:rPr>
      </w:pPr>
      <w:r>
        <w:rPr>
          <w:rFonts w:ascii="Arial" w:hAnsi="Arial"/>
        </w:rPr>
        <w:t xml:space="preserve">“Just about. I need you to take the </w:t>
      </w:r>
      <w:r>
        <w:rPr>
          <w:rFonts w:ascii="Arial" w:hAnsi="Arial"/>
          <w:i/>
          <w:iCs/>
        </w:rPr>
        <w:t>Gnat</w:t>
      </w:r>
      <w:r>
        <w:rPr>
          <w:rFonts w:ascii="Arial" w:hAnsi="Arial"/>
        </w:rPr>
        <w:t xml:space="preserve"> off a hundred meters or so. We are going to bring the </w:t>
      </w:r>
      <w:r>
        <w:rPr>
          <w:rFonts w:ascii="Arial" w:hAnsi="Arial"/>
          <w:i/>
          <w:iCs/>
        </w:rPr>
        <w:t>Prospect</w:t>
      </w:r>
      <w:r>
        <w:rPr>
          <w:rFonts w:ascii="Arial" w:hAnsi="Arial"/>
        </w:rPr>
        <w:t xml:space="preserve"> down to just sail-out, and creep at two knots. We will hold it steady. Then it is all you: dive the </w:t>
      </w:r>
      <w:r>
        <w:rPr>
          <w:rFonts w:ascii="Arial" w:hAnsi="Arial"/>
          <w:i/>
          <w:iCs/>
        </w:rPr>
        <w:t>Gnat</w:t>
      </w:r>
      <w:r>
        <w:rPr>
          <w:rFonts w:ascii="Arial" w:hAnsi="Arial"/>
        </w:rPr>
        <w:t xml:space="preserve">, come up underneath, you should see the mating collar </w:t>
      </w:r>
      <w:commentRangeStart w:id="1637"/>
      <w:r>
        <w:rPr>
          <w:rFonts w:ascii="Arial" w:hAnsi="Arial"/>
        </w:rPr>
        <w:t xml:space="preserve">just about </w:t>
      </w:r>
      <w:commentRangeEnd w:id="1637"/>
      <w:r w:rsidR="00BC1668">
        <w:rPr>
          <w:rStyle w:val="CommentReference"/>
        </w:rPr>
        <w:commentReference w:id="1637"/>
      </w:r>
      <w:r>
        <w:rPr>
          <w:rFonts w:ascii="Arial" w:hAnsi="Arial"/>
        </w:rPr>
        <w:t>under where the sail would be on the bottom</w:t>
      </w:r>
      <w:del w:id="1638" w:author="Julia Ringo" w:date="2023-10-05T13:15:00Z">
        <w:r w:rsidDel="000E7660">
          <w:rPr>
            <w:rFonts w:ascii="Arial" w:hAnsi="Arial"/>
          </w:rPr>
          <w:delText xml:space="preserve"> — </w:delText>
        </w:r>
      </w:del>
      <w:ins w:id="1639" w:author="Julia Ringo" w:date="2023-10-05T13:15:00Z">
        <w:r w:rsidR="000E7660">
          <w:rPr>
            <w:rFonts w:ascii="Arial" w:hAnsi="Arial"/>
          </w:rPr>
          <w:t>—</w:t>
        </w:r>
      </w:ins>
      <w:r>
        <w:rPr>
          <w:rFonts w:ascii="Arial" w:hAnsi="Arial"/>
        </w:rPr>
        <w:t xml:space="preserve">about one-third of the way forward from the stern. Bring the </w:t>
      </w:r>
      <w:r>
        <w:rPr>
          <w:rFonts w:ascii="Arial" w:hAnsi="Arial"/>
          <w:i/>
          <w:iCs/>
        </w:rPr>
        <w:t>Gnat</w:t>
      </w:r>
      <w:r>
        <w:rPr>
          <w:rFonts w:ascii="Arial" w:hAnsi="Arial"/>
        </w:rPr>
        <w:t xml:space="preserve"> up under, and </w:t>
      </w:r>
      <w:r>
        <w:rPr>
          <w:rFonts w:ascii="Arial" w:hAnsi="Arial"/>
          <w:i/>
          <w:iCs/>
        </w:rPr>
        <w:t>gently</w:t>
      </w:r>
      <w:r>
        <w:rPr>
          <w:rFonts w:ascii="Arial" w:hAnsi="Arial"/>
        </w:rPr>
        <w:t xml:space="preserve"> pop your mating collar into ours, and if you boys did not miss on the location of the docking clamps by too much, you should be able to lock into the hull of the </w:t>
      </w:r>
      <w:r>
        <w:rPr>
          <w:rFonts w:ascii="Arial" w:hAnsi="Arial"/>
          <w:i/>
          <w:iCs/>
        </w:rPr>
        <w:t>Prospect</w:t>
      </w:r>
      <w:del w:id="1640" w:author="Julia Ringo" w:date="2023-10-10T11:08:00Z">
        <w:r w:rsidDel="00B6693A">
          <w:rPr>
            <w:rFonts w:ascii="Arial" w:hAnsi="Arial"/>
          </w:rPr>
          <w:delText>…</w:delText>
        </w:r>
      </w:del>
      <w:ins w:id="1641" w:author="Julia Ringo" w:date="2023-10-10T11:08:00Z">
        <w:r w:rsidR="00B6693A">
          <w:rPr>
            <w:rFonts w:ascii="Arial" w:hAnsi="Arial"/>
          </w:rPr>
          <w:t xml:space="preserve"> . . . </w:t>
        </w:r>
      </w:ins>
      <w:r>
        <w:rPr>
          <w:rFonts w:ascii="Arial" w:hAnsi="Arial"/>
        </w:rPr>
        <w:t xml:space="preserve"> like a male angler fish.”</w:t>
      </w:r>
    </w:p>
    <w:p w14:paraId="666C7BBD" w14:textId="77777777" w:rsidR="001E2E9B" w:rsidRDefault="00000000">
      <w:pPr>
        <w:pStyle w:val="BodyText"/>
        <w:rPr>
          <w:rFonts w:ascii="Arial" w:hAnsi="Arial"/>
        </w:rPr>
      </w:pPr>
      <w:r>
        <w:rPr>
          <w:rFonts w:ascii="Arial" w:hAnsi="Arial"/>
        </w:rPr>
        <w:t>Shakes raised his middle finger and held it out in front of him, toward</w:t>
      </w:r>
      <w:del w:id="1642" w:author="Julia Ringo" w:date="2023-10-18T10:51:00Z">
        <w:r w:rsidDel="00BC1668">
          <w:rPr>
            <w:rFonts w:ascii="Arial" w:hAnsi="Arial"/>
          </w:rPr>
          <w:delText>s</w:delText>
        </w:r>
      </w:del>
      <w:r>
        <w:rPr>
          <w:rFonts w:ascii="Arial" w:hAnsi="Arial"/>
        </w:rPr>
        <w:t xml:space="preserve"> Hemi.</w:t>
      </w:r>
    </w:p>
    <w:p w14:paraId="6AD3F679" w14:textId="6B60B8D1" w:rsidR="001E2E9B" w:rsidRDefault="00000000">
      <w:pPr>
        <w:pStyle w:val="BodyText"/>
        <w:rPr>
          <w:rFonts w:ascii="Arial" w:hAnsi="Arial"/>
        </w:rPr>
      </w:pPr>
      <w:r>
        <w:rPr>
          <w:rFonts w:ascii="Arial" w:hAnsi="Arial"/>
        </w:rPr>
        <w:t>“</w:t>
      </w:r>
      <w:del w:id="1643" w:author="Julia Ringo" w:date="2023-10-10T11:08:00Z">
        <w:r w:rsidDel="00B6693A">
          <w:rPr>
            <w:rFonts w:ascii="Arial" w:hAnsi="Arial"/>
          </w:rPr>
          <w:delText>…</w:delText>
        </w:r>
      </w:del>
      <w:ins w:id="1644" w:author="Julia Ringo" w:date="2023-10-10T11:08:00Z">
        <w:r w:rsidR="00B6693A">
          <w:rPr>
            <w:rFonts w:ascii="Arial" w:hAnsi="Arial"/>
          </w:rPr>
          <w:t xml:space="preserve"> . . . </w:t>
        </w:r>
      </w:ins>
      <w:r>
        <w:rPr>
          <w:rFonts w:ascii="Arial" w:hAnsi="Arial"/>
        </w:rPr>
        <w:t xml:space="preserve">When you are clamped on, bang on your hatch with one of those wrenches of yours. I will have Gregory down there waiting to hear from you. Do </w:t>
      </w:r>
      <w:r>
        <w:rPr>
          <w:rFonts w:ascii="Arial" w:hAnsi="Arial"/>
          <w:i/>
          <w:iCs/>
        </w:rPr>
        <w:t>not</w:t>
      </w:r>
      <w:r>
        <w:rPr>
          <w:rFonts w:ascii="Arial" w:hAnsi="Arial"/>
        </w:rPr>
        <w:t xml:space="preserve"> open the hatch </w:t>
      </w:r>
      <w:ins w:id="1645" w:author="Julia Ringo" w:date="2023-10-18T10:51:00Z">
        <w:r w:rsidR="00BC1668">
          <w:rPr>
            <w:rFonts w:ascii="Arial" w:hAnsi="Arial"/>
          </w:rPr>
          <w:t>’</w:t>
        </w:r>
      </w:ins>
      <w:r>
        <w:rPr>
          <w:rFonts w:ascii="Arial" w:hAnsi="Arial"/>
        </w:rPr>
        <w:t>ti</w:t>
      </w:r>
      <w:del w:id="1646" w:author="Julia Ringo" w:date="2023-10-18T10:51:00Z">
        <w:r w:rsidDel="00BC1668">
          <w:rPr>
            <w:rFonts w:ascii="Arial" w:hAnsi="Arial"/>
          </w:rPr>
          <w:delText>l</w:delText>
        </w:r>
      </w:del>
      <w:r>
        <w:rPr>
          <w:rFonts w:ascii="Arial" w:hAnsi="Arial"/>
        </w:rPr>
        <w:t xml:space="preserve">l Gregory bangs back, OK? Even in its current condition, the </w:t>
      </w:r>
      <w:r>
        <w:rPr>
          <w:rFonts w:ascii="Arial" w:hAnsi="Arial"/>
          <w:i/>
          <w:iCs/>
        </w:rPr>
        <w:t>Prospect</w:t>
      </w:r>
      <w:r>
        <w:rPr>
          <w:rFonts w:ascii="Arial" w:hAnsi="Arial"/>
        </w:rPr>
        <w:t xml:space="preserve"> will do a lot better if your welds leak than the </w:t>
      </w:r>
      <w:r>
        <w:rPr>
          <w:rFonts w:ascii="Arial" w:hAnsi="Arial"/>
          <w:i/>
          <w:iCs/>
        </w:rPr>
        <w:t>Gnat</w:t>
      </w:r>
      <w:r>
        <w:rPr>
          <w:rFonts w:ascii="Arial" w:hAnsi="Arial"/>
        </w:rPr>
        <w:t xml:space="preserve"> will. Keep in touch over the ship-to-ship.”</w:t>
      </w:r>
    </w:p>
    <w:p w14:paraId="60A3609D" w14:textId="087AA127" w:rsidR="001E2E9B" w:rsidRDefault="00000000">
      <w:pPr>
        <w:pStyle w:val="BodyText"/>
        <w:rPr>
          <w:rFonts w:ascii="Arial" w:hAnsi="Arial"/>
        </w:rPr>
      </w:pPr>
      <w:r>
        <w:rPr>
          <w:rFonts w:ascii="Arial" w:hAnsi="Arial"/>
        </w:rPr>
        <w:t xml:space="preserve">Shakes pounded his acknowledgment on the side of the sail, and his head disappeared from the bridge. It was still so quiet aboard the </w:t>
      </w:r>
      <w:r>
        <w:rPr>
          <w:rFonts w:ascii="Arial" w:hAnsi="Arial"/>
          <w:i/>
          <w:iCs/>
        </w:rPr>
        <w:t>Prospect</w:t>
      </w:r>
      <w:ins w:id="1647" w:author="Julia Ringo" w:date="2023-10-18T10:52:00Z">
        <w:r w:rsidR="00BC1668">
          <w:rPr>
            <w:rFonts w:ascii="Arial" w:hAnsi="Arial"/>
          </w:rPr>
          <w:t>,</w:t>
        </w:r>
      </w:ins>
      <w:r>
        <w:rPr>
          <w:rFonts w:ascii="Arial" w:hAnsi="Arial"/>
        </w:rPr>
        <w:t xml:space="preserve"> with no engines and so few systems running</w:t>
      </w:r>
      <w:ins w:id="1648" w:author="Julia Ringo" w:date="2023-10-18T10:52:00Z">
        <w:r w:rsidR="00BC1668">
          <w:rPr>
            <w:rFonts w:ascii="Arial" w:hAnsi="Arial"/>
          </w:rPr>
          <w:t>,</w:t>
        </w:r>
      </w:ins>
      <w:r>
        <w:rPr>
          <w:rFonts w:ascii="Arial" w:hAnsi="Arial"/>
        </w:rPr>
        <w:t xml:space="preserve"> that they could hear the </w:t>
      </w:r>
      <w:r>
        <w:rPr>
          <w:rFonts w:ascii="Arial" w:hAnsi="Arial"/>
          <w:i/>
          <w:iCs/>
        </w:rPr>
        <w:t>Gnat’s</w:t>
      </w:r>
      <w:r>
        <w:rPr>
          <w:rFonts w:ascii="Arial" w:hAnsi="Arial"/>
        </w:rPr>
        <w:t xml:space="preserve"> </w:t>
      </w:r>
      <w:ins w:id="1649" w:author="Julia Ringo" w:date="2023-10-18T10:51:00Z">
        <w:r w:rsidR="00BC1668">
          <w:rPr>
            <w:rFonts w:ascii="Arial" w:hAnsi="Arial"/>
          </w:rPr>
          <w:t>d</w:t>
        </w:r>
      </w:ins>
      <w:del w:id="1650" w:author="Julia Ringo" w:date="2023-10-18T10:51:00Z">
        <w:r w:rsidDel="00BC1668">
          <w:rPr>
            <w:rFonts w:ascii="Arial" w:hAnsi="Arial"/>
          </w:rPr>
          <w:delText>D</w:delText>
        </w:r>
      </w:del>
      <w:r>
        <w:rPr>
          <w:rFonts w:ascii="Arial" w:hAnsi="Arial"/>
        </w:rPr>
        <w:t>iesels fire up, and inarticulate shouts from Shakes to Gregory on the deck as Shakes cast off the lines and Gregory retrieved them and pulled up the fenders.</w:t>
      </w:r>
    </w:p>
    <w:p w14:paraId="76BE4D29" w14:textId="77777777" w:rsidR="001E2E9B" w:rsidRDefault="00000000">
      <w:pPr>
        <w:pStyle w:val="BodyText"/>
        <w:rPr>
          <w:rFonts w:ascii="Arial" w:hAnsi="Arial"/>
        </w:rPr>
      </w:pPr>
      <w:r>
        <w:rPr>
          <w:rFonts w:ascii="Arial" w:hAnsi="Arial"/>
        </w:rPr>
        <w:t>“Hey-fucking-ho!” Shakes’ voice came crackling over the ship-to-ship. “I’m fired up, buttoned up, and off fuckin’ motoring. Out.”</w:t>
      </w:r>
    </w:p>
    <w:p w14:paraId="7DA30DD5" w14:textId="77777777" w:rsidR="001E2E9B" w:rsidRDefault="00000000">
      <w:pPr>
        <w:pStyle w:val="BodyText"/>
        <w:rPr>
          <w:rFonts w:ascii="Arial" w:hAnsi="Arial"/>
        </w:rPr>
      </w:pPr>
      <w:r>
        <w:rPr>
          <w:rFonts w:ascii="Arial" w:hAnsi="Arial"/>
        </w:rPr>
        <w:t xml:space="preserve">Hemi pulled down the ship-to-ship mic. “Got it, Shakes. Remember, </w:t>
      </w:r>
      <w:r>
        <w:rPr>
          <w:rFonts w:ascii="Arial" w:hAnsi="Arial"/>
          <w:i/>
          <w:iCs/>
        </w:rPr>
        <w:t>gentle</w:t>
      </w:r>
      <w:r>
        <w:rPr>
          <w:rFonts w:ascii="Arial" w:hAnsi="Arial"/>
        </w:rPr>
        <w:t xml:space="preserve"> is the word.”</w:t>
      </w:r>
    </w:p>
    <w:p w14:paraId="7356B2F7" w14:textId="77777777" w:rsidR="001E2E9B" w:rsidRDefault="00000000">
      <w:pPr>
        <w:pStyle w:val="BodyText"/>
        <w:rPr>
          <w:rFonts w:ascii="Arial" w:hAnsi="Arial"/>
        </w:rPr>
      </w:pPr>
      <w:r>
        <w:rPr>
          <w:rFonts w:ascii="Arial" w:hAnsi="Arial"/>
        </w:rPr>
        <w:t xml:space="preserve">“I’m </w:t>
      </w:r>
      <w:proofErr w:type="spellStart"/>
      <w:r>
        <w:rPr>
          <w:rFonts w:ascii="Arial" w:hAnsi="Arial"/>
        </w:rPr>
        <w:t>allllways</w:t>
      </w:r>
      <w:proofErr w:type="spellEnd"/>
      <w:r>
        <w:rPr>
          <w:rFonts w:ascii="Arial" w:hAnsi="Arial"/>
        </w:rPr>
        <w:t xml:space="preserve"> fuckin’ genteel.”</w:t>
      </w:r>
    </w:p>
    <w:p w14:paraId="601CA10B" w14:textId="77777777" w:rsidR="001E2E9B" w:rsidRDefault="00000000">
      <w:pPr>
        <w:pStyle w:val="BodyText"/>
        <w:rPr>
          <w:rFonts w:ascii="Arial" w:hAnsi="Arial"/>
        </w:rPr>
      </w:pPr>
      <w:r>
        <w:rPr>
          <w:rFonts w:ascii="Arial" w:hAnsi="Arial"/>
        </w:rPr>
        <w:t xml:space="preserve">“We are going to take the </w:t>
      </w:r>
      <w:r>
        <w:rPr>
          <w:rFonts w:ascii="Arial" w:hAnsi="Arial"/>
          <w:i/>
          <w:iCs/>
        </w:rPr>
        <w:t>Prospect</w:t>
      </w:r>
      <w:r>
        <w:rPr>
          <w:rFonts w:ascii="Arial" w:hAnsi="Arial"/>
        </w:rPr>
        <w:t xml:space="preserve"> down to sail-out depth now. Hold tight until I give you the go.”</w:t>
      </w:r>
    </w:p>
    <w:p w14:paraId="455B11D1" w14:textId="70372B43" w:rsidR="001E2E9B" w:rsidRDefault="00000000">
      <w:pPr>
        <w:pStyle w:val="BodyText"/>
        <w:rPr>
          <w:rFonts w:ascii="Arial" w:hAnsi="Arial"/>
        </w:rPr>
      </w:pPr>
      <w:r>
        <w:rPr>
          <w:rFonts w:ascii="Arial" w:hAnsi="Arial"/>
        </w:rPr>
        <w:t>Hemi got on the ship PA and flipped the switch for both internal and external speakers. “Gregory, lock down all the external hatches as you come back inside. Owen and Bastian, come up to the control room</w:t>
      </w:r>
      <w:ins w:id="1651" w:author="Julia Ringo" w:date="2023-10-18T10:53:00Z">
        <w:r w:rsidR="00BC1668">
          <w:rPr>
            <w:rFonts w:ascii="Arial" w:hAnsi="Arial"/>
          </w:rPr>
          <w:t>—</w:t>
        </w:r>
      </w:ins>
      <w:del w:id="1652" w:author="Julia Ringo" w:date="2023-10-18T10:53:00Z">
        <w:r w:rsidDel="00BC1668">
          <w:rPr>
            <w:rFonts w:ascii="Arial" w:hAnsi="Arial"/>
          </w:rPr>
          <w:delText xml:space="preserve">, </w:delText>
        </w:r>
      </w:del>
      <w:r>
        <w:rPr>
          <w:rFonts w:ascii="Arial" w:hAnsi="Arial"/>
        </w:rPr>
        <w:t>we are going to dive the boat to sail-out depth.”</w:t>
      </w:r>
    </w:p>
    <w:p w14:paraId="51C74B34" w14:textId="77777777" w:rsidR="001E2E9B" w:rsidRDefault="00000000">
      <w:pPr>
        <w:pStyle w:val="BodyText"/>
        <w:rPr>
          <w:rFonts w:ascii="Arial" w:hAnsi="Arial"/>
        </w:rPr>
      </w:pPr>
      <w:r>
        <w:rPr>
          <w:rFonts w:ascii="Arial" w:hAnsi="Arial"/>
        </w:rPr>
        <w:t xml:space="preserve">Moments later the entire crew converged on the control room. </w:t>
      </w:r>
      <w:commentRangeStart w:id="1653"/>
      <w:r>
        <w:rPr>
          <w:rFonts w:ascii="Arial" w:hAnsi="Arial"/>
        </w:rPr>
        <w:t>Gregory was climbing down from the sail, sealing the hatch above his head. Bastian and Owen were climbing up the ladder into the control room, and Chips arrived in the navigation and sonar compartment just under the control room with Captain Percy.</w:t>
      </w:r>
      <w:commentRangeEnd w:id="1653"/>
      <w:r w:rsidR="00BC1668">
        <w:rPr>
          <w:rStyle w:val="CommentReference"/>
        </w:rPr>
        <w:commentReference w:id="1653"/>
      </w:r>
    </w:p>
    <w:p w14:paraId="659CE048" w14:textId="745A8B2A" w:rsidR="001E2E9B" w:rsidRDefault="00000000">
      <w:pPr>
        <w:pStyle w:val="BodyText"/>
        <w:rPr>
          <w:rFonts w:ascii="Arial" w:hAnsi="Arial"/>
        </w:rPr>
      </w:pPr>
      <w:r>
        <w:rPr>
          <w:rFonts w:ascii="Arial" w:hAnsi="Arial"/>
        </w:rPr>
        <w:t>Captain Percy looked at Chips</w:t>
      </w:r>
      <w:ins w:id="1654" w:author="Julia Ringo" w:date="2023-10-18T10:53:00Z">
        <w:r w:rsidR="00BC1668">
          <w:rPr>
            <w:rFonts w:ascii="Arial" w:hAnsi="Arial"/>
          </w:rPr>
          <w:t>,</w:t>
        </w:r>
      </w:ins>
      <w:r>
        <w:rPr>
          <w:rFonts w:ascii="Arial" w:hAnsi="Arial"/>
        </w:rPr>
        <w:t xml:space="preserve"> knowing the question she wanted to ask was obvious and unnecessary, but she asked it anyway</w:t>
      </w:r>
      <w:ins w:id="1655" w:author="Julia Ringo" w:date="2023-10-18T10:54:00Z">
        <w:r w:rsidR="00BC1668">
          <w:rPr>
            <w:rFonts w:ascii="Arial" w:hAnsi="Arial"/>
          </w:rPr>
          <w:t>.</w:t>
        </w:r>
      </w:ins>
      <w:del w:id="1656" w:author="Julia Ringo" w:date="2023-10-18T10:54:00Z">
        <w:r w:rsidDel="00BC1668">
          <w:rPr>
            <w:rFonts w:ascii="Arial" w:hAnsi="Arial"/>
          </w:rPr>
          <w:delText>:</w:delText>
        </w:r>
      </w:del>
      <w:r>
        <w:rPr>
          <w:rFonts w:ascii="Arial" w:hAnsi="Arial"/>
        </w:rPr>
        <w:t xml:space="preserve"> “</w:t>
      </w:r>
      <w:ins w:id="1657" w:author="Julia Ringo" w:date="2023-10-18T10:54:00Z">
        <w:r w:rsidR="00BC1668">
          <w:rPr>
            <w:rFonts w:ascii="Arial" w:hAnsi="Arial"/>
          </w:rPr>
          <w:t>W</w:t>
        </w:r>
      </w:ins>
      <w:del w:id="1658" w:author="Julia Ringo" w:date="2023-10-18T10:54:00Z">
        <w:r w:rsidDel="00BC1668">
          <w:rPr>
            <w:rFonts w:ascii="Arial" w:hAnsi="Arial"/>
          </w:rPr>
          <w:delText>w</w:delText>
        </w:r>
      </w:del>
      <w:r>
        <w:rPr>
          <w:rFonts w:ascii="Arial" w:hAnsi="Arial"/>
        </w:rPr>
        <w:t xml:space="preserve">hy the fuck </w:t>
      </w:r>
      <w:proofErr w:type="gramStart"/>
      <w:r>
        <w:rPr>
          <w:rFonts w:ascii="Arial" w:hAnsi="Arial"/>
        </w:rPr>
        <w:t>are</w:t>
      </w:r>
      <w:proofErr w:type="gramEnd"/>
      <w:r>
        <w:rPr>
          <w:rFonts w:ascii="Arial" w:hAnsi="Arial"/>
        </w:rPr>
        <w:t xml:space="preserve"> you here?”</w:t>
      </w:r>
    </w:p>
    <w:p w14:paraId="4E55148E" w14:textId="618E6986" w:rsidR="001E2E9B" w:rsidRDefault="00000000">
      <w:pPr>
        <w:pStyle w:val="BodyText"/>
        <w:rPr>
          <w:rFonts w:ascii="Arial" w:hAnsi="Arial"/>
        </w:rPr>
      </w:pPr>
      <w:r>
        <w:rPr>
          <w:rFonts w:ascii="Arial" w:hAnsi="Arial"/>
        </w:rPr>
        <w:t>“If we fuckin’ go down, I want to be right next to you when you know death is on you</w:t>
      </w:r>
      <w:ins w:id="1659" w:author="Julia Ringo" w:date="2023-10-18T10:55:00Z">
        <w:r w:rsidR="00BC1668">
          <w:rPr>
            <w:rFonts w:ascii="Arial" w:hAnsi="Arial"/>
          </w:rPr>
          <w:t>,</w:t>
        </w:r>
      </w:ins>
      <w:r>
        <w:rPr>
          <w:rFonts w:ascii="Arial" w:hAnsi="Arial"/>
        </w:rPr>
        <w:t xml:space="preserve"> Captain Percy. I want to be able to look you in the eye when tell you: I fuckin’ told </w:t>
      </w:r>
      <w:proofErr w:type="spellStart"/>
      <w:r>
        <w:rPr>
          <w:rFonts w:ascii="Arial" w:hAnsi="Arial"/>
        </w:rPr>
        <w:t>ya</w:t>
      </w:r>
      <w:proofErr w:type="spellEnd"/>
      <w:r>
        <w:rPr>
          <w:rFonts w:ascii="Arial" w:hAnsi="Arial"/>
        </w:rPr>
        <w:t xml:space="preserve"> so,” said Chips.</w:t>
      </w:r>
    </w:p>
    <w:p w14:paraId="310262BB" w14:textId="17899570" w:rsidR="001E2E9B" w:rsidRDefault="00000000">
      <w:pPr>
        <w:pStyle w:val="BodyText"/>
        <w:rPr>
          <w:rFonts w:ascii="Arial" w:hAnsi="Arial"/>
        </w:rPr>
      </w:pPr>
      <w:r>
        <w:rPr>
          <w:rFonts w:ascii="Arial" w:hAnsi="Arial"/>
        </w:rPr>
        <w:lastRenderedPageBreak/>
        <w:t>“On every trip to hell</w:t>
      </w:r>
      <w:ins w:id="1660" w:author="Julia Ringo" w:date="2023-10-18T10:55:00Z">
        <w:r w:rsidR="00BC1668">
          <w:rPr>
            <w:rFonts w:ascii="Arial" w:hAnsi="Arial"/>
          </w:rPr>
          <w:t>,</w:t>
        </w:r>
      </w:ins>
      <w:r>
        <w:rPr>
          <w:rFonts w:ascii="Arial" w:hAnsi="Arial"/>
        </w:rPr>
        <w:t xml:space="preserve"> Chips, a crowd of people stand on shore waving. And they shout their goodbyes, but they don’t say ‘bon voyage’, they say ’I told you so,</w:t>
      </w:r>
      <w:ins w:id="1661" w:author="Julia Ringo" w:date="2023-10-18T10:56:00Z">
        <w:r w:rsidR="00BC1668">
          <w:rPr>
            <w:rFonts w:ascii="Arial" w:hAnsi="Arial"/>
          </w:rPr>
          <w:t>’</w:t>
        </w:r>
      </w:ins>
      <w:r>
        <w:rPr>
          <w:rFonts w:ascii="Arial" w:hAnsi="Arial"/>
        </w:rPr>
        <w:t xml:space="preserve">” replied Percy. “If you’re </w:t>
      </w:r>
      <w:proofErr w:type="spellStart"/>
      <w:r>
        <w:rPr>
          <w:rFonts w:ascii="Arial" w:hAnsi="Arial"/>
        </w:rPr>
        <w:t>gonna</w:t>
      </w:r>
      <w:proofErr w:type="spellEnd"/>
      <w:r>
        <w:rPr>
          <w:rFonts w:ascii="Arial" w:hAnsi="Arial"/>
        </w:rPr>
        <w:t xml:space="preserve"> be up here, sit at the radar and let us know if we’re going to have a surprise audience for this operation.”</w:t>
      </w:r>
    </w:p>
    <w:p w14:paraId="43925CED" w14:textId="204AC0E2" w:rsidR="001E2E9B" w:rsidRDefault="00000000">
      <w:pPr>
        <w:pStyle w:val="BodyText"/>
        <w:rPr>
          <w:rFonts w:ascii="Arial" w:hAnsi="Arial"/>
        </w:rPr>
      </w:pPr>
      <w:r>
        <w:rPr>
          <w:rFonts w:ascii="Arial" w:hAnsi="Arial"/>
        </w:rPr>
        <w:t>Captain Percy waited for Gregory to clear the ladder from the control room on his way to the lowest deck of the boat with his instructions from Hemi before she climbed up into the control room</w:t>
      </w:r>
      <w:ins w:id="1662" w:author="Julia Ringo" w:date="2023-10-18T10:56:00Z">
        <w:r w:rsidR="00BC1668">
          <w:rPr>
            <w:rFonts w:ascii="Arial" w:hAnsi="Arial"/>
          </w:rPr>
          <w:t>,</w:t>
        </w:r>
      </w:ins>
      <w:r>
        <w:rPr>
          <w:rFonts w:ascii="Arial" w:hAnsi="Arial"/>
        </w:rPr>
        <w:t xml:space="preserve"> which was once again at capacity with its full complement of four people.</w:t>
      </w:r>
    </w:p>
    <w:p w14:paraId="6103C464" w14:textId="7794AD17" w:rsidR="001E2E9B" w:rsidRDefault="00000000">
      <w:pPr>
        <w:pStyle w:val="BodyText"/>
        <w:rPr>
          <w:rFonts w:ascii="Arial" w:hAnsi="Arial"/>
        </w:rPr>
      </w:pPr>
      <w:r>
        <w:rPr>
          <w:rFonts w:ascii="Arial" w:hAnsi="Arial"/>
        </w:rPr>
        <w:t>“OK, Bastian. Give us a two</w:t>
      </w:r>
      <w:ins w:id="1663" w:author="Julia Ringo" w:date="2023-10-18T10:56:00Z">
        <w:r w:rsidR="00BC1668">
          <w:rPr>
            <w:rFonts w:ascii="Arial" w:hAnsi="Arial"/>
          </w:rPr>
          <w:t>-</w:t>
        </w:r>
      </w:ins>
      <w:del w:id="1664" w:author="Julia Ringo" w:date="2023-10-18T10:56:00Z">
        <w:r w:rsidDel="00BC1668">
          <w:rPr>
            <w:rFonts w:ascii="Arial" w:hAnsi="Arial"/>
          </w:rPr>
          <w:delText xml:space="preserve"> </w:delText>
        </w:r>
      </w:del>
      <w:r>
        <w:rPr>
          <w:rFonts w:ascii="Arial" w:hAnsi="Arial"/>
        </w:rPr>
        <w:t>knot creep. We want just enough to keep us steady against the motion of the water,” said Hemi.</w:t>
      </w:r>
    </w:p>
    <w:p w14:paraId="6892176D" w14:textId="77777777" w:rsidR="001E2E9B" w:rsidRDefault="00000000">
      <w:pPr>
        <w:pStyle w:val="BodyText"/>
        <w:rPr>
          <w:rFonts w:ascii="Arial" w:hAnsi="Arial"/>
        </w:rPr>
      </w:pPr>
      <w:r>
        <w:rPr>
          <w:rFonts w:ascii="Arial" w:hAnsi="Arial"/>
        </w:rPr>
        <w:t>Bastian nudged the throttle forward, and they heard the hum of the electric motors rise from the depths of the boat as the propeller came under torque.</w:t>
      </w:r>
    </w:p>
    <w:p w14:paraId="4799AE67" w14:textId="77777777" w:rsidR="001E2E9B" w:rsidRDefault="00000000">
      <w:pPr>
        <w:pStyle w:val="BodyText"/>
        <w:rPr>
          <w:rFonts w:ascii="Arial" w:hAnsi="Arial"/>
        </w:rPr>
      </w:pPr>
      <w:r>
        <w:rPr>
          <w:rFonts w:ascii="Arial" w:hAnsi="Arial"/>
        </w:rPr>
        <w:t>Percy pulled the ship-to-ship mic. “Shakes, we are going to try submerging the hull now. If you see the sail disappear, this boat is never coming back up.”</w:t>
      </w:r>
    </w:p>
    <w:p w14:paraId="6DC47E48" w14:textId="785656CB" w:rsidR="001E2E9B" w:rsidRDefault="00000000">
      <w:pPr>
        <w:pStyle w:val="BodyText"/>
        <w:rPr>
          <w:rFonts w:ascii="Arial" w:hAnsi="Arial"/>
        </w:rPr>
      </w:pPr>
      <w:r>
        <w:rPr>
          <w:rFonts w:ascii="Arial" w:hAnsi="Arial"/>
        </w:rPr>
        <w:t>“Right,” Shakes’ voice crackled</w:t>
      </w:r>
      <w:ins w:id="1665" w:author="Julia Ringo" w:date="2023-10-18T10:56:00Z">
        <w:r w:rsidR="00BC1668">
          <w:rPr>
            <w:rFonts w:ascii="Arial" w:hAnsi="Arial"/>
          </w:rPr>
          <w:t>.</w:t>
        </w:r>
      </w:ins>
      <w:del w:id="1666" w:author="Julia Ringo" w:date="2023-10-18T10:56:00Z">
        <w:r w:rsidDel="00BC1668">
          <w:rPr>
            <w:rFonts w:ascii="Arial" w:hAnsi="Arial"/>
          </w:rPr>
          <w:delText>,</w:delText>
        </w:r>
      </w:del>
      <w:r>
        <w:rPr>
          <w:rFonts w:ascii="Arial" w:hAnsi="Arial"/>
        </w:rPr>
        <w:t xml:space="preserve"> “I won’t wait around for another meal then.”</w:t>
      </w:r>
    </w:p>
    <w:p w14:paraId="262D7A55" w14:textId="77777777" w:rsidR="001E2E9B" w:rsidRDefault="00000000">
      <w:pPr>
        <w:pStyle w:val="BodyText"/>
        <w:rPr>
          <w:rFonts w:ascii="Arial" w:hAnsi="Arial"/>
        </w:rPr>
      </w:pPr>
      <w:r>
        <w:rPr>
          <w:rFonts w:ascii="Arial" w:hAnsi="Arial"/>
        </w:rPr>
        <w:t>Percy hung the mic back on its nubbin. “OK, you know what the old submariners say: always do the stupidest things on the smallest amount of sleep.” She nodded to Hemi.</w:t>
      </w:r>
    </w:p>
    <w:p w14:paraId="39BAD131" w14:textId="63F41933" w:rsidR="001E2E9B" w:rsidRDefault="00000000">
      <w:pPr>
        <w:pStyle w:val="BodyText"/>
        <w:rPr>
          <w:rFonts w:ascii="Arial" w:hAnsi="Arial"/>
        </w:rPr>
      </w:pPr>
      <w:r>
        <w:rPr>
          <w:rFonts w:ascii="Arial" w:hAnsi="Arial"/>
        </w:rPr>
        <w:t xml:space="preserve">“Owen, open the main ballast valves,” Hemi </w:t>
      </w:r>
      <w:del w:id="1667" w:author="Julia Ringo" w:date="2023-10-18T10:56:00Z">
        <w:r w:rsidDel="00BC1668">
          <w:rPr>
            <w:rFonts w:ascii="Arial" w:hAnsi="Arial"/>
          </w:rPr>
          <w:delText xml:space="preserve">gave </w:delText>
        </w:r>
      </w:del>
      <w:ins w:id="1668" w:author="Julia Ringo" w:date="2023-10-18T10:56:00Z">
        <w:r w:rsidR="00BC1668">
          <w:rPr>
            <w:rFonts w:ascii="Arial" w:hAnsi="Arial"/>
          </w:rPr>
          <w:t>said</w:t>
        </w:r>
      </w:ins>
      <w:del w:id="1669" w:author="Julia Ringo" w:date="2023-10-18T10:56:00Z">
        <w:r w:rsidDel="00BC1668">
          <w:rPr>
            <w:rFonts w:ascii="Arial" w:hAnsi="Arial"/>
          </w:rPr>
          <w:delText>the instruction that would begin the maneuver</w:delText>
        </w:r>
      </w:del>
      <w:r>
        <w:rPr>
          <w:rFonts w:ascii="Arial" w:hAnsi="Arial"/>
        </w:rPr>
        <w:t>.</w:t>
      </w:r>
    </w:p>
    <w:p w14:paraId="4EF81520" w14:textId="77777777" w:rsidR="001E2E9B" w:rsidRDefault="00000000">
      <w:pPr>
        <w:pStyle w:val="BodyText"/>
        <w:rPr>
          <w:rFonts w:ascii="Arial" w:hAnsi="Arial"/>
        </w:rPr>
      </w:pPr>
      <w:r>
        <w:rPr>
          <w:rFonts w:ascii="Arial" w:hAnsi="Arial"/>
        </w:rPr>
        <w:t>Owen swiveled his chair to face the tank control panel</w:t>
      </w:r>
      <w:del w:id="1670" w:author="Julia Ringo" w:date="2023-10-18T10:56:00Z">
        <w:r w:rsidDel="00BC1668">
          <w:rPr>
            <w:rFonts w:ascii="Arial" w:hAnsi="Arial"/>
          </w:rPr>
          <w:delText>,</w:delText>
        </w:r>
      </w:del>
      <w:r>
        <w:rPr>
          <w:rFonts w:ascii="Arial" w:hAnsi="Arial"/>
        </w:rPr>
        <w:t xml:space="preserve"> and gave a quarter turn to </w:t>
      </w:r>
      <w:proofErr w:type="gramStart"/>
      <w:r>
        <w:rPr>
          <w:rFonts w:ascii="Arial" w:hAnsi="Arial"/>
        </w:rPr>
        <w:t>both of the small</w:t>
      </w:r>
      <w:proofErr w:type="gramEnd"/>
      <w:r>
        <w:rPr>
          <w:rFonts w:ascii="Arial" w:hAnsi="Arial"/>
        </w:rPr>
        <w:t xml:space="preserve"> wheels that opened the valves at the same time. They could hear the hiss of air escaping up through the main ballast valves ahead of the sail as sea water pushed up into the ballast tanks from below and displaced the air into the atmosphere above.</w:t>
      </w:r>
    </w:p>
    <w:p w14:paraId="1E4F3BAD" w14:textId="77777777" w:rsidR="001E2E9B" w:rsidRDefault="00000000">
      <w:pPr>
        <w:pStyle w:val="BodyText"/>
        <w:rPr>
          <w:rFonts w:ascii="Arial" w:hAnsi="Arial"/>
        </w:rPr>
      </w:pPr>
      <w:r>
        <w:rPr>
          <w:rFonts w:ascii="Arial" w:hAnsi="Arial"/>
        </w:rPr>
        <w:t>“Just a thin hair of down angle on the dive planes, if you please,” said Hemi.</w:t>
      </w:r>
    </w:p>
    <w:p w14:paraId="60B12786" w14:textId="422965FC" w:rsidR="001E2E9B" w:rsidRDefault="00000000">
      <w:pPr>
        <w:pStyle w:val="BodyText"/>
        <w:rPr>
          <w:rFonts w:ascii="Arial" w:hAnsi="Arial"/>
        </w:rPr>
      </w:pPr>
      <w:r>
        <w:rPr>
          <w:rFonts w:ascii="Arial" w:hAnsi="Arial"/>
        </w:rPr>
        <w:t>Owen was ready for this</w:t>
      </w:r>
      <w:ins w:id="1671" w:author="Julia Ringo" w:date="2023-10-18T10:57:00Z">
        <w:r w:rsidR="00BC1668">
          <w:rPr>
            <w:rFonts w:ascii="Arial" w:hAnsi="Arial"/>
          </w:rPr>
          <w:t>;</w:t>
        </w:r>
      </w:ins>
      <w:del w:id="1672" w:author="Julia Ringo" w:date="2023-10-18T10:57:00Z">
        <w:r w:rsidDel="00BC1668">
          <w:rPr>
            <w:rFonts w:ascii="Arial" w:hAnsi="Arial"/>
          </w:rPr>
          <w:delText>,</w:delText>
        </w:r>
      </w:del>
      <w:r>
        <w:rPr>
          <w:rFonts w:ascii="Arial" w:hAnsi="Arial"/>
        </w:rPr>
        <w:t xml:space="preserve"> he had been resting one hand on the large wheel that controlled the dive planes. He rolled it a short distance around its circumference.</w:t>
      </w:r>
    </w:p>
    <w:p w14:paraId="07462B0E" w14:textId="72DD10BF" w:rsidR="001E2E9B" w:rsidRDefault="00000000">
      <w:pPr>
        <w:pStyle w:val="BodyText"/>
        <w:rPr>
          <w:rFonts w:ascii="Arial" w:hAnsi="Arial"/>
        </w:rPr>
      </w:pPr>
      <w:r>
        <w:rPr>
          <w:rFonts w:ascii="Arial" w:hAnsi="Arial"/>
        </w:rPr>
        <w:t>“As soon as you feel the angle on the boat</w:t>
      </w:r>
      <w:ins w:id="1673" w:author="Julia Ringo" w:date="2023-10-18T10:57:00Z">
        <w:r w:rsidR="00BC1668">
          <w:rPr>
            <w:rFonts w:ascii="Arial" w:hAnsi="Arial"/>
          </w:rPr>
          <w:t>,</w:t>
        </w:r>
      </w:ins>
      <w:r>
        <w:rPr>
          <w:rFonts w:ascii="Arial" w:hAnsi="Arial"/>
        </w:rPr>
        <w:t xml:space="preserve"> Owen, level it back out again.” By the time Hemi had said this, there was already a slight angle down on the bow.</w:t>
      </w:r>
    </w:p>
    <w:p w14:paraId="29EE76BA" w14:textId="3B9E8604" w:rsidR="001E2E9B" w:rsidRDefault="00000000">
      <w:pPr>
        <w:pStyle w:val="BodyText"/>
        <w:rPr>
          <w:rFonts w:ascii="Arial" w:hAnsi="Arial"/>
        </w:rPr>
      </w:pPr>
      <w:r>
        <w:rPr>
          <w:rFonts w:ascii="Arial" w:hAnsi="Arial"/>
        </w:rPr>
        <w:t xml:space="preserve">From the radar station </w:t>
      </w:r>
      <w:proofErr w:type="gramStart"/>
      <w:r>
        <w:rPr>
          <w:rFonts w:ascii="Arial" w:hAnsi="Arial"/>
        </w:rPr>
        <w:t>below</w:t>
      </w:r>
      <w:proofErr w:type="gramEnd"/>
      <w:r>
        <w:rPr>
          <w:rFonts w:ascii="Arial" w:hAnsi="Arial"/>
        </w:rPr>
        <w:t xml:space="preserve"> they could hear Chips muttering. “No fuckin’ redundant system, no fucking second chance at all</w:t>
      </w:r>
      <w:del w:id="1674" w:author="Julia Ringo" w:date="2023-10-10T11:08:00Z">
        <w:r w:rsidDel="00B6693A">
          <w:rPr>
            <w:rFonts w:ascii="Arial" w:hAnsi="Arial"/>
          </w:rPr>
          <w:delText>…</w:delText>
        </w:r>
      </w:del>
      <w:ins w:id="1675" w:author="Julia Ringo" w:date="2023-10-10T11:08:00Z">
        <w:r w:rsidR="00B6693A">
          <w:rPr>
            <w:rFonts w:ascii="Arial" w:hAnsi="Arial"/>
          </w:rPr>
          <w:t xml:space="preserve"> . . .</w:t>
        </w:r>
      </w:ins>
      <w:r>
        <w:rPr>
          <w:rFonts w:ascii="Arial" w:hAnsi="Arial"/>
        </w:rPr>
        <w:t>”</w:t>
      </w:r>
    </w:p>
    <w:p w14:paraId="3C4D91B7" w14:textId="3C23551F" w:rsidR="001E2E9B" w:rsidRDefault="00000000">
      <w:pPr>
        <w:pStyle w:val="BodyText"/>
        <w:rPr>
          <w:rFonts w:ascii="Arial" w:hAnsi="Arial"/>
        </w:rPr>
      </w:pPr>
      <w:r>
        <w:rPr>
          <w:rFonts w:ascii="Arial" w:hAnsi="Arial"/>
        </w:rPr>
        <w:t xml:space="preserve">Owen already had the dive planes leveled out again and the slight angle came off the </w:t>
      </w:r>
      <w:r>
        <w:rPr>
          <w:rFonts w:ascii="Arial" w:hAnsi="Arial"/>
          <w:i/>
          <w:iCs/>
        </w:rPr>
        <w:t>Prospect’s</w:t>
      </w:r>
      <w:r>
        <w:rPr>
          <w:rFonts w:ascii="Arial" w:hAnsi="Arial"/>
        </w:rPr>
        <w:t xml:space="preserve"> deck. Owen and Hemi were watching the depth gauge closely as it slowly lifted off its pin. When it indicated a couple of meters of depth, Hemi reached over and rolled </w:t>
      </w:r>
      <w:del w:id="1676" w:author="Julia Ringo" w:date="2023-10-18T10:59:00Z">
        <w:r w:rsidDel="00BC1668">
          <w:rPr>
            <w:rFonts w:ascii="Arial" w:hAnsi="Arial"/>
          </w:rPr>
          <w:delText xml:space="preserve">closed </w:delText>
        </w:r>
      </w:del>
      <w:ins w:id="1677" w:author="Julia Ringo" w:date="2023-10-18T10:59:00Z">
        <w:r w:rsidR="00BC1668">
          <w:rPr>
            <w:rFonts w:ascii="Arial" w:hAnsi="Arial"/>
          </w:rPr>
          <w:t>shut</w:t>
        </w:r>
        <w:r w:rsidR="00BC1668">
          <w:rPr>
            <w:rFonts w:ascii="Arial" w:hAnsi="Arial"/>
          </w:rPr>
          <w:t xml:space="preserve"> </w:t>
        </w:r>
      </w:ins>
      <w:r>
        <w:rPr>
          <w:rFonts w:ascii="Arial" w:hAnsi="Arial"/>
        </w:rPr>
        <w:t>the control wheels of the main ballast tank valves</w:t>
      </w:r>
      <w:del w:id="1678" w:author="Julia Ringo" w:date="2023-10-18T10:59:00Z">
        <w:r w:rsidDel="00BC1668">
          <w:rPr>
            <w:rFonts w:ascii="Arial" w:hAnsi="Arial"/>
          </w:rPr>
          <w:delText xml:space="preserve"> himself</w:delText>
        </w:r>
      </w:del>
      <w:r>
        <w:rPr>
          <w:rFonts w:ascii="Arial" w:hAnsi="Arial"/>
        </w:rPr>
        <w:t xml:space="preserve">. They all listened for the sound of </w:t>
      </w:r>
      <w:del w:id="1679" w:author="Julia Ringo" w:date="2023-10-18T10:59:00Z">
        <w:r w:rsidDel="00BC1668">
          <w:rPr>
            <w:rFonts w:ascii="Arial" w:hAnsi="Arial"/>
          </w:rPr>
          <w:delText xml:space="preserve">the </w:delText>
        </w:r>
      </w:del>
      <w:r>
        <w:rPr>
          <w:rFonts w:ascii="Arial" w:hAnsi="Arial"/>
        </w:rPr>
        <w:t xml:space="preserve">hissing, escaping air to stop. No one </w:t>
      </w:r>
      <w:del w:id="1680" w:author="Julia Ringo" w:date="2023-10-18T10:59:00Z">
        <w:r w:rsidDel="00BC1668">
          <w:rPr>
            <w:rFonts w:ascii="Arial" w:hAnsi="Arial"/>
          </w:rPr>
          <w:delText xml:space="preserve">was </w:delText>
        </w:r>
      </w:del>
      <w:r>
        <w:rPr>
          <w:rFonts w:ascii="Arial" w:hAnsi="Arial"/>
        </w:rPr>
        <w:t>breat</w:t>
      </w:r>
      <w:ins w:id="1681" w:author="Julia Ringo" w:date="2023-10-18T10:59:00Z">
        <w:r w:rsidR="00BC1668">
          <w:rPr>
            <w:rFonts w:ascii="Arial" w:hAnsi="Arial"/>
          </w:rPr>
          <w:t>hed</w:t>
        </w:r>
      </w:ins>
      <w:del w:id="1682" w:author="Julia Ringo" w:date="2023-10-18T10:59:00Z">
        <w:r w:rsidDel="00BC1668">
          <w:rPr>
            <w:rFonts w:ascii="Arial" w:hAnsi="Arial"/>
          </w:rPr>
          <w:delText>hing</w:delText>
        </w:r>
      </w:del>
      <w:r>
        <w:rPr>
          <w:rFonts w:ascii="Arial" w:hAnsi="Arial"/>
        </w:rPr>
        <w:t xml:space="preserve"> as the sound went on longer than it seemed like it should. But it wavered, slowed</w:t>
      </w:r>
      <w:ins w:id="1683" w:author="Julia Ringo" w:date="2023-10-18T10:59:00Z">
        <w:r w:rsidR="00BC1668">
          <w:rPr>
            <w:rFonts w:ascii="Arial" w:hAnsi="Arial"/>
          </w:rPr>
          <w:t>,</w:t>
        </w:r>
      </w:ins>
      <w:r>
        <w:rPr>
          <w:rFonts w:ascii="Arial" w:hAnsi="Arial"/>
        </w:rPr>
        <w:t xml:space="preserve"> and ceased as the valves came to their closed position.</w:t>
      </w:r>
    </w:p>
    <w:p w14:paraId="06DBF2A6" w14:textId="2D2ABC0E" w:rsidR="001E2E9B" w:rsidRDefault="00000000">
      <w:pPr>
        <w:pStyle w:val="BodyText"/>
        <w:rPr>
          <w:rFonts w:ascii="Arial" w:hAnsi="Arial"/>
        </w:rPr>
      </w:pPr>
      <w:r>
        <w:rPr>
          <w:rFonts w:ascii="Arial" w:hAnsi="Arial"/>
        </w:rPr>
        <w:lastRenderedPageBreak/>
        <w:t>“Give it another minute</w:t>
      </w:r>
      <w:del w:id="1684" w:author="Julia Ringo" w:date="2023-10-10T11:08:00Z">
        <w:r w:rsidDel="00B6693A">
          <w:rPr>
            <w:rFonts w:ascii="Arial" w:hAnsi="Arial"/>
          </w:rPr>
          <w:delText>…</w:delText>
        </w:r>
      </w:del>
      <w:ins w:id="1685" w:author="Julia Ringo" w:date="2023-10-10T11:08:00Z">
        <w:r w:rsidR="00B6693A">
          <w:rPr>
            <w:rFonts w:ascii="Arial" w:hAnsi="Arial"/>
          </w:rPr>
          <w:t xml:space="preserve"> . . . </w:t>
        </w:r>
      </w:ins>
      <w:del w:id="1686" w:author="Julia Ringo" w:date="2023-10-18T11:00:00Z">
        <w:r w:rsidDel="00BC1668">
          <w:rPr>
            <w:rFonts w:ascii="Arial" w:hAnsi="Arial"/>
          </w:rPr>
          <w:delText xml:space="preserve"> </w:delText>
        </w:r>
      </w:del>
      <w:r>
        <w:rPr>
          <w:rFonts w:ascii="Arial" w:hAnsi="Arial"/>
        </w:rPr>
        <w:t>make sure everything is where it should be</w:t>
      </w:r>
      <w:del w:id="1687" w:author="Julia Ringo" w:date="2023-10-10T11:08:00Z">
        <w:r w:rsidDel="00B6693A">
          <w:rPr>
            <w:rFonts w:ascii="Arial" w:hAnsi="Arial"/>
          </w:rPr>
          <w:delText>…</w:delText>
        </w:r>
      </w:del>
      <w:ins w:id="1688" w:author="Julia Ringo" w:date="2023-10-10T11:08:00Z">
        <w:r w:rsidR="00B6693A">
          <w:rPr>
            <w:rFonts w:ascii="Arial" w:hAnsi="Arial"/>
          </w:rPr>
          <w:t xml:space="preserve"> </w:t>
        </w:r>
        <w:proofErr w:type="gramStart"/>
        <w:r w:rsidR="00B6693A">
          <w:rPr>
            <w:rFonts w:ascii="Arial" w:hAnsi="Arial"/>
          </w:rPr>
          <w:t>. . .</w:t>
        </w:r>
      </w:ins>
      <w:r>
        <w:rPr>
          <w:rFonts w:ascii="Arial" w:hAnsi="Arial"/>
        </w:rPr>
        <w:t>”</w:t>
      </w:r>
      <w:proofErr w:type="gramEnd"/>
      <w:r>
        <w:rPr>
          <w:rFonts w:ascii="Arial" w:hAnsi="Arial"/>
        </w:rPr>
        <w:t xml:space="preserve"> said Hemi.</w:t>
      </w:r>
    </w:p>
    <w:p w14:paraId="3EF883A0" w14:textId="4A6612CA" w:rsidR="001E2E9B" w:rsidRDefault="00000000">
      <w:pPr>
        <w:pStyle w:val="BodyText"/>
        <w:rPr>
          <w:rFonts w:ascii="Arial" w:hAnsi="Arial"/>
        </w:rPr>
      </w:pPr>
      <w:r>
        <w:rPr>
          <w:rFonts w:ascii="Arial" w:hAnsi="Arial"/>
        </w:rPr>
        <w:t xml:space="preserve">The boat held at its shallow depth, the deck fully submerged and most of the sail still above the surface. Captain Percy reached up to pat </w:t>
      </w:r>
      <w:proofErr w:type="spellStart"/>
      <w:r>
        <w:rPr>
          <w:rFonts w:ascii="Arial" w:hAnsi="Arial"/>
        </w:rPr>
        <w:t>Hemi’s</w:t>
      </w:r>
      <w:proofErr w:type="spellEnd"/>
      <w:r>
        <w:rPr>
          <w:rFonts w:ascii="Arial" w:hAnsi="Arial"/>
        </w:rPr>
        <w:t xml:space="preserve"> huge shoulder. In some ways it seemed like such a small thing</w:t>
      </w:r>
      <w:del w:id="1689" w:author="Julia Ringo" w:date="2023-10-05T13:15:00Z">
        <w:r w:rsidDel="000E7660">
          <w:rPr>
            <w:rFonts w:ascii="Arial" w:hAnsi="Arial"/>
          </w:rPr>
          <w:delText xml:space="preserve"> — </w:delText>
        </w:r>
      </w:del>
      <w:ins w:id="1690" w:author="Julia Ringo" w:date="2023-10-05T13:15:00Z">
        <w:r w:rsidR="000E7660">
          <w:rPr>
            <w:rFonts w:ascii="Arial" w:hAnsi="Arial"/>
          </w:rPr>
          <w:t>—</w:t>
        </w:r>
      </w:ins>
      <w:r>
        <w:rPr>
          <w:rFonts w:ascii="Arial" w:hAnsi="Arial"/>
        </w:rPr>
        <w:t xml:space="preserve">a basic maneuver they had done a thousand times before. But Hemi, at least, knew Chips was right: what was usually so routine was, in this case, incredibly risky. He felt a tremendous release of </w:t>
      </w:r>
      <w:ins w:id="1691" w:author="Julia Ringo" w:date="2023-10-18T11:00:00Z">
        <w:r w:rsidR="0065623C">
          <w:rPr>
            <w:rFonts w:ascii="Arial" w:hAnsi="Arial"/>
          </w:rPr>
          <w:t xml:space="preserve">the </w:t>
        </w:r>
      </w:ins>
      <w:r>
        <w:rPr>
          <w:rFonts w:ascii="Arial" w:hAnsi="Arial"/>
        </w:rPr>
        <w:t xml:space="preserve">tension that </w:t>
      </w:r>
      <w:ins w:id="1692" w:author="Julia Ringo" w:date="2023-10-18T11:00:00Z">
        <w:r w:rsidR="00BC1668">
          <w:rPr>
            <w:rFonts w:ascii="Arial" w:hAnsi="Arial"/>
          </w:rPr>
          <w:t>h</w:t>
        </w:r>
      </w:ins>
      <w:del w:id="1693" w:author="Julia Ringo" w:date="2023-10-18T11:00:00Z">
        <w:r w:rsidDel="00BC1668">
          <w:rPr>
            <w:rFonts w:ascii="Arial" w:hAnsi="Arial"/>
          </w:rPr>
          <w:delText>H</w:delText>
        </w:r>
      </w:del>
      <w:r>
        <w:rPr>
          <w:rFonts w:ascii="Arial" w:hAnsi="Arial"/>
        </w:rPr>
        <w:t>e had not quite known had come on him when the main ballast valves opened. But everything had worked the way it was supposed to.</w:t>
      </w:r>
    </w:p>
    <w:p w14:paraId="5EDE693D" w14:textId="77777777" w:rsidR="001E2E9B" w:rsidRDefault="00000000">
      <w:pPr>
        <w:pStyle w:val="BodyText"/>
        <w:rPr>
          <w:rFonts w:ascii="Arial" w:hAnsi="Arial"/>
        </w:rPr>
      </w:pPr>
      <w:r>
        <w:rPr>
          <w:rFonts w:ascii="Arial" w:hAnsi="Arial"/>
        </w:rPr>
        <w:t>“Good,” said Percy, satisfied. “We didn’t sink her by flooding the main ballast. Now let’s see if we can do it by opening a hole in the bottom plugged with nothing but a rusty bucket of a home-made boat.”</w:t>
      </w:r>
    </w:p>
    <w:p w14:paraId="15783A61" w14:textId="77777777" w:rsidR="001E2E9B" w:rsidRDefault="00000000">
      <w:pPr>
        <w:pStyle w:val="BodyText"/>
        <w:rPr>
          <w:rFonts w:ascii="Arial" w:hAnsi="Arial"/>
        </w:rPr>
      </w:pPr>
      <w:r>
        <w:rPr>
          <w:rFonts w:ascii="Arial" w:hAnsi="Arial"/>
        </w:rPr>
        <w:t> </w:t>
      </w:r>
    </w:p>
    <w:p w14:paraId="40646053" w14:textId="4CF2383A" w:rsidR="001E2E9B" w:rsidRDefault="00000000">
      <w:pPr>
        <w:pStyle w:val="BodyText"/>
        <w:rPr>
          <w:rFonts w:ascii="Arial" w:hAnsi="Arial"/>
        </w:rPr>
      </w:pPr>
      <w:r>
        <w:rPr>
          <w:rFonts w:ascii="Arial" w:hAnsi="Arial"/>
        </w:rPr>
        <w:t>Hemi got on the ship-to-ship</w:t>
      </w:r>
      <w:ins w:id="1694" w:author="Julia Ringo" w:date="2023-10-18T11:00:00Z">
        <w:r w:rsidR="0065623C">
          <w:rPr>
            <w:rFonts w:ascii="Arial" w:hAnsi="Arial"/>
          </w:rPr>
          <w:t>.</w:t>
        </w:r>
      </w:ins>
      <w:del w:id="1695" w:author="Julia Ringo" w:date="2023-10-18T11:00:00Z">
        <w:r w:rsidDel="0065623C">
          <w:rPr>
            <w:rFonts w:ascii="Arial" w:hAnsi="Arial"/>
          </w:rPr>
          <w:delText>,</w:delText>
        </w:r>
      </w:del>
      <w:r>
        <w:rPr>
          <w:rFonts w:ascii="Arial" w:hAnsi="Arial"/>
        </w:rPr>
        <w:t xml:space="preserve"> “Captain Shakes, we are holding at sail-out depth, two-knot forward creep. I think you can begin your dive now.”</w:t>
      </w:r>
    </w:p>
    <w:p w14:paraId="65D015C2" w14:textId="77777777" w:rsidR="001E2E9B" w:rsidRDefault="00000000">
      <w:pPr>
        <w:pStyle w:val="BodyText"/>
        <w:rPr>
          <w:rFonts w:ascii="Arial" w:hAnsi="Arial"/>
        </w:rPr>
      </w:pPr>
      <w:r>
        <w:rPr>
          <w:rFonts w:ascii="Arial" w:hAnsi="Arial"/>
        </w:rPr>
        <w:t>“Fuckin’ righto,” came Shakes’ crackling reply.</w:t>
      </w:r>
    </w:p>
    <w:p w14:paraId="7ADFA9DC" w14:textId="0D1A8A53" w:rsidR="001E2E9B" w:rsidRDefault="00000000">
      <w:pPr>
        <w:pStyle w:val="BodyText"/>
        <w:rPr>
          <w:rFonts w:ascii="Arial" w:hAnsi="Arial"/>
        </w:rPr>
      </w:pPr>
      <w:r>
        <w:rPr>
          <w:rFonts w:ascii="Arial" w:hAnsi="Arial"/>
        </w:rPr>
        <w:t xml:space="preserve">Captain Percy raised the periscope and swiveled around until she could see the tiny, </w:t>
      </w:r>
      <w:proofErr w:type="gramStart"/>
      <w:r>
        <w:rPr>
          <w:rFonts w:ascii="Arial" w:hAnsi="Arial"/>
        </w:rPr>
        <w:t>nearly-invisible</w:t>
      </w:r>
      <w:proofErr w:type="gramEnd"/>
      <w:r>
        <w:rPr>
          <w:rFonts w:ascii="Arial" w:hAnsi="Arial"/>
        </w:rPr>
        <w:t xml:space="preserve"> gray sail of the </w:t>
      </w:r>
      <w:r>
        <w:rPr>
          <w:rFonts w:ascii="Arial" w:hAnsi="Arial"/>
          <w:i/>
          <w:iCs/>
        </w:rPr>
        <w:t>Gnat</w:t>
      </w:r>
      <w:r>
        <w:rPr>
          <w:rFonts w:ascii="Arial" w:hAnsi="Arial"/>
        </w:rPr>
        <w:t xml:space="preserve"> bobbing in the gray water off their port side. It picked up speed, and a little wake formed behind it. Then it shrank down and disappeared under the surface like </w:t>
      </w:r>
      <w:ins w:id="1696" w:author="Julia Ringo" w:date="2023-10-18T11:01:00Z">
        <w:r w:rsidR="0065623C">
          <w:rPr>
            <w:rFonts w:ascii="Arial" w:hAnsi="Arial"/>
          </w:rPr>
          <w:t>the</w:t>
        </w:r>
      </w:ins>
      <w:del w:id="1697" w:author="Julia Ringo" w:date="2023-10-18T11:01:00Z">
        <w:r w:rsidDel="0065623C">
          <w:rPr>
            <w:rFonts w:ascii="Arial" w:hAnsi="Arial"/>
          </w:rPr>
          <w:delText>a</w:delText>
        </w:r>
      </w:del>
      <w:r>
        <w:rPr>
          <w:rFonts w:ascii="Arial" w:hAnsi="Arial"/>
        </w:rPr>
        <w:t xml:space="preserve"> sun winking out at the horizon. She lowered the periscope back down.</w:t>
      </w:r>
    </w:p>
    <w:p w14:paraId="71845CD2" w14:textId="77777777" w:rsidR="001E2E9B" w:rsidRDefault="00000000">
      <w:pPr>
        <w:pStyle w:val="BodyText"/>
        <w:rPr>
          <w:rFonts w:ascii="Arial" w:hAnsi="Arial"/>
        </w:rPr>
      </w:pPr>
      <w:r>
        <w:rPr>
          <w:rFonts w:ascii="Arial" w:hAnsi="Arial"/>
        </w:rPr>
        <w:t xml:space="preserve">“I’m </w:t>
      </w:r>
      <w:proofErr w:type="spellStart"/>
      <w:r>
        <w:rPr>
          <w:rFonts w:ascii="Arial" w:hAnsi="Arial"/>
        </w:rPr>
        <w:t>gonna</w:t>
      </w:r>
      <w:proofErr w:type="spellEnd"/>
      <w:r>
        <w:rPr>
          <w:rFonts w:ascii="Arial" w:hAnsi="Arial"/>
        </w:rPr>
        <w:t xml:space="preserve"> get on sonar,” she said.</w:t>
      </w:r>
    </w:p>
    <w:p w14:paraId="7DE9E6E3" w14:textId="77777777" w:rsidR="001E2E9B" w:rsidRDefault="00000000">
      <w:pPr>
        <w:pStyle w:val="BodyText"/>
        <w:rPr>
          <w:rFonts w:ascii="Arial" w:hAnsi="Arial"/>
        </w:rPr>
      </w:pPr>
      <w:r>
        <w:rPr>
          <w:rFonts w:ascii="Arial" w:hAnsi="Arial"/>
        </w:rPr>
        <w:t>Hemi nodded.</w:t>
      </w:r>
    </w:p>
    <w:p w14:paraId="114B8363" w14:textId="25538DFE" w:rsidR="001E2E9B" w:rsidRDefault="00000000">
      <w:pPr>
        <w:pStyle w:val="BodyText"/>
        <w:rPr>
          <w:rFonts w:ascii="Arial" w:hAnsi="Arial"/>
        </w:rPr>
      </w:pPr>
      <w:r>
        <w:rPr>
          <w:rFonts w:ascii="Arial" w:hAnsi="Arial"/>
        </w:rPr>
        <w:t>Percy slipped down the ladder and tapped Chips on the shoulder. “Chips, I think it would be good if you joined Gregory in the bottom of the boat. And bring a welding rig down there with you</w:t>
      </w:r>
      <w:del w:id="1698" w:author="Julia Ringo" w:date="2023-10-10T11:08:00Z">
        <w:r w:rsidDel="00B6693A">
          <w:rPr>
            <w:rFonts w:ascii="Arial" w:hAnsi="Arial"/>
          </w:rPr>
          <w:delText>…</w:delText>
        </w:r>
      </w:del>
      <w:ins w:id="1699" w:author="Julia Ringo" w:date="2023-10-10T11:08:00Z">
        <w:r w:rsidR="00B6693A">
          <w:rPr>
            <w:rFonts w:ascii="Arial" w:hAnsi="Arial"/>
          </w:rPr>
          <w:t xml:space="preserve"> . . . </w:t>
        </w:r>
      </w:ins>
      <w:del w:id="1700" w:author="Julia Ringo" w:date="2023-10-18T11:01:00Z">
        <w:r w:rsidDel="0065623C">
          <w:rPr>
            <w:rFonts w:ascii="Arial" w:hAnsi="Arial"/>
          </w:rPr>
          <w:delText xml:space="preserve"> </w:delText>
        </w:r>
      </w:del>
      <w:r>
        <w:rPr>
          <w:rFonts w:ascii="Arial" w:hAnsi="Arial"/>
        </w:rPr>
        <w:t>just in case.”</w:t>
      </w:r>
    </w:p>
    <w:p w14:paraId="18FC1641" w14:textId="44BC8FC2" w:rsidR="001E2E9B" w:rsidRDefault="00000000">
      <w:pPr>
        <w:pStyle w:val="BodyText"/>
        <w:rPr>
          <w:rFonts w:ascii="Arial" w:hAnsi="Arial"/>
        </w:rPr>
      </w:pPr>
      <w:r>
        <w:rPr>
          <w:rFonts w:ascii="Arial" w:hAnsi="Arial"/>
        </w:rPr>
        <w:t xml:space="preserve">“If you’re fuckin’ staying in this room, I’m happy to go somewhere else.” Chips left the sonar compartment </w:t>
      </w:r>
      <w:del w:id="1701" w:author="Julia Ringo" w:date="2023-10-18T11:01:00Z">
        <w:r w:rsidDel="0065623C">
          <w:rPr>
            <w:rFonts w:ascii="Arial" w:hAnsi="Arial"/>
          </w:rPr>
          <w:delText xml:space="preserve">moving forward toward the cargo hold </w:delText>
        </w:r>
      </w:del>
      <w:r>
        <w:rPr>
          <w:rFonts w:ascii="Arial" w:hAnsi="Arial"/>
        </w:rPr>
        <w:t>to find her welding rig.</w:t>
      </w:r>
    </w:p>
    <w:p w14:paraId="19EE7250" w14:textId="2D1FE27A" w:rsidR="001E2E9B" w:rsidRDefault="00000000">
      <w:pPr>
        <w:pStyle w:val="BodyText"/>
        <w:rPr>
          <w:rFonts w:ascii="Arial" w:hAnsi="Arial"/>
        </w:rPr>
      </w:pPr>
      <w:del w:id="1702" w:author="Julia Ringo" w:date="2023-10-18T11:01:00Z">
        <w:r w:rsidDel="0065623C">
          <w:rPr>
            <w:rFonts w:ascii="Arial" w:hAnsi="Arial"/>
          </w:rPr>
          <w:delText xml:space="preserve">Captain </w:delText>
        </w:r>
      </w:del>
      <w:r>
        <w:rPr>
          <w:rFonts w:ascii="Arial" w:hAnsi="Arial"/>
        </w:rPr>
        <w:t xml:space="preserve">Percy sat in </w:t>
      </w:r>
      <w:del w:id="1703" w:author="Julia Ringo" w:date="2023-10-18T11:01:00Z">
        <w:r w:rsidDel="0065623C">
          <w:rPr>
            <w:rFonts w:ascii="Arial" w:hAnsi="Arial"/>
          </w:rPr>
          <w:delText xml:space="preserve">the seat </w:delText>
        </w:r>
      </w:del>
      <w:proofErr w:type="spellStart"/>
      <w:r>
        <w:rPr>
          <w:rFonts w:ascii="Arial" w:hAnsi="Arial"/>
        </w:rPr>
        <w:t>Chips</w:t>
      </w:r>
      <w:ins w:id="1704" w:author="Julia Ringo" w:date="2023-10-18T11:01:00Z">
        <w:r w:rsidR="0065623C">
          <w:rPr>
            <w:rFonts w:ascii="Arial" w:hAnsi="Arial"/>
          </w:rPr>
          <w:t>’s</w:t>
        </w:r>
      </w:ins>
      <w:proofErr w:type="spellEnd"/>
      <w:r>
        <w:rPr>
          <w:rFonts w:ascii="Arial" w:hAnsi="Arial"/>
        </w:rPr>
        <w:t xml:space="preserve"> vacated </w:t>
      </w:r>
      <w:ins w:id="1705" w:author="Julia Ringo" w:date="2023-10-18T11:01:00Z">
        <w:r w:rsidR="0065623C">
          <w:rPr>
            <w:rFonts w:ascii="Arial" w:hAnsi="Arial"/>
          </w:rPr>
          <w:t xml:space="preserve">seat </w:t>
        </w:r>
      </w:ins>
      <w:r>
        <w:rPr>
          <w:rFonts w:ascii="Arial" w:hAnsi="Arial"/>
        </w:rPr>
        <w:t>and glanced at the empty radar scope to make sure it remained empty. She put the sonar headphones on</w:t>
      </w:r>
      <w:del w:id="1706" w:author="Julia Ringo" w:date="2023-10-18T11:02:00Z">
        <w:r w:rsidDel="0065623C">
          <w:rPr>
            <w:rFonts w:ascii="Arial" w:hAnsi="Arial"/>
          </w:rPr>
          <w:delText>,</w:delText>
        </w:r>
      </w:del>
      <w:r>
        <w:rPr>
          <w:rFonts w:ascii="Arial" w:hAnsi="Arial"/>
        </w:rPr>
        <w:t xml:space="preserve"> and turned the directional control until she could hear the soft buzz of the </w:t>
      </w:r>
      <w:r>
        <w:rPr>
          <w:rFonts w:ascii="Arial" w:hAnsi="Arial"/>
          <w:i/>
          <w:iCs/>
        </w:rPr>
        <w:t>Gnat’s</w:t>
      </w:r>
      <w:r>
        <w:rPr>
          <w:rFonts w:ascii="Arial" w:hAnsi="Arial"/>
        </w:rPr>
        <w:t xml:space="preserve"> electric motor. Shakes was lining up directly behind the </w:t>
      </w:r>
      <w:r>
        <w:rPr>
          <w:rFonts w:ascii="Arial" w:hAnsi="Arial"/>
          <w:i/>
          <w:iCs/>
        </w:rPr>
        <w:t>Prospect</w:t>
      </w:r>
      <w:r>
        <w:rPr>
          <w:rFonts w:ascii="Arial" w:hAnsi="Arial"/>
        </w:rPr>
        <w:t xml:space="preserve">, slightly deeper and with more speed. She could follow his progress with a fair amount of precision through the sonar and its range finder. But he disappeared for a minute when he moved into their wake where the sonar could not hear anything. In another minute she expected to hear the </w:t>
      </w:r>
      <w:r>
        <w:rPr>
          <w:rFonts w:ascii="Arial" w:hAnsi="Arial"/>
          <w:i/>
          <w:iCs/>
        </w:rPr>
        <w:t>Gnat</w:t>
      </w:r>
      <w:r>
        <w:rPr>
          <w:rFonts w:ascii="Arial" w:hAnsi="Arial"/>
        </w:rPr>
        <w:t xml:space="preserve"> directly underneath the </w:t>
      </w:r>
      <w:r>
        <w:rPr>
          <w:rFonts w:ascii="Arial" w:hAnsi="Arial"/>
          <w:i/>
          <w:iCs/>
        </w:rPr>
        <w:t>Prospect</w:t>
      </w:r>
      <w:r>
        <w:rPr>
          <w:rFonts w:ascii="Arial" w:hAnsi="Arial"/>
        </w:rPr>
        <w:t>.</w:t>
      </w:r>
    </w:p>
    <w:p w14:paraId="6BA43177" w14:textId="77777777" w:rsidR="001E2E9B" w:rsidRDefault="00000000">
      <w:pPr>
        <w:pStyle w:val="BodyText"/>
        <w:rPr>
          <w:rFonts w:ascii="Arial" w:hAnsi="Arial"/>
        </w:rPr>
      </w:pPr>
      <w:r>
        <w:rPr>
          <w:rFonts w:ascii="Arial" w:hAnsi="Arial"/>
        </w:rPr>
        <w:t> </w:t>
      </w:r>
    </w:p>
    <w:p w14:paraId="150A8A3C" w14:textId="77777777" w:rsidR="001E2E9B" w:rsidRDefault="00000000">
      <w:pPr>
        <w:pStyle w:val="BodyText"/>
        <w:rPr>
          <w:rFonts w:ascii="Arial" w:hAnsi="Arial"/>
        </w:rPr>
      </w:pPr>
      <w:r>
        <w:rPr>
          <w:rFonts w:ascii="Arial" w:hAnsi="Arial"/>
        </w:rPr>
        <w:lastRenderedPageBreak/>
        <w:t xml:space="preserve">On board the </w:t>
      </w:r>
      <w:r>
        <w:rPr>
          <w:rFonts w:ascii="Arial" w:hAnsi="Arial"/>
          <w:i/>
          <w:iCs/>
        </w:rPr>
        <w:t>Gnat</w:t>
      </w:r>
      <w:r>
        <w:rPr>
          <w:rFonts w:ascii="Arial" w:hAnsi="Arial"/>
        </w:rPr>
        <w:t>, Shakes leaned his head down at a painful angle, looking up through the small viewport and trying to see exactly where he was in relation to the hulking gray wall slowly parting the waters above him.</w:t>
      </w:r>
    </w:p>
    <w:p w14:paraId="5065D7C5" w14:textId="117B0F2F" w:rsidR="001E2E9B" w:rsidRDefault="00000000">
      <w:pPr>
        <w:pStyle w:val="BodyText"/>
        <w:rPr>
          <w:rFonts w:ascii="Arial" w:hAnsi="Arial"/>
        </w:rPr>
      </w:pPr>
      <w:r>
        <w:rPr>
          <w:rFonts w:ascii="Arial" w:hAnsi="Arial"/>
        </w:rPr>
        <w:t>“</w:t>
      </w:r>
      <w:proofErr w:type="spellStart"/>
      <w:r>
        <w:rPr>
          <w:rFonts w:ascii="Arial" w:hAnsi="Arial"/>
        </w:rPr>
        <w:t>Fuuuuuck</w:t>
      </w:r>
      <w:proofErr w:type="spellEnd"/>
      <w:r>
        <w:rPr>
          <w:rFonts w:ascii="Arial" w:hAnsi="Arial"/>
        </w:rPr>
        <w:t xml:space="preserve">. They </w:t>
      </w:r>
      <w:proofErr w:type="spellStart"/>
      <w:r>
        <w:rPr>
          <w:rFonts w:ascii="Arial" w:hAnsi="Arial"/>
        </w:rPr>
        <w:t>shoulda</w:t>
      </w:r>
      <w:proofErr w:type="spellEnd"/>
      <w:r>
        <w:rPr>
          <w:rFonts w:ascii="Arial" w:hAnsi="Arial"/>
        </w:rPr>
        <w:t xml:space="preserve"> mentioned that this would be stupidly fuckin’ dangerous,” Shakes said to himself. “I walked right into this, I guess. Or maybe they are like a backyard bully in a pool, tormenting me</w:t>
      </w:r>
      <w:del w:id="1707" w:author="Julia Ringo" w:date="2023-10-05T13:15:00Z">
        <w:r w:rsidDel="000E7660">
          <w:rPr>
            <w:rFonts w:ascii="Arial" w:hAnsi="Arial"/>
          </w:rPr>
          <w:delText xml:space="preserve"> — </w:delText>
        </w:r>
      </w:del>
      <w:ins w:id="1708" w:author="Julia Ringo" w:date="2023-10-05T13:15:00Z">
        <w:r w:rsidR="000E7660">
          <w:rPr>
            <w:rFonts w:ascii="Arial" w:hAnsi="Arial"/>
          </w:rPr>
          <w:t>—</w:t>
        </w:r>
      </w:ins>
      <w:r>
        <w:rPr>
          <w:rFonts w:ascii="Arial" w:hAnsi="Arial"/>
        </w:rPr>
        <w:t>the scrawny kid</w:t>
      </w:r>
      <w:del w:id="1709" w:author="Julia Ringo" w:date="2023-10-05T13:15:00Z">
        <w:r w:rsidDel="000E7660">
          <w:rPr>
            <w:rFonts w:ascii="Arial" w:hAnsi="Arial"/>
          </w:rPr>
          <w:delText xml:space="preserve"> — </w:delText>
        </w:r>
      </w:del>
      <w:ins w:id="1710" w:author="Julia Ringo" w:date="2023-10-05T13:15:00Z">
        <w:r w:rsidR="000E7660">
          <w:rPr>
            <w:rFonts w:ascii="Arial" w:hAnsi="Arial"/>
          </w:rPr>
          <w:t>—</w:t>
        </w:r>
      </w:ins>
      <w:r>
        <w:rPr>
          <w:rFonts w:ascii="Arial" w:hAnsi="Arial"/>
        </w:rPr>
        <w:t>by holding my head underwater</w:t>
      </w:r>
      <w:del w:id="1711" w:author="Julia Ringo" w:date="2023-10-10T11:08:00Z">
        <w:r w:rsidDel="00B6693A">
          <w:rPr>
            <w:rFonts w:ascii="Arial" w:hAnsi="Arial"/>
          </w:rPr>
          <w:delText>…</w:delText>
        </w:r>
      </w:del>
      <w:ins w:id="1712" w:author="Julia Ringo" w:date="2023-10-10T11:08:00Z">
        <w:r w:rsidR="00B6693A">
          <w:rPr>
            <w:rFonts w:ascii="Arial" w:hAnsi="Arial"/>
          </w:rPr>
          <w:t xml:space="preserve"> . . . </w:t>
        </w:r>
      </w:ins>
      <w:del w:id="1713" w:author="Julia Ringo" w:date="2023-10-18T11:02:00Z">
        <w:r w:rsidDel="0065623C">
          <w:rPr>
            <w:rFonts w:ascii="Arial" w:hAnsi="Arial"/>
          </w:rPr>
          <w:delText xml:space="preserve"> </w:delText>
        </w:r>
      </w:del>
      <w:r>
        <w:rPr>
          <w:rFonts w:ascii="Arial" w:hAnsi="Arial"/>
        </w:rPr>
        <w:t>Though I suppose some people must be into that sort of thing.” He glanced at the stacks of porno at his feet.</w:t>
      </w:r>
    </w:p>
    <w:p w14:paraId="6E136E57" w14:textId="28DDE570" w:rsidR="001E2E9B" w:rsidRDefault="00000000">
      <w:pPr>
        <w:pStyle w:val="BodyText"/>
        <w:rPr>
          <w:rFonts w:ascii="Arial" w:hAnsi="Arial"/>
        </w:rPr>
      </w:pPr>
      <w:r>
        <w:rPr>
          <w:rFonts w:ascii="Arial" w:hAnsi="Arial"/>
        </w:rPr>
        <w:t>“Captain Shakes</w:t>
      </w:r>
      <w:ins w:id="1714" w:author="Julia Ringo" w:date="2023-10-18T11:02:00Z">
        <w:r w:rsidR="0065623C">
          <w:rPr>
            <w:rFonts w:ascii="Arial" w:hAnsi="Arial"/>
          </w:rPr>
          <w:t>.</w:t>
        </w:r>
      </w:ins>
      <w:del w:id="1715" w:author="Julia Ringo" w:date="2023-10-18T11:02:00Z">
        <w:r w:rsidDel="0065623C">
          <w:rPr>
            <w:rFonts w:ascii="Arial" w:hAnsi="Arial"/>
          </w:rPr>
          <w:delText>,</w:delText>
        </w:r>
      </w:del>
      <w:r>
        <w:rPr>
          <w:rFonts w:ascii="Arial" w:hAnsi="Arial"/>
        </w:rPr>
        <w:t xml:space="preserve">” </w:t>
      </w:r>
      <w:proofErr w:type="spellStart"/>
      <w:r>
        <w:rPr>
          <w:rFonts w:ascii="Arial" w:hAnsi="Arial"/>
        </w:rPr>
        <w:t>Hemi’s</w:t>
      </w:r>
      <w:proofErr w:type="spellEnd"/>
      <w:r>
        <w:rPr>
          <w:rFonts w:ascii="Arial" w:hAnsi="Arial"/>
        </w:rPr>
        <w:t xml:space="preserve"> voice came over the ship-to-ship with all the bass notes stripped out of it</w:t>
      </w:r>
      <w:ins w:id="1716" w:author="Julia Ringo" w:date="2023-10-18T11:02:00Z">
        <w:r w:rsidR="0065623C">
          <w:rPr>
            <w:rFonts w:ascii="Arial" w:hAnsi="Arial"/>
          </w:rPr>
          <w:t>.</w:t>
        </w:r>
      </w:ins>
      <w:del w:id="1717" w:author="Julia Ringo" w:date="2023-10-18T11:02:00Z">
        <w:r w:rsidDel="0065623C">
          <w:rPr>
            <w:rFonts w:ascii="Arial" w:hAnsi="Arial"/>
          </w:rPr>
          <w:delText>,</w:delText>
        </w:r>
      </w:del>
      <w:r>
        <w:rPr>
          <w:rFonts w:ascii="Arial" w:hAnsi="Arial"/>
        </w:rPr>
        <w:t xml:space="preserve"> “</w:t>
      </w:r>
      <w:ins w:id="1718" w:author="Julia Ringo" w:date="2023-10-18T11:02:00Z">
        <w:r w:rsidR="0065623C">
          <w:rPr>
            <w:rFonts w:ascii="Arial" w:hAnsi="Arial"/>
          </w:rPr>
          <w:t>D</w:t>
        </w:r>
      </w:ins>
      <w:del w:id="1719" w:author="Julia Ringo" w:date="2023-10-18T11:02:00Z">
        <w:r w:rsidDel="0065623C">
          <w:rPr>
            <w:rFonts w:ascii="Arial" w:hAnsi="Arial"/>
          </w:rPr>
          <w:delText>d</w:delText>
        </w:r>
      </w:del>
      <w:r>
        <w:rPr>
          <w:rFonts w:ascii="Arial" w:hAnsi="Arial"/>
        </w:rPr>
        <w:t xml:space="preserve">o </w:t>
      </w:r>
      <w:proofErr w:type="gramStart"/>
      <w:r>
        <w:rPr>
          <w:rFonts w:ascii="Arial" w:hAnsi="Arial"/>
        </w:rPr>
        <w:t>not forget</w:t>
      </w:r>
      <w:proofErr w:type="gramEnd"/>
      <w:r>
        <w:rPr>
          <w:rFonts w:ascii="Arial" w:hAnsi="Arial"/>
        </w:rPr>
        <w:t xml:space="preserve"> that since we are moving, you are going to have to give your boat a little more motor when you get within a meter of the </w:t>
      </w:r>
      <w:r>
        <w:rPr>
          <w:rFonts w:ascii="Arial" w:hAnsi="Arial"/>
          <w:i/>
          <w:iCs/>
        </w:rPr>
        <w:t>Prospect</w:t>
      </w:r>
      <w:r>
        <w:rPr>
          <w:rFonts w:ascii="Arial" w:hAnsi="Arial"/>
        </w:rPr>
        <w:t xml:space="preserve"> or so. We are going slow enough that it should not be too dramatic, but you also do not want to get sucked back into the </w:t>
      </w:r>
      <w:r>
        <w:rPr>
          <w:rFonts w:ascii="Arial" w:hAnsi="Arial"/>
          <w:i/>
          <w:iCs/>
        </w:rPr>
        <w:t>Prospect’s</w:t>
      </w:r>
      <w:r>
        <w:rPr>
          <w:rFonts w:ascii="Arial" w:hAnsi="Arial"/>
        </w:rPr>
        <w:t xml:space="preserve"> propellers.”</w:t>
      </w:r>
    </w:p>
    <w:p w14:paraId="7A7CEE45" w14:textId="77777777" w:rsidR="001E2E9B" w:rsidRDefault="00000000">
      <w:pPr>
        <w:pStyle w:val="BodyText"/>
        <w:rPr>
          <w:rFonts w:ascii="Arial" w:hAnsi="Arial"/>
        </w:rPr>
      </w:pPr>
      <w:r>
        <w:rPr>
          <w:rFonts w:ascii="Arial" w:hAnsi="Arial"/>
        </w:rPr>
        <w:t xml:space="preserve">“Aye, fuck you all,” he did not bother to respond on the radio, his hands too busy with the controls of the </w:t>
      </w:r>
      <w:r>
        <w:rPr>
          <w:rFonts w:ascii="Arial" w:hAnsi="Arial"/>
          <w:i/>
          <w:iCs/>
        </w:rPr>
        <w:t>Gnat</w:t>
      </w:r>
      <w:r>
        <w:rPr>
          <w:rFonts w:ascii="Arial" w:hAnsi="Arial"/>
        </w:rPr>
        <w:t xml:space="preserve">. “This little boat </w:t>
      </w:r>
      <w:proofErr w:type="gramStart"/>
      <w:r>
        <w:rPr>
          <w:rFonts w:ascii="Arial" w:hAnsi="Arial"/>
        </w:rPr>
        <w:t>weren’t</w:t>
      </w:r>
      <w:proofErr w:type="gramEnd"/>
      <w:r>
        <w:rPr>
          <w:rFonts w:ascii="Arial" w:hAnsi="Arial"/>
        </w:rPr>
        <w:t xml:space="preserve"> built for this shit. Handles like a fucking beach ball underwater.”</w:t>
      </w:r>
    </w:p>
    <w:p w14:paraId="25CDD836" w14:textId="133B559B" w:rsidR="001E2E9B" w:rsidRDefault="00000000">
      <w:pPr>
        <w:pStyle w:val="BodyText"/>
        <w:rPr>
          <w:rFonts w:ascii="Arial" w:hAnsi="Arial"/>
        </w:rPr>
      </w:pPr>
      <w:r>
        <w:rPr>
          <w:rFonts w:ascii="Arial" w:hAnsi="Arial"/>
        </w:rPr>
        <w:t xml:space="preserve">He was pushing up from behind, moving slightly faster than the </w:t>
      </w:r>
      <w:r>
        <w:rPr>
          <w:rFonts w:ascii="Arial" w:hAnsi="Arial"/>
          <w:i/>
          <w:iCs/>
        </w:rPr>
        <w:t>Prospect</w:t>
      </w:r>
      <w:r>
        <w:rPr>
          <w:rFonts w:ascii="Arial" w:hAnsi="Arial"/>
        </w:rPr>
        <w:t>. Through the viewport, he could just see the little black circle of the mating collar he was shooting for. He realized now that he would lose sight of it when he got closer</w:t>
      </w:r>
      <w:ins w:id="1720" w:author="Julia Ringo" w:date="2023-10-18T11:03:00Z">
        <w:r w:rsidR="0065623C">
          <w:rPr>
            <w:rFonts w:ascii="Arial" w:hAnsi="Arial"/>
          </w:rPr>
          <w:t>,</w:t>
        </w:r>
      </w:ins>
      <w:r>
        <w:rPr>
          <w:rFonts w:ascii="Arial" w:hAnsi="Arial"/>
        </w:rPr>
        <w:t xml:space="preserve"> and the target slipped beyond his ability to crane his neck.</w:t>
      </w:r>
    </w:p>
    <w:p w14:paraId="64EC4EEE" w14:textId="52CDC4DC" w:rsidR="001E2E9B" w:rsidRDefault="00000000">
      <w:pPr>
        <w:pStyle w:val="BodyText"/>
        <w:rPr>
          <w:rFonts w:ascii="Arial" w:hAnsi="Arial"/>
        </w:rPr>
      </w:pPr>
      <w:r>
        <w:rPr>
          <w:rFonts w:ascii="Arial" w:hAnsi="Arial"/>
        </w:rPr>
        <w:t xml:space="preserve">He squeezed the ballast blow handle in a short burst, and the </w:t>
      </w:r>
      <w:r>
        <w:rPr>
          <w:rFonts w:ascii="Arial" w:hAnsi="Arial"/>
          <w:i/>
          <w:iCs/>
        </w:rPr>
        <w:t>Gnat</w:t>
      </w:r>
      <w:r>
        <w:rPr>
          <w:rFonts w:ascii="Arial" w:hAnsi="Arial"/>
        </w:rPr>
        <w:t xml:space="preserve"> popped up an entire meter closer to the underside of the </w:t>
      </w:r>
      <w:r>
        <w:rPr>
          <w:rFonts w:ascii="Arial" w:hAnsi="Arial"/>
          <w:i/>
          <w:iCs/>
        </w:rPr>
        <w:t>Prospect</w:t>
      </w:r>
      <w:r>
        <w:rPr>
          <w:rFonts w:ascii="Arial" w:hAnsi="Arial"/>
        </w:rPr>
        <w:t xml:space="preserve">. “Ugh, too fuckin’ much, too fuckin’ fast. </w:t>
      </w:r>
      <w:r>
        <w:rPr>
          <w:rFonts w:ascii="Arial" w:hAnsi="Arial"/>
          <w:i/>
          <w:iCs/>
        </w:rPr>
        <w:t>Gently</w:t>
      </w:r>
      <w:del w:id="1721" w:author="Julia Ringo" w:date="2023-10-05T13:15:00Z">
        <w:r w:rsidDel="000E7660">
          <w:rPr>
            <w:rFonts w:ascii="Arial" w:hAnsi="Arial"/>
          </w:rPr>
          <w:delText xml:space="preserve"> — </w:delText>
        </w:r>
      </w:del>
      <w:ins w:id="1722" w:author="Julia Ringo" w:date="2023-10-05T13:15:00Z">
        <w:r w:rsidR="000E7660">
          <w:rPr>
            <w:rFonts w:ascii="Arial" w:hAnsi="Arial"/>
          </w:rPr>
          <w:t>—</w:t>
        </w:r>
      </w:ins>
      <w:r>
        <w:rPr>
          <w:rFonts w:ascii="Arial" w:hAnsi="Arial"/>
        </w:rPr>
        <w:t>was what Hemi said</w:t>
      </w:r>
      <w:del w:id="1723" w:author="Julia Ringo" w:date="2023-10-05T13:15:00Z">
        <w:r w:rsidDel="000E7660">
          <w:rPr>
            <w:rFonts w:ascii="Arial" w:hAnsi="Arial"/>
          </w:rPr>
          <w:delText xml:space="preserve"> — </w:delText>
        </w:r>
      </w:del>
      <w:ins w:id="1724" w:author="Julia Ringo" w:date="2023-10-05T13:15:00Z">
        <w:r w:rsidR="000E7660">
          <w:rPr>
            <w:rFonts w:ascii="Arial" w:hAnsi="Arial"/>
          </w:rPr>
          <w:t>—</w:t>
        </w:r>
      </w:ins>
      <w:r>
        <w:rPr>
          <w:rFonts w:ascii="Arial" w:hAnsi="Arial"/>
        </w:rPr>
        <w:t>gently</w:t>
      </w:r>
      <w:del w:id="1725" w:author="Julia Ringo" w:date="2023-10-10T11:08:00Z">
        <w:r w:rsidDel="00B6693A">
          <w:rPr>
            <w:rFonts w:ascii="Arial" w:hAnsi="Arial"/>
          </w:rPr>
          <w:delText>…</w:delText>
        </w:r>
      </w:del>
      <w:ins w:id="1726" w:author="Julia Ringo" w:date="2023-10-10T11:08:00Z">
        <w:r w:rsidR="00B6693A">
          <w:rPr>
            <w:rFonts w:ascii="Arial" w:hAnsi="Arial"/>
          </w:rPr>
          <w:t xml:space="preserve"> . . .</w:t>
        </w:r>
      </w:ins>
      <w:r>
        <w:rPr>
          <w:rFonts w:ascii="Arial" w:hAnsi="Arial"/>
        </w:rPr>
        <w:t>”</w:t>
      </w:r>
    </w:p>
    <w:p w14:paraId="589CECF5" w14:textId="77777777" w:rsidR="001E2E9B" w:rsidRDefault="00000000">
      <w:pPr>
        <w:pStyle w:val="BodyText"/>
        <w:rPr>
          <w:rFonts w:ascii="Arial" w:hAnsi="Arial"/>
        </w:rPr>
      </w:pPr>
      <w:r>
        <w:rPr>
          <w:rFonts w:ascii="Arial" w:hAnsi="Arial"/>
        </w:rPr>
        <w:t xml:space="preserve">He was slowly gaining on the </w:t>
      </w:r>
      <w:r>
        <w:rPr>
          <w:rFonts w:ascii="Arial" w:hAnsi="Arial"/>
          <w:i/>
          <w:iCs/>
        </w:rPr>
        <w:t>Prospect</w:t>
      </w:r>
      <w:r>
        <w:rPr>
          <w:rFonts w:ascii="Arial" w:hAnsi="Arial"/>
        </w:rPr>
        <w:t xml:space="preserve">. When the </w:t>
      </w:r>
      <w:r>
        <w:rPr>
          <w:rFonts w:ascii="Arial" w:hAnsi="Arial"/>
          <w:i/>
          <w:iCs/>
        </w:rPr>
        <w:t>Prospect’s</w:t>
      </w:r>
      <w:r>
        <w:rPr>
          <w:rFonts w:ascii="Arial" w:hAnsi="Arial"/>
        </w:rPr>
        <w:t xml:space="preserve"> mating collar disappeared beyond the frame of the viewport, Shakes guessed he was directly underneath it. He gave the </w:t>
      </w:r>
      <w:r>
        <w:rPr>
          <w:rFonts w:ascii="Arial" w:hAnsi="Arial"/>
          <w:i/>
          <w:iCs/>
        </w:rPr>
        <w:t>Gnat’s</w:t>
      </w:r>
      <w:r>
        <w:rPr>
          <w:rFonts w:ascii="Arial" w:hAnsi="Arial"/>
        </w:rPr>
        <w:t xml:space="preserve"> small dive planes a modest amount of up-angle. Suddenly he was within a meter of the </w:t>
      </w:r>
      <w:r>
        <w:rPr>
          <w:rFonts w:ascii="Arial" w:hAnsi="Arial"/>
          <w:i/>
          <w:iCs/>
        </w:rPr>
        <w:t>Prospect’s</w:t>
      </w:r>
      <w:r>
        <w:rPr>
          <w:rFonts w:ascii="Arial" w:hAnsi="Arial"/>
        </w:rPr>
        <w:t xml:space="preserve"> belly, and he could feel the push of water from the moving hull of the big boat driving the </w:t>
      </w:r>
      <w:r>
        <w:rPr>
          <w:rFonts w:ascii="Arial" w:hAnsi="Arial"/>
          <w:i/>
          <w:iCs/>
        </w:rPr>
        <w:t>Gnat</w:t>
      </w:r>
      <w:r>
        <w:rPr>
          <w:rFonts w:ascii="Arial" w:hAnsi="Arial"/>
        </w:rPr>
        <w:t xml:space="preserve"> backwards. The push was also ruining his instinctive awareness of where he was. He felt a slight panic, until the mating collar popped into view again through the narrow viewport directly ahead of him.</w:t>
      </w:r>
    </w:p>
    <w:p w14:paraId="173B4D72" w14:textId="77777777" w:rsidR="001E2E9B" w:rsidRDefault="00000000">
      <w:pPr>
        <w:pStyle w:val="BodyText"/>
        <w:rPr>
          <w:rFonts w:ascii="Arial" w:hAnsi="Arial"/>
        </w:rPr>
      </w:pPr>
      <w:r>
        <w:rPr>
          <w:rFonts w:ascii="Arial" w:hAnsi="Arial"/>
        </w:rPr>
        <w:t xml:space="preserve">He gave the </w:t>
      </w:r>
      <w:r>
        <w:rPr>
          <w:rFonts w:ascii="Arial" w:hAnsi="Arial"/>
          <w:i/>
          <w:iCs/>
        </w:rPr>
        <w:t>Gnat</w:t>
      </w:r>
      <w:r>
        <w:rPr>
          <w:rFonts w:ascii="Arial" w:hAnsi="Arial"/>
        </w:rPr>
        <w:t xml:space="preserve"> a little more power to the electric motor, and it moved forward through the streaming water. He held close to the </w:t>
      </w:r>
      <w:r>
        <w:rPr>
          <w:rFonts w:ascii="Arial" w:hAnsi="Arial"/>
          <w:i/>
          <w:iCs/>
        </w:rPr>
        <w:t>Prospect</w:t>
      </w:r>
      <w:r>
        <w:rPr>
          <w:rFonts w:ascii="Arial" w:hAnsi="Arial"/>
        </w:rPr>
        <w:t xml:space="preserve">. The </w:t>
      </w:r>
      <w:r>
        <w:rPr>
          <w:rFonts w:ascii="Arial" w:hAnsi="Arial"/>
          <w:i/>
          <w:iCs/>
        </w:rPr>
        <w:t>Gnat</w:t>
      </w:r>
      <w:r>
        <w:rPr>
          <w:rFonts w:ascii="Arial" w:hAnsi="Arial"/>
        </w:rPr>
        <w:t xml:space="preserve"> slowly gained ground until the mating collar disappeared over his head again. He angled the dive planes up a bit, and with a loud clang the mating collars of the two ships collided.</w:t>
      </w:r>
    </w:p>
    <w:p w14:paraId="5916CB1B" w14:textId="1F236D2F" w:rsidR="001E2E9B" w:rsidRDefault="00000000">
      <w:pPr>
        <w:pStyle w:val="BodyText"/>
        <w:rPr>
          <w:rFonts w:ascii="Arial" w:hAnsi="Arial"/>
        </w:rPr>
      </w:pPr>
      <w:r>
        <w:rPr>
          <w:rFonts w:ascii="Arial" w:hAnsi="Arial"/>
        </w:rPr>
        <w:t>Shakes squeezed the ballast blow handle again</w:t>
      </w:r>
      <w:del w:id="1727" w:author="Julia Ringo" w:date="2023-10-05T13:15:00Z">
        <w:r w:rsidDel="000E7660">
          <w:rPr>
            <w:rFonts w:ascii="Arial" w:hAnsi="Arial"/>
          </w:rPr>
          <w:delText xml:space="preserve"> — </w:delText>
        </w:r>
      </w:del>
      <w:ins w:id="1728" w:author="Julia Ringo" w:date="2023-10-05T13:15:00Z">
        <w:r w:rsidR="000E7660">
          <w:rPr>
            <w:rFonts w:ascii="Arial" w:hAnsi="Arial"/>
          </w:rPr>
          <w:t>—</w:t>
        </w:r>
      </w:ins>
      <w:r>
        <w:rPr>
          <w:rFonts w:ascii="Arial" w:hAnsi="Arial"/>
        </w:rPr>
        <w:t xml:space="preserve">with as short a burst as he could possibly get. This gave the </w:t>
      </w:r>
      <w:r>
        <w:rPr>
          <w:rFonts w:ascii="Arial" w:hAnsi="Arial"/>
          <w:i/>
          <w:iCs/>
        </w:rPr>
        <w:t>Gnat</w:t>
      </w:r>
      <w:r>
        <w:rPr>
          <w:rFonts w:ascii="Arial" w:hAnsi="Arial"/>
        </w:rPr>
        <w:t xml:space="preserve"> enough buoyancy to hold it firmly up against the bottom of the </w:t>
      </w:r>
      <w:r>
        <w:rPr>
          <w:rFonts w:ascii="Arial" w:hAnsi="Arial"/>
          <w:i/>
          <w:iCs/>
        </w:rPr>
        <w:t>Prospect</w:t>
      </w:r>
      <w:r>
        <w:rPr>
          <w:rFonts w:ascii="Arial" w:hAnsi="Arial"/>
        </w:rPr>
        <w:t>.</w:t>
      </w:r>
    </w:p>
    <w:p w14:paraId="5A7AA997" w14:textId="4DB4636B" w:rsidR="001E2E9B" w:rsidRDefault="00000000">
      <w:pPr>
        <w:pStyle w:val="BodyText"/>
        <w:rPr>
          <w:rFonts w:ascii="Arial" w:hAnsi="Arial"/>
        </w:rPr>
      </w:pPr>
      <w:r>
        <w:rPr>
          <w:rFonts w:ascii="Arial" w:hAnsi="Arial"/>
        </w:rPr>
        <w:t xml:space="preserve">He visualized what was happening in his head: the two mating collars were pressed against each other, held together but not aligned. If Shakes could correctly guess which direction to move the </w:t>
      </w:r>
      <w:r>
        <w:rPr>
          <w:rFonts w:ascii="Arial" w:hAnsi="Arial"/>
          <w:i/>
          <w:iCs/>
        </w:rPr>
        <w:t>Gnat</w:t>
      </w:r>
      <w:r>
        <w:rPr>
          <w:rFonts w:ascii="Arial" w:hAnsi="Arial"/>
        </w:rPr>
        <w:t xml:space="preserve">, the mating collar would pop into place. If he guessed wrong, the </w:t>
      </w:r>
      <w:r>
        <w:rPr>
          <w:rFonts w:ascii="Arial" w:hAnsi="Arial"/>
          <w:i/>
          <w:iCs/>
        </w:rPr>
        <w:t>Gnat</w:t>
      </w:r>
      <w:r>
        <w:rPr>
          <w:rFonts w:ascii="Arial" w:hAnsi="Arial"/>
        </w:rPr>
        <w:t xml:space="preserve"> would slip off the </w:t>
      </w:r>
      <w:r>
        <w:rPr>
          <w:rFonts w:ascii="Arial" w:hAnsi="Arial"/>
          <w:i/>
          <w:iCs/>
        </w:rPr>
        <w:t>Prospect’s</w:t>
      </w:r>
      <w:r>
        <w:rPr>
          <w:rFonts w:ascii="Arial" w:hAnsi="Arial"/>
        </w:rPr>
        <w:t xml:space="preserve"> mating collar and crunch up against the bottom of </w:t>
      </w:r>
      <w:r>
        <w:rPr>
          <w:rFonts w:ascii="Arial" w:hAnsi="Arial"/>
        </w:rPr>
        <w:lastRenderedPageBreak/>
        <w:t>the bigger boat. If that happened</w:t>
      </w:r>
      <w:del w:id="1729" w:author="Julia Ringo" w:date="2023-10-05T13:15:00Z">
        <w:r w:rsidDel="000E7660">
          <w:rPr>
            <w:rFonts w:ascii="Arial" w:hAnsi="Arial"/>
          </w:rPr>
          <w:delText xml:space="preserve"> — </w:delText>
        </w:r>
      </w:del>
      <w:ins w:id="1730" w:author="Julia Ringo" w:date="2023-10-05T13:15:00Z">
        <w:r w:rsidR="000E7660">
          <w:rPr>
            <w:rFonts w:ascii="Arial" w:hAnsi="Arial"/>
          </w:rPr>
          <w:t>—</w:t>
        </w:r>
      </w:ins>
      <w:r>
        <w:rPr>
          <w:rFonts w:ascii="Arial" w:hAnsi="Arial"/>
        </w:rPr>
        <w:t>and he was lucky enough that his welds did not rip apart and sink him</w:t>
      </w:r>
      <w:del w:id="1731" w:author="Julia Ringo" w:date="2023-10-05T13:15:00Z">
        <w:r w:rsidDel="000E7660">
          <w:rPr>
            <w:rFonts w:ascii="Arial" w:hAnsi="Arial"/>
          </w:rPr>
          <w:delText xml:space="preserve"> — </w:delText>
        </w:r>
      </w:del>
      <w:ins w:id="1732" w:author="Julia Ringo" w:date="2023-10-05T13:15:00Z">
        <w:r w:rsidR="000E7660">
          <w:rPr>
            <w:rFonts w:ascii="Arial" w:hAnsi="Arial"/>
          </w:rPr>
          <w:t>—</w:t>
        </w:r>
      </w:ins>
      <w:r>
        <w:rPr>
          <w:rFonts w:ascii="Arial" w:hAnsi="Arial"/>
        </w:rPr>
        <w:t>he would have to begin the whole maneuver over again.</w:t>
      </w:r>
    </w:p>
    <w:p w14:paraId="2EC8FD71" w14:textId="77777777" w:rsidR="001E2E9B" w:rsidRDefault="00000000">
      <w:pPr>
        <w:pStyle w:val="BodyText"/>
        <w:rPr>
          <w:rFonts w:ascii="Arial" w:hAnsi="Arial"/>
        </w:rPr>
      </w:pPr>
      <w:r>
        <w:rPr>
          <w:rFonts w:ascii="Arial" w:hAnsi="Arial"/>
        </w:rPr>
        <w:t xml:space="preserve">He slowly eased the controls, a little rudder port, a little rudder starboard, a little forward power, a little off the throttle. He was moving the mating collar around in a circle, trying to get it to slip into the </w:t>
      </w:r>
      <w:r>
        <w:rPr>
          <w:rFonts w:ascii="Arial" w:hAnsi="Arial"/>
          <w:i/>
          <w:iCs/>
        </w:rPr>
        <w:t>Prospect’s</w:t>
      </w:r>
      <w:r>
        <w:rPr>
          <w:rFonts w:ascii="Arial" w:hAnsi="Arial"/>
        </w:rPr>
        <w:t xml:space="preserve"> collar. There was the sound of steel ring grinding on steel ring, until with another clang, the small sub popped upwards. All he could see out of his viewport now was the long undistinguished gray hull of the </w:t>
      </w:r>
      <w:r>
        <w:rPr>
          <w:rFonts w:ascii="Arial" w:hAnsi="Arial"/>
          <w:i/>
          <w:iCs/>
        </w:rPr>
        <w:t>Prospect</w:t>
      </w:r>
      <w:r>
        <w:rPr>
          <w:rFonts w:ascii="Arial" w:hAnsi="Arial"/>
        </w:rPr>
        <w:t xml:space="preserve"> stretched out in front of him. Either he was in the mating </w:t>
      </w:r>
      <w:proofErr w:type="gramStart"/>
      <w:r>
        <w:rPr>
          <w:rFonts w:ascii="Arial" w:hAnsi="Arial"/>
        </w:rPr>
        <w:t>collar, or</w:t>
      </w:r>
      <w:proofErr w:type="gramEnd"/>
      <w:r>
        <w:rPr>
          <w:rFonts w:ascii="Arial" w:hAnsi="Arial"/>
        </w:rPr>
        <w:t xml:space="preserve"> had slipped off the front of it.</w:t>
      </w:r>
    </w:p>
    <w:p w14:paraId="6FAFADFE" w14:textId="77777777" w:rsidR="001E2E9B" w:rsidRDefault="00000000">
      <w:pPr>
        <w:pStyle w:val="BodyText"/>
        <w:rPr>
          <w:rFonts w:ascii="Arial" w:hAnsi="Arial"/>
        </w:rPr>
      </w:pPr>
      <w:r>
        <w:rPr>
          <w:rFonts w:ascii="Arial" w:hAnsi="Arial"/>
        </w:rPr>
        <w:t xml:space="preserve">But it felt right. Shakes gave a tiny further squeeze on the main ballast blow so that the </w:t>
      </w:r>
      <w:r>
        <w:rPr>
          <w:rFonts w:ascii="Arial" w:hAnsi="Arial"/>
          <w:i/>
          <w:iCs/>
        </w:rPr>
        <w:t>Gnat</w:t>
      </w:r>
      <w:r>
        <w:rPr>
          <w:rFonts w:ascii="Arial" w:hAnsi="Arial"/>
        </w:rPr>
        <w:t xml:space="preserve"> would have good strong upward buoyancy against the bottom of the </w:t>
      </w:r>
      <w:r>
        <w:rPr>
          <w:rFonts w:ascii="Arial" w:hAnsi="Arial"/>
          <w:i/>
          <w:iCs/>
        </w:rPr>
        <w:t>Prospect</w:t>
      </w:r>
      <w:r>
        <w:rPr>
          <w:rFonts w:ascii="Arial" w:hAnsi="Arial"/>
        </w:rPr>
        <w:t>.</w:t>
      </w:r>
    </w:p>
    <w:p w14:paraId="41B2D03A" w14:textId="24C9C8C2" w:rsidR="001E2E9B" w:rsidRDefault="00000000">
      <w:pPr>
        <w:pStyle w:val="BodyText"/>
        <w:rPr>
          <w:rFonts w:ascii="Arial" w:hAnsi="Arial"/>
        </w:rPr>
      </w:pPr>
      <w:r>
        <w:rPr>
          <w:rFonts w:ascii="Arial" w:hAnsi="Arial"/>
        </w:rPr>
        <w:t xml:space="preserve">The way to know for sure if the two rings were mated properly was </w:t>
      </w:r>
      <w:ins w:id="1733" w:author="Julia Ringo" w:date="2023-10-18T11:04:00Z">
        <w:r w:rsidR="0065623C">
          <w:rPr>
            <w:rFonts w:ascii="Arial" w:hAnsi="Arial"/>
          </w:rPr>
          <w:t xml:space="preserve">by using </w:t>
        </w:r>
      </w:ins>
      <w:r>
        <w:rPr>
          <w:rFonts w:ascii="Arial" w:hAnsi="Arial"/>
        </w:rPr>
        <w:t>the docking clamps. He flipped the exposed switch he and Owen had installed. With a small blue spark</w:t>
      </w:r>
      <w:ins w:id="1734" w:author="Julia Ringo" w:date="2023-10-18T11:04:00Z">
        <w:r w:rsidR="0065623C">
          <w:rPr>
            <w:rFonts w:ascii="Arial" w:hAnsi="Arial"/>
          </w:rPr>
          <w:t>,</w:t>
        </w:r>
      </w:ins>
      <w:r>
        <w:rPr>
          <w:rFonts w:ascii="Arial" w:hAnsi="Arial"/>
        </w:rPr>
        <w:t xml:space="preserve"> it connected the circuit that ran up the thick wires, through the holes they had drilled and sealed into the sail, to the mating clamps. He heard a third clang, and a green bulb next to the switch lit. If he had missed the mating collar, the clamps would not have closed, so he </w:t>
      </w:r>
      <w:ins w:id="1735" w:author="Julia Ringo" w:date="2023-10-18T11:04:00Z">
        <w:r w:rsidR="0065623C">
          <w:rPr>
            <w:rFonts w:ascii="Arial" w:hAnsi="Arial"/>
          </w:rPr>
          <w:t xml:space="preserve">knew </w:t>
        </w:r>
      </w:ins>
      <w:r>
        <w:rPr>
          <w:rFonts w:ascii="Arial" w:hAnsi="Arial"/>
        </w:rPr>
        <w:t xml:space="preserve">was on. To be sure, he disengaged the electric motor to let the prop spin freely. When he did so, he could feel the bow of the </w:t>
      </w:r>
      <w:r>
        <w:rPr>
          <w:rFonts w:ascii="Arial" w:hAnsi="Arial"/>
          <w:i/>
          <w:iCs/>
        </w:rPr>
        <w:t>Gnat</w:t>
      </w:r>
      <w:r>
        <w:rPr>
          <w:rFonts w:ascii="Arial" w:hAnsi="Arial"/>
        </w:rPr>
        <w:t xml:space="preserve"> bend downward a small amount in a way that slightly sickened him, but the speed indicator did not change. The </w:t>
      </w:r>
      <w:r>
        <w:rPr>
          <w:rFonts w:ascii="Arial" w:hAnsi="Arial"/>
          <w:i/>
          <w:iCs/>
        </w:rPr>
        <w:t>Gnat</w:t>
      </w:r>
      <w:r>
        <w:rPr>
          <w:rFonts w:ascii="Arial" w:hAnsi="Arial"/>
        </w:rPr>
        <w:t xml:space="preserve"> was being dragged by the </w:t>
      </w:r>
      <w:r>
        <w:rPr>
          <w:rFonts w:ascii="Arial" w:hAnsi="Arial"/>
          <w:i/>
          <w:iCs/>
        </w:rPr>
        <w:t>Prospect</w:t>
      </w:r>
      <w:r>
        <w:rPr>
          <w:rFonts w:ascii="Arial" w:hAnsi="Arial"/>
        </w:rPr>
        <w:t>.</w:t>
      </w:r>
    </w:p>
    <w:p w14:paraId="03EB0ABB" w14:textId="77777777" w:rsidR="001E2E9B" w:rsidRDefault="00000000">
      <w:pPr>
        <w:pStyle w:val="BodyText"/>
        <w:rPr>
          <w:rFonts w:ascii="Arial" w:hAnsi="Arial"/>
        </w:rPr>
      </w:pPr>
      <w:r>
        <w:rPr>
          <w:rFonts w:ascii="Arial" w:hAnsi="Arial"/>
        </w:rPr>
        <w:t>He pulled up the ship-to-ship mic toward his mouth, “Hemi, I think I’m fuckin’ on.”</w:t>
      </w:r>
    </w:p>
    <w:p w14:paraId="6B074A40" w14:textId="77777777" w:rsidR="001E2E9B" w:rsidRDefault="00000000">
      <w:pPr>
        <w:pStyle w:val="BodyText"/>
        <w:rPr>
          <w:rFonts w:ascii="Arial" w:hAnsi="Arial"/>
        </w:rPr>
      </w:pPr>
      <w:r>
        <w:rPr>
          <w:rFonts w:ascii="Arial" w:hAnsi="Arial"/>
        </w:rPr>
        <w:t xml:space="preserve">“Yes. We can feel the drag up here. We are going to trim our tanks to adjust for the pull of the </w:t>
      </w:r>
      <w:r>
        <w:rPr>
          <w:rFonts w:ascii="Arial" w:hAnsi="Arial"/>
          <w:i/>
          <w:iCs/>
        </w:rPr>
        <w:t>Gnat</w:t>
      </w:r>
      <w:r>
        <w:rPr>
          <w:rFonts w:ascii="Arial" w:hAnsi="Arial"/>
        </w:rPr>
        <w:t xml:space="preserve"> hanging on, and then shut down our engines to save our batteries. I think you can give a bang on your hatch </w:t>
      </w:r>
      <w:proofErr w:type="gramStart"/>
      <w:r>
        <w:rPr>
          <w:rFonts w:ascii="Arial" w:hAnsi="Arial"/>
        </w:rPr>
        <w:t>now, and</w:t>
      </w:r>
      <w:proofErr w:type="gramEnd"/>
      <w:r>
        <w:rPr>
          <w:rFonts w:ascii="Arial" w:hAnsi="Arial"/>
        </w:rPr>
        <w:t xml:space="preserve"> see if Chips can open up the junction between us.”</w:t>
      </w:r>
    </w:p>
    <w:p w14:paraId="11B85A6F" w14:textId="77777777" w:rsidR="001E2E9B" w:rsidRDefault="00000000">
      <w:pPr>
        <w:pStyle w:val="BodyText"/>
        <w:rPr>
          <w:rFonts w:ascii="Arial" w:hAnsi="Arial"/>
        </w:rPr>
      </w:pPr>
      <w:r>
        <w:rPr>
          <w:rFonts w:ascii="Arial" w:hAnsi="Arial"/>
        </w:rPr>
        <w:t> </w:t>
      </w:r>
    </w:p>
    <w:p w14:paraId="68721E6D" w14:textId="095C3C18" w:rsidR="001E2E9B" w:rsidRDefault="00000000">
      <w:pPr>
        <w:pStyle w:val="BodyText"/>
        <w:rPr>
          <w:rFonts w:ascii="Arial" w:hAnsi="Arial"/>
        </w:rPr>
      </w:pPr>
      <w:r>
        <w:rPr>
          <w:rFonts w:ascii="Arial" w:hAnsi="Arial"/>
        </w:rPr>
        <w:t xml:space="preserve">In the deepest part of the </w:t>
      </w:r>
      <w:r>
        <w:rPr>
          <w:rFonts w:ascii="Arial" w:hAnsi="Arial"/>
          <w:i/>
          <w:iCs/>
        </w:rPr>
        <w:t>Prospect</w:t>
      </w:r>
      <w:r>
        <w:rPr>
          <w:rFonts w:ascii="Arial" w:hAnsi="Arial"/>
        </w:rPr>
        <w:t>, in the narrow hall between the forward and rear battery rooms with heavy water</w:t>
      </w:r>
      <w:del w:id="1736" w:author="Julia Ringo" w:date="2023-10-18T11:05:00Z">
        <w:r w:rsidDel="0065623C">
          <w:rPr>
            <w:rFonts w:ascii="Arial" w:hAnsi="Arial"/>
          </w:rPr>
          <w:delText>-</w:delText>
        </w:r>
      </w:del>
      <w:r>
        <w:rPr>
          <w:rFonts w:ascii="Arial" w:hAnsi="Arial"/>
        </w:rPr>
        <w:t>tight bulkhead doors on either side, Gregory and Chips sat on the deck on either side of a well. Gregory had pulled up the steel grating that normally covered this well and set it to one side. The grating had been locked into place with a sliding mechanism that could only be opened with a key Captain Percy carried. This was a precaution against anyone opening the hatch below without the permission of the captain, since</w:t>
      </w:r>
      <w:ins w:id="1737" w:author="Julia Ringo" w:date="2023-10-18T11:05:00Z">
        <w:r w:rsidR="0065623C">
          <w:rPr>
            <w:rFonts w:ascii="Arial" w:hAnsi="Arial"/>
          </w:rPr>
          <w:t>,</w:t>
        </w:r>
      </w:ins>
      <w:r>
        <w:rPr>
          <w:rFonts w:ascii="Arial" w:hAnsi="Arial"/>
        </w:rPr>
        <w:t xml:space="preserve"> under certain circumstances</w:t>
      </w:r>
      <w:ins w:id="1738" w:author="Julia Ringo" w:date="2023-10-18T11:05:00Z">
        <w:r w:rsidR="0065623C">
          <w:rPr>
            <w:rFonts w:ascii="Arial" w:hAnsi="Arial"/>
          </w:rPr>
          <w:t>,</w:t>
        </w:r>
      </w:ins>
      <w:r>
        <w:rPr>
          <w:rFonts w:ascii="Arial" w:hAnsi="Arial"/>
        </w:rPr>
        <w:t xml:space="preserve"> opening this </w:t>
      </w:r>
      <w:proofErr w:type="gramStart"/>
      <w:r>
        <w:rPr>
          <w:rFonts w:ascii="Arial" w:hAnsi="Arial"/>
        </w:rPr>
        <w:t>particular hatch</w:t>
      </w:r>
      <w:proofErr w:type="gramEnd"/>
      <w:r>
        <w:rPr>
          <w:rFonts w:ascii="Arial" w:hAnsi="Arial"/>
        </w:rPr>
        <w:t xml:space="preserve"> could sink the boat. Gregory had had to borrow the key from Percy to unlock the grating. Now they sat with their feet dangling down into the well. Gregory tapped the toe of his boot lightly on the still-closed hatch while they waited for the signal from Shakes.</w:t>
      </w:r>
    </w:p>
    <w:p w14:paraId="7D062E16" w14:textId="4C9179C7" w:rsidR="001E2E9B" w:rsidRDefault="00000000">
      <w:pPr>
        <w:pStyle w:val="BodyText"/>
        <w:rPr>
          <w:rFonts w:ascii="Arial" w:hAnsi="Arial"/>
        </w:rPr>
      </w:pPr>
      <w:r>
        <w:rPr>
          <w:rFonts w:ascii="Arial" w:hAnsi="Arial"/>
        </w:rPr>
        <w:t>“</w:t>
      </w:r>
      <w:proofErr w:type="spellStart"/>
      <w:r>
        <w:rPr>
          <w:rFonts w:ascii="Arial" w:hAnsi="Arial"/>
        </w:rPr>
        <w:t>Ehhh</w:t>
      </w:r>
      <w:proofErr w:type="spellEnd"/>
      <w:r>
        <w:rPr>
          <w:rFonts w:ascii="Arial" w:hAnsi="Arial"/>
        </w:rPr>
        <w:t>, Chips, should we close and seal this watertight bulkhead door behind me here? Seems like if Shakes’ welds fail completely when we open this hatch</w:t>
      </w:r>
      <w:del w:id="1739" w:author="Julia Ringo" w:date="2023-10-05T13:15:00Z">
        <w:r w:rsidDel="000E7660">
          <w:rPr>
            <w:rFonts w:ascii="Arial" w:hAnsi="Arial"/>
          </w:rPr>
          <w:delText xml:space="preserve"> — </w:delText>
        </w:r>
      </w:del>
      <w:ins w:id="1740" w:author="Julia Ringo" w:date="2023-10-05T13:15:00Z">
        <w:r w:rsidR="000E7660">
          <w:rPr>
            <w:rFonts w:ascii="Arial" w:hAnsi="Arial"/>
          </w:rPr>
          <w:t>—</w:t>
        </w:r>
      </w:ins>
      <w:r>
        <w:rPr>
          <w:rFonts w:ascii="Arial" w:hAnsi="Arial"/>
        </w:rPr>
        <w:t xml:space="preserve">and worse case, say, the </w:t>
      </w:r>
      <w:r>
        <w:rPr>
          <w:rFonts w:ascii="Arial" w:hAnsi="Arial"/>
          <w:i/>
          <w:iCs/>
        </w:rPr>
        <w:t>Gnat</w:t>
      </w:r>
      <w:r>
        <w:rPr>
          <w:rFonts w:ascii="Arial" w:hAnsi="Arial"/>
        </w:rPr>
        <w:t xml:space="preserve"> tears away or something</w:t>
      </w:r>
      <w:del w:id="1741" w:author="Julia Ringo" w:date="2023-10-05T13:15:00Z">
        <w:r w:rsidDel="000E7660">
          <w:rPr>
            <w:rFonts w:ascii="Arial" w:hAnsi="Arial"/>
          </w:rPr>
          <w:delText xml:space="preserve"> — </w:delText>
        </w:r>
      </w:del>
      <w:ins w:id="1742" w:author="Julia Ringo" w:date="2023-10-05T13:15:00Z">
        <w:r w:rsidR="000E7660">
          <w:rPr>
            <w:rFonts w:ascii="Arial" w:hAnsi="Arial"/>
          </w:rPr>
          <w:t>—</w:t>
        </w:r>
      </w:ins>
      <w:r>
        <w:rPr>
          <w:rFonts w:ascii="Arial" w:hAnsi="Arial"/>
        </w:rPr>
        <w:t xml:space="preserve">we’ll be flooding the whole </w:t>
      </w:r>
      <w:r>
        <w:rPr>
          <w:rFonts w:ascii="Arial" w:hAnsi="Arial"/>
          <w:i/>
          <w:iCs/>
        </w:rPr>
        <w:t>Prospect</w:t>
      </w:r>
      <w:r>
        <w:rPr>
          <w:rFonts w:ascii="Arial" w:hAnsi="Arial"/>
        </w:rPr>
        <w:t xml:space="preserve"> from this hole we’re opening in the bottom of the boat, eh?” Gregory’s voice was t</w:t>
      </w:r>
      <w:del w:id="1743" w:author="Julia Ringo" w:date="2023-10-18T11:06:00Z">
        <w:r w:rsidDel="0065623C">
          <w:rPr>
            <w:rFonts w:ascii="Arial" w:hAnsi="Arial"/>
          </w:rPr>
          <w:delText>w</w:delText>
        </w:r>
      </w:del>
      <w:r>
        <w:rPr>
          <w:rFonts w:ascii="Arial" w:hAnsi="Arial"/>
        </w:rPr>
        <w:t>inged with nerves.</w:t>
      </w:r>
    </w:p>
    <w:p w14:paraId="7122F0CF" w14:textId="77777777" w:rsidR="001E2E9B" w:rsidRDefault="00000000">
      <w:pPr>
        <w:pStyle w:val="BodyText"/>
        <w:rPr>
          <w:rFonts w:ascii="Arial" w:hAnsi="Arial"/>
        </w:rPr>
      </w:pPr>
      <w:r>
        <w:rPr>
          <w:rFonts w:ascii="Arial" w:hAnsi="Arial"/>
        </w:rPr>
        <w:lastRenderedPageBreak/>
        <w:t xml:space="preserve">“Doesn’t fuckin’ work like that, so you can calm the fuck down. </w:t>
      </w:r>
      <w:proofErr w:type="gramStart"/>
      <w:r>
        <w:rPr>
          <w:rFonts w:ascii="Arial" w:hAnsi="Arial"/>
        </w:rPr>
        <w:t>As long as</w:t>
      </w:r>
      <w:proofErr w:type="gramEnd"/>
      <w:r>
        <w:rPr>
          <w:rFonts w:ascii="Arial" w:hAnsi="Arial"/>
        </w:rPr>
        <w:t xml:space="preserve"> they got the top hatch in the fuckin’ sail closed, there’s not enough pressure at this depth to drive in enough water to sink the boat. Still, I got my fucking bulkhead hatch closed and sealed on this side. If it starts flooding fast, we are going out your door and closing it the fuck behind us. There’s no fuckin’ way we’re sealing our fuckin’ selves in here and risking being fuckin’ heroes to save this ship.”</w:t>
      </w:r>
    </w:p>
    <w:p w14:paraId="647D27EA" w14:textId="71C48361" w:rsidR="001E2E9B" w:rsidRDefault="00000000">
      <w:pPr>
        <w:pStyle w:val="BodyText"/>
        <w:rPr>
          <w:rFonts w:ascii="Arial" w:hAnsi="Arial"/>
        </w:rPr>
      </w:pPr>
      <w:r>
        <w:rPr>
          <w:rFonts w:ascii="Arial" w:hAnsi="Arial"/>
        </w:rPr>
        <w:t>“Alright, I’m following you then</w:t>
      </w:r>
      <w:ins w:id="1744" w:author="Julia Ringo" w:date="2023-10-18T11:06:00Z">
        <w:r w:rsidR="0065623C">
          <w:rPr>
            <w:rFonts w:ascii="Arial" w:hAnsi="Arial"/>
          </w:rPr>
          <w:t>,</w:t>
        </w:r>
      </w:ins>
      <w:r>
        <w:rPr>
          <w:rFonts w:ascii="Arial" w:hAnsi="Arial"/>
        </w:rPr>
        <w:t xml:space="preserve"> Chips.”</w:t>
      </w:r>
    </w:p>
    <w:p w14:paraId="30711972" w14:textId="77777777" w:rsidR="001E2E9B" w:rsidRDefault="00000000">
      <w:pPr>
        <w:pStyle w:val="BodyText"/>
        <w:rPr>
          <w:rFonts w:ascii="Arial" w:hAnsi="Arial"/>
        </w:rPr>
      </w:pPr>
      <w:r>
        <w:rPr>
          <w:rFonts w:ascii="Arial" w:hAnsi="Arial"/>
        </w:rPr>
        <w:t>“Keep that fuckin’ portable bilge pump ready though: if there’s a small leak, then some modest fuckin’ heroics will be required of us.”</w:t>
      </w:r>
    </w:p>
    <w:p w14:paraId="7DE9F14B" w14:textId="77777777" w:rsidR="001E2E9B" w:rsidRDefault="00000000">
      <w:pPr>
        <w:pStyle w:val="BodyText"/>
        <w:rPr>
          <w:rFonts w:ascii="Arial" w:hAnsi="Arial"/>
        </w:rPr>
      </w:pPr>
      <w:r>
        <w:rPr>
          <w:rFonts w:ascii="Arial" w:hAnsi="Arial"/>
        </w:rPr>
        <w:t xml:space="preserve">At this point they could hear the </w:t>
      </w:r>
      <w:r>
        <w:rPr>
          <w:rFonts w:ascii="Arial" w:hAnsi="Arial"/>
          <w:i/>
          <w:iCs/>
        </w:rPr>
        <w:t>Gnat</w:t>
      </w:r>
      <w:r>
        <w:rPr>
          <w:rFonts w:ascii="Arial" w:hAnsi="Arial"/>
        </w:rPr>
        <w:t xml:space="preserve"> grinding against the mating collar of the </w:t>
      </w:r>
      <w:r>
        <w:rPr>
          <w:rFonts w:ascii="Arial" w:hAnsi="Arial"/>
          <w:i/>
          <w:iCs/>
        </w:rPr>
        <w:t>Prospect</w:t>
      </w:r>
      <w:r>
        <w:rPr>
          <w:rFonts w:ascii="Arial" w:hAnsi="Arial"/>
        </w:rPr>
        <w:t>, screeching metal-on-metal as it moved back and forth trying to find the docked position. And then there was the loud crunch of the two boats coming together.</w:t>
      </w:r>
    </w:p>
    <w:p w14:paraId="12DAC402" w14:textId="030150FA" w:rsidR="001E2E9B" w:rsidRDefault="00000000">
      <w:pPr>
        <w:pStyle w:val="BodyText"/>
        <w:rPr>
          <w:rFonts w:ascii="Arial" w:hAnsi="Arial"/>
        </w:rPr>
      </w:pPr>
      <w:r>
        <w:rPr>
          <w:rFonts w:ascii="Arial" w:hAnsi="Arial"/>
        </w:rPr>
        <w:t>“</w:t>
      </w:r>
      <w:proofErr w:type="spellStart"/>
      <w:proofErr w:type="gramStart"/>
      <w:r>
        <w:rPr>
          <w:rFonts w:ascii="Arial" w:hAnsi="Arial"/>
        </w:rPr>
        <w:t>Sound’s</w:t>
      </w:r>
      <w:proofErr w:type="spellEnd"/>
      <w:proofErr w:type="gramEnd"/>
      <w:r>
        <w:rPr>
          <w:rFonts w:ascii="Arial" w:hAnsi="Arial"/>
        </w:rPr>
        <w:t xml:space="preserve"> like he’s fuckin’ on,” said Chips</w:t>
      </w:r>
      <w:ins w:id="1745" w:author="Julia Ringo" w:date="2023-10-18T11:06:00Z">
        <w:r w:rsidR="0065623C">
          <w:rPr>
            <w:rFonts w:ascii="Arial" w:hAnsi="Arial"/>
          </w:rPr>
          <w:t>.</w:t>
        </w:r>
      </w:ins>
      <w:del w:id="1746" w:author="Julia Ringo" w:date="2023-10-18T11:06:00Z">
        <w:r w:rsidDel="0065623C">
          <w:rPr>
            <w:rFonts w:ascii="Arial" w:hAnsi="Arial"/>
          </w:rPr>
          <w:delText>,</w:delText>
        </w:r>
      </w:del>
      <w:r>
        <w:rPr>
          <w:rFonts w:ascii="Arial" w:hAnsi="Arial"/>
        </w:rPr>
        <w:t xml:space="preserve"> “</w:t>
      </w:r>
      <w:ins w:id="1747" w:author="Julia Ringo" w:date="2023-10-18T11:06:00Z">
        <w:r w:rsidR="0065623C">
          <w:rPr>
            <w:rFonts w:ascii="Arial" w:hAnsi="Arial"/>
          </w:rPr>
          <w:t>W</w:t>
        </w:r>
      </w:ins>
      <w:del w:id="1748" w:author="Julia Ringo" w:date="2023-10-18T11:06:00Z">
        <w:r w:rsidDel="0065623C">
          <w:rPr>
            <w:rFonts w:ascii="Arial" w:hAnsi="Arial"/>
          </w:rPr>
          <w:delText>w</w:delText>
        </w:r>
      </w:del>
      <w:r>
        <w:rPr>
          <w:rFonts w:ascii="Arial" w:hAnsi="Arial"/>
        </w:rPr>
        <w:t>e wait till we get the OK from Hemi though.”</w:t>
      </w:r>
    </w:p>
    <w:p w14:paraId="6D9E3AA5" w14:textId="77777777" w:rsidR="001E2E9B" w:rsidRDefault="00000000">
      <w:pPr>
        <w:pStyle w:val="BodyText"/>
        <w:rPr>
          <w:rFonts w:ascii="Arial" w:hAnsi="Arial"/>
        </w:rPr>
      </w:pPr>
      <w:r>
        <w:rPr>
          <w:rFonts w:ascii="Arial" w:hAnsi="Arial"/>
        </w:rPr>
        <w:t>Gregory nodded.</w:t>
      </w:r>
    </w:p>
    <w:p w14:paraId="6A3CB570" w14:textId="4DC3AD37" w:rsidR="001E2E9B" w:rsidRDefault="00000000">
      <w:pPr>
        <w:pStyle w:val="BodyText"/>
        <w:rPr>
          <w:rFonts w:ascii="Arial" w:hAnsi="Arial"/>
        </w:rPr>
      </w:pPr>
      <w:r>
        <w:rPr>
          <w:rFonts w:ascii="Arial" w:hAnsi="Arial"/>
        </w:rPr>
        <w:t xml:space="preserve">They could feel the shuddering vibrations of the </w:t>
      </w:r>
      <w:r>
        <w:rPr>
          <w:rFonts w:ascii="Arial" w:hAnsi="Arial"/>
          <w:i/>
          <w:iCs/>
        </w:rPr>
        <w:t>Gnat’s</w:t>
      </w:r>
      <w:r>
        <w:rPr>
          <w:rFonts w:ascii="Arial" w:hAnsi="Arial"/>
        </w:rPr>
        <w:t xml:space="preserve"> motor through the hull of the </w:t>
      </w:r>
      <w:r>
        <w:rPr>
          <w:rFonts w:ascii="Arial" w:hAnsi="Arial"/>
          <w:i/>
          <w:iCs/>
        </w:rPr>
        <w:t>Prospect</w:t>
      </w:r>
      <w:r>
        <w:rPr>
          <w:rFonts w:ascii="Arial" w:hAnsi="Arial"/>
        </w:rPr>
        <w:t xml:space="preserve"> for a few minutes, and then that died away when Shakes shut it down. A few moments later the </w:t>
      </w:r>
      <w:r>
        <w:rPr>
          <w:rFonts w:ascii="Arial" w:hAnsi="Arial"/>
          <w:i/>
          <w:iCs/>
        </w:rPr>
        <w:t>Prospect’s</w:t>
      </w:r>
      <w:r>
        <w:rPr>
          <w:rFonts w:ascii="Arial" w:hAnsi="Arial"/>
        </w:rPr>
        <w:t xml:space="preserve"> motors shut down too. They heard Shakes bang out a ringing shave-and-a-haircut with one of his wrenches on the top hatch of the </w:t>
      </w:r>
      <w:r>
        <w:rPr>
          <w:rFonts w:ascii="Arial" w:hAnsi="Arial"/>
          <w:i/>
          <w:iCs/>
        </w:rPr>
        <w:t>Gnat</w:t>
      </w:r>
      <w:r>
        <w:rPr>
          <w:rFonts w:ascii="Arial" w:hAnsi="Arial"/>
        </w:rPr>
        <w:t xml:space="preserve">, below the still-closed bottom hatch of the </w:t>
      </w:r>
      <w:r>
        <w:rPr>
          <w:rFonts w:ascii="Arial" w:hAnsi="Arial"/>
          <w:i/>
          <w:iCs/>
        </w:rPr>
        <w:t>Prospect</w:t>
      </w:r>
      <w:r>
        <w:rPr>
          <w:rFonts w:ascii="Arial" w:hAnsi="Arial"/>
        </w:rPr>
        <w:t>. Then it was quite silent until Hemi came crackling over the ship PA</w:t>
      </w:r>
      <w:ins w:id="1749" w:author="Julia Ringo" w:date="2023-10-18T11:07:00Z">
        <w:r w:rsidR="0065623C">
          <w:rPr>
            <w:rFonts w:ascii="Arial" w:hAnsi="Arial"/>
          </w:rPr>
          <w:t>.</w:t>
        </w:r>
      </w:ins>
      <w:del w:id="1750" w:author="Julia Ringo" w:date="2023-10-18T11:07:00Z">
        <w:r w:rsidDel="0065623C">
          <w:rPr>
            <w:rFonts w:ascii="Arial" w:hAnsi="Arial"/>
          </w:rPr>
          <w:delText>,</w:delText>
        </w:r>
      </w:del>
      <w:r>
        <w:rPr>
          <w:rFonts w:ascii="Arial" w:hAnsi="Arial"/>
        </w:rPr>
        <w:t xml:space="preserve"> “OK Chips, open it up.”</w:t>
      </w:r>
    </w:p>
    <w:p w14:paraId="3609804D" w14:textId="77777777" w:rsidR="001E2E9B" w:rsidRDefault="00000000">
      <w:pPr>
        <w:pStyle w:val="BodyText"/>
        <w:rPr>
          <w:rFonts w:ascii="Arial" w:hAnsi="Arial"/>
        </w:rPr>
      </w:pPr>
      <w:r>
        <w:rPr>
          <w:rFonts w:ascii="Arial" w:hAnsi="Arial"/>
        </w:rPr>
        <w:t xml:space="preserve">Chips nodded to </w:t>
      </w:r>
      <w:proofErr w:type="gramStart"/>
      <w:r>
        <w:rPr>
          <w:rFonts w:ascii="Arial" w:hAnsi="Arial"/>
        </w:rPr>
        <w:t>Gregory</w:t>
      </w:r>
      <w:proofErr w:type="gramEnd"/>
      <w:r>
        <w:rPr>
          <w:rFonts w:ascii="Arial" w:hAnsi="Arial"/>
        </w:rPr>
        <w:t xml:space="preserve"> and he reached down into the hatch well and cranked open the sealing wheel. He pulled up the hatch and water steadily flooded up around their boots. Gregory jumped up, as if bitten, and in a matter of seconds was on the other side of the bulkhead, ready to seal the hatch.</w:t>
      </w:r>
    </w:p>
    <w:p w14:paraId="258BD20E" w14:textId="63007D6D" w:rsidR="001E2E9B" w:rsidRDefault="00000000">
      <w:pPr>
        <w:pStyle w:val="BodyText"/>
        <w:rPr>
          <w:rFonts w:ascii="Arial" w:hAnsi="Arial"/>
        </w:rPr>
      </w:pPr>
      <w:r>
        <w:rPr>
          <w:rFonts w:ascii="Arial" w:hAnsi="Arial"/>
        </w:rPr>
        <w:t xml:space="preserve">But Chips lay out flat on the grating and reached her hand down into the pool of water. She felt along the welds until she knew where the water was pushing in. “The welds are </w:t>
      </w:r>
      <w:r>
        <w:rPr>
          <w:rFonts w:ascii="Arial" w:hAnsi="Arial"/>
          <w:i/>
          <w:iCs/>
        </w:rPr>
        <w:t>mostly</w:t>
      </w:r>
      <w:del w:id="1751" w:author="Julia Ringo" w:date="2023-10-05T13:15:00Z">
        <w:r w:rsidDel="000E7660">
          <w:rPr>
            <w:rFonts w:ascii="Arial" w:hAnsi="Arial"/>
          </w:rPr>
          <w:delText xml:space="preserve"> — </w:delText>
        </w:r>
      </w:del>
      <w:ins w:id="1752" w:author="Julia Ringo" w:date="2023-10-05T13:15:00Z">
        <w:r w:rsidR="000E7660">
          <w:rPr>
            <w:rFonts w:ascii="Arial" w:hAnsi="Arial"/>
          </w:rPr>
          <w:t>—</w:t>
        </w:r>
      </w:ins>
      <w:r>
        <w:rPr>
          <w:rFonts w:ascii="Arial" w:hAnsi="Arial"/>
        </w:rPr>
        <w:t>but not totally</w:t>
      </w:r>
      <w:del w:id="1753" w:author="Julia Ringo" w:date="2023-10-05T13:15:00Z">
        <w:r w:rsidDel="000E7660">
          <w:rPr>
            <w:rFonts w:ascii="Arial" w:hAnsi="Arial"/>
          </w:rPr>
          <w:delText xml:space="preserve"> — </w:delText>
        </w:r>
      </w:del>
      <w:ins w:id="1754" w:author="Julia Ringo" w:date="2023-10-05T13:15:00Z">
        <w:r w:rsidR="000E7660">
          <w:rPr>
            <w:rFonts w:ascii="Arial" w:hAnsi="Arial"/>
          </w:rPr>
          <w:t>—</w:t>
        </w:r>
      </w:ins>
      <w:r>
        <w:rPr>
          <w:rFonts w:ascii="Arial" w:hAnsi="Arial"/>
        </w:rPr>
        <w:t>fucking failing. You can see it’s leaking,” said Chips</w:t>
      </w:r>
      <w:ins w:id="1755" w:author="Julia Ringo" w:date="2023-10-18T11:07:00Z">
        <w:r w:rsidR="0065623C">
          <w:rPr>
            <w:rFonts w:ascii="Arial" w:hAnsi="Arial"/>
          </w:rPr>
          <w:t>.</w:t>
        </w:r>
      </w:ins>
      <w:del w:id="1756" w:author="Julia Ringo" w:date="2023-10-18T11:07:00Z">
        <w:r w:rsidDel="0065623C">
          <w:rPr>
            <w:rFonts w:ascii="Arial" w:hAnsi="Arial"/>
          </w:rPr>
          <w:delText>,</w:delText>
        </w:r>
      </w:del>
      <w:r>
        <w:rPr>
          <w:rFonts w:ascii="Arial" w:hAnsi="Arial"/>
        </w:rPr>
        <w:t xml:space="preserve"> “</w:t>
      </w:r>
      <w:ins w:id="1757" w:author="Julia Ringo" w:date="2023-10-18T11:07:00Z">
        <w:r w:rsidR="0065623C">
          <w:rPr>
            <w:rFonts w:ascii="Arial" w:hAnsi="Arial"/>
          </w:rPr>
          <w:t>G</w:t>
        </w:r>
      </w:ins>
      <w:del w:id="1758" w:author="Julia Ringo" w:date="2023-10-18T11:07:00Z">
        <w:r w:rsidDel="0065623C">
          <w:rPr>
            <w:rFonts w:ascii="Arial" w:hAnsi="Arial"/>
          </w:rPr>
          <w:delText>g</w:delText>
        </w:r>
      </w:del>
      <w:r>
        <w:rPr>
          <w:rFonts w:ascii="Arial" w:hAnsi="Arial"/>
        </w:rPr>
        <w:t>et the pump hooked up</w:t>
      </w:r>
      <w:ins w:id="1759" w:author="Julia Ringo" w:date="2023-10-18T11:07:00Z">
        <w:r w:rsidR="0065623C">
          <w:rPr>
            <w:rFonts w:ascii="Arial" w:hAnsi="Arial"/>
          </w:rPr>
          <w:t>,</w:t>
        </w:r>
      </w:ins>
      <w:r>
        <w:rPr>
          <w:rFonts w:ascii="Arial" w:hAnsi="Arial"/>
        </w:rPr>
        <w:t xml:space="preserve"> Gregory, and let’s get as much of this fuckin’ water out of here as fast as fuckin’ possible. Then I’ll see if I can weld it decent</w:t>
      </w:r>
      <w:ins w:id="1760" w:author="Julia Ringo" w:date="2023-10-18T11:07:00Z">
        <w:r w:rsidR="0065623C">
          <w:rPr>
            <w:rFonts w:ascii="Arial" w:hAnsi="Arial"/>
          </w:rPr>
          <w:t>-</w:t>
        </w:r>
      </w:ins>
      <w:del w:id="1761" w:author="Julia Ringo" w:date="2023-10-18T11:07:00Z">
        <w:r w:rsidDel="0065623C">
          <w:rPr>
            <w:rFonts w:ascii="Arial" w:hAnsi="Arial"/>
          </w:rPr>
          <w:delText xml:space="preserve"> </w:delText>
        </w:r>
      </w:del>
      <w:r>
        <w:rPr>
          <w:rFonts w:ascii="Arial" w:hAnsi="Arial"/>
        </w:rPr>
        <w:t>like.”</w:t>
      </w:r>
    </w:p>
    <w:p w14:paraId="000632E4" w14:textId="77777777" w:rsidR="001E2E9B" w:rsidRDefault="00000000">
      <w:pPr>
        <w:pStyle w:val="BodyText"/>
        <w:rPr>
          <w:rFonts w:ascii="Arial" w:hAnsi="Arial"/>
        </w:rPr>
      </w:pPr>
      <w:r>
        <w:rPr>
          <w:rFonts w:ascii="Arial" w:hAnsi="Arial"/>
        </w:rPr>
        <w:t xml:space="preserve">While Gregory got the hoses for the bilge pump connected, Chips got on the PA with Hemi. “We </w:t>
      </w:r>
      <w:proofErr w:type="spellStart"/>
      <w:r>
        <w:rPr>
          <w:rFonts w:ascii="Arial" w:hAnsi="Arial"/>
        </w:rPr>
        <w:t>gotta</w:t>
      </w:r>
      <w:proofErr w:type="spellEnd"/>
      <w:r>
        <w:rPr>
          <w:rFonts w:ascii="Arial" w:hAnsi="Arial"/>
        </w:rPr>
        <w:t xml:space="preserve"> fix these shitty fuckin’ welds or it’ll flood the </w:t>
      </w:r>
      <w:r>
        <w:rPr>
          <w:rFonts w:ascii="Arial" w:hAnsi="Arial"/>
          <w:i/>
          <w:iCs/>
        </w:rPr>
        <w:t>Gnat</w:t>
      </w:r>
      <w:r>
        <w:rPr>
          <w:rFonts w:ascii="Arial" w:hAnsi="Arial"/>
        </w:rPr>
        <w:t xml:space="preserve"> when we open its hatch, Hemi. Tell Shakes to sit tight, and not to do a fuckin’ thing.” Hemi acknowledged, and she started putting her welding gear on.</w:t>
      </w:r>
    </w:p>
    <w:p w14:paraId="08DAF31A" w14:textId="77576C4B" w:rsidR="001E2E9B" w:rsidRDefault="00000000">
      <w:pPr>
        <w:pStyle w:val="BodyText"/>
        <w:rPr>
          <w:rFonts w:ascii="Arial" w:hAnsi="Arial"/>
        </w:rPr>
      </w:pPr>
      <w:r>
        <w:rPr>
          <w:rFonts w:ascii="Arial" w:hAnsi="Arial"/>
        </w:rPr>
        <w:t>It was cold, frustrating, cramped work. But s</w:t>
      </w:r>
      <w:ins w:id="1762" w:author="Julia Ringo" w:date="2023-10-18T12:54:00Z">
        <w:r w:rsidR="00A62086">
          <w:rPr>
            <w:rFonts w:ascii="Arial" w:hAnsi="Arial"/>
          </w:rPr>
          <w:t>o</w:t>
        </w:r>
      </w:ins>
      <w:del w:id="1763" w:author="Julia Ringo" w:date="2023-10-18T12:54:00Z">
        <w:r w:rsidDel="00A62086">
          <w:rPr>
            <w:rFonts w:ascii="Arial" w:hAnsi="Arial"/>
          </w:rPr>
          <w:delText>uch</w:delText>
        </w:r>
      </w:del>
      <w:r>
        <w:rPr>
          <w:rFonts w:ascii="Arial" w:hAnsi="Arial"/>
        </w:rPr>
        <w:t xml:space="preserve"> had been all of Chips’ work on this trip</w:t>
      </w:r>
      <w:del w:id="1764" w:author="Julia Ringo" w:date="2023-10-05T13:15:00Z">
        <w:r w:rsidDel="000E7660">
          <w:rPr>
            <w:rFonts w:ascii="Arial" w:hAnsi="Arial"/>
          </w:rPr>
          <w:delText xml:space="preserve"> — </w:delText>
        </w:r>
      </w:del>
      <w:ins w:id="1765" w:author="Julia Ringo" w:date="2023-10-05T13:15:00Z">
        <w:r w:rsidR="000E7660">
          <w:rPr>
            <w:rFonts w:ascii="Arial" w:hAnsi="Arial"/>
          </w:rPr>
          <w:t>—</w:t>
        </w:r>
      </w:ins>
      <w:r>
        <w:rPr>
          <w:rFonts w:ascii="Arial" w:hAnsi="Arial"/>
        </w:rPr>
        <w:t>maybe</w:t>
      </w:r>
      <w:ins w:id="1766" w:author="Julia Ringo" w:date="2023-10-18T12:55:00Z">
        <w:r w:rsidR="00F0561E">
          <w:rPr>
            <w:rFonts w:ascii="Arial" w:hAnsi="Arial"/>
          </w:rPr>
          <w:t>, she reflecte</w:t>
        </w:r>
        <w:r w:rsidR="00F0561E">
          <w:rPr>
            <w:rFonts w:ascii="Arial" w:hAnsi="Arial"/>
          </w:rPr>
          <w:t>d,</w:t>
        </w:r>
      </w:ins>
      <w:r>
        <w:rPr>
          <w:rFonts w:ascii="Arial" w:hAnsi="Arial"/>
        </w:rPr>
        <w:t xml:space="preserve"> </w:t>
      </w:r>
      <w:ins w:id="1767" w:author="Julia Ringo" w:date="2023-10-18T11:08:00Z">
        <w:r w:rsidR="0065623C">
          <w:rPr>
            <w:rFonts w:ascii="Arial" w:hAnsi="Arial"/>
          </w:rPr>
          <w:t>through</w:t>
        </w:r>
      </w:ins>
      <w:ins w:id="1768" w:author="Julia Ringo" w:date="2023-10-18T12:55:00Z">
        <w:r w:rsidR="00F0561E">
          <w:rPr>
            <w:rFonts w:ascii="Arial" w:hAnsi="Arial"/>
          </w:rPr>
          <w:t>out</w:t>
        </w:r>
      </w:ins>
      <w:ins w:id="1769" w:author="Julia Ringo" w:date="2023-10-18T11:08:00Z">
        <w:r w:rsidR="0065623C">
          <w:rPr>
            <w:rFonts w:ascii="Arial" w:hAnsi="Arial"/>
          </w:rPr>
          <w:t xml:space="preserve"> </w:t>
        </w:r>
      </w:ins>
      <w:r>
        <w:rPr>
          <w:rFonts w:ascii="Arial" w:hAnsi="Arial"/>
        </w:rPr>
        <w:t xml:space="preserve">her </w:t>
      </w:r>
      <w:del w:id="1770" w:author="Julia Ringo" w:date="2023-10-18T12:55:00Z">
        <w:r w:rsidDel="00F0561E">
          <w:rPr>
            <w:rFonts w:ascii="Arial" w:hAnsi="Arial"/>
          </w:rPr>
          <w:delText xml:space="preserve">whole </w:delText>
        </w:r>
      </w:del>
      <w:r>
        <w:rPr>
          <w:rFonts w:ascii="Arial" w:hAnsi="Arial"/>
        </w:rPr>
        <w:t>life</w:t>
      </w:r>
      <w:del w:id="1771" w:author="Julia Ringo" w:date="2023-10-18T12:55:00Z">
        <w:r w:rsidDel="00F0561E">
          <w:rPr>
            <w:rFonts w:ascii="Arial" w:hAnsi="Arial"/>
          </w:rPr>
          <w:delText>, she reflected</w:delText>
        </w:r>
      </w:del>
      <w:r>
        <w:rPr>
          <w:rFonts w:ascii="Arial" w:hAnsi="Arial"/>
        </w:rPr>
        <w:t xml:space="preserve">. She let out a never-slowing stream of curses, attempting to damn down to a permanent watery hell not just all materials and work processes, but all the societal systems and turns of fate that had conspired </w:t>
      </w:r>
      <w:del w:id="1772" w:author="Julia Ringo" w:date="2023-10-18T11:08:00Z">
        <w:r w:rsidDel="0065623C">
          <w:rPr>
            <w:rFonts w:ascii="Arial" w:hAnsi="Arial"/>
          </w:rPr>
          <w:delText xml:space="preserve">against her </w:delText>
        </w:r>
      </w:del>
      <w:r>
        <w:rPr>
          <w:rFonts w:ascii="Arial" w:hAnsi="Arial"/>
        </w:rPr>
        <w:t xml:space="preserve">to bring her to this </w:t>
      </w:r>
      <w:proofErr w:type="gramStart"/>
      <w:r>
        <w:rPr>
          <w:rFonts w:ascii="Arial" w:hAnsi="Arial"/>
        </w:rPr>
        <w:t>particular misery</w:t>
      </w:r>
      <w:proofErr w:type="gramEnd"/>
      <w:r>
        <w:rPr>
          <w:rFonts w:ascii="Arial" w:hAnsi="Arial"/>
        </w:rPr>
        <w:t>.</w:t>
      </w:r>
    </w:p>
    <w:p w14:paraId="52ACEE9C" w14:textId="7CD2957B" w:rsidR="001E2E9B" w:rsidRDefault="00000000">
      <w:pPr>
        <w:pStyle w:val="BodyText"/>
        <w:rPr>
          <w:rFonts w:ascii="Arial" w:hAnsi="Arial"/>
        </w:rPr>
      </w:pPr>
      <w:proofErr w:type="spellStart"/>
      <w:r>
        <w:rPr>
          <w:rFonts w:ascii="Arial" w:hAnsi="Arial"/>
        </w:rPr>
        <w:lastRenderedPageBreak/>
        <w:t>Shakes’</w:t>
      </w:r>
      <w:ins w:id="1773" w:author="Julia Ringo" w:date="2023-10-18T12:55:00Z">
        <w:r w:rsidR="00F0561E">
          <w:rPr>
            <w:rFonts w:ascii="Arial" w:hAnsi="Arial"/>
          </w:rPr>
          <w:t>s</w:t>
        </w:r>
      </w:ins>
      <w:proofErr w:type="spellEnd"/>
      <w:r>
        <w:rPr>
          <w:rFonts w:ascii="Arial" w:hAnsi="Arial"/>
        </w:rPr>
        <w:t xml:space="preserve"> welds were horrifically ugly, like stitch work on a revivified cadaver from a Gothic novel. As with the hull of the </w:t>
      </w:r>
      <w:r>
        <w:rPr>
          <w:rFonts w:ascii="Arial" w:hAnsi="Arial"/>
          <w:i/>
          <w:iCs/>
        </w:rPr>
        <w:t>Prospect</w:t>
      </w:r>
      <w:r>
        <w:rPr>
          <w:rFonts w:ascii="Arial" w:hAnsi="Arial"/>
        </w:rPr>
        <w:t xml:space="preserve">, she had to hammer metal sheet patches into place, and weld them until they no longer leaked. Chips felt nothing but lucky when the leaking started to slow without her having made the situation worse by cutting through the mating ring or the hull of the </w:t>
      </w:r>
      <w:r>
        <w:rPr>
          <w:rFonts w:ascii="Arial" w:hAnsi="Arial"/>
          <w:i/>
          <w:iCs/>
        </w:rPr>
        <w:t>Gnat</w:t>
      </w:r>
      <w:r>
        <w:rPr>
          <w:rFonts w:ascii="Arial" w:hAnsi="Arial"/>
        </w:rPr>
        <w:t>.</w:t>
      </w:r>
    </w:p>
    <w:p w14:paraId="4F4AA6B7" w14:textId="58235339" w:rsidR="001E2E9B" w:rsidRDefault="00000000">
      <w:pPr>
        <w:pStyle w:val="BodyText"/>
        <w:rPr>
          <w:rFonts w:ascii="Arial" w:hAnsi="Arial"/>
        </w:rPr>
      </w:pPr>
      <w:r>
        <w:rPr>
          <w:rFonts w:ascii="Arial" w:hAnsi="Arial"/>
        </w:rPr>
        <w:t xml:space="preserve">Eventually enough patching material had been welded into place that the leak slowed to a seep, and then finally stopped altogether. The pump sucked the last of the water out the well, leaving them looking at the domed top hatch of the </w:t>
      </w:r>
      <w:r>
        <w:rPr>
          <w:rFonts w:ascii="Arial" w:hAnsi="Arial"/>
          <w:i/>
          <w:iCs/>
        </w:rPr>
        <w:t>Gnat</w:t>
      </w:r>
      <w:r>
        <w:rPr>
          <w:rFonts w:ascii="Arial" w:hAnsi="Arial"/>
        </w:rPr>
        <w:t xml:space="preserve"> down in the recess. The whole mess was holding, though Chips hoped she would never have to test it at any </w:t>
      </w:r>
      <w:ins w:id="1774" w:author="Julia Ringo" w:date="2023-10-18T12:56:00Z">
        <w:r w:rsidR="00F0561E">
          <w:rPr>
            <w:rFonts w:ascii="Arial" w:hAnsi="Arial"/>
          </w:rPr>
          <w:t>great</w:t>
        </w:r>
      </w:ins>
      <w:del w:id="1775" w:author="Julia Ringo" w:date="2023-10-18T12:56:00Z">
        <w:r w:rsidDel="00F0561E">
          <w:rPr>
            <w:rFonts w:ascii="Arial" w:hAnsi="Arial"/>
          </w:rPr>
          <w:delText>deep</w:delText>
        </w:r>
      </w:del>
      <w:r>
        <w:rPr>
          <w:rFonts w:ascii="Arial" w:hAnsi="Arial"/>
        </w:rPr>
        <w:t>er depth.</w:t>
      </w:r>
    </w:p>
    <w:p w14:paraId="7DEA8C26" w14:textId="00A4CD46" w:rsidR="001E2E9B" w:rsidRDefault="00000000">
      <w:pPr>
        <w:pStyle w:val="BodyText"/>
        <w:rPr>
          <w:rFonts w:ascii="Arial" w:hAnsi="Arial"/>
        </w:rPr>
      </w:pPr>
      <w:r>
        <w:rPr>
          <w:rFonts w:ascii="Arial" w:hAnsi="Arial"/>
        </w:rPr>
        <w:t>Chips tapped on the hatch with the end of the welding stick. “Eh</w:t>
      </w:r>
      <w:ins w:id="1776" w:author="Julia Ringo" w:date="2023-10-18T12:56:00Z">
        <w:r w:rsidR="00F0561E">
          <w:rPr>
            <w:rFonts w:ascii="Arial" w:hAnsi="Arial"/>
          </w:rPr>
          <w:t>,</w:t>
        </w:r>
      </w:ins>
      <w:r>
        <w:rPr>
          <w:rFonts w:ascii="Arial" w:hAnsi="Arial"/>
        </w:rPr>
        <w:t xml:space="preserve"> Shakes</w:t>
      </w:r>
      <w:ins w:id="1777" w:author="Julia Ringo" w:date="2023-10-18T12:56:00Z">
        <w:r w:rsidR="00F0561E">
          <w:rPr>
            <w:rFonts w:ascii="Arial" w:hAnsi="Arial"/>
          </w:rPr>
          <w:t>,</w:t>
        </w:r>
      </w:ins>
      <w:r>
        <w:rPr>
          <w:rFonts w:ascii="Arial" w:hAnsi="Arial"/>
        </w:rPr>
        <w:t xml:space="preserve"> </w:t>
      </w:r>
      <w:proofErr w:type="spellStart"/>
      <w:r>
        <w:rPr>
          <w:rFonts w:ascii="Arial" w:hAnsi="Arial"/>
        </w:rPr>
        <w:t>ya</w:t>
      </w:r>
      <w:proofErr w:type="spellEnd"/>
      <w:r>
        <w:rPr>
          <w:rFonts w:ascii="Arial" w:hAnsi="Arial"/>
        </w:rPr>
        <w:t xml:space="preserve"> fucker. You can open this fuckin’ thing up now</w:t>
      </w:r>
      <w:ins w:id="1778" w:author="Julia Ringo" w:date="2023-10-18T12:56:00Z">
        <w:r w:rsidR="00F0561E">
          <w:rPr>
            <w:rFonts w:ascii="Arial" w:hAnsi="Arial"/>
          </w:rPr>
          <w:t>,</w:t>
        </w:r>
      </w:ins>
      <w:del w:id="1779" w:author="Julia Ringo" w:date="2023-10-18T12:56:00Z">
        <w:r w:rsidDel="00F0561E">
          <w:rPr>
            <w:rFonts w:ascii="Arial" w:hAnsi="Arial"/>
          </w:rPr>
          <w:delText>.</w:delText>
        </w:r>
      </w:del>
      <w:r>
        <w:rPr>
          <w:rFonts w:ascii="Arial" w:hAnsi="Arial"/>
        </w:rPr>
        <w:t xml:space="preserve">” </w:t>
      </w:r>
      <w:ins w:id="1780" w:author="Julia Ringo" w:date="2023-10-18T12:56:00Z">
        <w:r w:rsidR="00F0561E">
          <w:rPr>
            <w:rFonts w:ascii="Arial" w:hAnsi="Arial"/>
          </w:rPr>
          <w:t>s</w:t>
        </w:r>
      </w:ins>
      <w:del w:id="1781" w:author="Julia Ringo" w:date="2023-10-18T12:56:00Z">
        <w:r w:rsidDel="00F0561E">
          <w:rPr>
            <w:rFonts w:ascii="Arial" w:hAnsi="Arial"/>
          </w:rPr>
          <w:delText>S</w:delText>
        </w:r>
      </w:del>
      <w:r>
        <w:rPr>
          <w:rFonts w:ascii="Arial" w:hAnsi="Arial"/>
        </w:rPr>
        <w:t>he yelled into the empty metal well, her voice bouncing the curses back at her. There was the sound of the rusty sealing gears squeaking open and the</w:t>
      </w:r>
      <w:ins w:id="1782" w:author="Julia Ringo" w:date="2023-10-18T12:56:00Z">
        <w:r w:rsidR="00F0561E">
          <w:rPr>
            <w:rFonts w:ascii="Arial" w:hAnsi="Arial"/>
          </w:rPr>
          <w:t>n the</w:t>
        </w:r>
      </w:ins>
      <w:r>
        <w:rPr>
          <w:rFonts w:ascii="Arial" w:hAnsi="Arial"/>
        </w:rPr>
        <w:t xml:space="preserve"> hatch </w:t>
      </w:r>
      <w:proofErr w:type="gramStart"/>
      <w:r>
        <w:rPr>
          <w:rFonts w:ascii="Arial" w:hAnsi="Arial"/>
        </w:rPr>
        <w:t>lifted up</w:t>
      </w:r>
      <w:proofErr w:type="gramEnd"/>
      <w:r>
        <w:rPr>
          <w:rFonts w:ascii="Arial" w:hAnsi="Arial"/>
        </w:rPr>
        <w:t>.</w:t>
      </w:r>
    </w:p>
    <w:p w14:paraId="2A0F8D8F" w14:textId="6320D583" w:rsidR="001E2E9B" w:rsidRDefault="00000000">
      <w:pPr>
        <w:pStyle w:val="BodyText"/>
        <w:rPr>
          <w:rFonts w:ascii="Arial" w:hAnsi="Arial"/>
        </w:rPr>
      </w:pPr>
      <w:r>
        <w:rPr>
          <w:rFonts w:ascii="Arial" w:hAnsi="Arial"/>
        </w:rPr>
        <w:t>Shakes was grinning up at them as residual water rained down on him</w:t>
      </w:r>
      <w:ins w:id="1783" w:author="Julia Ringo" w:date="2023-10-18T12:57:00Z">
        <w:r w:rsidR="00F0561E">
          <w:rPr>
            <w:rFonts w:ascii="Arial" w:hAnsi="Arial"/>
          </w:rPr>
          <w:t>.</w:t>
        </w:r>
      </w:ins>
      <w:del w:id="1784" w:author="Julia Ringo" w:date="2023-10-18T12:57:00Z">
        <w:r w:rsidDel="00F0561E">
          <w:rPr>
            <w:rFonts w:ascii="Arial" w:hAnsi="Arial"/>
          </w:rPr>
          <w:delText>,</w:delText>
        </w:r>
      </w:del>
      <w:r>
        <w:rPr>
          <w:rFonts w:ascii="Arial" w:hAnsi="Arial"/>
        </w:rPr>
        <w:t xml:space="preserve"> “</w:t>
      </w:r>
      <w:ins w:id="1785" w:author="Julia Ringo" w:date="2023-10-18T12:57:00Z">
        <w:r w:rsidR="00F0561E">
          <w:rPr>
            <w:rFonts w:ascii="Arial" w:hAnsi="Arial"/>
          </w:rPr>
          <w:t>W</w:t>
        </w:r>
      </w:ins>
      <w:del w:id="1786" w:author="Julia Ringo" w:date="2023-10-18T12:57:00Z">
        <w:r w:rsidDel="00F0561E">
          <w:rPr>
            <w:rFonts w:ascii="Arial" w:hAnsi="Arial"/>
          </w:rPr>
          <w:delText>w</w:delText>
        </w:r>
      </w:del>
      <w:r>
        <w:rPr>
          <w:rFonts w:ascii="Arial" w:hAnsi="Arial"/>
        </w:rPr>
        <w:t>ho’s a fuckin’ angle-fish now, eh</w:t>
      </w:r>
      <w:ins w:id="1787" w:author="Julia Ringo" w:date="2023-10-18T12:57:00Z">
        <w:r w:rsidR="00F0561E">
          <w:rPr>
            <w:rFonts w:ascii="Arial" w:hAnsi="Arial"/>
          </w:rPr>
          <w:t>,</w:t>
        </w:r>
      </w:ins>
      <w:r>
        <w:rPr>
          <w:rFonts w:ascii="Arial" w:hAnsi="Arial"/>
        </w:rPr>
        <w:t xml:space="preserve"> motherfuckers?”</w:t>
      </w:r>
    </w:p>
    <w:p w14:paraId="31B67540" w14:textId="77777777" w:rsidR="001E2E9B" w:rsidRDefault="00000000">
      <w:pPr>
        <w:pStyle w:val="BodyText"/>
        <w:rPr>
          <w:rFonts w:ascii="Arial" w:hAnsi="Arial"/>
        </w:rPr>
      </w:pPr>
      <w:r>
        <w:rPr>
          <w:rFonts w:ascii="Arial" w:hAnsi="Arial"/>
        </w:rPr>
        <w:t xml:space="preserve">“Don’t touch them welds when </w:t>
      </w:r>
      <w:proofErr w:type="spellStart"/>
      <w:r>
        <w:rPr>
          <w:rFonts w:ascii="Arial" w:hAnsi="Arial"/>
        </w:rPr>
        <w:t>ya</w:t>
      </w:r>
      <w:proofErr w:type="spellEnd"/>
      <w:r>
        <w:rPr>
          <w:rFonts w:ascii="Arial" w:hAnsi="Arial"/>
        </w:rPr>
        <w:t xml:space="preserve"> come through, the fuckers are still hellish fuckin’ hot.”</w:t>
      </w:r>
    </w:p>
    <w:p w14:paraId="3FBCEAF9" w14:textId="77777777" w:rsidR="001E2E9B" w:rsidRDefault="00000000">
      <w:pPr>
        <w:pStyle w:val="BodyText"/>
        <w:rPr>
          <w:rFonts w:ascii="Arial" w:hAnsi="Arial"/>
        </w:rPr>
      </w:pPr>
      <w:r>
        <w:rPr>
          <w:rFonts w:ascii="Arial" w:hAnsi="Arial"/>
        </w:rPr>
        <w:t xml:space="preserve">Shakes put his arms up through the hatch hole, found a place to grab that was not still warm from welding, lifted his foot to some protruding knob of steel in the sail of the </w:t>
      </w:r>
      <w:r>
        <w:rPr>
          <w:rFonts w:ascii="Arial" w:hAnsi="Arial"/>
          <w:i/>
          <w:iCs/>
        </w:rPr>
        <w:t>Gnat</w:t>
      </w:r>
      <w:r>
        <w:rPr>
          <w:rFonts w:ascii="Arial" w:hAnsi="Arial"/>
        </w:rPr>
        <w:t xml:space="preserve">, and stepped up into the </w:t>
      </w:r>
      <w:r>
        <w:rPr>
          <w:rFonts w:ascii="Arial" w:hAnsi="Arial"/>
          <w:i/>
          <w:iCs/>
        </w:rPr>
        <w:t>Prospect</w:t>
      </w:r>
      <w:r>
        <w:rPr>
          <w:rFonts w:ascii="Arial" w:hAnsi="Arial"/>
        </w:rPr>
        <w:t xml:space="preserve">. Gregory pushed the ship intercom button and told Hemi they had </w:t>
      </w:r>
      <w:proofErr w:type="spellStart"/>
      <w:r>
        <w:rPr>
          <w:rFonts w:ascii="Arial" w:hAnsi="Arial"/>
        </w:rPr>
        <w:t>Shakes</w:t>
      </w:r>
      <w:proofErr w:type="spellEnd"/>
      <w:r>
        <w:rPr>
          <w:rFonts w:ascii="Arial" w:hAnsi="Arial"/>
        </w:rPr>
        <w:t xml:space="preserve"> aboard.</w:t>
      </w:r>
    </w:p>
    <w:p w14:paraId="4D8F1A50" w14:textId="77777777" w:rsidR="001E2E9B" w:rsidRDefault="00000000">
      <w:pPr>
        <w:pStyle w:val="BodyText"/>
        <w:rPr>
          <w:rFonts w:ascii="Arial" w:hAnsi="Arial"/>
        </w:rPr>
      </w:pPr>
      <w:r>
        <w:rPr>
          <w:rFonts w:ascii="Arial" w:hAnsi="Arial"/>
        </w:rPr>
        <w:t xml:space="preserve">“Right. </w:t>
      </w:r>
      <w:r>
        <w:rPr>
          <w:rFonts w:ascii="Arial" w:hAnsi="Arial"/>
          <w:i/>
          <w:iCs/>
        </w:rPr>
        <w:t>Now</w:t>
      </w:r>
      <w:r>
        <w:rPr>
          <w:rFonts w:ascii="Arial" w:hAnsi="Arial"/>
        </w:rPr>
        <w:t xml:space="preserve"> the hard part,” said Hemi over the intercom. He got on the ship PA</w:t>
      </w:r>
      <w:del w:id="1788" w:author="Julia Ringo" w:date="2023-10-18T12:57:00Z">
        <w:r w:rsidDel="00F0561E">
          <w:rPr>
            <w:rFonts w:ascii="Arial" w:hAnsi="Arial"/>
          </w:rPr>
          <w:delText>,</w:delText>
        </w:r>
      </w:del>
      <w:r>
        <w:rPr>
          <w:rFonts w:ascii="Arial" w:hAnsi="Arial"/>
        </w:rPr>
        <w:t xml:space="preserve"> and asked everyone to meet him down at the hatch to the </w:t>
      </w:r>
      <w:r>
        <w:rPr>
          <w:rFonts w:ascii="Arial" w:hAnsi="Arial"/>
          <w:i/>
          <w:iCs/>
        </w:rPr>
        <w:t>Gnat</w:t>
      </w:r>
      <w:r>
        <w:rPr>
          <w:rFonts w:ascii="Arial" w:hAnsi="Arial"/>
        </w:rPr>
        <w:t>.</w:t>
      </w:r>
    </w:p>
    <w:p w14:paraId="05F15053" w14:textId="77777777" w:rsidR="001E2E9B" w:rsidRDefault="00000000">
      <w:pPr>
        <w:pStyle w:val="BodyText"/>
        <w:rPr>
          <w:rFonts w:ascii="Arial" w:hAnsi="Arial"/>
        </w:rPr>
      </w:pPr>
      <w:r>
        <w:rPr>
          <w:rFonts w:ascii="Arial" w:hAnsi="Arial"/>
        </w:rPr>
        <w:t> </w:t>
      </w:r>
    </w:p>
    <w:p w14:paraId="15A32ACA" w14:textId="12AF2A05" w:rsidR="001E2E9B" w:rsidRDefault="00000000">
      <w:pPr>
        <w:pStyle w:val="BodyText"/>
        <w:rPr>
          <w:rFonts w:ascii="Arial" w:hAnsi="Arial"/>
        </w:rPr>
      </w:pPr>
      <w:r>
        <w:rPr>
          <w:rFonts w:ascii="Arial" w:hAnsi="Arial"/>
        </w:rPr>
        <w:t>“So</w:t>
      </w:r>
      <w:ins w:id="1789" w:author="Julia Ringo" w:date="2023-10-18T12:57:00Z">
        <w:r w:rsidR="00F0561E">
          <w:rPr>
            <w:rFonts w:ascii="Arial" w:hAnsi="Arial"/>
          </w:rPr>
          <w:t>,</w:t>
        </w:r>
      </w:ins>
      <w:r>
        <w:rPr>
          <w:rFonts w:ascii="Arial" w:hAnsi="Arial"/>
        </w:rPr>
        <w:t xml:space="preserve"> basically</w:t>
      </w:r>
      <w:ins w:id="1790" w:author="Julia Ringo" w:date="2023-10-18T12:57:00Z">
        <w:r w:rsidR="00F0561E">
          <w:rPr>
            <w:rFonts w:ascii="Arial" w:hAnsi="Arial"/>
          </w:rPr>
          <w:t>,</w:t>
        </w:r>
      </w:ins>
      <w:r>
        <w:rPr>
          <w:rFonts w:ascii="Arial" w:hAnsi="Arial"/>
        </w:rPr>
        <w:t xml:space="preserve"> we are going to suck the life out of the </w:t>
      </w:r>
      <w:r>
        <w:rPr>
          <w:rFonts w:ascii="Arial" w:hAnsi="Arial"/>
          <w:i/>
          <w:iCs/>
        </w:rPr>
        <w:t>Gnat</w:t>
      </w:r>
      <w:r>
        <w:rPr>
          <w:rFonts w:ascii="Arial" w:hAnsi="Arial"/>
        </w:rPr>
        <w:t xml:space="preserve"> to keep the </w:t>
      </w:r>
      <w:r>
        <w:rPr>
          <w:rFonts w:ascii="Arial" w:hAnsi="Arial"/>
          <w:i/>
          <w:iCs/>
        </w:rPr>
        <w:t>Prospect</w:t>
      </w:r>
      <w:r>
        <w:rPr>
          <w:rFonts w:ascii="Arial" w:hAnsi="Arial"/>
        </w:rPr>
        <w:t xml:space="preserve"> going,” Hemi told them when they were all assembled</w:t>
      </w:r>
      <w:ins w:id="1791" w:author="Julia Ringo" w:date="2023-10-18T12:57:00Z">
        <w:r w:rsidR="00F0561E">
          <w:rPr>
            <w:rFonts w:ascii="Arial" w:hAnsi="Arial"/>
          </w:rPr>
          <w:t xml:space="preserve">, </w:t>
        </w:r>
      </w:ins>
      <w:del w:id="1792" w:author="Julia Ringo" w:date="2023-10-18T12:57:00Z">
        <w:r w:rsidDel="00F0561E">
          <w:rPr>
            <w:rFonts w:ascii="Arial" w:hAnsi="Arial"/>
          </w:rPr>
          <w:delText xml:space="preserve"> and </w:delText>
        </w:r>
      </w:del>
      <w:r>
        <w:rPr>
          <w:rFonts w:ascii="Arial" w:hAnsi="Arial"/>
        </w:rPr>
        <w:t xml:space="preserve">standing crammed in on both sides of the open hatch to the </w:t>
      </w:r>
      <w:r>
        <w:rPr>
          <w:rFonts w:ascii="Arial" w:hAnsi="Arial"/>
          <w:i/>
          <w:iCs/>
        </w:rPr>
        <w:t>Gnat</w:t>
      </w:r>
      <w:r>
        <w:rPr>
          <w:rFonts w:ascii="Arial" w:hAnsi="Arial"/>
        </w:rPr>
        <w:t xml:space="preserve"> below.</w:t>
      </w:r>
    </w:p>
    <w:p w14:paraId="2FAD486C" w14:textId="77777777" w:rsidR="001E2E9B" w:rsidRDefault="00000000">
      <w:pPr>
        <w:pStyle w:val="BodyText"/>
        <w:rPr>
          <w:rFonts w:ascii="Arial" w:hAnsi="Arial"/>
        </w:rPr>
      </w:pPr>
      <w:r>
        <w:rPr>
          <w:rFonts w:ascii="Arial" w:hAnsi="Arial"/>
        </w:rPr>
        <w:t>Shakes squirmed.</w:t>
      </w:r>
    </w:p>
    <w:p w14:paraId="25C02430" w14:textId="1731BD63" w:rsidR="001E2E9B" w:rsidRDefault="00000000">
      <w:pPr>
        <w:pStyle w:val="BodyText"/>
        <w:rPr>
          <w:rFonts w:ascii="Arial" w:hAnsi="Arial"/>
        </w:rPr>
      </w:pPr>
      <w:del w:id="1793" w:author="Julia Ringo" w:date="2023-10-18T12:57:00Z">
        <w:r w:rsidDel="00F0561E">
          <w:rPr>
            <w:rFonts w:ascii="Arial" w:hAnsi="Arial"/>
          </w:rPr>
          <w:delText xml:space="preserve">Hemi continued, </w:delText>
        </w:r>
      </w:del>
      <w:r>
        <w:rPr>
          <w:rFonts w:ascii="Arial" w:hAnsi="Arial"/>
        </w:rPr>
        <w:t xml:space="preserve">“I am going to set up some heavy jumpers between the </w:t>
      </w:r>
      <w:r>
        <w:rPr>
          <w:rFonts w:ascii="Arial" w:hAnsi="Arial"/>
          <w:i/>
          <w:iCs/>
        </w:rPr>
        <w:t>Gnat’s</w:t>
      </w:r>
      <w:r>
        <w:rPr>
          <w:rFonts w:ascii="Arial" w:hAnsi="Arial"/>
        </w:rPr>
        <w:t xml:space="preserve"> battery banks and the battery rooms of the </w:t>
      </w:r>
      <w:r>
        <w:rPr>
          <w:rFonts w:ascii="Arial" w:hAnsi="Arial"/>
          <w:i/>
          <w:iCs/>
        </w:rPr>
        <w:t>Prospect</w:t>
      </w:r>
      <w:r>
        <w:rPr>
          <w:rFonts w:ascii="Arial" w:hAnsi="Arial"/>
        </w:rPr>
        <w:t>, where we are standing right now</w:t>
      </w:r>
      <w:ins w:id="1794" w:author="Julia Ringo" w:date="2023-10-18T12:57:00Z">
        <w:r w:rsidR="00F0561E">
          <w:rPr>
            <w:rFonts w:ascii="Arial" w:hAnsi="Arial"/>
          </w:rPr>
          <w:t>,” Hemi continued.</w:t>
        </w:r>
      </w:ins>
      <w:del w:id="1795" w:author="Julia Ringo" w:date="2023-10-18T12:57:00Z">
        <w:r w:rsidDel="00F0561E">
          <w:rPr>
            <w:rFonts w:ascii="Arial" w:hAnsi="Arial"/>
          </w:rPr>
          <w:delText>.</w:delText>
        </w:r>
      </w:del>
      <w:r>
        <w:rPr>
          <w:rFonts w:ascii="Arial" w:hAnsi="Arial"/>
        </w:rPr>
        <w:t xml:space="preserve"> </w:t>
      </w:r>
      <w:ins w:id="1796" w:author="Julia Ringo" w:date="2023-10-18T12:57:00Z">
        <w:r w:rsidR="00F0561E">
          <w:rPr>
            <w:rFonts w:ascii="Arial" w:hAnsi="Arial"/>
          </w:rPr>
          <w:t>“</w:t>
        </w:r>
      </w:ins>
      <w:r>
        <w:rPr>
          <w:rFonts w:ascii="Arial" w:hAnsi="Arial"/>
        </w:rPr>
        <w:t xml:space="preserve">That should be pretty </w:t>
      </w:r>
      <w:proofErr w:type="gramStart"/>
      <w:r>
        <w:rPr>
          <w:rFonts w:ascii="Arial" w:hAnsi="Arial"/>
        </w:rPr>
        <w:t>straightforward, and</w:t>
      </w:r>
      <w:proofErr w:type="gramEnd"/>
      <w:r>
        <w:rPr>
          <w:rFonts w:ascii="Arial" w:hAnsi="Arial"/>
        </w:rPr>
        <w:t xml:space="preserve"> give us access to the </w:t>
      </w:r>
      <w:r>
        <w:rPr>
          <w:rFonts w:ascii="Arial" w:hAnsi="Arial"/>
          <w:i/>
          <w:iCs/>
        </w:rPr>
        <w:t>Gnat’s</w:t>
      </w:r>
      <w:r>
        <w:rPr>
          <w:rFonts w:ascii="Arial" w:hAnsi="Arial"/>
        </w:rPr>
        <w:t xml:space="preserve"> remaining battery power</w:t>
      </w:r>
      <w:del w:id="1797" w:author="Julia Ringo" w:date="2023-10-05T13:15:00Z">
        <w:r w:rsidDel="000E7660">
          <w:rPr>
            <w:rFonts w:ascii="Arial" w:hAnsi="Arial"/>
          </w:rPr>
          <w:delText xml:space="preserve"> — </w:delText>
        </w:r>
      </w:del>
      <w:ins w:id="1798" w:author="Julia Ringo" w:date="2023-10-05T13:15:00Z">
        <w:r w:rsidR="000E7660">
          <w:rPr>
            <w:rFonts w:ascii="Arial" w:hAnsi="Arial"/>
          </w:rPr>
          <w:t>—</w:t>
        </w:r>
      </w:ins>
      <w:r>
        <w:rPr>
          <w:rFonts w:ascii="Arial" w:hAnsi="Arial"/>
        </w:rPr>
        <w:t xml:space="preserve">though that will not be much, in terms of the </w:t>
      </w:r>
      <w:r>
        <w:rPr>
          <w:rFonts w:ascii="Arial" w:hAnsi="Arial"/>
          <w:i/>
          <w:iCs/>
        </w:rPr>
        <w:t>Prospect’s</w:t>
      </w:r>
      <w:r>
        <w:rPr>
          <w:rFonts w:ascii="Arial" w:hAnsi="Arial"/>
        </w:rPr>
        <w:t xml:space="preserve"> power consumption.</w:t>
      </w:r>
    </w:p>
    <w:p w14:paraId="57390DD1" w14:textId="77777777" w:rsidR="001E2E9B" w:rsidRDefault="00000000">
      <w:pPr>
        <w:pStyle w:val="BodyText"/>
        <w:rPr>
          <w:rFonts w:ascii="Arial" w:hAnsi="Arial"/>
        </w:rPr>
      </w:pPr>
      <w:r>
        <w:rPr>
          <w:rFonts w:ascii="Arial" w:hAnsi="Arial"/>
        </w:rPr>
        <w:t xml:space="preserve">“Chips, I need you to do the harder part and figure out how to get the fuel that is left in the </w:t>
      </w:r>
      <w:r>
        <w:rPr>
          <w:rFonts w:ascii="Arial" w:hAnsi="Arial"/>
          <w:i/>
          <w:iCs/>
        </w:rPr>
        <w:t>Gnat</w:t>
      </w:r>
      <w:r>
        <w:rPr>
          <w:rFonts w:ascii="Arial" w:hAnsi="Arial"/>
        </w:rPr>
        <w:t xml:space="preserve"> up into the </w:t>
      </w:r>
      <w:r>
        <w:rPr>
          <w:rFonts w:ascii="Arial" w:hAnsi="Arial"/>
          <w:i/>
          <w:iCs/>
        </w:rPr>
        <w:t>Prospect’s</w:t>
      </w:r>
      <w:r>
        <w:rPr>
          <w:rFonts w:ascii="Arial" w:hAnsi="Arial"/>
        </w:rPr>
        <w:t xml:space="preserve"> engines. I am not sure if it would be better to try to pump it into the </w:t>
      </w:r>
      <w:r>
        <w:rPr>
          <w:rFonts w:ascii="Arial" w:hAnsi="Arial"/>
          <w:i/>
          <w:iCs/>
        </w:rPr>
        <w:t>Prospect’s</w:t>
      </w:r>
      <w:r>
        <w:rPr>
          <w:rFonts w:ascii="Arial" w:hAnsi="Arial"/>
        </w:rPr>
        <w:t xml:space="preserve"> fuel tanks</w:t>
      </w:r>
      <w:del w:id="1799" w:author="Julia Ringo" w:date="2023-10-18T12:58:00Z">
        <w:r w:rsidDel="00F0561E">
          <w:rPr>
            <w:rFonts w:ascii="Arial" w:hAnsi="Arial"/>
          </w:rPr>
          <w:delText>,</w:delText>
        </w:r>
      </w:del>
      <w:r>
        <w:rPr>
          <w:rFonts w:ascii="Arial" w:hAnsi="Arial"/>
        </w:rPr>
        <w:t xml:space="preserve"> or run it straight from the </w:t>
      </w:r>
      <w:r>
        <w:rPr>
          <w:rFonts w:ascii="Arial" w:hAnsi="Arial"/>
          <w:i/>
          <w:iCs/>
        </w:rPr>
        <w:t>Gnat’s</w:t>
      </w:r>
      <w:r>
        <w:rPr>
          <w:rFonts w:ascii="Arial" w:hAnsi="Arial"/>
        </w:rPr>
        <w:t xml:space="preserve"> fuel tanks to the </w:t>
      </w:r>
      <w:r>
        <w:rPr>
          <w:rFonts w:ascii="Arial" w:hAnsi="Arial"/>
          <w:i/>
          <w:iCs/>
        </w:rPr>
        <w:t>Prospect’s</w:t>
      </w:r>
      <w:r>
        <w:rPr>
          <w:rFonts w:ascii="Arial" w:hAnsi="Arial"/>
        </w:rPr>
        <w:t xml:space="preserve"> diesels.”</w:t>
      </w:r>
    </w:p>
    <w:p w14:paraId="42D3F699" w14:textId="77777777" w:rsidR="001E2E9B" w:rsidRDefault="00000000">
      <w:pPr>
        <w:pStyle w:val="BodyText"/>
        <w:rPr>
          <w:rFonts w:ascii="Arial" w:hAnsi="Arial"/>
        </w:rPr>
      </w:pPr>
      <w:r>
        <w:rPr>
          <w:rFonts w:ascii="Arial" w:hAnsi="Arial"/>
        </w:rPr>
        <w:t xml:space="preserve">“Be fuckin’ easier to just run a long hose up to the fuckin’ </w:t>
      </w:r>
      <w:r>
        <w:rPr>
          <w:rFonts w:ascii="Arial" w:hAnsi="Arial"/>
          <w:i/>
          <w:iCs/>
        </w:rPr>
        <w:t>Prospect’s</w:t>
      </w:r>
      <w:r>
        <w:rPr>
          <w:rFonts w:ascii="Arial" w:hAnsi="Arial"/>
        </w:rPr>
        <w:t xml:space="preserve"> fuckin’ fuel pumps. Won’t require fuckin’ around with the trim as much,” put in Chips.</w:t>
      </w:r>
    </w:p>
    <w:p w14:paraId="58A82618" w14:textId="77777777" w:rsidR="001E2E9B" w:rsidRDefault="00000000">
      <w:pPr>
        <w:pStyle w:val="BodyText"/>
        <w:rPr>
          <w:rFonts w:ascii="Arial" w:hAnsi="Arial"/>
        </w:rPr>
      </w:pPr>
      <w:r>
        <w:rPr>
          <w:rFonts w:ascii="Arial" w:hAnsi="Arial"/>
        </w:rPr>
        <w:lastRenderedPageBreak/>
        <w:t>“If you think that will work, it sounds OK to me,” said Hemi. “Sylvia, you want to weigh in with anything?”</w:t>
      </w:r>
    </w:p>
    <w:p w14:paraId="45CA50BE" w14:textId="77777777" w:rsidR="001E2E9B" w:rsidRDefault="00000000">
      <w:pPr>
        <w:pStyle w:val="BodyText"/>
        <w:rPr>
          <w:rFonts w:ascii="Arial" w:hAnsi="Arial"/>
        </w:rPr>
      </w:pPr>
      <w:r>
        <w:rPr>
          <w:rFonts w:ascii="Arial" w:hAnsi="Arial"/>
        </w:rPr>
        <w:t>“This project is all you, Hem’,” said Captain Percy.</w:t>
      </w:r>
    </w:p>
    <w:p w14:paraId="7D8863AF" w14:textId="77777777" w:rsidR="001E2E9B" w:rsidRDefault="00000000">
      <w:pPr>
        <w:pStyle w:val="BodyText"/>
        <w:rPr>
          <w:rFonts w:ascii="Arial" w:hAnsi="Arial"/>
        </w:rPr>
      </w:pPr>
      <w:r>
        <w:rPr>
          <w:rFonts w:ascii="Arial" w:hAnsi="Arial"/>
        </w:rPr>
        <w:t xml:space="preserve">“From this moment,” Hemi went on, “we need to shut down absolutely everything we are not using. We really should have done this already. We will need every bit of power we can suck out of the </w:t>
      </w:r>
      <w:r>
        <w:rPr>
          <w:rFonts w:ascii="Arial" w:hAnsi="Arial"/>
          <w:i/>
          <w:iCs/>
        </w:rPr>
        <w:t>Gnat</w:t>
      </w:r>
      <w:r>
        <w:rPr>
          <w:rFonts w:ascii="Arial" w:hAnsi="Arial"/>
        </w:rPr>
        <w:t xml:space="preserve"> to get across the Authority line into those vaguely friendlier waters. I am even shutting down the lighting, so you will all need to carry a light with you. The good news is, if we get the diesels going, you can take some rotations in the rack, since there will be no power to do anything else but sleep anyway.</w:t>
      </w:r>
    </w:p>
    <w:p w14:paraId="74652888" w14:textId="44D3C97F" w:rsidR="001E2E9B" w:rsidRDefault="00000000">
      <w:pPr>
        <w:pStyle w:val="BodyText"/>
        <w:rPr>
          <w:rFonts w:ascii="Arial" w:hAnsi="Arial"/>
        </w:rPr>
      </w:pPr>
      <w:r>
        <w:rPr>
          <w:rFonts w:ascii="Arial" w:hAnsi="Arial"/>
        </w:rPr>
        <w:t>“Chips, take Owen and Gregory to work on fuel lines. Bastian, we will go dig up those jumpers. Try to stay out of each other’s way</w:t>
      </w:r>
      <w:ins w:id="1800" w:author="Julia Ringo" w:date="2023-10-18T12:58:00Z">
        <w:r w:rsidR="00F0561E">
          <w:rPr>
            <w:rFonts w:ascii="Arial" w:hAnsi="Arial"/>
          </w:rPr>
          <w:t>,</w:t>
        </w:r>
      </w:ins>
      <w:r>
        <w:rPr>
          <w:rFonts w:ascii="Arial" w:hAnsi="Arial"/>
        </w:rPr>
        <w:t xml:space="preserve"> everyone,” Hemi finished</w:t>
      </w:r>
      <w:del w:id="1801" w:author="Julia Ringo" w:date="2023-10-18T12:58:00Z">
        <w:r w:rsidDel="00F0561E">
          <w:rPr>
            <w:rFonts w:ascii="Arial" w:hAnsi="Arial"/>
          </w:rPr>
          <w:delText xml:space="preserve"> up</w:delText>
        </w:r>
      </w:del>
      <w:r>
        <w:rPr>
          <w:rFonts w:ascii="Arial" w:hAnsi="Arial"/>
        </w:rPr>
        <w:t>.</w:t>
      </w:r>
    </w:p>
    <w:p w14:paraId="67D0E243" w14:textId="2D5DAA86" w:rsidR="001E2E9B" w:rsidRDefault="00000000">
      <w:pPr>
        <w:pStyle w:val="BodyText"/>
        <w:rPr>
          <w:rFonts w:ascii="Arial" w:hAnsi="Arial"/>
        </w:rPr>
      </w:pPr>
      <w:r>
        <w:rPr>
          <w:rFonts w:ascii="Arial" w:hAnsi="Arial"/>
        </w:rPr>
        <w:t>Grabbing Bastian’s skinny arm, Hemi led him away to stowage</w:t>
      </w:r>
      <w:ins w:id="1802" w:author="Julia Ringo" w:date="2023-10-18T12:59:00Z">
        <w:r w:rsidR="00F0561E">
          <w:rPr>
            <w:rFonts w:ascii="Arial" w:hAnsi="Arial"/>
          </w:rPr>
          <w:t>,</w:t>
        </w:r>
      </w:ins>
      <w:r>
        <w:rPr>
          <w:rFonts w:ascii="Arial" w:hAnsi="Arial"/>
        </w:rPr>
        <w:t xml:space="preserve"> where he hoped to find the long heavy jumper cables he remembered seeing there sometime in the past year.</w:t>
      </w:r>
    </w:p>
    <w:p w14:paraId="53852417" w14:textId="59C2E64F" w:rsidR="001E2E9B" w:rsidRDefault="00000000">
      <w:pPr>
        <w:pStyle w:val="BodyText"/>
        <w:rPr>
          <w:rFonts w:ascii="Arial" w:hAnsi="Arial"/>
        </w:rPr>
      </w:pPr>
      <w:r>
        <w:rPr>
          <w:rFonts w:ascii="Arial" w:hAnsi="Arial"/>
        </w:rPr>
        <w:t>Chips took Owen and Gregory off to the engine rooms to get the fuel hoses</w:t>
      </w:r>
      <w:ins w:id="1803" w:author="Julia Ringo" w:date="2023-10-18T13:00:00Z">
        <w:r w:rsidR="00F0561E">
          <w:rPr>
            <w:rFonts w:ascii="Arial" w:hAnsi="Arial"/>
          </w:rPr>
          <w:t>,</w:t>
        </w:r>
      </w:ins>
      <w:r>
        <w:rPr>
          <w:rFonts w:ascii="Arial" w:hAnsi="Arial"/>
        </w:rPr>
        <w:t xml:space="preserve"> </w:t>
      </w:r>
      <w:del w:id="1804" w:author="Julia Ringo" w:date="2023-10-18T13:00:00Z">
        <w:r w:rsidDel="00F0561E">
          <w:rPr>
            <w:rFonts w:ascii="Arial" w:hAnsi="Arial"/>
          </w:rPr>
          <w:delText xml:space="preserve">they </w:delText>
        </w:r>
      </w:del>
      <w:r>
        <w:rPr>
          <w:rFonts w:ascii="Arial" w:hAnsi="Arial"/>
        </w:rPr>
        <w:t>normally used for refueling</w:t>
      </w:r>
      <w:ins w:id="1805" w:author="Julia Ringo" w:date="2023-10-18T13:00:00Z">
        <w:r w:rsidR="00F0561E">
          <w:rPr>
            <w:rFonts w:ascii="Arial" w:hAnsi="Arial"/>
          </w:rPr>
          <w:t>,</w:t>
        </w:r>
      </w:ins>
      <w:r>
        <w:rPr>
          <w:rFonts w:ascii="Arial" w:hAnsi="Arial"/>
        </w:rPr>
        <w:t xml:space="preserve"> </w:t>
      </w:r>
      <w:ins w:id="1806" w:author="Julia Ringo" w:date="2023-10-18T13:00:00Z">
        <w:r w:rsidR="00F0561E">
          <w:rPr>
            <w:rFonts w:ascii="Arial" w:hAnsi="Arial"/>
          </w:rPr>
          <w:t xml:space="preserve">down </w:t>
        </w:r>
      </w:ins>
      <w:r>
        <w:rPr>
          <w:rFonts w:ascii="Arial" w:hAnsi="Arial"/>
        </w:rPr>
        <w:t xml:space="preserve">from their wall racks and rigged to the </w:t>
      </w:r>
      <w:r>
        <w:rPr>
          <w:rFonts w:ascii="Arial" w:hAnsi="Arial"/>
          <w:i/>
          <w:iCs/>
        </w:rPr>
        <w:t>Gnat</w:t>
      </w:r>
      <w:r>
        <w:rPr>
          <w:rFonts w:ascii="Arial" w:hAnsi="Arial"/>
        </w:rPr>
        <w:t>.</w:t>
      </w:r>
    </w:p>
    <w:p w14:paraId="35C67AF2" w14:textId="77777777" w:rsidR="001E2E9B" w:rsidRDefault="00000000">
      <w:pPr>
        <w:pStyle w:val="BodyText"/>
        <w:rPr>
          <w:rFonts w:ascii="Arial" w:hAnsi="Arial"/>
        </w:rPr>
      </w:pPr>
      <w:r>
        <w:rPr>
          <w:rFonts w:ascii="Arial" w:hAnsi="Arial"/>
        </w:rPr>
        <w:t>Captain Percy looked down at the mess of patches and foul blackened welds that lined the passageway down through the hole in the bottom of her boat, and for a moment could not believe they were still afloat. “Captain Shakes,” she said to the only person left with her, “let me buy you a cup of coffee.”</w:t>
      </w:r>
    </w:p>
    <w:p w14:paraId="1A6761AB" w14:textId="77777777" w:rsidR="001E2E9B" w:rsidRDefault="00000000">
      <w:pPr>
        <w:pStyle w:val="BodyText"/>
        <w:rPr>
          <w:rFonts w:ascii="Arial" w:hAnsi="Arial"/>
        </w:rPr>
      </w:pPr>
      <w:r>
        <w:rPr>
          <w:rFonts w:ascii="Arial" w:hAnsi="Arial"/>
        </w:rPr>
        <w:t> </w:t>
      </w:r>
    </w:p>
    <w:p w14:paraId="0B1AA91A" w14:textId="7DF6FF09" w:rsidR="001E2E9B" w:rsidRDefault="00000000">
      <w:pPr>
        <w:pStyle w:val="BodyText"/>
        <w:rPr>
          <w:rFonts w:ascii="Arial" w:hAnsi="Arial"/>
        </w:rPr>
      </w:pPr>
      <w:r>
        <w:rPr>
          <w:rFonts w:ascii="Arial" w:hAnsi="Arial"/>
        </w:rPr>
        <w:t>In a couple of hours</w:t>
      </w:r>
      <w:ins w:id="1807" w:author="Julia Ringo" w:date="2023-10-18T13:01:00Z">
        <w:r w:rsidR="00F0561E">
          <w:rPr>
            <w:rFonts w:ascii="Arial" w:hAnsi="Arial"/>
          </w:rPr>
          <w:t>,</w:t>
        </w:r>
      </w:ins>
      <w:r>
        <w:rPr>
          <w:rFonts w:ascii="Arial" w:hAnsi="Arial"/>
        </w:rPr>
        <w:t xml:space="preserve"> they had a series of </w:t>
      </w:r>
      <w:proofErr w:type="spellStart"/>
      <w:r>
        <w:rPr>
          <w:rFonts w:ascii="Arial" w:hAnsi="Arial"/>
        </w:rPr>
        <w:t>umbilicals</w:t>
      </w:r>
      <w:proofErr w:type="spellEnd"/>
      <w:r>
        <w:rPr>
          <w:rFonts w:ascii="Arial" w:hAnsi="Arial"/>
        </w:rPr>
        <w:t xml:space="preserve"> running through the </w:t>
      </w:r>
      <w:r>
        <w:rPr>
          <w:rFonts w:ascii="Arial" w:hAnsi="Arial"/>
          <w:i/>
          <w:iCs/>
        </w:rPr>
        <w:t>Prospect</w:t>
      </w:r>
      <w:r>
        <w:rPr>
          <w:rFonts w:ascii="Arial" w:hAnsi="Arial"/>
        </w:rPr>
        <w:t xml:space="preserve"> and down into the </w:t>
      </w:r>
      <w:r>
        <w:rPr>
          <w:rFonts w:ascii="Arial" w:hAnsi="Arial"/>
          <w:i/>
          <w:iCs/>
        </w:rPr>
        <w:t>Gnat</w:t>
      </w:r>
      <w:r>
        <w:rPr>
          <w:rFonts w:ascii="Arial" w:hAnsi="Arial"/>
        </w:rPr>
        <w:t xml:space="preserve">. The big submarine was parasitically sucking the small supply of nutrients the little sub had in reserve: </w:t>
      </w:r>
      <w:commentRangeStart w:id="1808"/>
      <w:r>
        <w:rPr>
          <w:rFonts w:ascii="Arial" w:hAnsi="Arial"/>
        </w:rPr>
        <w:t xml:space="preserve">the power was wired into the </w:t>
      </w:r>
      <w:r>
        <w:rPr>
          <w:rFonts w:ascii="Arial" w:hAnsi="Arial"/>
          <w:i/>
          <w:iCs/>
        </w:rPr>
        <w:t>Prospect’s</w:t>
      </w:r>
      <w:r>
        <w:rPr>
          <w:rFonts w:ascii="Arial" w:hAnsi="Arial"/>
        </w:rPr>
        <w:t xml:space="preserve"> battery hold so that the </w:t>
      </w:r>
      <w:r>
        <w:rPr>
          <w:rFonts w:ascii="Arial" w:hAnsi="Arial"/>
          <w:i/>
          <w:iCs/>
        </w:rPr>
        <w:t>Gnat’s</w:t>
      </w:r>
      <w:r>
        <w:rPr>
          <w:rFonts w:ascii="Arial" w:hAnsi="Arial"/>
        </w:rPr>
        <w:t xml:space="preserve"> batteries were now no more than an extra battery bank for the </w:t>
      </w:r>
      <w:r>
        <w:rPr>
          <w:rFonts w:ascii="Arial" w:hAnsi="Arial"/>
          <w:i/>
          <w:iCs/>
        </w:rPr>
        <w:t>Prospect</w:t>
      </w:r>
      <w:del w:id="1809" w:author="Julia Ringo" w:date="2023-10-05T13:15:00Z">
        <w:r w:rsidDel="000E7660">
          <w:rPr>
            <w:rFonts w:ascii="Arial" w:hAnsi="Arial"/>
          </w:rPr>
          <w:delText xml:space="preserve"> — </w:delText>
        </w:r>
      </w:del>
      <w:ins w:id="1810" w:author="Julia Ringo" w:date="2023-10-05T13:15:00Z">
        <w:r w:rsidR="000E7660">
          <w:rPr>
            <w:rFonts w:ascii="Arial" w:hAnsi="Arial"/>
          </w:rPr>
          <w:t>—</w:t>
        </w:r>
      </w:ins>
      <w:r>
        <w:rPr>
          <w:rFonts w:ascii="Arial" w:hAnsi="Arial"/>
        </w:rPr>
        <w:t>conveniently</w:t>
      </w:r>
      <w:ins w:id="1811" w:author="Julia Ringo" w:date="2023-10-18T13:01:00Z">
        <w:r w:rsidR="00F0561E">
          <w:rPr>
            <w:rFonts w:ascii="Arial" w:hAnsi="Arial"/>
          </w:rPr>
          <w:t>,</w:t>
        </w:r>
      </w:ins>
      <w:r>
        <w:rPr>
          <w:rFonts w:ascii="Arial" w:hAnsi="Arial"/>
        </w:rPr>
        <w:t xml:space="preserve"> with a nearly-full charge</w:t>
      </w:r>
      <w:ins w:id="1812" w:author="Julia Ringo" w:date="2023-10-18T13:02:00Z">
        <w:r w:rsidR="00F0561E">
          <w:rPr>
            <w:rFonts w:ascii="Arial" w:hAnsi="Arial"/>
          </w:rPr>
          <w:t>—</w:t>
        </w:r>
      </w:ins>
      <w:del w:id="1813" w:author="Julia Ringo" w:date="2023-10-18T13:01:00Z">
        <w:r w:rsidDel="00F0561E">
          <w:rPr>
            <w:rFonts w:ascii="Arial" w:hAnsi="Arial"/>
          </w:rPr>
          <w:delText>;</w:delText>
        </w:r>
      </w:del>
      <w:del w:id="1814" w:author="Julia Ringo" w:date="2023-10-18T13:02:00Z">
        <w:r w:rsidDel="00F0561E">
          <w:rPr>
            <w:rFonts w:ascii="Arial" w:hAnsi="Arial"/>
          </w:rPr>
          <w:delText xml:space="preserve"> </w:delText>
        </w:r>
      </w:del>
      <w:r>
        <w:rPr>
          <w:rFonts w:ascii="Arial" w:hAnsi="Arial"/>
        </w:rPr>
        <w:t xml:space="preserve">and </w:t>
      </w:r>
      <w:ins w:id="1815" w:author="Julia Ringo" w:date="2023-10-18T13:02:00Z">
        <w:r w:rsidR="00F0561E">
          <w:rPr>
            <w:rFonts w:ascii="Arial" w:hAnsi="Arial"/>
          </w:rPr>
          <w:t xml:space="preserve">into </w:t>
        </w:r>
      </w:ins>
      <w:r>
        <w:rPr>
          <w:rFonts w:ascii="Arial" w:hAnsi="Arial"/>
        </w:rPr>
        <w:t xml:space="preserve">the thick fuel lines running up to the engine room, where the fuel pumps were engaged and tuned to gently suck the fuel oil up from the </w:t>
      </w:r>
      <w:r>
        <w:rPr>
          <w:rFonts w:ascii="Arial" w:hAnsi="Arial"/>
          <w:i/>
          <w:iCs/>
        </w:rPr>
        <w:t>Gnat’s</w:t>
      </w:r>
      <w:r>
        <w:rPr>
          <w:rFonts w:ascii="Arial" w:hAnsi="Arial"/>
        </w:rPr>
        <w:t xml:space="preserve"> fuel ballast tanks.</w:t>
      </w:r>
      <w:commentRangeEnd w:id="1808"/>
      <w:r w:rsidR="00F0561E">
        <w:rPr>
          <w:rStyle w:val="CommentReference"/>
        </w:rPr>
        <w:commentReference w:id="1808"/>
      </w:r>
    </w:p>
    <w:p w14:paraId="18D604F8" w14:textId="6D7095A4" w:rsidR="001E2E9B" w:rsidRDefault="00000000">
      <w:pPr>
        <w:pStyle w:val="BodyText"/>
        <w:rPr>
          <w:rFonts w:ascii="Arial" w:hAnsi="Arial"/>
        </w:rPr>
      </w:pPr>
      <w:r>
        <w:rPr>
          <w:rFonts w:ascii="Arial" w:hAnsi="Arial"/>
        </w:rPr>
        <w:t>To conserve fuel</w:t>
      </w:r>
      <w:ins w:id="1816" w:author="Julia Ringo" w:date="2023-10-19T13:20:00Z">
        <w:r w:rsidR="00BA0867">
          <w:rPr>
            <w:rFonts w:ascii="Arial" w:hAnsi="Arial"/>
          </w:rPr>
          <w:t>,</w:t>
        </w:r>
      </w:ins>
      <w:r>
        <w:rPr>
          <w:rFonts w:ascii="Arial" w:hAnsi="Arial"/>
        </w:rPr>
        <w:t xml:space="preserve"> they started only one of the </w:t>
      </w:r>
      <w:r>
        <w:rPr>
          <w:rFonts w:ascii="Arial" w:hAnsi="Arial"/>
          <w:i/>
          <w:iCs/>
        </w:rPr>
        <w:t>Prospect’s</w:t>
      </w:r>
      <w:r>
        <w:rPr>
          <w:rFonts w:ascii="Arial" w:hAnsi="Arial"/>
        </w:rPr>
        <w:t xml:space="preserve"> two diesel engines</w:t>
      </w:r>
      <w:ins w:id="1817" w:author="Julia Ringo" w:date="2023-10-18T13:06:00Z">
        <w:r w:rsidR="007C6FD5">
          <w:rPr>
            <w:rFonts w:ascii="Arial" w:hAnsi="Arial"/>
          </w:rPr>
          <w:t>, along with</w:t>
        </w:r>
      </w:ins>
      <w:del w:id="1818" w:author="Julia Ringo" w:date="2023-10-18T13:06:00Z">
        <w:r w:rsidDel="007C6FD5">
          <w:rPr>
            <w:rFonts w:ascii="Arial" w:hAnsi="Arial"/>
          </w:rPr>
          <w:delText>. And likewise started</w:delText>
        </w:r>
      </w:del>
      <w:r>
        <w:rPr>
          <w:rFonts w:ascii="Arial" w:hAnsi="Arial"/>
        </w:rPr>
        <w:t xml:space="preserve"> a single electric motor, driving only one of the </w:t>
      </w:r>
      <w:r>
        <w:rPr>
          <w:rFonts w:ascii="Arial" w:hAnsi="Arial"/>
          <w:i/>
          <w:iCs/>
        </w:rPr>
        <w:t>Prospect’s</w:t>
      </w:r>
      <w:r>
        <w:rPr>
          <w:rFonts w:ascii="Arial" w:hAnsi="Arial"/>
        </w:rPr>
        <w:t xml:space="preserve"> two propellers. This continually pushed them to one </w:t>
      </w:r>
      <w:proofErr w:type="gramStart"/>
      <w:r>
        <w:rPr>
          <w:rFonts w:ascii="Arial" w:hAnsi="Arial"/>
        </w:rPr>
        <w:t>side</w:t>
      </w:r>
      <w:proofErr w:type="gramEnd"/>
      <w:r>
        <w:rPr>
          <w:rFonts w:ascii="Arial" w:hAnsi="Arial"/>
        </w:rPr>
        <w:t xml:space="preserve"> and they had to compensate with some angle on the rudder, but that was a minor annoyance compared with the task of compensating for the drag of the </w:t>
      </w:r>
      <w:r>
        <w:rPr>
          <w:rFonts w:ascii="Arial" w:hAnsi="Arial"/>
          <w:i/>
          <w:iCs/>
        </w:rPr>
        <w:t>Gnat</w:t>
      </w:r>
      <w:r>
        <w:rPr>
          <w:rFonts w:ascii="Arial" w:hAnsi="Arial"/>
        </w:rPr>
        <w:t xml:space="preserve">. Normally they would also be charging the battery banks </w:t>
      </w:r>
      <w:del w:id="1819" w:author="Julia Ringo" w:date="2023-10-20T07:51:00Z">
        <w:r w:rsidDel="003B4F9D">
          <w:rPr>
            <w:rFonts w:ascii="Arial" w:hAnsi="Arial"/>
          </w:rPr>
          <w:delText xml:space="preserve">up </w:delText>
        </w:r>
      </w:del>
      <w:r>
        <w:rPr>
          <w:rFonts w:ascii="Arial" w:hAnsi="Arial"/>
        </w:rPr>
        <w:t>while running on diesel, but they needed to put all the fuel they had into forward motion.</w:t>
      </w:r>
    </w:p>
    <w:p w14:paraId="65894C3F" w14:textId="77777777" w:rsidR="001E2E9B" w:rsidRDefault="00000000">
      <w:pPr>
        <w:pStyle w:val="BodyText"/>
        <w:rPr>
          <w:rFonts w:ascii="Arial" w:hAnsi="Arial"/>
        </w:rPr>
      </w:pPr>
      <w:r>
        <w:rPr>
          <w:rFonts w:ascii="Arial" w:hAnsi="Arial"/>
        </w:rPr>
        <w:t>The whole setup was a filthy inelegant mess, but they were making headway.</w:t>
      </w:r>
    </w:p>
    <w:p w14:paraId="5F3F08E4" w14:textId="19C2B48D" w:rsidR="001E2E9B" w:rsidRDefault="00000000">
      <w:pPr>
        <w:pStyle w:val="BodyText"/>
        <w:rPr>
          <w:rFonts w:ascii="Arial" w:hAnsi="Arial"/>
        </w:rPr>
      </w:pPr>
      <w:r>
        <w:rPr>
          <w:rFonts w:ascii="Arial" w:hAnsi="Arial"/>
        </w:rPr>
        <w:t>Captain Percy insisted everyone who was not actively doing something should be in the rack. Chips, Shakes, and Hemi did not argue when they were assigned first shift in bed. She had Bastian and Gregory, who were more experienced with the controls of the boat, at the helm seats. They shut down the sonar</w:t>
      </w:r>
      <w:ins w:id="1820" w:author="Julia Ringo" w:date="2023-10-20T07:52:00Z">
        <w:r w:rsidR="003B4F9D">
          <w:rPr>
            <w:rFonts w:ascii="Arial" w:hAnsi="Arial"/>
          </w:rPr>
          <w:t>,</w:t>
        </w:r>
      </w:ins>
      <w:r>
        <w:rPr>
          <w:rFonts w:ascii="Arial" w:hAnsi="Arial"/>
        </w:rPr>
        <w:t xml:space="preserve"> since</w:t>
      </w:r>
      <w:ins w:id="1821" w:author="Julia Ringo" w:date="2023-10-20T07:52:00Z">
        <w:r w:rsidR="003B4F9D">
          <w:rPr>
            <w:rFonts w:ascii="Arial" w:hAnsi="Arial"/>
          </w:rPr>
          <w:t>,</w:t>
        </w:r>
      </w:ins>
      <w:r>
        <w:rPr>
          <w:rFonts w:ascii="Arial" w:hAnsi="Arial"/>
        </w:rPr>
        <w:t xml:space="preserve"> with the diesel running</w:t>
      </w:r>
      <w:ins w:id="1822" w:author="Julia Ringo" w:date="2023-10-20T07:52:00Z">
        <w:r w:rsidR="003B4F9D">
          <w:rPr>
            <w:rFonts w:ascii="Arial" w:hAnsi="Arial"/>
          </w:rPr>
          <w:t>,</w:t>
        </w:r>
      </w:ins>
      <w:r>
        <w:rPr>
          <w:rFonts w:ascii="Arial" w:hAnsi="Arial"/>
        </w:rPr>
        <w:t xml:space="preserve"> they </w:t>
      </w:r>
      <w:r>
        <w:rPr>
          <w:rFonts w:ascii="Arial" w:hAnsi="Arial"/>
        </w:rPr>
        <w:lastRenderedPageBreak/>
        <w:t xml:space="preserve">would not be able to hear the approach of any kind of threat until it was too </w:t>
      </w:r>
      <w:del w:id="1823" w:author="Julia Ringo" w:date="2023-10-20T07:52:00Z">
        <w:r w:rsidDel="003B4F9D">
          <w:rPr>
            <w:rFonts w:ascii="Arial" w:hAnsi="Arial"/>
          </w:rPr>
          <w:delText>close to do anything about it</w:delText>
        </w:r>
      </w:del>
      <w:ins w:id="1824" w:author="Julia Ringo" w:date="2023-10-20T07:52:00Z">
        <w:r w:rsidR="003B4F9D">
          <w:rPr>
            <w:rFonts w:ascii="Arial" w:hAnsi="Arial"/>
          </w:rPr>
          <w:t>late</w:t>
        </w:r>
      </w:ins>
      <w:r>
        <w:rPr>
          <w:rFonts w:ascii="Arial" w:hAnsi="Arial"/>
        </w:rPr>
        <w:t xml:space="preserve"> anyway.</w:t>
      </w:r>
    </w:p>
    <w:p w14:paraId="10450446" w14:textId="0BD30008" w:rsidR="001E2E9B" w:rsidRDefault="00000000">
      <w:pPr>
        <w:pStyle w:val="BodyText"/>
        <w:rPr>
          <w:rFonts w:ascii="Arial" w:hAnsi="Arial"/>
        </w:rPr>
      </w:pPr>
      <w:r>
        <w:rPr>
          <w:rFonts w:ascii="Arial" w:hAnsi="Arial"/>
        </w:rPr>
        <w:t xml:space="preserve">But as a safety measure, Percy put Owen on radar. It would be just stupid to run into a fleet of Authority surface-enforcement ships for lack of </w:t>
      </w:r>
      <w:del w:id="1825" w:author="Julia Ringo" w:date="2023-10-20T07:52:00Z">
        <w:r w:rsidDel="003B4F9D">
          <w:rPr>
            <w:rFonts w:ascii="Arial" w:hAnsi="Arial"/>
          </w:rPr>
          <w:delText xml:space="preserve">paying </w:delText>
        </w:r>
      </w:del>
      <w:r>
        <w:rPr>
          <w:rFonts w:ascii="Arial" w:hAnsi="Arial"/>
        </w:rPr>
        <w:t>attention</w:t>
      </w:r>
      <w:del w:id="1826" w:author="Julia Ringo" w:date="2023-10-05T13:15:00Z">
        <w:r w:rsidDel="000E7660">
          <w:rPr>
            <w:rFonts w:ascii="Arial" w:hAnsi="Arial"/>
          </w:rPr>
          <w:delText xml:space="preserve"> — </w:delText>
        </w:r>
      </w:del>
      <w:ins w:id="1827" w:author="Julia Ringo" w:date="2023-10-05T13:15:00Z">
        <w:r w:rsidR="000E7660">
          <w:rPr>
            <w:rFonts w:ascii="Arial" w:hAnsi="Arial"/>
          </w:rPr>
          <w:t>—</w:t>
        </w:r>
      </w:ins>
      <w:r>
        <w:rPr>
          <w:rFonts w:ascii="Arial" w:hAnsi="Arial"/>
        </w:rPr>
        <w:t xml:space="preserve">especially considering they did not have the ability to dive or perform any other evasive maneuver. </w:t>
      </w:r>
      <w:proofErr w:type="gramStart"/>
      <w:r>
        <w:rPr>
          <w:rFonts w:ascii="Arial" w:hAnsi="Arial"/>
        </w:rPr>
        <w:t>So</w:t>
      </w:r>
      <w:proofErr w:type="gramEnd"/>
      <w:r>
        <w:rPr>
          <w:rFonts w:ascii="Arial" w:hAnsi="Arial"/>
        </w:rPr>
        <w:t xml:space="preserve"> Owen sat in the dark with his eye on the glowing radar screen, his mind turning to mush as he watched it circle around endlessly, reflecting back nothing.</w:t>
      </w:r>
    </w:p>
    <w:p w14:paraId="42C1A50E" w14:textId="77777777" w:rsidR="001E2E9B" w:rsidRDefault="00000000">
      <w:pPr>
        <w:pStyle w:val="BodyText"/>
        <w:rPr>
          <w:rFonts w:ascii="Arial" w:hAnsi="Arial"/>
        </w:rPr>
      </w:pPr>
      <w:r>
        <w:rPr>
          <w:rFonts w:ascii="Arial" w:hAnsi="Arial"/>
        </w:rPr>
        <w:t>Percy made everyone in the control room take a pep pill and drink a cup of coffee, which she fixed for them in the dark galley by the light of a penlight.</w:t>
      </w:r>
    </w:p>
    <w:p w14:paraId="19E5E9B2" w14:textId="56531C6D" w:rsidR="001E2E9B" w:rsidRDefault="00000000">
      <w:pPr>
        <w:pStyle w:val="BodyText"/>
        <w:rPr>
          <w:rFonts w:ascii="Arial" w:hAnsi="Arial"/>
        </w:rPr>
      </w:pPr>
      <w:r>
        <w:rPr>
          <w:rFonts w:ascii="Arial" w:hAnsi="Arial"/>
        </w:rPr>
        <w:t>After a few hours of running like this</w:t>
      </w:r>
      <w:del w:id="1828" w:author="Julia Ringo" w:date="2023-10-05T13:15:00Z">
        <w:r w:rsidDel="000E7660">
          <w:rPr>
            <w:rFonts w:ascii="Arial" w:hAnsi="Arial"/>
          </w:rPr>
          <w:delText xml:space="preserve"> — </w:delText>
        </w:r>
      </w:del>
      <w:ins w:id="1829" w:author="Julia Ringo" w:date="2023-10-05T13:15:00Z">
        <w:r w:rsidR="000E7660">
          <w:rPr>
            <w:rFonts w:ascii="Arial" w:hAnsi="Arial"/>
          </w:rPr>
          <w:t>—</w:t>
        </w:r>
      </w:ins>
      <w:r>
        <w:rPr>
          <w:rFonts w:ascii="Arial" w:hAnsi="Arial"/>
        </w:rPr>
        <w:t xml:space="preserve">the ship humming and vibrating under them, the hull frame groaning with the stress of dragging along the </w:t>
      </w:r>
      <w:r>
        <w:rPr>
          <w:rFonts w:ascii="Arial" w:hAnsi="Arial"/>
          <w:i/>
          <w:iCs/>
        </w:rPr>
        <w:t>Gnat</w:t>
      </w:r>
      <w:r>
        <w:rPr>
          <w:rFonts w:ascii="Arial" w:hAnsi="Arial"/>
        </w:rPr>
        <w:t>, and the continual course correction necessitated by running on a single propeller</w:t>
      </w:r>
      <w:del w:id="1830" w:author="Julia Ringo" w:date="2023-10-05T13:15:00Z">
        <w:r w:rsidDel="000E7660">
          <w:rPr>
            <w:rFonts w:ascii="Arial" w:hAnsi="Arial"/>
          </w:rPr>
          <w:delText xml:space="preserve"> — </w:delText>
        </w:r>
      </w:del>
      <w:ins w:id="1831" w:author="Julia Ringo" w:date="2023-10-05T13:15:00Z">
        <w:r w:rsidR="000E7660">
          <w:rPr>
            <w:rFonts w:ascii="Arial" w:hAnsi="Arial"/>
          </w:rPr>
          <w:t>—</w:t>
        </w:r>
      </w:ins>
      <w:r>
        <w:rPr>
          <w:rFonts w:ascii="Arial" w:hAnsi="Arial"/>
        </w:rPr>
        <w:t xml:space="preserve">Percy was feeling the urge to calculate how far they had managed to travel. At the navigation table, she measured with the calipers and laid down a string of hashes from the x that marked the spot where they had mated the </w:t>
      </w:r>
      <w:r>
        <w:rPr>
          <w:rFonts w:ascii="Arial" w:hAnsi="Arial"/>
          <w:i/>
          <w:iCs/>
        </w:rPr>
        <w:t>Gnat</w:t>
      </w:r>
      <w:r>
        <w:rPr>
          <w:rFonts w:ascii="Arial" w:hAnsi="Arial"/>
        </w:rPr>
        <w:t>.</w:t>
      </w:r>
    </w:p>
    <w:p w14:paraId="244322D0" w14:textId="16616C5B" w:rsidR="001E2E9B" w:rsidRDefault="00000000">
      <w:pPr>
        <w:pStyle w:val="BodyText"/>
        <w:rPr>
          <w:rFonts w:ascii="Arial" w:hAnsi="Arial"/>
        </w:rPr>
      </w:pPr>
      <w:r>
        <w:rPr>
          <w:rFonts w:ascii="Arial" w:hAnsi="Arial"/>
        </w:rPr>
        <w:t xml:space="preserve">Their process was terrifyingly slow. With the calipers, Percy spun out the remaining distance to the line she had drawn </w:t>
      </w:r>
      <w:del w:id="1832" w:author="Julia Ringo" w:date="2023-10-20T07:53:00Z">
        <w:r w:rsidDel="003B4F9D">
          <w:rPr>
            <w:rFonts w:ascii="Arial" w:hAnsi="Arial"/>
          </w:rPr>
          <w:delText xml:space="preserve">marking </w:delText>
        </w:r>
      </w:del>
      <w:ins w:id="1833" w:author="Julia Ringo" w:date="2023-10-20T07:53:00Z">
        <w:r w:rsidR="003B4F9D">
          <w:rPr>
            <w:rFonts w:ascii="Arial" w:hAnsi="Arial"/>
          </w:rPr>
          <w:t>that marked</w:t>
        </w:r>
        <w:r w:rsidR="003B4F9D">
          <w:rPr>
            <w:rFonts w:ascii="Arial" w:hAnsi="Arial"/>
          </w:rPr>
          <w:t xml:space="preserve"> </w:t>
        </w:r>
      </w:ins>
      <w:r>
        <w:rPr>
          <w:rFonts w:ascii="Arial" w:hAnsi="Arial"/>
        </w:rPr>
        <w:t>where they would move into the territory of a different</w:t>
      </w:r>
      <w:del w:id="1834" w:author="Julia Ringo" w:date="2023-10-05T13:15:00Z">
        <w:r w:rsidDel="000E7660">
          <w:rPr>
            <w:rFonts w:ascii="Arial" w:hAnsi="Arial"/>
          </w:rPr>
          <w:delText xml:space="preserve"> — </w:delText>
        </w:r>
      </w:del>
      <w:ins w:id="1835" w:author="Julia Ringo" w:date="2023-10-05T13:15:00Z">
        <w:r w:rsidR="000E7660">
          <w:rPr>
            <w:rFonts w:ascii="Arial" w:hAnsi="Arial"/>
          </w:rPr>
          <w:t>—</w:t>
        </w:r>
      </w:ins>
      <w:r>
        <w:rPr>
          <w:rFonts w:ascii="Arial" w:hAnsi="Arial"/>
        </w:rPr>
        <w:t>hopefully safer</w:t>
      </w:r>
      <w:del w:id="1836" w:author="Julia Ringo" w:date="2023-10-05T13:15:00Z">
        <w:r w:rsidDel="000E7660">
          <w:rPr>
            <w:rFonts w:ascii="Arial" w:hAnsi="Arial"/>
          </w:rPr>
          <w:delText xml:space="preserve"> — </w:delText>
        </w:r>
      </w:del>
      <w:ins w:id="1837" w:author="Julia Ringo" w:date="2023-10-05T13:15:00Z">
        <w:r w:rsidR="000E7660">
          <w:rPr>
            <w:rFonts w:ascii="Arial" w:hAnsi="Arial"/>
          </w:rPr>
          <w:t>—</w:t>
        </w:r>
      </w:ins>
      <w:r>
        <w:rPr>
          <w:rFonts w:ascii="Arial" w:hAnsi="Arial"/>
        </w:rPr>
        <w:t>Authority. She estimated they still had something like eight hours to go. And that was assuming the demarcation line was at all accurate. In addition to just being a rough mark she had laid down from memory, for all she knew</w:t>
      </w:r>
      <w:ins w:id="1838" w:author="Julia Ringo" w:date="2023-10-20T07:53:00Z">
        <w:r w:rsidR="003B4F9D">
          <w:rPr>
            <w:rFonts w:ascii="Arial" w:hAnsi="Arial"/>
          </w:rPr>
          <w:t>,</w:t>
        </w:r>
      </w:ins>
      <w:r>
        <w:rPr>
          <w:rFonts w:ascii="Arial" w:hAnsi="Arial"/>
        </w:rPr>
        <w:t xml:space="preserve"> the Authorities might have battled or </w:t>
      </w:r>
      <w:proofErr w:type="spellStart"/>
      <w:r>
        <w:rPr>
          <w:rFonts w:ascii="Arial" w:hAnsi="Arial"/>
        </w:rPr>
        <w:t>treatied</w:t>
      </w:r>
      <w:proofErr w:type="spellEnd"/>
      <w:r>
        <w:rPr>
          <w:rFonts w:ascii="Arial" w:hAnsi="Arial"/>
        </w:rPr>
        <w:t xml:space="preserve"> the line into a totally different part of the ocean. They would not be truly safe until they were docked at the depot. And even then, who knew what the depot folks would be like</w:t>
      </w:r>
      <w:ins w:id="1839" w:author="Julia Ringo" w:date="2023-10-20T07:53:00Z">
        <w:r w:rsidR="003B4F9D">
          <w:rPr>
            <w:rFonts w:ascii="Arial" w:hAnsi="Arial"/>
          </w:rPr>
          <w:t>?</w:t>
        </w:r>
      </w:ins>
      <w:del w:id="1840" w:author="Julia Ringo" w:date="2023-10-20T07:53:00Z">
        <w:r w:rsidDel="003B4F9D">
          <w:rPr>
            <w:rFonts w:ascii="Arial" w:hAnsi="Arial"/>
          </w:rPr>
          <w:delText>.</w:delText>
        </w:r>
      </w:del>
      <w:r>
        <w:rPr>
          <w:rFonts w:ascii="Arial" w:hAnsi="Arial"/>
        </w:rPr>
        <w:t xml:space="preserve"> Somewhat friendlier to commerce</w:t>
      </w:r>
      <w:ins w:id="1841" w:author="Julia Ringo" w:date="2023-10-20T07:53:00Z">
        <w:r w:rsidR="003B4F9D">
          <w:rPr>
            <w:rFonts w:ascii="Arial" w:hAnsi="Arial"/>
          </w:rPr>
          <w:t>,</w:t>
        </w:r>
      </w:ins>
      <w:r>
        <w:rPr>
          <w:rFonts w:ascii="Arial" w:hAnsi="Arial"/>
        </w:rPr>
        <w:t xml:space="preserve"> was about all one could hope for with any confidence.</w:t>
      </w:r>
    </w:p>
    <w:p w14:paraId="3E9B548A" w14:textId="31D09EB8" w:rsidR="001E2E9B" w:rsidRDefault="00000000">
      <w:pPr>
        <w:pStyle w:val="BodyText"/>
        <w:rPr>
          <w:rFonts w:ascii="Arial" w:hAnsi="Arial"/>
        </w:rPr>
      </w:pPr>
      <w:r>
        <w:rPr>
          <w:rFonts w:ascii="Arial" w:hAnsi="Arial"/>
        </w:rPr>
        <w:t>After six hours listening to the uninterrupted engine-drone in the darkness, Percy made another pot of coffee</w:t>
      </w:r>
      <w:del w:id="1842" w:author="Julia Ringo" w:date="2023-10-20T07:54:00Z">
        <w:r w:rsidDel="003B4F9D">
          <w:rPr>
            <w:rFonts w:ascii="Arial" w:hAnsi="Arial"/>
          </w:rPr>
          <w:delText>,</w:delText>
        </w:r>
      </w:del>
      <w:r>
        <w:rPr>
          <w:rFonts w:ascii="Arial" w:hAnsi="Arial"/>
        </w:rPr>
        <w:t xml:space="preserve"> and brought it down to the crew quarters along with a few tin cups tied together with a small bit of wire. She used her flashlight to hunt her relief crew out of their respective racks</w:t>
      </w:r>
      <w:del w:id="1843" w:author="Julia Ringo" w:date="2023-10-20T07:54:00Z">
        <w:r w:rsidDel="003B4F9D">
          <w:rPr>
            <w:rFonts w:ascii="Arial" w:hAnsi="Arial"/>
          </w:rPr>
          <w:delText>,</w:delText>
        </w:r>
      </w:del>
      <w:r>
        <w:rPr>
          <w:rFonts w:ascii="Arial" w:hAnsi="Arial"/>
        </w:rPr>
        <w:t xml:space="preserve"> and forced coffee into them. Chips strung curses at her, but as red as Chips’ eyes were</w:t>
      </w:r>
      <w:ins w:id="1844" w:author="Julia Ringo" w:date="2023-10-20T07:54:00Z">
        <w:r w:rsidR="003B4F9D">
          <w:rPr>
            <w:rFonts w:ascii="Arial" w:hAnsi="Arial"/>
          </w:rPr>
          <w:t>,</w:t>
        </w:r>
      </w:ins>
      <w:r>
        <w:rPr>
          <w:rFonts w:ascii="Arial" w:hAnsi="Arial"/>
        </w:rPr>
        <w:t xml:space="preserve"> they were not even close to the bloodshot droop that Percy was swinging around in her own eyeballs.</w:t>
      </w:r>
    </w:p>
    <w:p w14:paraId="6806F6D7" w14:textId="08E84031" w:rsidR="001E2E9B" w:rsidRDefault="00000000">
      <w:pPr>
        <w:pStyle w:val="BodyText"/>
        <w:rPr>
          <w:rFonts w:ascii="Arial" w:hAnsi="Arial"/>
        </w:rPr>
      </w:pPr>
      <w:r>
        <w:rPr>
          <w:rFonts w:ascii="Arial" w:hAnsi="Arial"/>
        </w:rPr>
        <w:t>“Chips, go up and relieve Owen at radar. Hemi</w:t>
      </w:r>
      <w:ins w:id="1845" w:author="Julia Ringo" w:date="2023-10-20T07:54:00Z">
        <w:r w:rsidR="003B4F9D">
          <w:rPr>
            <w:rFonts w:ascii="Arial" w:hAnsi="Arial"/>
          </w:rPr>
          <w:t>,</w:t>
        </w:r>
      </w:ins>
      <w:r>
        <w:rPr>
          <w:rFonts w:ascii="Arial" w:hAnsi="Arial"/>
        </w:rPr>
        <w:t xml:space="preserve"> you’re with me at the controls.” Shakes had pulled the blackout curtain aside and was peering blearily down at them and their coffee from a top rack. “Shakes, you can go back to sleep.”</w:t>
      </w:r>
    </w:p>
    <w:p w14:paraId="6E388599" w14:textId="77777777" w:rsidR="001E2E9B" w:rsidRDefault="00000000">
      <w:pPr>
        <w:pStyle w:val="BodyText"/>
        <w:rPr>
          <w:rFonts w:ascii="Arial" w:hAnsi="Arial"/>
        </w:rPr>
      </w:pPr>
      <w:r>
        <w:rPr>
          <w:rFonts w:ascii="Arial" w:hAnsi="Arial"/>
        </w:rPr>
        <w:t>“</w:t>
      </w:r>
      <w:r>
        <w:rPr>
          <w:rFonts w:ascii="Arial" w:hAnsi="Arial"/>
          <w:i/>
          <w:iCs/>
        </w:rPr>
        <w:t>Captain</w:t>
      </w:r>
      <w:r>
        <w:rPr>
          <w:rFonts w:ascii="Arial" w:hAnsi="Arial"/>
        </w:rPr>
        <w:t xml:space="preserve"> Shakes. And no fucking way. My boat’s on the fucking line here too. I can help y’all drive this fucking conglomeration of scrap.”</w:t>
      </w:r>
    </w:p>
    <w:p w14:paraId="096A2337" w14:textId="77777777" w:rsidR="001E2E9B" w:rsidRDefault="00000000">
      <w:pPr>
        <w:pStyle w:val="BodyText"/>
        <w:rPr>
          <w:rFonts w:ascii="Arial" w:hAnsi="Arial"/>
        </w:rPr>
      </w:pPr>
      <w:r>
        <w:rPr>
          <w:rFonts w:ascii="Arial" w:hAnsi="Arial"/>
        </w:rPr>
        <w:t xml:space="preserve">“I won’t insist otherwise. Have a cup of coffee, we’ll put you on throttle-rudder. With some luck, we can be at the depot in a few more hours, and maybe still with a few whiffs of fuel left to pump from the </w:t>
      </w:r>
      <w:r>
        <w:rPr>
          <w:rFonts w:ascii="Arial" w:hAnsi="Arial"/>
          <w:i/>
          <w:iCs/>
        </w:rPr>
        <w:t>Gnat</w:t>
      </w:r>
      <w:r>
        <w:rPr>
          <w:rFonts w:ascii="Arial" w:hAnsi="Arial"/>
        </w:rPr>
        <w:t xml:space="preserve">. We’re </w:t>
      </w:r>
      <w:proofErr w:type="spellStart"/>
      <w:r>
        <w:rPr>
          <w:rFonts w:ascii="Arial" w:hAnsi="Arial"/>
        </w:rPr>
        <w:t>gonna</w:t>
      </w:r>
      <w:proofErr w:type="spellEnd"/>
      <w:r>
        <w:rPr>
          <w:rFonts w:ascii="Arial" w:hAnsi="Arial"/>
        </w:rPr>
        <w:t xml:space="preserve"> owe you something large for this </w:t>
      </w:r>
      <w:r>
        <w:rPr>
          <w:rFonts w:ascii="Arial" w:hAnsi="Arial"/>
          <w:i/>
          <w:iCs/>
        </w:rPr>
        <w:t>Captain</w:t>
      </w:r>
      <w:r>
        <w:rPr>
          <w:rFonts w:ascii="Arial" w:hAnsi="Arial"/>
        </w:rPr>
        <w:t xml:space="preserve"> Shakes.”</w:t>
      </w:r>
    </w:p>
    <w:p w14:paraId="47D5A65C" w14:textId="77777777" w:rsidR="001E2E9B" w:rsidRDefault="00000000">
      <w:pPr>
        <w:pStyle w:val="BodyText"/>
        <w:rPr>
          <w:rFonts w:ascii="Arial" w:hAnsi="Arial"/>
        </w:rPr>
      </w:pPr>
      <w:r>
        <w:rPr>
          <w:rFonts w:ascii="Arial" w:hAnsi="Arial"/>
        </w:rPr>
        <w:lastRenderedPageBreak/>
        <w:t>“</w:t>
      </w:r>
      <w:proofErr w:type="spellStart"/>
      <w:r>
        <w:rPr>
          <w:rFonts w:ascii="Arial" w:hAnsi="Arial"/>
        </w:rPr>
        <w:t>Ya</w:t>
      </w:r>
      <w:proofErr w:type="spellEnd"/>
      <w:r>
        <w:rPr>
          <w:rFonts w:ascii="Arial" w:hAnsi="Arial"/>
        </w:rPr>
        <w:t xml:space="preserve"> </w:t>
      </w:r>
      <w:proofErr w:type="gramStart"/>
      <w:r>
        <w:rPr>
          <w:rFonts w:ascii="Arial" w:hAnsi="Arial"/>
        </w:rPr>
        <w:t>know</w:t>
      </w:r>
      <w:proofErr w:type="gramEnd"/>
      <w:r>
        <w:rPr>
          <w:rFonts w:ascii="Arial" w:hAnsi="Arial"/>
        </w:rPr>
        <w:t>, I’m a friendly fella. And normally I’d say I’m just happy to help, but fuck that,” said Shakes, “with y’all sucking the life out of my little boat. A little financial help when we get t’ the depot would be genuinely fucking appreciated.”</w:t>
      </w:r>
    </w:p>
    <w:p w14:paraId="6A5BE5CB" w14:textId="77777777" w:rsidR="001E2E9B" w:rsidRDefault="00000000">
      <w:pPr>
        <w:pStyle w:val="BodyText"/>
        <w:rPr>
          <w:rFonts w:ascii="Arial" w:hAnsi="Arial"/>
        </w:rPr>
      </w:pPr>
      <w:r>
        <w:rPr>
          <w:rFonts w:ascii="Arial" w:hAnsi="Arial"/>
        </w:rPr>
        <w:t xml:space="preserve">“It’s going to be something of a layout for us to get the </w:t>
      </w:r>
      <w:r>
        <w:rPr>
          <w:rFonts w:ascii="Arial" w:hAnsi="Arial"/>
          <w:i/>
          <w:iCs/>
        </w:rPr>
        <w:t>Prospect</w:t>
      </w:r>
      <w:r>
        <w:rPr>
          <w:rFonts w:ascii="Arial" w:hAnsi="Arial"/>
        </w:rPr>
        <w:t xml:space="preserve"> repaired, refueled, and fitted up for our next cargo run. We’ll do what we can for the </w:t>
      </w:r>
      <w:r>
        <w:rPr>
          <w:rFonts w:ascii="Arial" w:hAnsi="Arial"/>
          <w:i/>
          <w:iCs/>
        </w:rPr>
        <w:t>Gnat</w:t>
      </w:r>
      <w:r>
        <w:rPr>
          <w:rFonts w:ascii="Arial" w:hAnsi="Arial"/>
        </w:rPr>
        <w:t xml:space="preserve">, but don’t expect a king’s ransom or anything. It </w:t>
      </w:r>
      <w:proofErr w:type="spellStart"/>
      <w:r>
        <w:rPr>
          <w:rFonts w:ascii="Arial" w:hAnsi="Arial"/>
        </w:rPr>
        <w:t>ain’t</w:t>
      </w:r>
      <w:proofErr w:type="spellEnd"/>
      <w:r>
        <w:rPr>
          <w:rFonts w:ascii="Arial" w:hAnsi="Arial"/>
        </w:rPr>
        <w:t xml:space="preserve"> like you rescued some fuckin’ Authority oligarch yacht out there.”</w:t>
      </w:r>
    </w:p>
    <w:p w14:paraId="628B9CCC" w14:textId="636BC566" w:rsidR="001E2E9B" w:rsidRDefault="00000000">
      <w:pPr>
        <w:pStyle w:val="BodyText"/>
        <w:rPr>
          <w:rFonts w:ascii="Arial" w:hAnsi="Arial"/>
        </w:rPr>
      </w:pPr>
      <w:r>
        <w:rPr>
          <w:rFonts w:ascii="Arial" w:hAnsi="Arial"/>
        </w:rPr>
        <w:t>“</w:t>
      </w:r>
      <w:proofErr w:type="spellStart"/>
      <w:r>
        <w:rPr>
          <w:rFonts w:ascii="Arial" w:hAnsi="Arial"/>
        </w:rPr>
        <w:t>Ya</w:t>
      </w:r>
      <w:proofErr w:type="spellEnd"/>
      <w:r>
        <w:rPr>
          <w:rFonts w:ascii="Arial" w:hAnsi="Arial"/>
        </w:rPr>
        <w:t>, fuck, I’ll keep that in mind next time I’m fuckin’ stupid enough to stop and to help folks in need</w:t>
      </w:r>
      <w:del w:id="1846" w:author="Julia Ringo" w:date="2023-10-05T13:15:00Z">
        <w:r w:rsidDel="000E7660">
          <w:rPr>
            <w:rFonts w:ascii="Arial" w:hAnsi="Arial"/>
          </w:rPr>
          <w:delText xml:space="preserve"> — </w:delText>
        </w:r>
      </w:del>
      <w:ins w:id="1847" w:author="Julia Ringo" w:date="2023-10-05T13:15:00Z">
        <w:r w:rsidR="000E7660">
          <w:rPr>
            <w:rFonts w:ascii="Arial" w:hAnsi="Arial"/>
          </w:rPr>
          <w:t>—</w:t>
        </w:r>
      </w:ins>
      <w:r>
        <w:rPr>
          <w:rFonts w:ascii="Arial" w:hAnsi="Arial"/>
        </w:rPr>
        <w:t>only help rich assholes. Lesson learned.”</w:t>
      </w:r>
    </w:p>
    <w:p w14:paraId="210B2836" w14:textId="77777777" w:rsidR="001E2E9B" w:rsidRDefault="00000000">
      <w:pPr>
        <w:pStyle w:val="BodyText"/>
        <w:rPr>
          <w:rFonts w:ascii="Arial" w:hAnsi="Arial"/>
        </w:rPr>
      </w:pPr>
      <w:r>
        <w:rPr>
          <w:rFonts w:ascii="Arial" w:hAnsi="Arial"/>
        </w:rPr>
        <w:t> </w:t>
      </w:r>
    </w:p>
    <w:p w14:paraId="44125AE3" w14:textId="3D73B928" w:rsidR="001E2E9B" w:rsidRDefault="00000000">
      <w:pPr>
        <w:pStyle w:val="BodyText"/>
        <w:rPr>
          <w:rFonts w:ascii="Arial" w:hAnsi="Arial"/>
        </w:rPr>
      </w:pPr>
      <w:r>
        <w:rPr>
          <w:rFonts w:ascii="Arial" w:hAnsi="Arial"/>
        </w:rPr>
        <w:t xml:space="preserve">When Percy felt </w:t>
      </w:r>
      <w:proofErr w:type="gramStart"/>
      <w:r>
        <w:rPr>
          <w:rFonts w:ascii="Arial" w:hAnsi="Arial"/>
        </w:rPr>
        <w:t>more or less sure</w:t>
      </w:r>
      <w:proofErr w:type="gramEnd"/>
      <w:r>
        <w:rPr>
          <w:rFonts w:ascii="Arial" w:hAnsi="Arial"/>
        </w:rPr>
        <w:t xml:space="preserve"> they had finally passed over where the Authority Control line might vaguely be, she climbed up to the bridge of the sail. Up in the light breeze</w:t>
      </w:r>
      <w:ins w:id="1848" w:author="Julia Ringo" w:date="2023-10-20T07:55:00Z">
        <w:r w:rsidR="003B4F9D">
          <w:rPr>
            <w:rFonts w:ascii="Arial" w:hAnsi="Arial"/>
          </w:rPr>
          <w:t>,</w:t>
        </w:r>
      </w:ins>
      <w:r>
        <w:rPr>
          <w:rFonts w:ascii="Arial" w:hAnsi="Arial"/>
        </w:rPr>
        <w:t xml:space="preserve"> she scanned around the horizon with a pair of binoculars. She saw some aircraft off in the distance, but they were not coming towards the </w:t>
      </w:r>
      <w:r>
        <w:rPr>
          <w:rFonts w:ascii="Arial" w:hAnsi="Arial"/>
          <w:i/>
          <w:iCs/>
        </w:rPr>
        <w:t>Prospect</w:t>
      </w:r>
      <w:r>
        <w:rPr>
          <w:rFonts w:ascii="Arial" w:hAnsi="Arial"/>
        </w:rPr>
        <w:t xml:space="preserve">. She felt like the </w:t>
      </w:r>
      <w:r>
        <w:rPr>
          <w:rFonts w:ascii="Arial" w:hAnsi="Arial"/>
          <w:i/>
          <w:iCs/>
        </w:rPr>
        <w:t>Prospect</w:t>
      </w:r>
      <w:r>
        <w:rPr>
          <w:rFonts w:ascii="Arial" w:hAnsi="Arial"/>
        </w:rPr>
        <w:t xml:space="preserve"> must surely be in the new Authority’s waters now. But there was no way to tell with any certainty.</w:t>
      </w:r>
    </w:p>
    <w:p w14:paraId="0F3583F2" w14:textId="77777777" w:rsidR="001E2E9B" w:rsidRDefault="00000000">
      <w:pPr>
        <w:pStyle w:val="BodyText"/>
        <w:rPr>
          <w:rFonts w:ascii="Arial" w:hAnsi="Arial"/>
        </w:rPr>
      </w:pPr>
      <w:r>
        <w:rPr>
          <w:rFonts w:ascii="Arial" w:hAnsi="Arial"/>
        </w:rPr>
        <w:t xml:space="preserve">They cruised easily on the surface with the diesel running for the next few hours. Hemi repeatedly made the trek down through the </w:t>
      </w:r>
      <w:r>
        <w:rPr>
          <w:rFonts w:ascii="Arial" w:hAnsi="Arial"/>
          <w:i/>
          <w:iCs/>
        </w:rPr>
        <w:t>Prospect</w:t>
      </w:r>
      <w:r>
        <w:rPr>
          <w:rFonts w:ascii="Arial" w:hAnsi="Arial"/>
        </w:rPr>
        <w:t xml:space="preserve"> and into the </w:t>
      </w:r>
      <w:r>
        <w:rPr>
          <w:rFonts w:ascii="Arial" w:hAnsi="Arial"/>
          <w:i/>
          <w:iCs/>
        </w:rPr>
        <w:t>Gnat</w:t>
      </w:r>
      <w:r>
        <w:rPr>
          <w:rFonts w:ascii="Arial" w:hAnsi="Arial"/>
        </w:rPr>
        <w:t xml:space="preserve"> to check the remaining fuel oil. Each time he diligently pulled the dipstick </w:t>
      </w:r>
      <w:proofErr w:type="gramStart"/>
      <w:r>
        <w:rPr>
          <w:rFonts w:ascii="Arial" w:hAnsi="Arial"/>
        </w:rPr>
        <w:t>and,</w:t>
      </w:r>
      <w:proofErr w:type="gramEnd"/>
      <w:r>
        <w:rPr>
          <w:rFonts w:ascii="Arial" w:hAnsi="Arial"/>
        </w:rPr>
        <w:t xml:space="preserve"> gripping it with an oily rag, noted the fuel level remaining by the light of his flashlight.</w:t>
      </w:r>
    </w:p>
    <w:p w14:paraId="1313875A" w14:textId="77777777" w:rsidR="001E2E9B" w:rsidRDefault="00000000">
      <w:pPr>
        <w:pStyle w:val="BodyText"/>
        <w:rPr>
          <w:rFonts w:ascii="Arial" w:hAnsi="Arial"/>
        </w:rPr>
      </w:pPr>
      <w:r>
        <w:rPr>
          <w:rFonts w:ascii="Arial" w:hAnsi="Arial"/>
        </w:rPr>
        <w:t>On one of these trips through the boat he found Chips asleep in her rack and woke her up. “Chips, I need you to tune that engine to absolutely maximize efficient fuel consumption,” he told her. She groggily got on her feet and marked the passage of the next several hours by keeping up a steady beat of oaths from deep in the ship while she carefully and continually trimmed the diesel engine’s fuel intake.</w:t>
      </w:r>
    </w:p>
    <w:p w14:paraId="6F3C3027" w14:textId="11A3968B" w:rsidR="001E2E9B" w:rsidRDefault="00000000">
      <w:pPr>
        <w:pStyle w:val="BodyText"/>
        <w:rPr>
          <w:rFonts w:ascii="Arial" w:hAnsi="Arial"/>
        </w:rPr>
      </w:pPr>
      <w:r>
        <w:rPr>
          <w:rFonts w:ascii="Arial" w:hAnsi="Arial"/>
        </w:rPr>
        <w:t xml:space="preserve">No matter how parsimonious they were with the power usage and </w:t>
      </w:r>
      <w:del w:id="1849" w:author="Julia Ringo" w:date="2023-10-20T08:15:00Z">
        <w:r w:rsidDel="004510F6">
          <w:rPr>
            <w:rFonts w:ascii="Arial" w:hAnsi="Arial"/>
          </w:rPr>
          <w:delText xml:space="preserve">the </w:delText>
        </w:r>
      </w:del>
      <w:r>
        <w:rPr>
          <w:rFonts w:ascii="Arial" w:hAnsi="Arial"/>
        </w:rPr>
        <w:t>fuel consumption</w:t>
      </w:r>
      <w:ins w:id="1850" w:author="Julia Ringo" w:date="2023-10-20T08:15:00Z">
        <w:r w:rsidR="004510F6">
          <w:rPr>
            <w:rFonts w:ascii="Arial" w:hAnsi="Arial"/>
          </w:rPr>
          <w:t>,</w:t>
        </w:r>
      </w:ins>
      <w:r>
        <w:rPr>
          <w:rFonts w:ascii="Arial" w:hAnsi="Arial"/>
        </w:rPr>
        <w:t xml:space="preserve"> though, the </w:t>
      </w:r>
      <w:r>
        <w:rPr>
          <w:rFonts w:ascii="Arial" w:hAnsi="Arial"/>
          <w:i/>
          <w:iCs/>
        </w:rPr>
        <w:t>Prospect</w:t>
      </w:r>
      <w:r>
        <w:rPr>
          <w:rFonts w:ascii="Arial" w:hAnsi="Arial"/>
        </w:rPr>
        <w:t xml:space="preserve"> was so much bigger that it was eating through the </w:t>
      </w:r>
      <w:ins w:id="1851" w:author="Julia Ringo" w:date="2023-10-20T08:15:00Z">
        <w:r w:rsidR="004510F6" w:rsidRPr="004510F6">
          <w:rPr>
            <w:rFonts w:ascii="Arial" w:hAnsi="Arial"/>
            <w:i/>
            <w:iCs/>
          </w:rPr>
          <w:t>Gnat</w:t>
        </w:r>
        <w:r w:rsidR="004510F6">
          <w:rPr>
            <w:rFonts w:ascii="Arial" w:hAnsi="Arial"/>
          </w:rPr>
          <w:t xml:space="preserve">’s </w:t>
        </w:r>
      </w:ins>
      <w:r w:rsidRPr="004510F6">
        <w:rPr>
          <w:rFonts w:ascii="Arial" w:hAnsi="Arial"/>
        </w:rPr>
        <w:t>remaining</w:t>
      </w:r>
      <w:r>
        <w:rPr>
          <w:rFonts w:ascii="Arial" w:hAnsi="Arial"/>
        </w:rPr>
        <w:t xml:space="preserve"> fuel oil </w:t>
      </w:r>
      <w:del w:id="1852" w:author="Julia Ringo" w:date="2023-10-20T08:15:00Z">
        <w:r w:rsidDel="004510F6">
          <w:rPr>
            <w:rFonts w:ascii="Arial" w:hAnsi="Arial"/>
          </w:rPr>
          <w:delText xml:space="preserve">in the </w:delText>
        </w:r>
        <w:r w:rsidDel="004510F6">
          <w:rPr>
            <w:rFonts w:ascii="Arial" w:hAnsi="Arial"/>
            <w:i/>
            <w:iCs/>
          </w:rPr>
          <w:delText>Gnat</w:delText>
        </w:r>
        <w:r w:rsidDel="004510F6">
          <w:rPr>
            <w:rFonts w:ascii="Arial" w:hAnsi="Arial"/>
          </w:rPr>
          <w:delText xml:space="preserve"> </w:delText>
        </w:r>
      </w:del>
      <w:r>
        <w:rPr>
          <w:rFonts w:ascii="Arial" w:hAnsi="Arial"/>
        </w:rPr>
        <w:t xml:space="preserve">at an insatiable rate. Back in the control room of the </w:t>
      </w:r>
      <w:r>
        <w:rPr>
          <w:rFonts w:ascii="Arial" w:hAnsi="Arial"/>
          <w:i/>
          <w:iCs/>
        </w:rPr>
        <w:t>Prospect</w:t>
      </w:r>
      <w:r>
        <w:rPr>
          <w:rFonts w:ascii="Arial" w:hAnsi="Arial"/>
        </w:rPr>
        <w:t xml:space="preserve">, Hemi calculated how quickly they were burning fuel oil by </w:t>
      </w:r>
      <w:proofErr w:type="gramStart"/>
      <w:r>
        <w:rPr>
          <w:rFonts w:ascii="Arial" w:hAnsi="Arial"/>
        </w:rPr>
        <w:t>hand, and</w:t>
      </w:r>
      <w:proofErr w:type="gramEnd"/>
      <w:r>
        <w:rPr>
          <w:rFonts w:ascii="Arial" w:hAnsi="Arial"/>
        </w:rPr>
        <w:t xml:space="preserve"> measured it against how far they had to go. He could not promise Percy that they would not be rowing the </w:t>
      </w:r>
      <w:r>
        <w:rPr>
          <w:rFonts w:ascii="Arial" w:hAnsi="Arial"/>
          <w:i/>
          <w:iCs/>
        </w:rPr>
        <w:t>Prospect</w:t>
      </w:r>
      <w:r>
        <w:rPr>
          <w:rFonts w:ascii="Arial" w:hAnsi="Arial"/>
        </w:rPr>
        <w:t xml:space="preserve"> the last few miles.</w:t>
      </w:r>
    </w:p>
    <w:p w14:paraId="73104BAA" w14:textId="77777777" w:rsidR="001E2E9B" w:rsidRDefault="00000000">
      <w:pPr>
        <w:pStyle w:val="BodyText"/>
        <w:rPr>
          <w:rFonts w:ascii="Arial" w:hAnsi="Arial"/>
        </w:rPr>
      </w:pPr>
      <w:r>
        <w:rPr>
          <w:rFonts w:ascii="Arial" w:hAnsi="Arial"/>
        </w:rPr>
        <w:t> </w:t>
      </w:r>
    </w:p>
    <w:p w14:paraId="5333B091" w14:textId="6F09F9C3" w:rsidR="001E2E9B" w:rsidRDefault="00000000">
      <w:pPr>
        <w:pStyle w:val="BodyText"/>
        <w:rPr>
          <w:rFonts w:ascii="Arial" w:hAnsi="Arial"/>
        </w:rPr>
      </w:pPr>
      <w:r>
        <w:rPr>
          <w:rFonts w:ascii="Arial" w:hAnsi="Arial"/>
        </w:rPr>
        <w:t>Hemi, Shakes, and Percy were exhaustedly staring at the wall of gauges in front of them. Most of the gauges remained completely</w:t>
      </w:r>
      <w:del w:id="1853" w:author="Julia Ringo" w:date="2023-10-20T08:16:00Z">
        <w:r w:rsidDel="004510F6">
          <w:rPr>
            <w:rFonts w:ascii="Arial" w:hAnsi="Arial"/>
          </w:rPr>
          <w:delText xml:space="preserve"> static as they were not executing any changes to speed, direction, or depth</w:delText>
        </w:r>
      </w:del>
      <w:r>
        <w:rPr>
          <w:rFonts w:ascii="Arial" w:hAnsi="Arial"/>
        </w:rPr>
        <w:t xml:space="preserve">, and the fuel gauge simply read empty, since it could not reflect the fuel they were sucking up from the </w:t>
      </w:r>
      <w:r>
        <w:rPr>
          <w:rFonts w:ascii="Arial" w:hAnsi="Arial"/>
          <w:i/>
          <w:iCs/>
        </w:rPr>
        <w:t>Gnat</w:t>
      </w:r>
      <w:r>
        <w:rPr>
          <w:rFonts w:ascii="Arial" w:hAnsi="Arial"/>
        </w:rPr>
        <w:t xml:space="preserve">. Other than </w:t>
      </w:r>
      <w:proofErr w:type="spellStart"/>
      <w:r>
        <w:rPr>
          <w:rFonts w:ascii="Arial" w:hAnsi="Arial"/>
        </w:rPr>
        <w:t>Hemi’s</w:t>
      </w:r>
      <w:proofErr w:type="spellEnd"/>
      <w:r>
        <w:rPr>
          <w:rFonts w:ascii="Arial" w:hAnsi="Arial"/>
        </w:rPr>
        <w:t xml:space="preserve"> occasional forays down to the </w:t>
      </w:r>
      <w:r>
        <w:rPr>
          <w:rFonts w:ascii="Arial" w:hAnsi="Arial"/>
          <w:i/>
          <w:iCs/>
        </w:rPr>
        <w:t>Gnat</w:t>
      </w:r>
      <w:r>
        <w:rPr>
          <w:rFonts w:ascii="Arial" w:hAnsi="Arial"/>
        </w:rPr>
        <w:t xml:space="preserve"> to check the hard numbers, they were simply going on the hope that they had enough fuel to make it to the depot and not get left stranded once again over a deserted</w:t>
      </w:r>
      <w:del w:id="1854" w:author="Julia Ringo" w:date="2023-10-05T13:15:00Z">
        <w:r w:rsidDel="000E7660">
          <w:rPr>
            <w:rFonts w:ascii="Arial" w:hAnsi="Arial"/>
          </w:rPr>
          <w:delText xml:space="preserve"> — </w:delText>
        </w:r>
      </w:del>
      <w:ins w:id="1855" w:author="Julia Ringo" w:date="2023-10-05T13:15:00Z">
        <w:r w:rsidR="000E7660">
          <w:rPr>
            <w:rFonts w:ascii="Arial" w:hAnsi="Arial"/>
          </w:rPr>
          <w:t>—</w:t>
        </w:r>
      </w:ins>
      <w:r>
        <w:rPr>
          <w:rFonts w:ascii="Arial" w:hAnsi="Arial"/>
        </w:rPr>
        <w:t>and very deep</w:t>
      </w:r>
      <w:del w:id="1856" w:author="Julia Ringo" w:date="2023-10-05T13:15:00Z">
        <w:r w:rsidDel="000E7660">
          <w:rPr>
            <w:rFonts w:ascii="Arial" w:hAnsi="Arial"/>
          </w:rPr>
          <w:delText xml:space="preserve"> — </w:delText>
        </w:r>
      </w:del>
      <w:ins w:id="1857" w:author="Julia Ringo" w:date="2023-10-05T13:15:00Z">
        <w:r w:rsidR="000E7660">
          <w:rPr>
            <w:rFonts w:ascii="Arial" w:hAnsi="Arial"/>
          </w:rPr>
          <w:t>—</w:t>
        </w:r>
      </w:ins>
      <w:r>
        <w:rPr>
          <w:rFonts w:ascii="Arial" w:hAnsi="Arial"/>
        </w:rPr>
        <w:t>part of the ocean.</w:t>
      </w:r>
    </w:p>
    <w:p w14:paraId="0109959A" w14:textId="3F43DF4F" w:rsidR="001E2E9B" w:rsidRDefault="00000000">
      <w:pPr>
        <w:pStyle w:val="BodyText"/>
        <w:rPr>
          <w:rFonts w:ascii="Arial" w:hAnsi="Arial"/>
        </w:rPr>
      </w:pPr>
      <w:r>
        <w:rPr>
          <w:rFonts w:ascii="Arial" w:hAnsi="Arial"/>
        </w:rPr>
        <w:t>Hemi finally broke the bleary, hazy silence. “Something bothers me</w:t>
      </w:r>
      <w:ins w:id="1858" w:author="Julia Ringo" w:date="2023-10-20T08:16:00Z">
        <w:r w:rsidR="004510F6">
          <w:rPr>
            <w:rFonts w:ascii="Arial" w:hAnsi="Arial"/>
          </w:rPr>
          <w:t>,</w:t>
        </w:r>
      </w:ins>
      <w:r>
        <w:rPr>
          <w:rFonts w:ascii="Arial" w:hAnsi="Arial"/>
        </w:rPr>
        <w:t xml:space="preserve"> Sylvia.”</w:t>
      </w:r>
    </w:p>
    <w:p w14:paraId="67BCF023" w14:textId="45DD99F4" w:rsidR="001E2E9B" w:rsidRDefault="00000000">
      <w:pPr>
        <w:pStyle w:val="BodyText"/>
        <w:rPr>
          <w:rFonts w:ascii="Arial" w:hAnsi="Arial"/>
        </w:rPr>
      </w:pPr>
      <w:r>
        <w:rPr>
          <w:rFonts w:ascii="Arial" w:hAnsi="Arial"/>
        </w:rPr>
        <w:lastRenderedPageBreak/>
        <w:t xml:space="preserve">“We’ve been scraping our way on our bellies under the razor-wire fencing of hell’s fucking perimeter for days, and </w:t>
      </w:r>
      <w:r>
        <w:rPr>
          <w:rFonts w:ascii="Arial" w:hAnsi="Arial"/>
          <w:i/>
          <w:iCs/>
        </w:rPr>
        <w:t>now</w:t>
      </w:r>
      <w:r>
        <w:rPr>
          <w:rFonts w:ascii="Arial" w:hAnsi="Arial"/>
        </w:rPr>
        <w:t xml:space="preserve"> something bothers you</w:t>
      </w:r>
      <w:ins w:id="1859" w:author="Julia Ringo" w:date="2023-10-20T08:16:00Z">
        <w:r w:rsidR="004510F6">
          <w:rPr>
            <w:rFonts w:ascii="Arial" w:hAnsi="Arial"/>
          </w:rPr>
          <w:t>,</w:t>
        </w:r>
      </w:ins>
      <w:r>
        <w:rPr>
          <w:rFonts w:ascii="Arial" w:hAnsi="Arial"/>
        </w:rPr>
        <w:t xml:space="preserve"> Hemi?”</w:t>
      </w:r>
    </w:p>
    <w:p w14:paraId="56555B96" w14:textId="4239E389" w:rsidR="001E2E9B" w:rsidRDefault="00000000">
      <w:pPr>
        <w:pStyle w:val="BodyText"/>
        <w:rPr>
          <w:rFonts w:ascii="Arial" w:hAnsi="Arial"/>
        </w:rPr>
      </w:pPr>
      <w:r>
        <w:rPr>
          <w:rFonts w:ascii="Arial" w:hAnsi="Arial"/>
        </w:rPr>
        <w:t>“I think that is part of it</w:t>
      </w:r>
      <w:del w:id="1860" w:author="Julia Ringo" w:date="2023-10-05T13:15:00Z">
        <w:r w:rsidDel="000E7660">
          <w:rPr>
            <w:rFonts w:ascii="Arial" w:hAnsi="Arial"/>
          </w:rPr>
          <w:delText xml:space="preserve"> — </w:delText>
        </w:r>
      </w:del>
      <w:ins w:id="1861" w:author="Julia Ringo" w:date="2023-10-05T13:15:00Z">
        <w:r w:rsidR="000E7660">
          <w:rPr>
            <w:rFonts w:ascii="Arial" w:hAnsi="Arial"/>
          </w:rPr>
          <w:t>—</w:t>
        </w:r>
      </w:ins>
      <w:r>
        <w:rPr>
          <w:rFonts w:ascii="Arial" w:hAnsi="Arial"/>
        </w:rPr>
        <w:t>we have been so on the edge of our capabilities that I have not had a chance to step back and consider things.”</w:t>
      </w:r>
    </w:p>
    <w:p w14:paraId="23A76BE0" w14:textId="6EC8C10E" w:rsidR="001E2E9B" w:rsidRDefault="00000000">
      <w:pPr>
        <w:pStyle w:val="BodyText"/>
        <w:rPr>
          <w:rFonts w:ascii="Arial" w:hAnsi="Arial"/>
        </w:rPr>
      </w:pPr>
      <w:r>
        <w:rPr>
          <w:rFonts w:ascii="Arial" w:hAnsi="Arial"/>
        </w:rPr>
        <w:t xml:space="preserve">“Well, what the fuck is it that’s </w:t>
      </w:r>
      <w:proofErr w:type="spellStart"/>
      <w:r>
        <w:rPr>
          <w:rFonts w:ascii="Arial" w:hAnsi="Arial"/>
        </w:rPr>
        <w:t>eatin</w:t>
      </w:r>
      <w:proofErr w:type="spellEnd"/>
      <w:r>
        <w:rPr>
          <w:rFonts w:ascii="Arial" w:hAnsi="Arial"/>
        </w:rPr>
        <w:t xml:space="preserve">’ </w:t>
      </w:r>
      <w:proofErr w:type="spellStart"/>
      <w:r>
        <w:rPr>
          <w:rFonts w:ascii="Arial" w:hAnsi="Arial"/>
        </w:rPr>
        <w:t>ya</w:t>
      </w:r>
      <w:proofErr w:type="spellEnd"/>
      <w:ins w:id="1862" w:author="Julia Ringo" w:date="2023-10-20T08:16:00Z">
        <w:r w:rsidR="004510F6">
          <w:rPr>
            <w:rFonts w:ascii="Arial" w:hAnsi="Arial"/>
          </w:rPr>
          <w:t>,</w:t>
        </w:r>
      </w:ins>
      <w:r>
        <w:rPr>
          <w:rFonts w:ascii="Arial" w:hAnsi="Arial"/>
        </w:rPr>
        <w:t xml:space="preserve"> my man-mountain?”</w:t>
      </w:r>
    </w:p>
    <w:p w14:paraId="68E236CE" w14:textId="77777777" w:rsidR="001E2E9B" w:rsidRDefault="00000000">
      <w:pPr>
        <w:pStyle w:val="BodyText"/>
        <w:rPr>
          <w:rFonts w:ascii="Arial" w:hAnsi="Arial"/>
        </w:rPr>
      </w:pPr>
      <w:r>
        <w:rPr>
          <w:rFonts w:ascii="Arial" w:hAnsi="Arial"/>
        </w:rPr>
        <w:t>“The sub with the ram. It is such an unusual weapon for a modern submarine. Are you sure about it?</w:t>
      </w:r>
    </w:p>
    <w:p w14:paraId="495D7326" w14:textId="77777777" w:rsidR="001E2E9B" w:rsidRDefault="00000000">
      <w:pPr>
        <w:pStyle w:val="BodyText"/>
        <w:rPr>
          <w:rFonts w:ascii="Arial" w:hAnsi="Arial"/>
        </w:rPr>
      </w:pPr>
      <w:r>
        <w:rPr>
          <w:rFonts w:ascii="Arial" w:hAnsi="Arial"/>
        </w:rPr>
        <w:t>“</w:t>
      </w:r>
      <w:proofErr w:type="spellStart"/>
      <w:r>
        <w:rPr>
          <w:rFonts w:ascii="Arial" w:hAnsi="Arial"/>
        </w:rPr>
        <w:t>Abso</w:t>
      </w:r>
      <w:proofErr w:type="spellEnd"/>
      <w:r>
        <w:rPr>
          <w:rFonts w:ascii="Arial" w:hAnsi="Arial"/>
        </w:rPr>
        <w:t xml:space="preserve">-fucking-certain. Lotta subs look the same, and that ram is something else under the sun. Some </w:t>
      </w:r>
      <w:proofErr w:type="spellStart"/>
      <w:r>
        <w:rPr>
          <w:rFonts w:ascii="Arial" w:hAnsi="Arial"/>
        </w:rPr>
        <w:t>kinda</w:t>
      </w:r>
      <w:proofErr w:type="spellEnd"/>
      <w:r>
        <w:rPr>
          <w:rFonts w:ascii="Arial" w:hAnsi="Arial"/>
        </w:rPr>
        <w:t xml:space="preserve"> custom job, without the sleek, expensive quality of gear </w:t>
      </w:r>
      <w:proofErr w:type="spellStart"/>
      <w:r>
        <w:rPr>
          <w:rFonts w:ascii="Arial" w:hAnsi="Arial"/>
        </w:rPr>
        <w:t>ya</w:t>
      </w:r>
      <w:proofErr w:type="spellEnd"/>
      <w:r>
        <w:rPr>
          <w:rFonts w:ascii="Arial" w:hAnsi="Arial"/>
        </w:rPr>
        <w:t xml:space="preserve"> see on military machines usually. Looks like it was worked up as some ancient siege engine, for storming a stone fortress or something. And then some crazy motherfucker bought it as scrap and welded the whole fucking heavy water-dragging thing onto the front of their submarine.”</w:t>
      </w:r>
    </w:p>
    <w:p w14:paraId="21174B61" w14:textId="77777777" w:rsidR="001E2E9B" w:rsidRDefault="00000000">
      <w:pPr>
        <w:pStyle w:val="BodyText"/>
        <w:rPr>
          <w:rFonts w:ascii="Arial" w:hAnsi="Arial"/>
        </w:rPr>
      </w:pPr>
      <w:r>
        <w:rPr>
          <w:rFonts w:ascii="Arial" w:hAnsi="Arial"/>
        </w:rPr>
        <w:t xml:space="preserve">Hemi nodded. “Then my primary question is: why did they ram </w:t>
      </w:r>
      <w:r>
        <w:rPr>
          <w:rFonts w:ascii="Arial" w:hAnsi="Arial"/>
          <w:i/>
          <w:iCs/>
        </w:rPr>
        <w:t>us</w:t>
      </w:r>
      <w:r>
        <w:rPr>
          <w:rFonts w:ascii="Arial" w:hAnsi="Arial"/>
        </w:rPr>
        <w:t>? I have no recollection that we ever had an interaction with such a distinctive boat before.”</w:t>
      </w:r>
    </w:p>
    <w:p w14:paraId="15B38229" w14:textId="2C83CEE6" w:rsidR="001E2E9B" w:rsidRDefault="00000000">
      <w:pPr>
        <w:pStyle w:val="BodyText"/>
        <w:rPr>
          <w:rFonts w:ascii="Arial" w:hAnsi="Arial"/>
        </w:rPr>
      </w:pPr>
      <w:r>
        <w:rPr>
          <w:rFonts w:ascii="Arial" w:hAnsi="Arial"/>
        </w:rPr>
        <w:t xml:space="preserve">“I had the same question,” said Shakes, “but I didn’t want to put my fucking nose into your business, just as I wouldn’t want you </w:t>
      </w:r>
      <w:proofErr w:type="spellStart"/>
      <w:r>
        <w:rPr>
          <w:rFonts w:ascii="Arial" w:hAnsi="Arial"/>
        </w:rPr>
        <w:t>askin</w:t>
      </w:r>
      <w:proofErr w:type="spellEnd"/>
      <w:r>
        <w:rPr>
          <w:rFonts w:ascii="Arial" w:hAnsi="Arial"/>
        </w:rPr>
        <w:t xml:space="preserve">’ about mine. But since </w:t>
      </w:r>
      <w:proofErr w:type="spellStart"/>
      <w:r>
        <w:rPr>
          <w:rFonts w:ascii="Arial" w:hAnsi="Arial"/>
        </w:rPr>
        <w:t>yer</w:t>
      </w:r>
      <w:proofErr w:type="spellEnd"/>
      <w:r>
        <w:rPr>
          <w:rFonts w:ascii="Arial" w:hAnsi="Arial"/>
        </w:rPr>
        <w:t xml:space="preserve"> asking</w:t>
      </w:r>
      <w:ins w:id="1863" w:author="Julia Ringo" w:date="2023-10-20T08:16:00Z">
        <w:r w:rsidR="004510F6">
          <w:rPr>
            <w:rFonts w:ascii="Arial" w:hAnsi="Arial"/>
          </w:rPr>
          <w:t>,</w:t>
        </w:r>
      </w:ins>
      <w:r>
        <w:rPr>
          <w:rFonts w:ascii="Arial" w:hAnsi="Arial"/>
        </w:rPr>
        <w:t xml:space="preserve"> Hemi</w:t>
      </w:r>
      <w:del w:id="1864" w:author="Julia Ringo" w:date="2023-10-10T11:08:00Z">
        <w:r w:rsidDel="00B6693A">
          <w:rPr>
            <w:rFonts w:ascii="Arial" w:hAnsi="Arial"/>
          </w:rPr>
          <w:delText>…</w:delText>
        </w:r>
      </w:del>
      <w:ins w:id="1865" w:author="Julia Ringo" w:date="2023-10-10T11:08:00Z">
        <w:r w:rsidR="00B6693A">
          <w:rPr>
            <w:rFonts w:ascii="Arial" w:hAnsi="Arial"/>
          </w:rPr>
          <w:t xml:space="preserve"> . . .</w:t>
        </w:r>
      </w:ins>
      <w:r>
        <w:rPr>
          <w:rFonts w:ascii="Arial" w:hAnsi="Arial"/>
        </w:rPr>
        <w:t>”</w:t>
      </w:r>
    </w:p>
    <w:p w14:paraId="22952208" w14:textId="47C9B18B" w:rsidR="001E2E9B" w:rsidRDefault="00000000">
      <w:pPr>
        <w:pStyle w:val="BodyText"/>
        <w:rPr>
          <w:rFonts w:ascii="Arial" w:hAnsi="Arial"/>
        </w:rPr>
      </w:pPr>
      <w:r>
        <w:rPr>
          <w:rFonts w:ascii="Arial" w:hAnsi="Arial"/>
        </w:rPr>
        <w:t>“It does seem odd. We’re just a cargo sub,” Percy said, looking steadily at Shakes. “Of course</w:t>
      </w:r>
      <w:ins w:id="1866" w:author="Julia Ringo" w:date="2023-10-20T08:16:00Z">
        <w:r w:rsidR="004510F6">
          <w:rPr>
            <w:rFonts w:ascii="Arial" w:hAnsi="Arial"/>
          </w:rPr>
          <w:t>,</w:t>
        </w:r>
      </w:ins>
      <w:r>
        <w:rPr>
          <w:rFonts w:ascii="Arial" w:hAnsi="Arial"/>
        </w:rPr>
        <w:t xml:space="preserve"> we’re always being harassed by various Authorities in general-like ways</w:t>
      </w:r>
      <w:del w:id="1867" w:author="Julia Ringo" w:date="2023-10-05T13:15:00Z">
        <w:r w:rsidDel="000E7660">
          <w:rPr>
            <w:rFonts w:ascii="Arial" w:hAnsi="Arial"/>
          </w:rPr>
          <w:delText xml:space="preserve"> — </w:delText>
        </w:r>
      </w:del>
      <w:ins w:id="1868" w:author="Julia Ringo" w:date="2023-10-05T13:15:00Z">
        <w:r w:rsidR="000E7660">
          <w:rPr>
            <w:rFonts w:ascii="Arial" w:hAnsi="Arial"/>
          </w:rPr>
          <w:t>—</w:t>
        </w:r>
      </w:ins>
      <w:r>
        <w:rPr>
          <w:rFonts w:ascii="Arial" w:hAnsi="Arial"/>
        </w:rPr>
        <w:t>that’s just part of the business. But usually it’s more of an ask-questions-first kind of interaction. And we’re fuckin’ small potatoes by any measure you care to put to it. They have wars to fight and borders to defend up there. They spend their concentrated long-term resources on their never-ending fucking conflicts with each other. Harassing commerce too much is bad for, well, business.”</w:t>
      </w:r>
    </w:p>
    <w:p w14:paraId="4E475D27" w14:textId="77777777" w:rsidR="001E2E9B" w:rsidRDefault="00000000">
      <w:pPr>
        <w:pStyle w:val="BodyText"/>
        <w:rPr>
          <w:rFonts w:ascii="Arial" w:hAnsi="Arial"/>
        </w:rPr>
      </w:pPr>
      <w:r>
        <w:rPr>
          <w:rFonts w:ascii="Arial" w:hAnsi="Arial"/>
        </w:rPr>
        <w:t>“And we are the commerce,” Shakes said.</w:t>
      </w:r>
    </w:p>
    <w:p w14:paraId="22CD8F9D" w14:textId="77777777" w:rsidR="001E2E9B" w:rsidRDefault="00000000">
      <w:pPr>
        <w:pStyle w:val="BodyText"/>
        <w:rPr>
          <w:rFonts w:ascii="Arial" w:hAnsi="Arial"/>
        </w:rPr>
      </w:pPr>
      <w:r>
        <w:rPr>
          <w:rFonts w:ascii="Arial" w:hAnsi="Arial"/>
        </w:rPr>
        <w:t>“Even if that sub with the ram was trying to hit us particularly,” continued Percy, “seems most likely they won’t follow us across fuckin’ Authority lines, and we won’t be seeing them again. We’ll just avoid coming back this way any time soon.”</w:t>
      </w:r>
    </w:p>
    <w:p w14:paraId="430B49D5" w14:textId="77777777" w:rsidR="001E2E9B" w:rsidRDefault="00000000">
      <w:pPr>
        <w:pStyle w:val="BodyText"/>
        <w:rPr>
          <w:rFonts w:ascii="Arial" w:hAnsi="Arial"/>
        </w:rPr>
      </w:pPr>
      <w:r>
        <w:rPr>
          <w:rFonts w:ascii="Arial" w:hAnsi="Arial"/>
        </w:rPr>
        <w:t xml:space="preserve">“Leaves </w:t>
      </w:r>
      <w:proofErr w:type="spellStart"/>
      <w:r>
        <w:rPr>
          <w:rFonts w:ascii="Arial" w:hAnsi="Arial"/>
        </w:rPr>
        <w:t>ya</w:t>
      </w:r>
      <w:proofErr w:type="spellEnd"/>
      <w:r>
        <w:rPr>
          <w:rFonts w:ascii="Arial" w:hAnsi="Arial"/>
        </w:rPr>
        <w:t xml:space="preserve"> with a big fuckin’ mystery as to </w:t>
      </w:r>
      <w:r>
        <w:rPr>
          <w:rFonts w:ascii="Arial" w:hAnsi="Arial"/>
          <w:i/>
          <w:iCs/>
        </w:rPr>
        <w:t>why</w:t>
      </w:r>
      <w:r>
        <w:rPr>
          <w:rFonts w:ascii="Arial" w:hAnsi="Arial"/>
        </w:rPr>
        <w:t xml:space="preserve"> though, don’t </w:t>
      </w:r>
      <w:proofErr w:type="spellStart"/>
      <w:r>
        <w:rPr>
          <w:rFonts w:ascii="Arial" w:hAnsi="Arial"/>
        </w:rPr>
        <w:t>ya</w:t>
      </w:r>
      <w:proofErr w:type="spellEnd"/>
      <w:r>
        <w:rPr>
          <w:rFonts w:ascii="Arial" w:hAnsi="Arial"/>
        </w:rPr>
        <w:t xml:space="preserve"> think?” asked Shakes.</w:t>
      </w:r>
    </w:p>
    <w:p w14:paraId="231C5B61" w14:textId="77777777" w:rsidR="001E2E9B" w:rsidRDefault="00000000">
      <w:pPr>
        <w:pStyle w:val="BodyText"/>
        <w:rPr>
          <w:rFonts w:ascii="Arial" w:hAnsi="Arial"/>
        </w:rPr>
      </w:pPr>
      <w:r>
        <w:rPr>
          <w:rFonts w:ascii="Arial" w:hAnsi="Arial"/>
        </w:rPr>
        <w:t>“Indeed,” said Hemi, “though sometimes the pragmatic course of action is to leave the questions aside</w:t>
      </w:r>
      <w:del w:id="1869" w:author="Julia Ringo" w:date="2023-10-20T08:17:00Z">
        <w:r w:rsidDel="004510F6">
          <w:rPr>
            <w:rFonts w:ascii="Arial" w:hAnsi="Arial"/>
          </w:rPr>
          <w:delText>,</w:delText>
        </w:r>
      </w:del>
      <w:r>
        <w:rPr>
          <w:rFonts w:ascii="Arial" w:hAnsi="Arial"/>
        </w:rPr>
        <w:t xml:space="preserve"> and move in a different direction.”</w:t>
      </w:r>
    </w:p>
    <w:p w14:paraId="11EA5A67" w14:textId="77777777" w:rsidR="001E2E9B" w:rsidRDefault="00000000">
      <w:pPr>
        <w:pStyle w:val="BodyText"/>
        <w:rPr>
          <w:rFonts w:ascii="Arial" w:hAnsi="Arial"/>
        </w:rPr>
      </w:pPr>
      <w:bookmarkStart w:id="1870" w:name="the-gnat"/>
      <w:r>
        <w:rPr>
          <w:rFonts w:ascii="Arial" w:hAnsi="Arial"/>
        </w:rPr>
        <w:t>The silence settled back in on them. Captain Percy pulled one of the few remaining cigarillos from the pack stashed against the wall and lit it. She puffed away steadily until she had filled up the small space of the control room with smoke. Hemi slid back down to the navigation chart with his flashlight, and a few minutes later called up to Percy. “Sylvia, by my calculations you should be able to see the depot island from the bridge now.”</w:t>
      </w:r>
      <w:bookmarkEnd w:id="1870"/>
    </w:p>
    <w:p w14:paraId="669AE3CD" w14:textId="77777777" w:rsidR="001E2E9B" w:rsidRDefault="00000000">
      <w:pPr>
        <w:pStyle w:val="Heading2"/>
        <w:rPr>
          <w:rFonts w:ascii="Arial" w:hAnsi="Arial"/>
        </w:rPr>
      </w:pPr>
      <w:r>
        <w:rPr>
          <w:rFonts w:ascii="Arial" w:hAnsi="Arial"/>
        </w:rPr>
        <w:lastRenderedPageBreak/>
        <w:t>3. Depot</w:t>
      </w:r>
    </w:p>
    <w:p w14:paraId="5F222D20" w14:textId="5C61ABE7" w:rsidR="001E2E9B" w:rsidRDefault="00000000">
      <w:pPr>
        <w:pStyle w:val="FirstParagraph"/>
        <w:rPr>
          <w:rFonts w:ascii="Arial" w:hAnsi="Arial"/>
        </w:rPr>
      </w:pPr>
      <w:r>
        <w:rPr>
          <w:rFonts w:ascii="Arial" w:hAnsi="Arial"/>
        </w:rPr>
        <w:t>“About fuckin’ time,” said Percy. She planned to climb up to the bridge and check with Owen in a minute, but first she wanted to look through the periscope. Since it would be higher up above the surface, she would potentially be able to see f</w:t>
      </w:r>
      <w:ins w:id="1871" w:author="Julia Ringo" w:date="2023-10-20T08:17:00Z">
        <w:r w:rsidR="004510F6">
          <w:rPr>
            <w:rFonts w:ascii="Arial" w:hAnsi="Arial"/>
          </w:rPr>
          <w:t>a</w:t>
        </w:r>
      </w:ins>
      <w:del w:id="1872" w:author="Julia Ringo" w:date="2023-10-20T08:17:00Z">
        <w:r w:rsidDel="004510F6">
          <w:rPr>
            <w:rFonts w:ascii="Arial" w:hAnsi="Arial"/>
          </w:rPr>
          <w:delText>u</w:delText>
        </w:r>
      </w:del>
      <w:r>
        <w:rPr>
          <w:rFonts w:ascii="Arial" w:hAnsi="Arial"/>
        </w:rPr>
        <w:t xml:space="preserve">rther. The bearing was obviously straight ahead, so she swung the barrel of the periscope around while looking through the viewfinder. The cigarillo still hung from her lips, with smoke </w:t>
      </w:r>
      <w:proofErr w:type="gramStart"/>
      <w:r>
        <w:rPr>
          <w:rFonts w:ascii="Arial" w:hAnsi="Arial"/>
        </w:rPr>
        <w:t>rising up</w:t>
      </w:r>
      <w:proofErr w:type="gramEnd"/>
      <w:r>
        <w:rPr>
          <w:rFonts w:ascii="Arial" w:hAnsi="Arial"/>
        </w:rPr>
        <w:t xml:space="preserve"> to her nostrils. “Aye. Fuckin’ dawn’s cracking</w:t>
      </w:r>
      <w:del w:id="1873" w:author="Julia Ringo" w:date="2023-10-10T11:08:00Z">
        <w:r w:rsidDel="00B6693A">
          <w:rPr>
            <w:rFonts w:ascii="Arial" w:hAnsi="Arial"/>
          </w:rPr>
          <w:delText>…</w:delText>
        </w:r>
      </w:del>
      <w:ins w:id="1874" w:author="Julia Ringo" w:date="2023-10-10T11:08:00Z">
        <w:r w:rsidR="00B6693A">
          <w:rPr>
            <w:rFonts w:ascii="Arial" w:hAnsi="Arial"/>
          </w:rPr>
          <w:t xml:space="preserve"> . . . </w:t>
        </w:r>
      </w:ins>
      <w:del w:id="1875" w:author="Julia Ringo" w:date="2023-10-20T08:17:00Z">
        <w:r w:rsidDel="004510F6">
          <w:rPr>
            <w:rFonts w:ascii="Arial" w:hAnsi="Arial"/>
          </w:rPr>
          <w:delText xml:space="preserve"> </w:delText>
        </w:r>
      </w:del>
      <w:r>
        <w:rPr>
          <w:rFonts w:ascii="Arial" w:hAnsi="Arial"/>
        </w:rPr>
        <w:t>and I see a blot of an island ahead of us.” She watched it for a while. It slowly, slowly came towards her and details resolved themselves. It was a rocky, slightly-</w:t>
      </w:r>
      <w:proofErr w:type="spellStart"/>
      <w:r>
        <w:rPr>
          <w:rFonts w:ascii="Arial" w:hAnsi="Arial"/>
        </w:rPr>
        <w:t>cliffed</w:t>
      </w:r>
      <w:proofErr w:type="spellEnd"/>
      <w:r>
        <w:rPr>
          <w:rFonts w:ascii="Arial" w:hAnsi="Arial"/>
        </w:rPr>
        <w:t xml:space="preserve"> shore with some sparse vegetation on top.</w:t>
      </w:r>
    </w:p>
    <w:p w14:paraId="3D2A15EB" w14:textId="77777777" w:rsidR="001E2E9B" w:rsidRDefault="00000000">
      <w:pPr>
        <w:pStyle w:val="BodyText"/>
        <w:rPr>
          <w:rFonts w:ascii="Arial" w:hAnsi="Arial"/>
        </w:rPr>
      </w:pPr>
      <w:r>
        <w:rPr>
          <w:rFonts w:ascii="Arial" w:hAnsi="Arial"/>
        </w:rPr>
        <w:t>“Mind if I look?” Shakes asked.</w:t>
      </w:r>
    </w:p>
    <w:p w14:paraId="1297A46D" w14:textId="77777777" w:rsidR="001E2E9B" w:rsidRDefault="00000000">
      <w:pPr>
        <w:pStyle w:val="BodyText"/>
        <w:rPr>
          <w:rFonts w:ascii="Arial" w:hAnsi="Arial"/>
        </w:rPr>
      </w:pPr>
      <w:r>
        <w:rPr>
          <w:rFonts w:ascii="Arial" w:hAnsi="Arial"/>
        </w:rPr>
        <w:t>“Help yourself.” Percy stepped back and pulled the cigarillo from her lips as she exhaled.</w:t>
      </w:r>
    </w:p>
    <w:p w14:paraId="5E8BAB15" w14:textId="7A993DBC" w:rsidR="001E2E9B" w:rsidRDefault="00000000">
      <w:pPr>
        <w:pStyle w:val="BodyText"/>
        <w:rPr>
          <w:rFonts w:ascii="Arial" w:hAnsi="Arial"/>
        </w:rPr>
      </w:pPr>
      <w:r>
        <w:rPr>
          <w:rFonts w:ascii="Arial" w:hAnsi="Arial"/>
        </w:rPr>
        <w:t>Shakes squinted into the viewfinder. “Um</w:t>
      </w:r>
      <w:del w:id="1876" w:author="Julia Ringo" w:date="2023-10-10T11:08:00Z">
        <w:r w:rsidDel="00B6693A">
          <w:rPr>
            <w:rFonts w:ascii="Arial" w:hAnsi="Arial"/>
          </w:rPr>
          <w:delText>…</w:delText>
        </w:r>
      </w:del>
      <w:ins w:id="1877" w:author="Julia Ringo" w:date="2023-10-10T11:08:00Z">
        <w:r w:rsidR="00B6693A">
          <w:rPr>
            <w:rFonts w:ascii="Arial" w:hAnsi="Arial"/>
          </w:rPr>
          <w:t xml:space="preserve"> . . . </w:t>
        </w:r>
      </w:ins>
      <w:del w:id="1878" w:author="Julia Ringo" w:date="2023-10-20T08:17:00Z">
        <w:r w:rsidDel="004510F6">
          <w:rPr>
            <w:rFonts w:ascii="Arial" w:hAnsi="Arial"/>
          </w:rPr>
          <w:delText xml:space="preserve"> </w:delText>
        </w:r>
      </w:del>
      <w:proofErr w:type="spellStart"/>
      <w:r>
        <w:rPr>
          <w:rFonts w:ascii="Arial" w:hAnsi="Arial"/>
        </w:rPr>
        <w:t>Cap’n</w:t>
      </w:r>
      <w:proofErr w:type="spellEnd"/>
      <w:r>
        <w:rPr>
          <w:rFonts w:ascii="Arial" w:hAnsi="Arial"/>
        </w:rPr>
        <w:t xml:space="preserve"> Percy</w:t>
      </w:r>
      <w:del w:id="1879" w:author="Julia Ringo" w:date="2023-10-10T11:08:00Z">
        <w:r w:rsidDel="00B6693A">
          <w:rPr>
            <w:rFonts w:ascii="Arial" w:hAnsi="Arial"/>
          </w:rPr>
          <w:delText>…</w:delText>
        </w:r>
      </w:del>
      <w:ins w:id="1880" w:author="Julia Ringo" w:date="2023-10-10T11:08:00Z">
        <w:r w:rsidR="00B6693A">
          <w:rPr>
            <w:rFonts w:ascii="Arial" w:hAnsi="Arial"/>
          </w:rPr>
          <w:t xml:space="preserve"> . . . </w:t>
        </w:r>
      </w:ins>
      <w:del w:id="1881" w:author="Julia Ringo" w:date="2023-10-20T08:17:00Z">
        <w:r w:rsidDel="004510F6">
          <w:rPr>
            <w:rFonts w:ascii="Arial" w:hAnsi="Arial"/>
          </w:rPr>
          <w:delText xml:space="preserve"> </w:delText>
        </w:r>
      </w:del>
      <w:r>
        <w:rPr>
          <w:rFonts w:ascii="Arial" w:hAnsi="Arial"/>
        </w:rPr>
        <w:t>there’s nothing on that fuckin’ island.”</w:t>
      </w:r>
    </w:p>
    <w:p w14:paraId="2F2F3B64" w14:textId="77777777" w:rsidR="001E2E9B" w:rsidRDefault="00000000">
      <w:pPr>
        <w:pStyle w:val="BodyText"/>
        <w:rPr>
          <w:rFonts w:ascii="Arial" w:hAnsi="Arial"/>
        </w:rPr>
      </w:pPr>
      <w:r>
        <w:rPr>
          <w:rFonts w:ascii="Arial" w:hAnsi="Arial"/>
        </w:rPr>
        <w:t xml:space="preserve">“No. The depot is for, </w:t>
      </w:r>
      <w:proofErr w:type="spellStart"/>
      <w:r>
        <w:rPr>
          <w:rFonts w:ascii="Arial" w:hAnsi="Arial"/>
        </w:rPr>
        <w:t>ya</w:t>
      </w:r>
      <w:proofErr w:type="spellEnd"/>
      <w:r>
        <w:rPr>
          <w:rFonts w:ascii="Arial" w:hAnsi="Arial"/>
        </w:rPr>
        <w:t xml:space="preserve"> know, discreet fuckin’ operations. It’s entirely underwater, built into the side of the seamount.”</w:t>
      </w:r>
    </w:p>
    <w:p w14:paraId="42064159" w14:textId="77777777" w:rsidR="001E2E9B" w:rsidRDefault="00000000">
      <w:pPr>
        <w:pStyle w:val="BodyText"/>
        <w:rPr>
          <w:rFonts w:ascii="Arial" w:hAnsi="Arial"/>
        </w:rPr>
      </w:pPr>
      <w:r>
        <w:rPr>
          <w:rFonts w:ascii="Arial" w:hAnsi="Arial"/>
        </w:rPr>
        <w:t>“Ah,” said Shakes, tapping the side of his greasy nose knowingly.</w:t>
      </w:r>
    </w:p>
    <w:p w14:paraId="0505BAE4" w14:textId="3144CAE2" w:rsidR="001E2E9B" w:rsidRDefault="00000000">
      <w:pPr>
        <w:pStyle w:val="BodyText"/>
        <w:rPr>
          <w:rFonts w:ascii="Arial" w:hAnsi="Arial"/>
        </w:rPr>
      </w:pPr>
      <w:r>
        <w:rPr>
          <w:rFonts w:ascii="Arial" w:hAnsi="Arial"/>
        </w:rPr>
        <w:t xml:space="preserve">It was </w:t>
      </w:r>
      <w:proofErr w:type="gramStart"/>
      <w:r>
        <w:rPr>
          <w:rFonts w:ascii="Arial" w:hAnsi="Arial"/>
        </w:rPr>
        <w:t>fairly common</w:t>
      </w:r>
      <w:proofErr w:type="gramEnd"/>
      <w:r>
        <w:rPr>
          <w:rFonts w:ascii="Arial" w:hAnsi="Arial"/>
        </w:rPr>
        <w:t xml:space="preserve"> for a depot that handled sensitive cargo to be built partly underwater</w:t>
      </w:r>
      <w:del w:id="1882" w:author="Julia Ringo" w:date="2023-10-05T13:15:00Z">
        <w:r w:rsidDel="000E7660">
          <w:rPr>
            <w:rFonts w:ascii="Arial" w:hAnsi="Arial"/>
          </w:rPr>
          <w:delText xml:space="preserve"> — </w:delText>
        </w:r>
      </w:del>
      <w:ins w:id="1883" w:author="Julia Ringo" w:date="2023-10-05T13:15:00Z">
        <w:r w:rsidR="000E7660">
          <w:rPr>
            <w:rFonts w:ascii="Arial" w:hAnsi="Arial"/>
          </w:rPr>
          <w:t>—</w:t>
        </w:r>
      </w:ins>
      <w:r>
        <w:rPr>
          <w:rFonts w:ascii="Arial" w:hAnsi="Arial"/>
        </w:rPr>
        <w:t xml:space="preserve">particularly the submarine docking area. That kept Authority eyes off comings and goings. But usually there was also a small surface component for handling completely licensed and permitted cargo, and for the convenience of being able to operate without the complexity and care underwater fittings required when it was possible to do so. But with a depot located close to the border between two aggressive Authorities, </w:t>
      </w:r>
      <w:del w:id="1884" w:author="Julia Ringo" w:date="2023-10-20T08:18:00Z">
        <w:r w:rsidDel="004510F6">
          <w:rPr>
            <w:rFonts w:ascii="Arial" w:hAnsi="Arial"/>
          </w:rPr>
          <w:delText xml:space="preserve">as this one was, </w:delText>
        </w:r>
      </w:del>
      <w:r>
        <w:rPr>
          <w:rFonts w:ascii="Arial" w:hAnsi="Arial"/>
        </w:rPr>
        <w:t>there was a clear logic to keeping the whole operation off the surface.</w:t>
      </w:r>
    </w:p>
    <w:p w14:paraId="47DF8236" w14:textId="65B1BC55" w:rsidR="001E2E9B" w:rsidRDefault="00000000">
      <w:pPr>
        <w:pStyle w:val="BodyText"/>
        <w:rPr>
          <w:rFonts w:ascii="Arial" w:hAnsi="Arial"/>
        </w:rPr>
      </w:pPr>
      <w:r>
        <w:rPr>
          <w:rFonts w:ascii="Arial" w:hAnsi="Arial"/>
        </w:rPr>
        <w:t>“So, how the fuck do we</w:t>
      </w:r>
      <w:del w:id="1885" w:author="Julia Ringo" w:date="2023-10-10T11:08:00Z">
        <w:r w:rsidDel="00B6693A">
          <w:rPr>
            <w:rFonts w:ascii="Arial" w:hAnsi="Arial"/>
          </w:rPr>
          <w:delText>…</w:delText>
        </w:r>
      </w:del>
      <w:ins w:id="1886" w:author="Julia Ringo" w:date="2023-10-10T11:08:00Z">
        <w:r w:rsidR="00B6693A">
          <w:rPr>
            <w:rFonts w:ascii="Arial" w:hAnsi="Arial"/>
          </w:rPr>
          <w:t xml:space="preserve"> . . .</w:t>
        </w:r>
      </w:ins>
      <w:r>
        <w:rPr>
          <w:rFonts w:ascii="Arial" w:hAnsi="Arial"/>
        </w:rPr>
        <w:t>” Shakes started to ask.</w:t>
      </w:r>
    </w:p>
    <w:p w14:paraId="64933319" w14:textId="77777777" w:rsidR="001E2E9B" w:rsidRDefault="00000000">
      <w:pPr>
        <w:pStyle w:val="BodyText"/>
        <w:rPr>
          <w:rFonts w:ascii="Arial" w:hAnsi="Arial"/>
        </w:rPr>
      </w:pPr>
      <w:r>
        <w:rPr>
          <w:rFonts w:ascii="Arial" w:hAnsi="Arial"/>
        </w:rPr>
        <w:t xml:space="preserve">The ship-to-ship radio lit up over their heads. </w:t>
      </w:r>
      <w:r w:rsidRPr="004510F6">
        <w:rPr>
          <w:rFonts w:ascii="Arial" w:hAnsi="Arial"/>
          <w:rPrChange w:id="1887" w:author="Julia Ringo" w:date="2023-10-20T08:18:00Z">
            <w:rPr>
              <w:rFonts w:ascii="Arial" w:hAnsi="Arial"/>
              <w:i/>
              <w:iCs/>
            </w:rPr>
          </w:rPrChange>
        </w:rPr>
        <w:t>“</w:t>
      </w:r>
      <w:r>
        <w:rPr>
          <w:rFonts w:ascii="Arial" w:hAnsi="Arial"/>
          <w:i/>
          <w:iCs/>
        </w:rPr>
        <w:t>To approaching submarine: stop your motors and prepare to be boarded</w:t>
      </w:r>
      <w:r w:rsidRPr="004510F6">
        <w:rPr>
          <w:rFonts w:ascii="Arial" w:hAnsi="Arial"/>
          <w:rPrChange w:id="1888" w:author="Julia Ringo" w:date="2023-10-20T08:18:00Z">
            <w:rPr>
              <w:rFonts w:ascii="Arial" w:hAnsi="Arial"/>
              <w:i/>
              <w:iCs/>
            </w:rPr>
          </w:rPrChange>
        </w:rPr>
        <w:t>.”</w:t>
      </w:r>
    </w:p>
    <w:p w14:paraId="7E1C2BFB" w14:textId="77777777" w:rsidR="001E2E9B" w:rsidRDefault="00000000">
      <w:pPr>
        <w:pStyle w:val="BodyText"/>
        <w:rPr>
          <w:rFonts w:ascii="Arial" w:hAnsi="Arial"/>
        </w:rPr>
      </w:pPr>
      <w:r>
        <w:rPr>
          <w:rFonts w:ascii="Arial" w:hAnsi="Arial"/>
        </w:rPr>
        <w:t>“That’s how,” said Percy.</w:t>
      </w:r>
    </w:p>
    <w:p w14:paraId="19D03D96" w14:textId="4F2C6115" w:rsidR="001E2E9B" w:rsidRDefault="00000000">
      <w:pPr>
        <w:pStyle w:val="BodyText"/>
        <w:rPr>
          <w:rFonts w:ascii="Arial" w:hAnsi="Arial"/>
        </w:rPr>
      </w:pPr>
      <w:r>
        <w:rPr>
          <w:rFonts w:ascii="Arial" w:hAnsi="Arial"/>
        </w:rPr>
        <w:t xml:space="preserve">They shut the </w:t>
      </w:r>
      <w:r>
        <w:rPr>
          <w:rFonts w:ascii="Arial" w:hAnsi="Arial"/>
          <w:i/>
          <w:iCs/>
        </w:rPr>
        <w:t>Prospect</w:t>
      </w:r>
      <w:r w:rsidRPr="004510F6">
        <w:rPr>
          <w:rFonts w:ascii="Arial" w:hAnsi="Arial"/>
          <w:rPrChange w:id="1889" w:author="Julia Ringo" w:date="2023-10-20T08:18:00Z">
            <w:rPr>
              <w:rFonts w:ascii="Arial" w:hAnsi="Arial"/>
              <w:i/>
              <w:iCs/>
            </w:rPr>
          </w:rPrChange>
        </w:rPr>
        <w:t>’s</w:t>
      </w:r>
      <w:r>
        <w:rPr>
          <w:rFonts w:ascii="Arial" w:hAnsi="Arial"/>
        </w:rPr>
        <w:t xml:space="preserve"> motor down, and Percy headed up to the bridge on the top of the sail. A </w:t>
      </w:r>
      <w:proofErr w:type="gramStart"/>
      <w:r>
        <w:rPr>
          <w:rFonts w:ascii="Arial" w:hAnsi="Arial"/>
        </w:rPr>
        <w:t>mini-sub</w:t>
      </w:r>
      <w:proofErr w:type="gramEnd"/>
      <w:r>
        <w:rPr>
          <w:rFonts w:ascii="Arial" w:hAnsi="Arial"/>
        </w:rPr>
        <w:t xml:space="preserve">, maybe </w:t>
      </w:r>
      <w:del w:id="1890" w:author="Julia Ringo" w:date="2023-10-20T08:18:00Z">
        <w:r w:rsidDel="004510F6">
          <w:rPr>
            <w:rFonts w:ascii="Arial" w:hAnsi="Arial"/>
          </w:rPr>
          <w:delText xml:space="preserve">15 </w:delText>
        </w:r>
      </w:del>
      <w:ins w:id="1891" w:author="Julia Ringo" w:date="2023-10-20T08:18:00Z">
        <w:r w:rsidR="004510F6">
          <w:rPr>
            <w:rFonts w:ascii="Arial" w:hAnsi="Arial"/>
          </w:rPr>
          <w:t>fift</w:t>
        </w:r>
      </w:ins>
      <w:ins w:id="1892" w:author="Julia Ringo" w:date="2023-10-20T08:19:00Z">
        <w:r w:rsidR="004510F6">
          <w:rPr>
            <w:rFonts w:ascii="Arial" w:hAnsi="Arial"/>
          </w:rPr>
          <w:t>een</w:t>
        </w:r>
      </w:ins>
      <w:ins w:id="1893" w:author="Julia Ringo" w:date="2023-10-20T08:18:00Z">
        <w:r w:rsidR="004510F6">
          <w:rPr>
            <w:rFonts w:ascii="Arial" w:hAnsi="Arial"/>
          </w:rPr>
          <w:t xml:space="preserve"> </w:t>
        </w:r>
      </w:ins>
      <w:r>
        <w:rPr>
          <w:rFonts w:ascii="Arial" w:hAnsi="Arial"/>
        </w:rPr>
        <w:t>meters long, had surfaced off their starboard side. A pair of large men, almost as big as Hemi, were climbing into an inflatable boat. They motored across the gap between the two subs</w:t>
      </w:r>
      <w:del w:id="1894" w:author="Julia Ringo" w:date="2023-10-20T08:19:00Z">
        <w:r w:rsidDel="004510F6">
          <w:rPr>
            <w:rFonts w:ascii="Arial" w:hAnsi="Arial"/>
          </w:rPr>
          <w:delText>,</w:delText>
        </w:r>
      </w:del>
      <w:r>
        <w:rPr>
          <w:rFonts w:ascii="Arial" w:hAnsi="Arial"/>
        </w:rPr>
        <w:t xml:space="preserve"> and climbed up the steel rungs on the outside of the </w:t>
      </w:r>
      <w:r>
        <w:rPr>
          <w:rFonts w:ascii="Arial" w:hAnsi="Arial"/>
          <w:i/>
          <w:iCs/>
        </w:rPr>
        <w:t>Prospect’s</w:t>
      </w:r>
      <w:r>
        <w:rPr>
          <w:rFonts w:ascii="Arial" w:hAnsi="Arial"/>
        </w:rPr>
        <w:t xml:space="preserve"> sail.</w:t>
      </w:r>
    </w:p>
    <w:p w14:paraId="64D771A4" w14:textId="3E99533D" w:rsidR="001E2E9B" w:rsidRDefault="00000000">
      <w:pPr>
        <w:pStyle w:val="BodyText"/>
        <w:rPr>
          <w:rFonts w:ascii="Arial" w:hAnsi="Arial"/>
        </w:rPr>
      </w:pPr>
      <w:r>
        <w:rPr>
          <w:rFonts w:ascii="Arial" w:hAnsi="Arial"/>
        </w:rPr>
        <w:t>“Transport sub?” was the first question as soon as they stood on the bridge. They wore old moth-eaten wool clothes</w:t>
      </w:r>
      <w:ins w:id="1895" w:author="Julia Ringo" w:date="2023-10-20T08:19:00Z">
        <w:r w:rsidR="004510F6">
          <w:rPr>
            <w:rFonts w:ascii="Arial" w:hAnsi="Arial"/>
          </w:rPr>
          <w:t>, like fishermen</w:t>
        </w:r>
      </w:ins>
      <w:r>
        <w:rPr>
          <w:rFonts w:ascii="Arial" w:hAnsi="Arial"/>
        </w:rPr>
        <w:t>: tightly worsted slacks</w:t>
      </w:r>
      <w:del w:id="1896" w:author="Julia Ringo" w:date="2023-10-20T08:19:00Z">
        <w:r w:rsidDel="004510F6">
          <w:rPr>
            <w:rFonts w:ascii="Arial" w:hAnsi="Arial"/>
          </w:rPr>
          <w:delText>,</w:delText>
        </w:r>
      </w:del>
      <w:r>
        <w:rPr>
          <w:rFonts w:ascii="Arial" w:hAnsi="Arial"/>
        </w:rPr>
        <w:t xml:space="preserve"> and cable-knit sweaters</w:t>
      </w:r>
      <w:del w:id="1897" w:author="Julia Ringo" w:date="2023-10-20T08:19:00Z">
        <w:r w:rsidDel="004510F6">
          <w:rPr>
            <w:rFonts w:ascii="Arial" w:hAnsi="Arial"/>
          </w:rPr>
          <w:delText>, like fishermen</w:delText>
        </w:r>
      </w:del>
      <w:r>
        <w:rPr>
          <w:rFonts w:ascii="Arial" w:hAnsi="Arial"/>
        </w:rPr>
        <w:t>.</w:t>
      </w:r>
    </w:p>
    <w:p w14:paraId="382F8BBA" w14:textId="7FB7A255" w:rsidR="001E2E9B" w:rsidRDefault="00000000">
      <w:pPr>
        <w:pStyle w:val="BodyText"/>
        <w:rPr>
          <w:rFonts w:ascii="Arial" w:hAnsi="Arial"/>
        </w:rPr>
      </w:pPr>
      <w:r>
        <w:rPr>
          <w:rFonts w:ascii="Arial" w:hAnsi="Arial"/>
        </w:rPr>
        <w:lastRenderedPageBreak/>
        <w:t>“Yes,” said Percy</w:t>
      </w:r>
      <w:ins w:id="1898" w:author="Julia Ringo" w:date="2023-10-20T08:19:00Z">
        <w:r w:rsidR="004510F6">
          <w:rPr>
            <w:rFonts w:ascii="Arial" w:hAnsi="Arial"/>
          </w:rPr>
          <w:t>.</w:t>
        </w:r>
      </w:ins>
      <w:del w:id="1899" w:author="Julia Ringo" w:date="2023-10-20T08:19:00Z">
        <w:r w:rsidDel="004510F6">
          <w:rPr>
            <w:rFonts w:ascii="Arial" w:hAnsi="Arial"/>
          </w:rPr>
          <w:delText>,</w:delText>
        </w:r>
      </w:del>
      <w:r>
        <w:rPr>
          <w:rFonts w:ascii="Arial" w:hAnsi="Arial"/>
        </w:rPr>
        <w:t xml:space="preserve"> “</w:t>
      </w:r>
      <w:ins w:id="1900" w:author="Julia Ringo" w:date="2023-10-20T08:19:00Z">
        <w:r w:rsidR="004510F6">
          <w:rPr>
            <w:rFonts w:ascii="Arial" w:hAnsi="Arial"/>
          </w:rPr>
          <w:t>W</w:t>
        </w:r>
      </w:ins>
      <w:del w:id="1901" w:author="Julia Ringo" w:date="2023-10-20T08:19:00Z">
        <w:r w:rsidDel="004510F6">
          <w:rPr>
            <w:rFonts w:ascii="Arial" w:hAnsi="Arial"/>
          </w:rPr>
          <w:delText>w</w:delText>
        </w:r>
      </w:del>
      <w:r>
        <w:rPr>
          <w:rFonts w:ascii="Arial" w:hAnsi="Arial"/>
        </w:rPr>
        <w:t>e’re unarmed: no tubes.”</w:t>
      </w:r>
    </w:p>
    <w:p w14:paraId="13102EAC" w14:textId="77777777" w:rsidR="001E2E9B" w:rsidRDefault="00000000">
      <w:pPr>
        <w:pStyle w:val="BodyText"/>
        <w:rPr>
          <w:rFonts w:ascii="Arial" w:hAnsi="Arial"/>
        </w:rPr>
      </w:pPr>
      <w:r>
        <w:rPr>
          <w:rFonts w:ascii="Arial" w:hAnsi="Arial"/>
        </w:rPr>
        <w:t xml:space="preserve">“Right,” said the one of the two who had not spoken yet and spat on her deck. “We just </w:t>
      </w:r>
      <w:proofErr w:type="spellStart"/>
      <w:r>
        <w:rPr>
          <w:rFonts w:ascii="Arial" w:hAnsi="Arial"/>
        </w:rPr>
        <w:t>gotta</w:t>
      </w:r>
      <w:proofErr w:type="spellEnd"/>
      <w:r>
        <w:rPr>
          <w:rFonts w:ascii="Arial" w:hAnsi="Arial"/>
        </w:rPr>
        <w:t xml:space="preserve"> do a quick check if </w:t>
      </w:r>
      <w:proofErr w:type="spellStart"/>
      <w:r>
        <w:rPr>
          <w:rFonts w:ascii="Arial" w:hAnsi="Arial"/>
        </w:rPr>
        <w:t>ya</w:t>
      </w:r>
      <w:proofErr w:type="spellEnd"/>
      <w:r>
        <w:rPr>
          <w:rFonts w:ascii="Arial" w:hAnsi="Arial"/>
        </w:rPr>
        <w:t xml:space="preserve"> want to come any closer to the fuckin’ island. Otherwise, </w:t>
      </w:r>
      <w:proofErr w:type="spellStart"/>
      <w:r>
        <w:rPr>
          <w:rFonts w:ascii="Arial" w:hAnsi="Arial"/>
        </w:rPr>
        <w:t>ya</w:t>
      </w:r>
      <w:proofErr w:type="spellEnd"/>
      <w:r>
        <w:rPr>
          <w:rFonts w:ascii="Arial" w:hAnsi="Arial"/>
        </w:rPr>
        <w:t xml:space="preserve"> </w:t>
      </w:r>
      <w:proofErr w:type="spellStart"/>
      <w:r>
        <w:rPr>
          <w:rFonts w:ascii="Arial" w:hAnsi="Arial"/>
        </w:rPr>
        <w:t>gotta</w:t>
      </w:r>
      <w:proofErr w:type="spellEnd"/>
      <w:r>
        <w:rPr>
          <w:rFonts w:ascii="Arial" w:hAnsi="Arial"/>
        </w:rPr>
        <w:t xml:space="preserve"> go back the way </w:t>
      </w:r>
      <w:proofErr w:type="spellStart"/>
      <w:r>
        <w:rPr>
          <w:rFonts w:ascii="Arial" w:hAnsi="Arial"/>
        </w:rPr>
        <w:t>ya</w:t>
      </w:r>
      <w:proofErr w:type="spellEnd"/>
      <w:r>
        <w:rPr>
          <w:rFonts w:ascii="Arial" w:hAnsi="Arial"/>
        </w:rPr>
        <w:t xml:space="preserve"> came.”</w:t>
      </w:r>
    </w:p>
    <w:p w14:paraId="6EDB36A0" w14:textId="77777777" w:rsidR="001E2E9B" w:rsidRDefault="00000000">
      <w:pPr>
        <w:pStyle w:val="BodyText"/>
        <w:rPr>
          <w:rFonts w:ascii="Arial" w:hAnsi="Arial"/>
        </w:rPr>
      </w:pPr>
      <w:r>
        <w:rPr>
          <w:rFonts w:ascii="Arial" w:hAnsi="Arial"/>
        </w:rPr>
        <w:t>“Well, we got no fuel left, so we’re not going back anywhere. Get your check over with.”</w:t>
      </w:r>
    </w:p>
    <w:p w14:paraId="6ACB9687" w14:textId="5179BEA3" w:rsidR="001E2E9B" w:rsidRDefault="00000000">
      <w:pPr>
        <w:pStyle w:val="BodyText"/>
        <w:rPr>
          <w:rFonts w:ascii="Arial" w:hAnsi="Arial"/>
        </w:rPr>
      </w:pPr>
      <w:r>
        <w:rPr>
          <w:rFonts w:ascii="Arial" w:hAnsi="Arial"/>
        </w:rPr>
        <w:t xml:space="preserve">They climbed down the hatch. They spent the next </w:t>
      </w:r>
      <w:del w:id="1902" w:author="Julia Ringo" w:date="2023-10-20T08:19:00Z">
        <w:r w:rsidDel="004510F6">
          <w:rPr>
            <w:rFonts w:ascii="Arial" w:hAnsi="Arial"/>
          </w:rPr>
          <w:delText xml:space="preserve">20 </w:delText>
        </w:r>
      </w:del>
      <w:ins w:id="1903" w:author="Julia Ringo" w:date="2023-10-20T08:19:00Z">
        <w:r w:rsidR="004510F6">
          <w:rPr>
            <w:rFonts w:ascii="Arial" w:hAnsi="Arial"/>
          </w:rPr>
          <w:t>twenty</w:t>
        </w:r>
        <w:r w:rsidR="004510F6">
          <w:rPr>
            <w:rFonts w:ascii="Arial" w:hAnsi="Arial"/>
          </w:rPr>
          <w:t xml:space="preserve"> </w:t>
        </w:r>
      </w:ins>
      <w:r>
        <w:rPr>
          <w:rFonts w:ascii="Arial" w:hAnsi="Arial"/>
        </w:rPr>
        <w:t xml:space="preserve">minutes crawling through the </w:t>
      </w:r>
      <w:r>
        <w:rPr>
          <w:rFonts w:ascii="Arial" w:hAnsi="Arial"/>
          <w:i/>
          <w:iCs/>
        </w:rPr>
        <w:t>Prospect</w:t>
      </w:r>
      <w:r>
        <w:rPr>
          <w:rFonts w:ascii="Arial" w:hAnsi="Arial"/>
        </w:rPr>
        <w:t xml:space="preserve"> with Shakes and Hemi. When they got back to the control room, they were a little less gruff. “Eh, fuck. Sorry, but being fucking careful in these waters is how we stay in fucking business. Y’all seem harmless enough, though it’s fucking curious </w:t>
      </w:r>
      <w:proofErr w:type="spellStart"/>
      <w:r>
        <w:rPr>
          <w:rFonts w:ascii="Arial" w:hAnsi="Arial"/>
        </w:rPr>
        <w:t>comin</w:t>
      </w:r>
      <w:proofErr w:type="spellEnd"/>
      <w:r>
        <w:rPr>
          <w:rFonts w:ascii="Arial" w:hAnsi="Arial"/>
        </w:rPr>
        <w:t xml:space="preserve">’ in hauling another sub under </w:t>
      </w:r>
      <w:proofErr w:type="spellStart"/>
      <w:r>
        <w:rPr>
          <w:rFonts w:ascii="Arial" w:hAnsi="Arial"/>
        </w:rPr>
        <w:t>ya</w:t>
      </w:r>
      <w:proofErr w:type="spellEnd"/>
      <w:r>
        <w:rPr>
          <w:rFonts w:ascii="Arial" w:hAnsi="Arial"/>
        </w:rPr>
        <w:t>.”</w:t>
      </w:r>
    </w:p>
    <w:p w14:paraId="1F5AA35E" w14:textId="77777777" w:rsidR="001E2E9B" w:rsidRDefault="00000000">
      <w:pPr>
        <w:pStyle w:val="BodyText"/>
        <w:rPr>
          <w:rFonts w:ascii="Arial" w:hAnsi="Arial"/>
        </w:rPr>
      </w:pPr>
      <w:r>
        <w:rPr>
          <w:rFonts w:ascii="Arial" w:hAnsi="Arial"/>
        </w:rPr>
        <w:t>“Not exactly my original plan,” said Captain Percy. “</w:t>
      </w:r>
      <w:proofErr w:type="gramStart"/>
      <w:r>
        <w:rPr>
          <w:rFonts w:ascii="Arial" w:hAnsi="Arial"/>
        </w:rPr>
        <w:t>So</w:t>
      </w:r>
      <w:proofErr w:type="gramEnd"/>
      <w:r>
        <w:rPr>
          <w:rFonts w:ascii="Arial" w:hAnsi="Arial"/>
        </w:rPr>
        <w:t xml:space="preserve"> what’s the docking procedure here?”</w:t>
      </w:r>
    </w:p>
    <w:p w14:paraId="733A1D65" w14:textId="77777777" w:rsidR="001E2E9B" w:rsidRDefault="00000000">
      <w:pPr>
        <w:pStyle w:val="BodyText"/>
        <w:rPr>
          <w:rFonts w:ascii="Arial" w:hAnsi="Arial"/>
        </w:rPr>
      </w:pPr>
      <w:r>
        <w:rPr>
          <w:rFonts w:ascii="Arial" w:hAnsi="Arial"/>
        </w:rPr>
        <w:t>“Well, first fucking step is the dock fee. You pay that to us before you dock.”</w:t>
      </w:r>
    </w:p>
    <w:p w14:paraId="17869A23" w14:textId="2A316AB9" w:rsidR="001E2E9B" w:rsidRDefault="00000000">
      <w:pPr>
        <w:pStyle w:val="BodyText"/>
        <w:rPr>
          <w:rFonts w:ascii="Arial" w:hAnsi="Arial"/>
        </w:rPr>
      </w:pPr>
      <w:r>
        <w:rPr>
          <w:rFonts w:ascii="Arial" w:hAnsi="Arial"/>
        </w:rPr>
        <w:t xml:space="preserve">Percy suddenly regretted her comment that they were out of fuel. She had accidentally given them a lever to extract whatever they wanted from her for this “docking fee.” And extract they did. Based on her experience, she estimated that probably </w:t>
      </w:r>
      <w:del w:id="1904" w:author="Julia Ringo" w:date="2023-10-20T08:20:00Z">
        <w:r w:rsidDel="004510F6">
          <w:rPr>
            <w:rFonts w:ascii="Arial" w:hAnsi="Arial"/>
          </w:rPr>
          <w:delText xml:space="preserve">15 </w:delText>
        </w:r>
      </w:del>
      <w:ins w:id="1905" w:author="Julia Ringo" w:date="2023-10-20T08:20:00Z">
        <w:r w:rsidR="004510F6">
          <w:rPr>
            <w:rFonts w:ascii="Arial" w:hAnsi="Arial"/>
          </w:rPr>
          <w:t>fifteen</w:t>
        </w:r>
        <w:r w:rsidR="004510F6">
          <w:rPr>
            <w:rFonts w:ascii="Arial" w:hAnsi="Arial"/>
          </w:rPr>
          <w:t xml:space="preserve"> </w:t>
        </w:r>
      </w:ins>
      <w:r>
        <w:rPr>
          <w:rFonts w:ascii="Arial" w:hAnsi="Arial"/>
        </w:rPr>
        <w:t>percent of the price they quoted her was legitimate. The rest they would pocket. She asked them to wait while she retrieved a stack of coins from her cabin.</w:t>
      </w:r>
    </w:p>
    <w:p w14:paraId="21D400AA" w14:textId="3D8632EB" w:rsidR="001E2E9B" w:rsidRDefault="00000000">
      <w:pPr>
        <w:pStyle w:val="BodyText"/>
        <w:rPr>
          <w:rFonts w:ascii="Arial" w:hAnsi="Arial"/>
        </w:rPr>
      </w:pPr>
      <w:r>
        <w:rPr>
          <w:rFonts w:ascii="Arial" w:hAnsi="Arial"/>
        </w:rPr>
        <w:t>They split the coins between them, barely even pretending that it was a legitimate transaction. With the coins stashed in their pockets, the depot men became quite friendly. “OK</w:t>
      </w:r>
      <w:ins w:id="1906" w:author="Julia Ringo" w:date="2023-10-20T08:20:00Z">
        <w:r w:rsidR="004510F6">
          <w:rPr>
            <w:rFonts w:ascii="Arial" w:hAnsi="Arial"/>
          </w:rPr>
          <w:t>,</w:t>
        </w:r>
      </w:ins>
      <w:r>
        <w:rPr>
          <w:rFonts w:ascii="Arial" w:hAnsi="Arial"/>
        </w:rPr>
        <w:t xml:space="preserve"> boss. You can get on your ship-to-ship and contact the docking control office. They’ll give you a dock assignment and turn the sonar beacon on for </w:t>
      </w:r>
      <w:proofErr w:type="spellStart"/>
      <w:r>
        <w:rPr>
          <w:rFonts w:ascii="Arial" w:hAnsi="Arial"/>
        </w:rPr>
        <w:t>ya</w:t>
      </w:r>
      <w:proofErr w:type="spellEnd"/>
      <w:r>
        <w:rPr>
          <w:rFonts w:ascii="Arial" w:hAnsi="Arial"/>
        </w:rPr>
        <w:t>. If there’s anything else we can help you with, you can ring us up on ship-to-ship as well.”</w:t>
      </w:r>
    </w:p>
    <w:p w14:paraId="5D2A4C54" w14:textId="77777777" w:rsidR="001E2E9B" w:rsidRDefault="00000000">
      <w:pPr>
        <w:pStyle w:val="BodyText"/>
        <w:rPr>
          <w:rFonts w:ascii="Arial" w:hAnsi="Arial"/>
        </w:rPr>
      </w:pPr>
      <w:r>
        <w:rPr>
          <w:rFonts w:ascii="Arial" w:hAnsi="Arial"/>
        </w:rPr>
        <w:t>“Thanks so fuckin’ much,” said Percy.</w:t>
      </w:r>
    </w:p>
    <w:p w14:paraId="3ABF12CD" w14:textId="77777777" w:rsidR="001E2E9B" w:rsidRDefault="00000000">
      <w:pPr>
        <w:pStyle w:val="BodyText"/>
        <w:rPr>
          <w:rFonts w:ascii="Arial" w:hAnsi="Arial"/>
        </w:rPr>
      </w:pPr>
      <w:r>
        <w:rPr>
          <w:rFonts w:ascii="Arial" w:hAnsi="Arial"/>
        </w:rPr>
        <w:t xml:space="preserve">She followed them as they climbed back outside on the bridge. They puttered their little inflatable boat back to their small patrol sub. Percy could see them sharing a laugh between themselves even from the height of the </w:t>
      </w:r>
      <w:r>
        <w:rPr>
          <w:rFonts w:ascii="Arial" w:hAnsi="Arial"/>
          <w:i/>
          <w:iCs/>
        </w:rPr>
        <w:t>Prospect’s</w:t>
      </w:r>
      <w:r>
        <w:rPr>
          <w:rFonts w:ascii="Arial" w:hAnsi="Arial"/>
        </w:rPr>
        <w:t xml:space="preserve"> sail.</w:t>
      </w:r>
    </w:p>
    <w:p w14:paraId="4F41059C" w14:textId="77777777" w:rsidR="001E2E9B" w:rsidRDefault="00000000">
      <w:pPr>
        <w:pStyle w:val="BodyText"/>
        <w:rPr>
          <w:rFonts w:ascii="Arial" w:hAnsi="Arial"/>
        </w:rPr>
      </w:pPr>
      <w:r>
        <w:rPr>
          <w:rFonts w:ascii="Arial" w:hAnsi="Arial"/>
        </w:rPr>
        <w:t> </w:t>
      </w:r>
    </w:p>
    <w:p w14:paraId="0C8101EC" w14:textId="77777777" w:rsidR="001E2E9B" w:rsidRDefault="00000000">
      <w:pPr>
        <w:pStyle w:val="BodyText"/>
        <w:rPr>
          <w:rFonts w:ascii="Arial" w:hAnsi="Arial"/>
        </w:rPr>
      </w:pPr>
      <w:r>
        <w:rPr>
          <w:rFonts w:ascii="Arial" w:hAnsi="Arial"/>
        </w:rPr>
        <w:t xml:space="preserve">Back in the control room, Percy picked up the ship-to-ship mic and raised the docking control office. She got their assigned docking port and, sealing up the </w:t>
      </w:r>
      <w:r>
        <w:rPr>
          <w:rFonts w:ascii="Arial" w:hAnsi="Arial"/>
          <w:i/>
          <w:iCs/>
        </w:rPr>
        <w:t>Prospect</w:t>
      </w:r>
      <w:r w:rsidRPr="004510F6">
        <w:rPr>
          <w:rFonts w:ascii="Arial" w:hAnsi="Arial"/>
          <w:rPrChange w:id="1907" w:author="Julia Ringo" w:date="2023-10-20T08:20:00Z">
            <w:rPr>
              <w:rFonts w:ascii="Arial" w:hAnsi="Arial"/>
              <w:i/>
              <w:iCs/>
            </w:rPr>
          </w:rPrChange>
        </w:rPr>
        <w:t>’s</w:t>
      </w:r>
      <w:r>
        <w:rPr>
          <w:rFonts w:ascii="Arial" w:hAnsi="Arial"/>
        </w:rPr>
        <w:t xml:space="preserve"> external hatch, they used the last remaining few minutes of their batteries to dive the boat.</w:t>
      </w:r>
    </w:p>
    <w:p w14:paraId="4C3382D1" w14:textId="248005CA" w:rsidR="001E2E9B" w:rsidRDefault="00000000">
      <w:pPr>
        <w:pStyle w:val="BodyText"/>
        <w:rPr>
          <w:rFonts w:ascii="Arial" w:hAnsi="Arial"/>
        </w:rPr>
      </w:pPr>
      <w:r>
        <w:rPr>
          <w:rFonts w:ascii="Arial" w:hAnsi="Arial"/>
        </w:rPr>
        <w:t xml:space="preserve">It occurred to Shakes that diving the </w:t>
      </w:r>
      <w:r>
        <w:rPr>
          <w:rFonts w:ascii="Arial" w:hAnsi="Arial"/>
          <w:i/>
          <w:iCs/>
        </w:rPr>
        <w:t>Prospect</w:t>
      </w:r>
      <w:r>
        <w:rPr>
          <w:rFonts w:ascii="Arial" w:hAnsi="Arial"/>
        </w:rPr>
        <w:t xml:space="preserve"> to dock would push the </w:t>
      </w:r>
      <w:r>
        <w:rPr>
          <w:rFonts w:ascii="Arial" w:hAnsi="Arial"/>
          <w:i/>
          <w:iCs/>
        </w:rPr>
        <w:t>Gnat</w:t>
      </w:r>
      <w:r>
        <w:rPr>
          <w:rFonts w:ascii="Arial" w:hAnsi="Arial"/>
        </w:rPr>
        <w:t xml:space="preserve"> beyond his rough estimate of a depth limit</w:t>
      </w:r>
      <w:del w:id="1908" w:author="Julia Ringo" w:date="2023-10-05T13:15:00Z">
        <w:r w:rsidDel="000E7660">
          <w:rPr>
            <w:rFonts w:ascii="Arial" w:hAnsi="Arial"/>
          </w:rPr>
          <w:delText xml:space="preserve"> — </w:delText>
        </w:r>
      </w:del>
      <w:ins w:id="1909" w:author="Julia Ringo" w:date="2023-10-05T13:15:00Z">
        <w:r w:rsidR="000E7660">
          <w:rPr>
            <w:rFonts w:ascii="Arial" w:hAnsi="Arial"/>
          </w:rPr>
          <w:t>—</w:t>
        </w:r>
      </w:ins>
      <w:r>
        <w:rPr>
          <w:rFonts w:ascii="Arial" w:hAnsi="Arial"/>
        </w:rPr>
        <w:t xml:space="preserve">deeper than it had ever been. For this reason, he decided to ride out the docking procedure down in his boat. If he heard sounds that indicated the hull might fail, he could warn Percy to surface. From the control chair of the </w:t>
      </w:r>
      <w:r>
        <w:rPr>
          <w:rFonts w:ascii="Arial" w:hAnsi="Arial"/>
          <w:i/>
          <w:iCs/>
        </w:rPr>
        <w:t>Gnat</w:t>
      </w:r>
      <w:ins w:id="1910" w:author="Julia Ringo" w:date="2023-10-20T08:20:00Z">
        <w:r w:rsidR="004510F6">
          <w:rPr>
            <w:rFonts w:ascii="Arial" w:hAnsi="Arial"/>
          </w:rPr>
          <w:t>,</w:t>
        </w:r>
      </w:ins>
      <w:r>
        <w:rPr>
          <w:rFonts w:ascii="Arial" w:hAnsi="Arial"/>
        </w:rPr>
        <w:t xml:space="preserve"> he could also watch the approaching depot docking bay through the viewport.</w:t>
      </w:r>
    </w:p>
    <w:p w14:paraId="6F2E5BB9" w14:textId="6A1BCEEF" w:rsidR="001E2E9B" w:rsidRDefault="00000000">
      <w:pPr>
        <w:pStyle w:val="BodyText"/>
        <w:rPr>
          <w:rFonts w:ascii="Arial" w:hAnsi="Arial"/>
        </w:rPr>
      </w:pPr>
      <w:r>
        <w:rPr>
          <w:rFonts w:ascii="Arial" w:hAnsi="Arial"/>
        </w:rPr>
        <w:lastRenderedPageBreak/>
        <w:t xml:space="preserve">The docking bay was located about </w:t>
      </w:r>
      <w:del w:id="1911" w:author="Julia Ringo" w:date="2023-10-20T08:20:00Z">
        <w:r w:rsidDel="004510F6">
          <w:rPr>
            <w:rFonts w:ascii="Arial" w:hAnsi="Arial"/>
          </w:rPr>
          <w:delText xml:space="preserve">20 </w:delText>
        </w:r>
      </w:del>
      <w:ins w:id="1912" w:author="Julia Ringo" w:date="2023-10-20T08:20:00Z">
        <w:r w:rsidR="004510F6">
          <w:rPr>
            <w:rFonts w:ascii="Arial" w:hAnsi="Arial"/>
          </w:rPr>
          <w:t>twenty</w:t>
        </w:r>
        <w:r w:rsidR="004510F6">
          <w:rPr>
            <w:rFonts w:ascii="Arial" w:hAnsi="Arial"/>
          </w:rPr>
          <w:t xml:space="preserve"> </w:t>
        </w:r>
      </w:ins>
      <w:r>
        <w:rPr>
          <w:rFonts w:ascii="Arial" w:hAnsi="Arial"/>
        </w:rPr>
        <w:t xml:space="preserve">meters </w:t>
      </w:r>
      <w:del w:id="1913" w:author="Julia Ringo" w:date="2023-10-20T08:20:00Z">
        <w:r w:rsidDel="004510F6">
          <w:rPr>
            <w:rFonts w:ascii="Arial" w:hAnsi="Arial"/>
          </w:rPr>
          <w:delText xml:space="preserve">down </w:delText>
        </w:r>
      </w:del>
      <w:r>
        <w:rPr>
          <w:rFonts w:ascii="Arial" w:hAnsi="Arial"/>
        </w:rPr>
        <w:t>underwater. It was typical of an underwater docking bay for cargo</w:t>
      </w:r>
      <w:del w:id="1914" w:author="Julia Ringo" w:date="2023-10-05T13:15:00Z">
        <w:r w:rsidDel="000E7660">
          <w:rPr>
            <w:rFonts w:ascii="Arial" w:hAnsi="Arial"/>
          </w:rPr>
          <w:delText xml:space="preserve"> — </w:delText>
        </w:r>
      </w:del>
      <w:ins w:id="1915" w:author="Julia Ringo" w:date="2023-10-05T13:15:00Z">
        <w:r w:rsidR="000E7660">
          <w:rPr>
            <w:rFonts w:ascii="Arial" w:hAnsi="Arial"/>
          </w:rPr>
          <w:t>—</w:t>
        </w:r>
      </w:ins>
      <w:r>
        <w:rPr>
          <w:rFonts w:ascii="Arial" w:hAnsi="Arial"/>
        </w:rPr>
        <w:t xml:space="preserve">a long cylindrical tube of curved and welded plate steel. It stuck </w:t>
      </w:r>
      <w:del w:id="1916" w:author="Julia Ringo" w:date="2023-10-20T08:21:00Z">
        <w:r w:rsidDel="004510F6">
          <w:rPr>
            <w:rFonts w:ascii="Arial" w:hAnsi="Arial"/>
          </w:rPr>
          <w:delText xml:space="preserve">100 </w:delText>
        </w:r>
      </w:del>
      <w:ins w:id="1917" w:author="Julia Ringo" w:date="2023-10-20T08:21:00Z">
        <w:r w:rsidR="004510F6">
          <w:rPr>
            <w:rFonts w:ascii="Arial" w:hAnsi="Arial"/>
          </w:rPr>
          <w:t>a hundred</w:t>
        </w:r>
        <w:r w:rsidR="004510F6">
          <w:rPr>
            <w:rFonts w:ascii="Arial" w:hAnsi="Arial"/>
          </w:rPr>
          <w:t xml:space="preserve"> </w:t>
        </w:r>
      </w:ins>
      <w:r>
        <w:rPr>
          <w:rFonts w:ascii="Arial" w:hAnsi="Arial"/>
        </w:rPr>
        <w:t>meters out of the side of the seamount and was supported by hazardous and seemingly randomly</w:t>
      </w:r>
      <w:ins w:id="1918" w:author="Julia Ringo" w:date="2023-10-20T08:21:00Z">
        <w:r w:rsidR="004510F6">
          <w:rPr>
            <w:rFonts w:ascii="Arial" w:hAnsi="Arial"/>
          </w:rPr>
          <w:t>-</w:t>
        </w:r>
      </w:ins>
      <w:del w:id="1919" w:author="Julia Ringo" w:date="2023-10-20T08:21:00Z">
        <w:r w:rsidDel="004510F6">
          <w:rPr>
            <w:rFonts w:ascii="Arial" w:hAnsi="Arial"/>
          </w:rPr>
          <w:delText xml:space="preserve"> </w:delText>
        </w:r>
      </w:del>
      <w:r>
        <w:rPr>
          <w:rFonts w:ascii="Arial" w:hAnsi="Arial"/>
        </w:rPr>
        <w:t xml:space="preserve">placed steel bracing beams that ran from the tube back to the seamount at an angle. There were docking slips of a wide variety of sizes placed on all four sides of the tube along the entire length of it, capable of docking all manner of sizes and orientations of cargo subs. </w:t>
      </w:r>
      <w:del w:id="1920" w:author="Julia Ringo" w:date="2023-10-20T08:21:00Z">
        <w:r w:rsidDel="004510F6">
          <w:rPr>
            <w:rFonts w:ascii="Arial" w:hAnsi="Arial"/>
          </w:rPr>
          <w:delText>There were</w:delText>
        </w:r>
      </w:del>
      <w:ins w:id="1921" w:author="Julia Ringo" w:date="2023-10-20T08:21:00Z">
        <w:r w:rsidR="004510F6">
          <w:rPr>
            <w:rFonts w:ascii="Arial" w:hAnsi="Arial"/>
          </w:rPr>
          <w:t>They numbered</w:t>
        </w:r>
      </w:ins>
      <w:r>
        <w:rPr>
          <w:rFonts w:ascii="Arial" w:hAnsi="Arial"/>
        </w:rPr>
        <w:t xml:space="preserve"> between a dozen and two dozen</w:t>
      </w:r>
      <w:del w:id="1922" w:author="Julia Ringo" w:date="2023-10-20T08:21:00Z">
        <w:r w:rsidDel="004510F6">
          <w:rPr>
            <w:rFonts w:ascii="Arial" w:hAnsi="Arial"/>
          </w:rPr>
          <w:delText xml:space="preserve"> slips</w:delText>
        </w:r>
      </w:del>
      <w:r>
        <w:rPr>
          <w:rFonts w:ascii="Arial" w:hAnsi="Arial"/>
        </w:rPr>
        <w:t xml:space="preserve">, and maybe half of them had submarines docked at them already, arranged at an array of angles. They looked like leeches </w:t>
      </w:r>
      <w:del w:id="1923" w:author="Julia Ringo" w:date="2023-10-20T08:21:00Z">
        <w:r w:rsidDel="004510F6">
          <w:rPr>
            <w:rFonts w:ascii="Arial" w:hAnsi="Arial"/>
          </w:rPr>
          <w:delText xml:space="preserve">with their orifices </w:delText>
        </w:r>
      </w:del>
      <w:r>
        <w:rPr>
          <w:rFonts w:ascii="Arial" w:hAnsi="Arial"/>
        </w:rPr>
        <w:t>sucking at a giant limb.</w:t>
      </w:r>
    </w:p>
    <w:p w14:paraId="6081B334" w14:textId="14BE6131"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followed the sonar beacon to docking slip four, located on the bottom of the docking bay tube. It was the largest size slip this depot had available</w:t>
      </w:r>
      <w:del w:id="1924" w:author="Julia Ringo" w:date="2023-10-05T13:15:00Z">
        <w:r w:rsidDel="000E7660">
          <w:rPr>
            <w:rFonts w:ascii="Arial" w:hAnsi="Arial"/>
          </w:rPr>
          <w:delText xml:space="preserve"> — </w:delText>
        </w:r>
      </w:del>
      <w:ins w:id="1925" w:author="Julia Ringo" w:date="2023-10-05T13:15:00Z">
        <w:r w:rsidR="000E7660">
          <w:rPr>
            <w:rFonts w:ascii="Arial" w:hAnsi="Arial"/>
          </w:rPr>
          <w:t>—</w:t>
        </w:r>
      </w:ins>
      <w:r>
        <w:rPr>
          <w:rFonts w:ascii="Arial" w:hAnsi="Arial"/>
        </w:rPr>
        <w:t xml:space="preserve">or even widely used in the cargo sub industry. A semi-standard size for large cargo </w:t>
      </w:r>
      <w:proofErr w:type="gramStart"/>
      <w:r>
        <w:rPr>
          <w:rFonts w:ascii="Arial" w:hAnsi="Arial"/>
        </w:rPr>
        <w:t>hold</w:t>
      </w:r>
      <w:proofErr w:type="gramEnd"/>
      <w:r>
        <w:rPr>
          <w:rFonts w:ascii="Arial" w:hAnsi="Arial"/>
        </w:rPr>
        <w:t xml:space="preserve"> hatches. They carefully eased the </w:t>
      </w:r>
      <w:r>
        <w:rPr>
          <w:rFonts w:ascii="Arial" w:hAnsi="Arial"/>
          <w:i/>
          <w:iCs/>
        </w:rPr>
        <w:t>Prospect</w:t>
      </w:r>
      <w:r>
        <w:rPr>
          <w:rFonts w:ascii="Arial" w:hAnsi="Arial"/>
        </w:rPr>
        <w:t xml:space="preserve"> under slip four, until the big cargo hatch on the </w:t>
      </w:r>
      <w:r>
        <w:rPr>
          <w:rFonts w:ascii="Arial" w:hAnsi="Arial"/>
          <w:i/>
          <w:iCs/>
        </w:rPr>
        <w:t>Prospect’s</w:t>
      </w:r>
      <w:r>
        <w:rPr>
          <w:rFonts w:ascii="Arial" w:hAnsi="Arial"/>
        </w:rPr>
        <w:t xml:space="preserve"> deck came up to the docking slip and connected to it</w:t>
      </w:r>
      <w:del w:id="1926" w:author="Julia Ringo" w:date="2023-10-05T13:15:00Z">
        <w:r w:rsidDel="000E7660">
          <w:rPr>
            <w:rFonts w:ascii="Arial" w:hAnsi="Arial"/>
          </w:rPr>
          <w:delText xml:space="preserve"> — </w:delText>
        </w:r>
      </w:del>
      <w:ins w:id="1927" w:author="Julia Ringo" w:date="2023-10-05T13:15:00Z">
        <w:r w:rsidR="000E7660">
          <w:rPr>
            <w:rFonts w:ascii="Arial" w:hAnsi="Arial"/>
          </w:rPr>
          <w:t>—</w:t>
        </w:r>
      </w:ins>
      <w:r>
        <w:rPr>
          <w:rFonts w:ascii="Arial" w:hAnsi="Arial"/>
        </w:rPr>
        <w:t xml:space="preserve">essentially a scaled-up maneuver of exactly how the </w:t>
      </w:r>
      <w:r>
        <w:rPr>
          <w:rFonts w:ascii="Arial" w:hAnsi="Arial"/>
          <w:i/>
          <w:iCs/>
        </w:rPr>
        <w:t>Gnat</w:t>
      </w:r>
      <w:r>
        <w:rPr>
          <w:rFonts w:ascii="Arial" w:hAnsi="Arial"/>
        </w:rPr>
        <w:t xml:space="preserve"> had mated to the underside of the </w:t>
      </w:r>
      <w:r>
        <w:rPr>
          <w:rFonts w:ascii="Arial" w:hAnsi="Arial"/>
          <w:i/>
          <w:iCs/>
        </w:rPr>
        <w:t>Prospect</w:t>
      </w:r>
      <w:r>
        <w:rPr>
          <w:rFonts w:ascii="Arial" w:hAnsi="Arial"/>
        </w:rPr>
        <w:t>.</w:t>
      </w:r>
    </w:p>
    <w:p w14:paraId="6AC4BA6A" w14:textId="616A20A1" w:rsidR="001E2E9B" w:rsidRDefault="00000000">
      <w:pPr>
        <w:pStyle w:val="BodyText"/>
        <w:rPr>
          <w:rFonts w:ascii="Arial" w:hAnsi="Arial"/>
        </w:rPr>
      </w:pPr>
      <w:r>
        <w:rPr>
          <w:rFonts w:ascii="Arial" w:hAnsi="Arial"/>
        </w:rPr>
        <w:t xml:space="preserve">Hemi went down to the cargo hold and walked, hunched over, </w:t>
      </w:r>
      <w:del w:id="1928" w:author="Julia Ringo" w:date="2023-10-20T08:22:00Z">
        <w:r w:rsidDel="004510F6">
          <w:rPr>
            <w:rFonts w:ascii="Arial" w:hAnsi="Arial"/>
          </w:rPr>
          <w:delText xml:space="preserve">out </w:delText>
        </w:r>
      </w:del>
      <w:r>
        <w:rPr>
          <w:rFonts w:ascii="Arial" w:hAnsi="Arial"/>
        </w:rPr>
        <w:t xml:space="preserve">across the catwalk that hung two meters down from the ceiling. Captain Percy could walk fully upright on the catwalk, but not Hemi. He made his way to the large cargo hatch above the far end of the catwalk. There, he picked up a rubber mallet that was left hanging on some hooks </w:t>
      </w:r>
      <w:del w:id="1929" w:author="Julia Ringo" w:date="2023-10-20T08:22:00Z">
        <w:r w:rsidDel="004510F6">
          <w:rPr>
            <w:rFonts w:ascii="Arial" w:hAnsi="Arial"/>
          </w:rPr>
          <w:delText xml:space="preserve">by the catwalk for this purpose </w:delText>
        </w:r>
      </w:del>
      <w:r>
        <w:rPr>
          <w:rFonts w:ascii="Arial" w:hAnsi="Arial"/>
        </w:rPr>
        <w:t xml:space="preserve">and banged on the big cargo hatch with it, setting off a pleasant low gonging sound that reverberated for a full </w:t>
      </w:r>
      <w:del w:id="1930" w:author="Julia Ringo" w:date="2023-10-20T08:22:00Z">
        <w:r w:rsidDel="004510F6">
          <w:rPr>
            <w:rFonts w:ascii="Arial" w:hAnsi="Arial"/>
          </w:rPr>
          <w:delText xml:space="preserve">20 </w:delText>
        </w:r>
      </w:del>
      <w:ins w:id="1931" w:author="Julia Ringo" w:date="2023-10-20T08:22:00Z">
        <w:r w:rsidR="004510F6">
          <w:rPr>
            <w:rFonts w:ascii="Arial" w:hAnsi="Arial"/>
          </w:rPr>
          <w:t>twenty</w:t>
        </w:r>
        <w:r w:rsidR="004510F6">
          <w:rPr>
            <w:rFonts w:ascii="Arial" w:hAnsi="Arial"/>
          </w:rPr>
          <w:t xml:space="preserve"> </w:t>
        </w:r>
      </w:ins>
      <w:r>
        <w:rPr>
          <w:rFonts w:ascii="Arial" w:hAnsi="Arial"/>
        </w:rPr>
        <w:t>seconds. He waited a few second</w:t>
      </w:r>
      <w:ins w:id="1932" w:author="Julia Ringo" w:date="2023-10-20T08:22:00Z">
        <w:r w:rsidR="004510F6">
          <w:rPr>
            <w:rFonts w:ascii="Arial" w:hAnsi="Arial"/>
          </w:rPr>
          <w:t>s</w:t>
        </w:r>
      </w:ins>
      <w:r>
        <w:rPr>
          <w:rFonts w:ascii="Arial" w:hAnsi="Arial"/>
        </w:rPr>
        <w:t xml:space="preserve"> more and then heard the pop of the dock crew unsealing the hatch into the docking bay above him, the whir of an electric pump sucking the residual water out of the slip well, and then a few minutes after that came the answering pounding on the </w:t>
      </w:r>
      <w:r>
        <w:rPr>
          <w:rFonts w:ascii="Arial" w:hAnsi="Arial"/>
          <w:i/>
          <w:iCs/>
        </w:rPr>
        <w:t>Prospect</w:t>
      </w:r>
      <w:r w:rsidRPr="004510F6">
        <w:rPr>
          <w:rFonts w:ascii="Arial" w:hAnsi="Arial"/>
          <w:rPrChange w:id="1933" w:author="Julia Ringo" w:date="2023-10-20T08:22:00Z">
            <w:rPr>
              <w:rFonts w:ascii="Arial" w:hAnsi="Arial"/>
              <w:i/>
              <w:iCs/>
            </w:rPr>
          </w:rPrChange>
        </w:rPr>
        <w:t>’s</w:t>
      </w:r>
      <w:r>
        <w:rPr>
          <w:rFonts w:ascii="Arial" w:hAnsi="Arial"/>
        </w:rPr>
        <w:t xml:space="preserve"> cargo hatch letting Hemi know it was OK to pop it. He released the hatch locks.</w:t>
      </w:r>
    </w:p>
    <w:p w14:paraId="18305D43" w14:textId="77777777" w:rsidR="001E2E9B" w:rsidRDefault="00000000">
      <w:pPr>
        <w:pStyle w:val="BodyText"/>
        <w:rPr>
          <w:rFonts w:ascii="Arial" w:hAnsi="Arial"/>
        </w:rPr>
      </w:pPr>
      <w:r>
        <w:rPr>
          <w:rFonts w:ascii="Arial" w:hAnsi="Arial"/>
        </w:rPr>
        <w:t>Two winches were set on either side of the cargo hatch along the catwalk. The big hatch was closed by two concave half-moon doors that lay one over the other to form a low dome. The upper one needed to be raised first. Hemi grabbed the wheel that turned the winch and put a good portion of his straining and powerful muscle into it, but it would not budge. This sometimes happened when the air pressure between a sub and a dock was not equalized. Hemi was trying to push up the door when there was slightly more than an atmosphere of pressure weighing on it.</w:t>
      </w:r>
    </w:p>
    <w:p w14:paraId="12768445" w14:textId="77777777" w:rsidR="001E2E9B" w:rsidRDefault="00000000">
      <w:pPr>
        <w:pStyle w:val="BodyText"/>
        <w:rPr>
          <w:rFonts w:ascii="Arial" w:hAnsi="Arial"/>
        </w:rPr>
      </w:pPr>
      <w:r>
        <w:rPr>
          <w:rFonts w:ascii="Arial" w:hAnsi="Arial"/>
        </w:rPr>
        <w:t xml:space="preserve">He picked up a breaker bar that hung next to the rubber mallet and set it over a fat pin of steel welded to the column of the winch wheel. With the extra meter or so of leverage, he easily turned the winch wheel a few degrees and there was an audible pop and hiss as the extra pressure of the air in the depot pushed through the slit in the cargo hatch and into the </w:t>
      </w:r>
      <w:r>
        <w:rPr>
          <w:rFonts w:ascii="Arial" w:hAnsi="Arial"/>
          <w:i/>
          <w:iCs/>
        </w:rPr>
        <w:t>Prospect</w:t>
      </w:r>
      <w:r>
        <w:rPr>
          <w:rFonts w:ascii="Arial" w:hAnsi="Arial"/>
        </w:rPr>
        <w:t>. Hemi pinched his nose and cleared his ears with a pop that sounded like a small version of the sound of the hatch opening.</w:t>
      </w:r>
    </w:p>
    <w:p w14:paraId="67BD15FE" w14:textId="5272B95D" w:rsidR="001E2E9B" w:rsidRDefault="00000000">
      <w:pPr>
        <w:pStyle w:val="BodyText"/>
        <w:rPr>
          <w:rFonts w:ascii="Arial" w:hAnsi="Arial"/>
        </w:rPr>
      </w:pPr>
      <w:r>
        <w:rPr>
          <w:rFonts w:ascii="Arial" w:hAnsi="Arial"/>
        </w:rPr>
        <w:t>Once the seal was broken</w:t>
      </w:r>
      <w:ins w:id="1934" w:author="Julia Ringo" w:date="2023-10-20T08:23:00Z">
        <w:r w:rsidR="004510F6">
          <w:rPr>
            <w:rFonts w:ascii="Arial" w:hAnsi="Arial"/>
          </w:rPr>
          <w:t>,</w:t>
        </w:r>
      </w:ins>
      <w:r>
        <w:rPr>
          <w:rFonts w:ascii="Arial" w:hAnsi="Arial"/>
        </w:rPr>
        <w:t xml:space="preserve"> he stowed the breaker bar and easily, but somewhat slowly</w:t>
      </w:r>
      <w:ins w:id="1935" w:author="Julia Ringo" w:date="2023-10-20T08:23:00Z">
        <w:r w:rsidR="004510F6">
          <w:rPr>
            <w:rFonts w:ascii="Arial" w:hAnsi="Arial"/>
          </w:rPr>
          <w:t>,</w:t>
        </w:r>
      </w:ins>
      <w:r>
        <w:rPr>
          <w:rFonts w:ascii="Arial" w:hAnsi="Arial"/>
        </w:rPr>
        <w:t xml:space="preserve"> due to the gearing, winched open one cargo hatch door and then the other. When the </w:t>
      </w:r>
      <w:r>
        <w:rPr>
          <w:rFonts w:ascii="Arial" w:hAnsi="Arial"/>
        </w:rPr>
        <w:lastRenderedPageBreak/>
        <w:t>doors were fully opened, he extended a steel ladder</w:t>
      </w:r>
      <w:del w:id="1936" w:author="Julia Ringo" w:date="2023-10-05T13:15:00Z">
        <w:r w:rsidDel="000E7660">
          <w:rPr>
            <w:rFonts w:ascii="Arial" w:hAnsi="Arial"/>
          </w:rPr>
          <w:delText xml:space="preserve"> — </w:delText>
        </w:r>
      </w:del>
      <w:ins w:id="1937" w:author="Julia Ringo" w:date="2023-10-05T13:15:00Z">
        <w:r w:rsidR="000E7660">
          <w:rPr>
            <w:rFonts w:ascii="Arial" w:hAnsi="Arial"/>
          </w:rPr>
          <w:t>—</w:t>
        </w:r>
      </w:ins>
      <w:r>
        <w:rPr>
          <w:rFonts w:ascii="Arial" w:hAnsi="Arial"/>
        </w:rPr>
        <w:t>its pawls clanking on the locking teeth</w:t>
      </w:r>
      <w:del w:id="1938" w:author="Julia Ringo" w:date="2023-10-05T13:15:00Z">
        <w:r w:rsidDel="000E7660">
          <w:rPr>
            <w:rFonts w:ascii="Arial" w:hAnsi="Arial"/>
          </w:rPr>
          <w:delText xml:space="preserve"> — </w:delText>
        </w:r>
      </w:del>
      <w:ins w:id="1939" w:author="Julia Ringo" w:date="2023-10-05T13:15:00Z">
        <w:r w:rsidR="000E7660">
          <w:rPr>
            <w:rFonts w:ascii="Arial" w:hAnsi="Arial"/>
          </w:rPr>
          <w:t>—</w:t>
        </w:r>
      </w:ins>
      <w:r>
        <w:rPr>
          <w:rFonts w:ascii="Arial" w:hAnsi="Arial"/>
        </w:rPr>
        <w:t xml:space="preserve">up into the docking bay so a person could climb up and down from the </w:t>
      </w:r>
      <w:r>
        <w:rPr>
          <w:rFonts w:ascii="Arial" w:hAnsi="Arial"/>
          <w:i/>
          <w:iCs/>
        </w:rPr>
        <w:t>Prospect</w:t>
      </w:r>
      <w:r>
        <w:rPr>
          <w:rFonts w:ascii="Arial" w:hAnsi="Arial"/>
        </w:rPr>
        <w:t>.</w:t>
      </w:r>
    </w:p>
    <w:p w14:paraId="5C01A3B0" w14:textId="77777777" w:rsidR="001E2E9B" w:rsidRDefault="00000000">
      <w:pPr>
        <w:pStyle w:val="BodyText"/>
        <w:rPr>
          <w:rFonts w:ascii="Arial" w:hAnsi="Arial"/>
        </w:rPr>
      </w:pPr>
      <w:r>
        <w:rPr>
          <w:rFonts w:ascii="Arial" w:hAnsi="Arial"/>
        </w:rPr>
        <w:t xml:space="preserve">Hemi climbed up the ladder and was greeted by two more men who Hemi would have sworn were clones of the men who came out to inspect the </w:t>
      </w:r>
      <w:r>
        <w:rPr>
          <w:rFonts w:ascii="Arial" w:hAnsi="Arial"/>
          <w:i/>
          <w:iCs/>
        </w:rPr>
        <w:t>Prospect</w:t>
      </w:r>
      <w:r>
        <w:rPr>
          <w:rFonts w:ascii="Arial" w:hAnsi="Arial"/>
        </w:rPr>
        <w:t xml:space="preserve"> before they docked. The same enormous bulk, the same worn wool clothes, the same gruff look. The two men lit up cigarettes and spat bits of stray black tobacco out on the deck while they waited for Hemi to come up the ladder.</w:t>
      </w:r>
    </w:p>
    <w:p w14:paraId="45F17ECA" w14:textId="77777777" w:rsidR="001E2E9B" w:rsidRDefault="00000000">
      <w:pPr>
        <w:pStyle w:val="BodyText"/>
        <w:rPr>
          <w:rFonts w:ascii="Arial" w:hAnsi="Arial"/>
        </w:rPr>
      </w:pPr>
      <w:r>
        <w:rPr>
          <w:rFonts w:ascii="Arial" w:hAnsi="Arial"/>
        </w:rPr>
        <w:t xml:space="preserve">These guys did give Hemi a rough handshake when he stepped off the </w:t>
      </w:r>
      <w:proofErr w:type="gramStart"/>
      <w:r>
        <w:rPr>
          <w:rFonts w:ascii="Arial" w:hAnsi="Arial"/>
        </w:rPr>
        <w:t>ladder, but</w:t>
      </w:r>
      <w:proofErr w:type="gramEnd"/>
      <w:r>
        <w:rPr>
          <w:rFonts w:ascii="Arial" w:hAnsi="Arial"/>
        </w:rPr>
        <w:t xml:space="preserve"> offered little more in the way of welcome. Hemi managed to get some monosyllabic directions from them to the dock boss, and the impression that she would be able to set them up with repairs, refueling, and any other boat maintenance needs. Hemi thanked them, gave them a little money for their trouble, and with money in hand they quickly wandered off without any further pomp.</w:t>
      </w:r>
    </w:p>
    <w:p w14:paraId="5C99DBC8" w14:textId="77777777" w:rsidR="001E2E9B" w:rsidRDefault="00000000">
      <w:pPr>
        <w:pStyle w:val="BodyText"/>
        <w:rPr>
          <w:rFonts w:ascii="Arial" w:hAnsi="Arial"/>
        </w:rPr>
      </w:pPr>
      <w:r>
        <w:rPr>
          <w:rFonts w:ascii="Arial" w:hAnsi="Arial"/>
        </w:rPr>
        <w:t xml:space="preserve">Hemi lowered himself a few steps back down the ladder until he was enough inside the </w:t>
      </w:r>
      <w:r>
        <w:rPr>
          <w:rFonts w:ascii="Arial" w:hAnsi="Arial"/>
          <w:i/>
          <w:iCs/>
        </w:rPr>
        <w:t>Prospect</w:t>
      </w:r>
      <w:r>
        <w:rPr>
          <w:rFonts w:ascii="Arial" w:hAnsi="Arial"/>
        </w:rPr>
        <w:t xml:space="preserve"> to use the intercom to raise Captain Percy. He gave her his impressions of the docking bay and told her they needed to talk to the dock boss.</w:t>
      </w:r>
    </w:p>
    <w:p w14:paraId="15915DAD" w14:textId="356F9E69" w:rsidR="001E2E9B" w:rsidRDefault="00000000">
      <w:pPr>
        <w:pStyle w:val="BodyText"/>
        <w:rPr>
          <w:rFonts w:ascii="Arial" w:hAnsi="Arial"/>
        </w:rPr>
      </w:pPr>
      <w:r>
        <w:rPr>
          <w:rFonts w:ascii="Arial" w:hAnsi="Arial"/>
        </w:rPr>
        <w:t>“Stay there</w:t>
      </w:r>
      <w:ins w:id="1940" w:author="Julia Ringo" w:date="2023-10-20T08:51:00Z">
        <w:r w:rsidR="006651D6">
          <w:rPr>
            <w:rFonts w:ascii="Arial" w:hAnsi="Arial"/>
          </w:rPr>
          <w:t>,</w:t>
        </w:r>
      </w:ins>
      <w:r>
        <w:rPr>
          <w:rFonts w:ascii="Arial" w:hAnsi="Arial"/>
        </w:rPr>
        <w:t xml:space="preserve"> Hemi. I’ll be there in a few minutes with Shakes,” Percy responded over the intercom.</w:t>
      </w:r>
    </w:p>
    <w:p w14:paraId="04C37D68" w14:textId="77777777" w:rsidR="001E2E9B" w:rsidRDefault="00000000">
      <w:pPr>
        <w:pStyle w:val="BodyText"/>
        <w:rPr>
          <w:rFonts w:ascii="Arial" w:hAnsi="Arial"/>
        </w:rPr>
      </w:pPr>
      <w:r>
        <w:rPr>
          <w:rFonts w:ascii="Arial" w:hAnsi="Arial"/>
        </w:rPr>
        <w:t> </w:t>
      </w:r>
    </w:p>
    <w:p w14:paraId="5AAEC42A" w14:textId="77777777" w:rsidR="001E2E9B" w:rsidRDefault="00000000">
      <w:pPr>
        <w:pStyle w:val="BodyText"/>
        <w:rPr>
          <w:rFonts w:ascii="Arial" w:hAnsi="Arial"/>
        </w:rPr>
      </w:pPr>
      <w:r>
        <w:rPr>
          <w:rFonts w:ascii="Arial" w:hAnsi="Arial"/>
        </w:rPr>
        <w:t xml:space="preserve">The two of them appeared a quarter of an hour later. Captain Percy was carrying a beaten and cracked leather folio in which she kept the ship’s books. Shakes was </w:t>
      </w:r>
      <w:proofErr w:type="gramStart"/>
      <w:r>
        <w:rPr>
          <w:rFonts w:ascii="Arial" w:hAnsi="Arial"/>
        </w:rPr>
        <w:t>empty-handed, but</w:t>
      </w:r>
      <w:proofErr w:type="gramEnd"/>
      <w:r>
        <w:rPr>
          <w:rFonts w:ascii="Arial" w:hAnsi="Arial"/>
        </w:rPr>
        <w:t xml:space="preserve"> had apparently freshly greased and pointed his hair for the big outing on the depot dock.</w:t>
      </w:r>
    </w:p>
    <w:p w14:paraId="7DA860BC" w14:textId="77777777" w:rsidR="001E2E9B" w:rsidRDefault="00000000">
      <w:pPr>
        <w:pStyle w:val="BodyText"/>
        <w:rPr>
          <w:rFonts w:ascii="Arial" w:hAnsi="Arial"/>
        </w:rPr>
      </w:pPr>
      <w:r>
        <w:rPr>
          <w:rFonts w:ascii="Arial" w:hAnsi="Arial"/>
        </w:rPr>
        <w:t>Hemi had been waiting on the deck of the docking bay. He gave Percy and Shakes a hand up the ladder. When they were all assembled, they started off toward</w:t>
      </w:r>
      <w:del w:id="1941" w:author="Julia Ringo" w:date="2023-10-20T08:52:00Z">
        <w:r w:rsidDel="006651D6">
          <w:rPr>
            <w:rFonts w:ascii="Arial" w:hAnsi="Arial"/>
          </w:rPr>
          <w:delText>s</w:delText>
        </w:r>
      </w:del>
      <w:r>
        <w:rPr>
          <w:rFonts w:ascii="Arial" w:hAnsi="Arial"/>
        </w:rPr>
        <w:t xml:space="preserve"> the far end of the docking bay, where they could see a wooden sign hanging from the ceiling, painted white, with square hand-painted black letters that said “Dock Office.”</w:t>
      </w:r>
    </w:p>
    <w:p w14:paraId="3F941890" w14:textId="6C4381B9" w:rsidR="001E2E9B" w:rsidRDefault="00000000">
      <w:pPr>
        <w:pStyle w:val="BodyText"/>
        <w:rPr>
          <w:rFonts w:ascii="Arial" w:hAnsi="Arial"/>
        </w:rPr>
      </w:pPr>
      <w:proofErr w:type="gramStart"/>
      <w:r>
        <w:rPr>
          <w:rFonts w:ascii="Arial" w:hAnsi="Arial"/>
        </w:rPr>
        <w:t>Actually</w:t>
      </w:r>
      <w:proofErr w:type="gramEnd"/>
      <w:r>
        <w:rPr>
          <w:rFonts w:ascii="Arial" w:hAnsi="Arial"/>
        </w:rPr>
        <w:t xml:space="preserve"> getting to the dock office was a matter of navigating around the open holes in the deck </w:t>
      </w:r>
      <w:del w:id="1942" w:author="Julia Ringo" w:date="2023-10-20T09:00:00Z">
        <w:r w:rsidDel="006651D6">
          <w:rPr>
            <w:rFonts w:ascii="Arial" w:hAnsi="Arial"/>
          </w:rPr>
          <w:delText xml:space="preserve">which </w:delText>
        </w:r>
      </w:del>
      <w:ins w:id="1943" w:author="Julia Ringo" w:date="2023-10-20T09:00:00Z">
        <w:r w:rsidR="006651D6">
          <w:rPr>
            <w:rFonts w:ascii="Arial" w:hAnsi="Arial"/>
          </w:rPr>
          <w:t>that</w:t>
        </w:r>
        <w:r w:rsidR="006651D6">
          <w:rPr>
            <w:rFonts w:ascii="Arial" w:hAnsi="Arial"/>
          </w:rPr>
          <w:t xml:space="preserve"> </w:t>
        </w:r>
      </w:ins>
      <w:r>
        <w:rPr>
          <w:rFonts w:ascii="Arial" w:hAnsi="Arial"/>
        </w:rPr>
        <w:t xml:space="preserve">led down into the cargo holds of other docked subs. There were other obstacles too, like the ladders hanging down from the subs docked above, or stacks of crates waiting to be loaded into subs docked on either side. Where no submarines were docked, the space was used as </w:t>
      </w:r>
      <w:ins w:id="1944" w:author="Julia Ringo" w:date="2023-10-20T09:00:00Z">
        <w:r w:rsidR="006651D6">
          <w:rPr>
            <w:rFonts w:ascii="Arial" w:hAnsi="Arial"/>
          </w:rPr>
          <w:t xml:space="preserve">a </w:t>
        </w:r>
      </w:ins>
      <w:r>
        <w:rPr>
          <w:rFonts w:ascii="Arial" w:hAnsi="Arial"/>
        </w:rPr>
        <w:t>staging area</w:t>
      </w:r>
      <w:del w:id="1945" w:author="Julia Ringo" w:date="2023-10-20T09:01:00Z">
        <w:r w:rsidDel="006651D6">
          <w:rPr>
            <w:rFonts w:ascii="Arial" w:hAnsi="Arial"/>
          </w:rPr>
          <w:delText>s</w:delText>
        </w:r>
      </w:del>
      <w:r>
        <w:rPr>
          <w:rFonts w:ascii="Arial" w:hAnsi="Arial"/>
        </w:rPr>
        <w:t xml:space="preserve"> for cargo that was making its way down the docking bay </w:t>
      </w:r>
      <w:del w:id="1946" w:author="Julia Ringo" w:date="2023-10-20T09:01:00Z">
        <w:r w:rsidDel="006651D6">
          <w:rPr>
            <w:rFonts w:ascii="Arial" w:hAnsi="Arial"/>
          </w:rPr>
          <w:delText xml:space="preserve">in steps </w:delText>
        </w:r>
      </w:del>
      <w:r>
        <w:rPr>
          <w:rFonts w:ascii="Arial" w:hAnsi="Arial"/>
        </w:rPr>
        <w:t>toward</w:t>
      </w:r>
      <w:del w:id="1947" w:author="Julia Ringo" w:date="2023-10-20T09:01:00Z">
        <w:r w:rsidDel="006651D6">
          <w:rPr>
            <w:rFonts w:ascii="Arial" w:hAnsi="Arial"/>
          </w:rPr>
          <w:delText>s</w:delText>
        </w:r>
      </w:del>
      <w:r>
        <w:rPr>
          <w:rFonts w:ascii="Arial" w:hAnsi="Arial"/>
        </w:rPr>
        <w:t xml:space="preserve"> whatever sub </w:t>
      </w:r>
      <w:del w:id="1948" w:author="Julia Ringo" w:date="2023-10-20T09:01:00Z">
        <w:r w:rsidDel="006651D6">
          <w:rPr>
            <w:rFonts w:ascii="Arial" w:hAnsi="Arial"/>
          </w:rPr>
          <w:delText>they were</w:delText>
        </w:r>
      </w:del>
      <w:ins w:id="1949" w:author="Julia Ringo" w:date="2023-10-20T09:01:00Z">
        <w:r w:rsidR="006651D6">
          <w:rPr>
            <w:rFonts w:ascii="Arial" w:hAnsi="Arial"/>
          </w:rPr>
          <w:t>it was</w:t>
        </w:r>
      </w:ins>
      <w:r>
        <w:rPr>
          <w:rFonts w:ascii="Arial" w:hAnsi="Arial"/>
        </w:rPr>
        <w:t xml:space="preserve"> destined to be loaded onto, or </w:t>
      </w:r>
      <w:del w:id="1950" w:author="Julia Ringo" w:date="2023-10-20T09:01:00Z">
        <w:r w:rsidDel="006651D6">
          <w:rPr>
            <w:rFonts w:ascii="Arial" w:hAnsi="Arial"/>
          </w:rPr>
          <w:delText xml:space="preserve">otherwise </w:delText>
        </w:r>
      </w:del>
      <w:r>
        <w:rPr>
          <w:rFonts w:ascii="Arial" w:hAnsi="Arial"/>
        </w:rPr>
        <w:t xml:space="preserve">up the dock from where </w:t>
      </w:r>
      <w:commentRangeStart w:id="1951"/>
      <w:r>
        <w:rPr>
          <w:rFonts w:ascii="Arial" w:hAnsi="Arial"/>
        </w:rPr>
        <w:t xml:space="preserve">they </w:t>
      </w:r>
      <w:commentRangeEnd w:id="1951"/>
      <w:r w:rsidR="006651D6">
        <w:rPr>
          <w:rStyle w:val="CommentReference"/>
        </w:rPr>
        <w:commentReference w:id="1951"/>
      </w:r>
      <w:r>
        <w:rPr>
          <w:rFonts w:ascii="Arial" w:hAnsi="Arial"/>
        </w:rPr>
        <w:t xml:space="preserve">had been unloaded. It made for slow </w:t>
      </w:r>
      <w:proofErr w:type="gramStart"/>
      <w:r>
        <w:rPr>
          <w:rFonts w:ascii="Arial" w:hAnsi="Arial"/>
        </w:rPr>
        <w:t>progress, since</w:t>
      </w:r>
      <w:proofErr w:type="gramEnd"/>
      <w:r>
        <w:rPr>
          <w:rFonts w:ascii="Arial" w:hAnsi="Arial"/>
        </w:rPr>
        <w:t xml:space="preserve"> they had to watch every step and stop to wait for workers </w:t>
      </w:r>
      <w:del w:id="1952" w:author="Julia Ringo" w:date="2023-10-20T09:02:00Z">
        <w:r w:rsidDel="006651D6">
          <w:rPr>
            <w:rFonts w:ascii="Arial" w:hAnsi="Arial"/>
          </w:rPr>
          <w:delText xml:space="preserve">who were in the process of </w:delText>
        </w:r>
      </w:del>
      <w:r>
        <w:rPr>
          <w:rFonts w:ascii="Arial" w:hAnsi="Arial"/>
        </w:rPr>
        <w:t>moving cargo. The docking bay was bigger than any space on a submarine</w:t>
      </w:r>
      <w:del w:id="1953" w:author="Julia Ringo" w:date="2023-10-05T13:15:00Z">
        <w:r w:rsidDel="000E7660">
          <w:rPr>
            <w:rFonts w:ascii="Arial" w:hAnsi="Arial"/>
          </w:rPr>
          <w:delText xml:space="preserve"> — </w:delText>
        </w:r>
      </w:del>
      <w:ins w:id="1954" w:author="Julia Ringo" w:date="2023-10-05T13:15:00Z">
        <w:r w:rsidR="000E7660">
          <w:rPr>
            <w:rFonts w:ascii="Arial" w:hAnsi="Arial"/>
          </w:rPr>
          <w:t>—</w:t>
        </w:r>
      </w:ins>
      <w:r>
        <w:rPr>
          <w:rFonts w:ascii="Arial" w:hAnsi="Arial"/>
        </w:rPr>
        <w:t xml:space="preserve">maybe </w:t>
      </w:r>
      <w:del w:id="1955" w:author="Julia Ringo" w:date="2023-10-20T09:02:00Z">
        <w:r w:rsidDel="006651D6">
          <w:rPr>
            <w:rFonts w:ascii="Arial" w:hAnsi="Arial"/>
          </w:rPr>
          <w:delText xml:space="preserve">12 </w:delText>
        </w:r>
      </w:del>
      <w:ins w:id="1956" w:author="Julia Ringo" w:date="2023-10-20T09:02:00Z">
        <w:r w:rsidR="006651D6">
          <w:rPr>
            <w:rFonts w:ascii="Arial" w:hAnsi="Arial"/>
          </w:rPr>
          <w:t>twelve</w:t>
        </w:r>
        <w:r w:rsidR="006651D6">
          <w:rPr>
            <w:rFonts w:ascii="Arial" w:hAnsi="Arial"/>
          </w:rPr>
          <w:t xml:space="preserve"> </w:t>
        </w:r>
      </w:ins>
      <w:r>
        <w:rPr>
          <w:rFonts w:ascii="Arial" w:hAnsi="Arial"/>
        </w:rPr>
        <w:t xml:space="preserve">to </w:t>
      </w:r>
      <w:del w:id="1957" w:author="Julia Ringo" w:date="2023-10-20T09:02:00Z">
        <w:r w:rsidDel="006651D6">
          <w:rPr>
            <w:rFonts w:ascii="Arial" w:hAnsi="Arial"/>
          </w:rPr>
          <w:delText xml:space="preserve">15 </w:delText>
        </w:r>
      </w:del>
      <w:ins w:id="1958" w:author="Julia Ringo" w:date="2023-10-20T09:02:00Z">
        <w:r w:rsidR="006651D6">
          <w:rPr>
            <w:rFonts w:ascii="Arial" w:hAnsi="Arial"/>
          </w:rPr>
          <w:t>fifteen</w:t>
        </w:r>
        <w:r w:rsidR="006651D6">
          <w:rPr>
            <w:rFonts w:ascii="Arial" w:hAnsi="Arial"/>
          </w:rPr>
          <w:t xml:space="preserve"> </w:t>
        </w:r>
      </w:ins>
      <w:r>
        <w:rPr>
          <w:rFonts w:ascii="Arial" w:hAnsi="Arial"/>
        </w:rPr>
        <w:t>meters in circumference</w:t>
      </w:r>
      <w:del w:id="1959" w:author="Julia Ringo" w:date="2023-10-05T13:15:00Z">
        <w:r w:rsidDel="000E7660">
          <w:rPr>
            <w:rFonts w:ascii="Arial" w:hAnsi="Arial"/>
          </w:rPr>
          <w:delText xml:space="preserve"> — </w:delText>
        </w:r>
      </w:del>
      <w:ins w:id="1960" w:author="Julia Ringo" w:date="2023-10-05T13:15:00Z">
        <w:r w:rsidR="000E7660">
          <w:rPr>
            <w:rFonts w:ascii="Arial" w:hAnsi="Arial"/>
          </w:rPr>
          <w:t>—</w:t>
        </w:r>
      </w:ins>
      <w:r>
        <w:rPr>
          <w:rFonts w:ascii="Arial" w:hAnsi="Arial"/>
        </w:rPr>
        <w:t>but still cramped and grimed.</w:t>
      </w:r>
    </w:p>
    <w:p w14:paraId="2F7F275A" w14:textId="531AE819" w:rsidR="001E2E9B" w:rsidRDefault="00000000">
      <w:pPr>
        <w:pStyle w:val="BodyText"/>
        <w:rPr>
          <w:rFonts w:ascii="Arial" w:hAnsi="Arial"/>
        </w:rPr>
      </w:pPr>
      <w:del w:id="1961" w:author="Julia Ringo" w:date="2023-10-20T09:02:00Z">
        <w:r w:rsidDel="006651D6">
          <w:rPr>
            <w:rFonts w:ascii="Arial" w:hAnsi="Arial"/>
          </w:rPr>
          <w:delText>They picked their way through the docking bay to the</w:delText>
        </w:r>
      </w:del>
      <w:ins w:id="1962" w:author="Julia Ringo" w:date="2023-10-20T09:02:00Z">
        <w:r w:rsidR="006651D6">
          <w:rPr>
            <w:rFonts w:ascii="Arial" w:hAnsi="Arial"/>
          </w:rPr>
          <w:t>The</w:t>
        </w:r>
      </w:ins>
      <w:r>
        <w:rPr>
          <w:rFonts w:ascii="Arial" w:hAnsi="Arial"/>
        </w:rPr>
        <w:t xml:space="preserve"> dock office</w:t>
      </w:r>
      <w:del w:id="1963" w:author="Julia Ringo" w:date="2023-10-20T09:02:00Z">
        <w:r w:rsidDel="006651D6">
          <w:rPr>
            <w:rFonts w:ascii="Arial" w:hAnsi="Arial"/>
          </w:rPr>
          <w:delText>. This</w:delText>
        </w:r>
      </w:del>
      <w:r>
        <w:rPr>
          <w:rFonts w:ascii="Arial" w:hAnsi="Arial"/>
        </w:rPr>
        <w:t xml:space="preserve"> was simply a partition made of cheap painted wood built in front of the </w:t>
      </w:r>
      <w:ins w:id="1964" w:author="Julia Ringo" w:date="2023-10-20T09:02:00Z">
        <w:r w:rsidR="006651D6">
          <w:rPr>
            <w:rFonts w:ascii="Arial" w:hAnsi="Arial"/>
          </w:rPr>
          <w:t>un</w:t>
        </w:r>
      </w:ins>
      <w:del w:id="1965" w:author="Julia Ringo" w:date="2023-10-20T09:02:00Z">
        <w:r w:rsidDel="006651D6">
          <w:rPr>
            <w:rFonts w:ascii="Arial" w:hAnsi="Arial"/>
          </w:rPr>
          <w:delText>dis</w:delText>
        </w:r>
      </w:del>
      <w:r>
        <w:rPr>
          <w:rFonts w:ascii="Arial" w:hAnsi="Arial"/>
        </w:rPr>
        <w:t xml:space="preserve">used </w:t>
      </w:r>
      <w:del w:id="1966" w:author="Julia Ringo" w:date="2023-10-20T09:02:00Z">
        <w:r w:rsidDel="006651D6">
          <w:rPr>
            <w:rFonts w:ascii="Arial" w:hAnsi="Arial"/>
          </w:rPr>
          <w:delText xml:space="preserve">space of the </w:delText>
        </w:r>
      </w:del>
      <w:r>
        <w:rPr>
          <w:rFonts w:ascii="Arial" w:hAnsi="Arial"/>
        </w:rPr>
        <w:t xml:space="preserve">first </w:t>
      </w:r>
      <w:r>
        <w:rPr>
          <w:rFonts w:ascii="Arial" w:hAnsi="Arial"/>
        </w:rPr>
        <w:lastRenderedPageBreak/>
        <w:t>docking slip</w:t>
      </w:r>
      <w:del w:id="1967" w:author="Julia Ringo" w:date="2023-10-20T09:02:00Z">
        <w:r w:rsidDel="006651D6">
          <w:rPr>
            <w:rFonts w:ascii="Arial" w:hAnsi="Arial"/>
          </w:rPr>
          <w:delText xml:space="preserve"> in the docking bay</w:delText>
        </w:r>
      </w:del>
      <w:r>
        <w:rPr>
          <w:rFonts w:ascii="Arial" w:hAnsi="Arial"/>
        </w:rPr>
        <w:t xml:space="preserve">. It was brightly lit. Both sides were lined with metal chairs on which were stacked folders and binders of paper. The center of the office was mostly taken </w:t>
      </w:r>
      <w:ins w:id="1968" w:author="Julia Ringo" w:date="2023-10-20T09:02:00Z">
        <w:r w:rsidR="006651D6">
          <w:rPr>
            <w:rFonts w:ascii="Arial" w:hAnsi="Arial"/>
          </w:rPr>
          <w:t xml:space="preserve">up </w:t>
        </w:r>
      </w:ins>
      <w:r>
        <w:rPr>
          <w:rFonts w:ascii="Arial" w:hAnsi="Arial"/>
        </w:rPr>
        <w:t>by a large steel desk with a chipped and rusted enameled surface. It too was covered with papers: loose, stacked, on clipboards, and in binders.</w:t>
      </w:r>
    </w:p>
    <w:p w14:paraId="3C1575C5" w14:textId="1AC41599" w:rsidR="001E2E9B" w:rsidRDefault="00000000">
      <w:pPr>
        <w:pStyle w:val="BodyText"/>
        <w:rPr>
          <w:rFonts w:ascii="Arial" w:hAnsi="Arial"/>
        </w:rPr>
      </w:pPr>
      <w:r>
        <w:rPr>
          <w:rFonts w:ascii="Arial" w:hAnsi="Arial"/>
        </w:rPr>
        <w:t xml:space="preserve">Behind the desk sat yet another huge person, also dressed in </w:t>
      </w:r>
      <w:del w:id="1969" w:author="Julia Ringo" w:date="2023-10-20T09:03:00Z">
        <w:r w:rsidDel="000A2430">
          <w:rPr>
            <w:rFonts w:ascii="Arial" w:hAnsi="Arial"/>
          </w:rPr>
          <w:delText xml:space="preserve">similar </w:delText>
        </w:r>
      </w:del>
      <w:r>
        <w:rPr>
          <w:rFonts w:ascii="Arial" w:hAnsi="Arial"/>
        </w:rPr>
        <w:t xml:space="preserve">heavy wool garments that had been aerated </w:t>
      </w:r>
      <w:del w:id="1970" w:author="Julia Ringo" w:date="2023-10-20T09:03:00Z">
        <w:r w:rsidDel="000A2430">
          <w:rPr>
            <w:rFonts w:ascii="Arial" w:hAnsi="Arial"/>
          </w:rPr>
          <w:delText xml:space="preserve">in places </w:delText>
        </w:r>
      </w:del>
      <w:r>
        <w:rPr>
          <w:rFonts w:ascii="Arial" w:hAnsi="Arial"/>
        </w:rPr>
        <w:t xml:space="preserve">by moth larva. Hemi would not have tried to guess, being the parsimonious fellow he was, but the men who had met him on the dock had referred to the dock boss as </w:t>
      </w:r>
      <w:ins w:id="1971" w:author="Julia Ringo" w:date="2023-10-20T09:03:00Z">
        <w:r w:rsidR="000A2430">
          <w:rPr>
            <w:rFonts w:ascii="Arial" w:hAnsi="Arial"/>
          </w:rPr>
          <w:t>“</w:t>
        </w:r>
      </w:ins>
      <w:del w:id="1972" w:author="Julia Ringo" w:date="2023-10-20T09:03:00Z">
        <w:r w:rsidDel="000A2430">
          <w:rPr>
            <w:rFonts w:ascii="Arial" w:hAnsi="Arial"/>
          </w:rPr>
          <w:delText>‘</w:delText>
        </w:r>
      </w:del>
      <w:r>
        <w:rPr>
          <w:rFonts w:ascii="Arial" w:hAnsi="Arial"/>
        </w:rPr>
        <w:t>she.</w:t>
      </w:r>
      <w:ins w:id="1973" w:author="Julia Ringo" w:date="2023-10-20T09:03:00Z">
        <w:r w:rsidR="000A2430">
          <w:rPr>
            <w:rFonts w:ascii="Arial" w:hAnsi="Arial"/>
          </w:rPr>
          <w:t>”</w:t>
        </w:r>
      </w:ins>
      <w:del w:id="1974" w:author="Julia Ringo" w:date="2023-10-20T09:03:00Z">
        <w:r w:rsidDel="000A2430">
          <w:rPr>
            <w:rFonts w:ascii="Arial" w:hAnsi="Arial"/>
          </w:rPr>
          <w:delText>’</w:delText>
        </w:r>
      </w:del>
      <w:r>
        <w:rPr>
          <w:rFonts w:ascii="Arial" w:hAnsi="Arial"/>
        </w:rPr>
        <w:t xml:space="preserve"> She tipped back her cap when they entered the office</w:t>
      </w:r>
      <w:del w:id="1975" w:author="Julia Ringo" w:date="2023-10-20T09:03:00Z">
        <w:r w:rsidDel="000A2430">
          <w:rPr>
            <w:rFonts w:ascii="Arial" w:hAnsi="Arial"/>
          </w:rPr>
          <w:delText>,</w:delText>
        </w:r>
      </w:del>
      <w:r>
        <w:rPr>
          <w:rFonts w:ascii="Arial" w:hAnsi="Arial"/>
        </w:rPr>
        <w:t xml:space="preserve"> and held a clipboard out at arm’s length</w:t>
      </w:r>
      <w:del w:id="1976" w:author="Julia Ringo" w:date="2023-10-20T09:03:00Z">
        <w:r w:rsidDel="000A2430">
          <w:rPr>
            <w:rFonts w:ascii="Arial" w:hAnsi="Arial"/>
          </w:rPr>
          <w:delText xml:space="preserve"> in front of herself</w:delText>
        </w:r>
      </w:del>
      <w:r>
        <w:rPr>
          <w:rFonts w:ascii="Arial" w:hAnsi="Arial"/>
        </w:rPr>
        <w:t xml:space="preserve">, trying to get a </w:t>
      </w:r>
      <w:del w:id="1977" w:author="Julia Ringo" w:date="2023-10-20T09:03:00Z">
        <w:r w:rsidDel="000A2430">
          <w:rPr>
            <w:rFonts w:ascii="Arial" w:hAnsi="Arial"/>
          </w:rPr>
          <w:delText xml:space="preserve">little </w:delText>
        </w:r>
      </w:del>
      <w:r>
        <w:rPr>
          <w:rFonts w:ascii="Arial" w:hAnsi="Arial"/>
        </w:rPr>
        <w:t>better focus on what was written on it.</w:t>
      </w:r>
    </w:p>
    <w:p w14:paraId="1E53EABF" w14:textId="77777777" w:rsidR="001E2E9B" w:rsidRDefault="00000000">
      <w:pPr>
        <w:pStyle w:val="BodyText"/>
        <w:rPr>
          <w:rFonts w:ascii="Arial" w:hAnsi="Arial"/>
        </w:rPr>
      </w:pPr>
      <w:r>
        <w:rPr>
          <w:rFonts w:ascii="Arial" w:hAnsi="Arial"/>
        </w:rPr>
        <w:t>“You must be from the boat that just came in on slip four, eh?” she asked.</w:t>
      </w:r>
    </w:p>
    <w:p w14:paraId="1461759C" w14:textId="7E2A2336" w:rsidR="001E2E9B" w:rsidRDefault="00000000">
      <w:pPr>
        <w:pStyle w:val="BodyText"/>
        <w:rPr>
          <w:rFonts w:ascii="Arial" w:hAnsi="Arial"/>
        </w:rPr>
      </w:pPr>
      <w:r>
        <w:rPr>
          <w:rFonts w:ascii="Arial" w:hAnsi="Arial"/>
        </w:rPr>
        <w:t>“That’s right. I’m Captain Percy. She’s my boat</w:t>
      </w:r>
      <w:del w:id="1978" w:author="Julia Ringo" w:date="2023-10-05T13:15:00Z">
        <w:r w:rsidDel="000E7660">
          <w:rPr>
            <w:rFonts w:ascii="Arial" w:hAnsi="Arial"/>
          </w:rPr>
          <w:delText xml:space="preserve"> — </w:delText>
        </w:r>
      </w:del>
      <w:ins w:id="1979" w:author="Julia Ringo" w:date="2023-10-05T13:15:00Z">
        <w:r w:rsidR="000E7660">
          <w:rPr>
            <w:rFonts w:ascii="Arial" w:hAnsi="Arial"/>
          </w:rPr>
          <w:t>—</w:t>
        </w:r>
      </w:ins>
      <w:r>
        <w:rPr>
          <w:rFonts w:ascii="Arial" w:hAnsi="Arial"/>
        </w:rPr>
        <w:t xml:space="preserve">the </w:t>
      </w:r>
      <w:r>
        <w:rPr>
          <w:rFonts w:ascii="Arial" w:hAnsi="Arial"/>
          <w:i/>
          <w:iCs/>
        </w:rPr>
        <w:t>Prospect</w:t>
      </w:r>
      <w:r>
        <w:rPr>
          <w:rFonts w:ascii="Arial" w:hAnsi="Arial"/>
        </w:rPr>
        <w:t>.”</w:t>
      </w:r>
    </w:p>
    <w:p w14:paraId="79E99B70" w14:textId="77777777" w:rsidR="001E2E9B" w:rsidRDefault="00000000">
      <w:pPr>
        <w:pStyle w:val="BodyText"/>
        <w:rPr>
          <w:rFonts w:ascii="Arial" w:hAnsi="Arial"/>
        </w:rPr>
      </w:pPr>
      <w:r>
        <w:rPr>
          <w:rFonts w:ascii="Arial" w:hAnsi="Arial"/>
        </w:rPr>
        <w:t>The dock boss squinted up at her.</w:t>
      </w:r>
    </w:p>
    <w:p w14:paraId="11FD199E" w14:textId="77777777" w:rsidR="001E2E9B" w:rsidRDefault="00000000">
      <w:pPr>
        <w:pStyle w:val="BodyText"/>
        <w:rPr>
          <w:rFonts w:ascii="Arial" w:hAnsi="Arial"/>
        </w:rPr>
      </w:pPr>
      <w:r>
        <w:rPr>
          <w:rFonts w:ascii="Arial" w:hAnsi="Arial"/>
        </w:rPr>
        <w:t>“Actually, there’s two boats,” said Shakes.</w:t>
      </w:r>
    </w:p>
    <w:p w14:paraId="35CC74AD" w14:textId="5F750E78" w:rsidR="001E2E9B" w:rsidRDefault="00000000">
      <w:pPr>
        <w:pStyle w:val="BodyText"/>
        <w:rPr>
          <w:rFonts w:ascii="Arial" w:hAnsi="Arial"/>
        </w:rPr>
      </w:pPr>
      <w:r>
        <w:rPr>
          <w:rFonts w:ascii="Arial" w:hAnsi="Arial"/>
        </w:rPr>
        <w:t>“Ah, hmm,” said the dock boss</w:t>
      </w:r>
      <w:ins w:id="1980" w:author="Julia Ringo" w:date="2023-10-20T09:03:00Z">
        <w:r w:rsidR="000A2430">
          <w:rPr>
            <w:rFonts w:ascii="Arial" w:hAnsi="Arial"/>
          </w:rPr>
          <w:t>.</w:t>
        </w:r>
      </w:ins>
      <w:del w:id="1981" w:author="Julia Ringo" w:date="2023-10-20T09:03:00Z">
        <w:r w:rsidDel="000A2430">
          <w:rPr>
            <w:rFonts w:ascii="Arial" w:hAnsi="Arial"/>
          </w:rPr>
          <w:delText>,</w:delText>
        </w:r>
      </w:del>
      <w:r>
        <w:rPr>
          <w:rFonts w:ascii="Arial" w:hAnsi="Arial"/>
        </w:rPr>
        <w:t xml:space="preserve"> “</w:t>
      </w:r>
      <w:ins w:id="1982" w:author="Julia Ringo" w:date="2023-10-20T09:03:00Z">
        <w:r w:rsidR="000A2430">
          <w:rPr>
            <w:rFonts w:ascii="Arial" w:hAnsi="Arial"/>
          </w:rPr>
          <w:t>T</w:t>
        </w:r>
      </w:ins>
      <w:del w:id="1983" w:author="Julia Ringo" w:date="2023-10-20T09:03:00Z">
        <w:r w:rsidDel="000A2430">
          <w:rPr>
            <w:rFonts w:ascii="Arial" w:hAnsi="Arial"/>
          </w:rPr>
          <w:delText>t</w:delText>
        </w:r>
      </w:del>
      <w:r>
        <w:rPr>
          <w:rFonts w:ascii="Arial" w:hAnsi="Arial"/>
        </w:rPr>
        <w:t>here’s a note here that you have a mini sub mated on the bottom of the big boat. That’s a pretty unusual docking arrangement.”</w:t>
      </w:r>
    </w:p>
    <w:p w14:paraId="7FA4E61D" w14:textId="77777777" w:rsidR="001E2E9B" w:rsidRDefault="00000000">
      <w:pPr>
        <w:pStyle w:val="BodyText"/>
        <w:rPr>
          <w:rFonts w:ascii="Arial" w:hAnsi="Arial"/>
        </w:rPr>
      </w:pPr>
      <w:r>
        <w:rPr>
          <w:rFonts w:ascii="Arial" w:hAnsi="Arial"/>
        </w:rPr>
        <w:t xml:space="preserve">“We would not normally come in that way,” said Hemi, “but we are in </w:t>
      </w:r>
      <w:proofErr w:type="gramStart"/>
      <w:r>
        <w:rPr>
          <w:rFonts w:ascii="Arial" w:hAnsi="Arial"/>
        </w:rPr>
        <w:t>pretty bad</w:t>
      </w:r>
      <w:proofErr w:type="gramEnd"/>
      <w:r>
        <w:rPr>
          <w:rFonts w:ascii="Arial" w:hAnsi="Arial"/>
        </w:rPr>
        <w:t xml:space="preserve"> shape. We had to rig up a whole complicated situation with the smaller sub to have enough power to get here. We have basically got no power, no fuel, and we need repairs and restock.”</w:t>
      </w:r>
    </w:p>
    <w:p w14:paraId="741CDB7F" w14:textId="481374C8" w:rsidR="001E2E9B" w:rsidRDefault="00000000">
      <w:pPr>
        <w:pStyle w:val="BodyText"/>
        <w:rPr>
          <w:rFonts w:ascii="Arial" w:hAnsi="Arial"/>
        </w:rPr>
      </w:pPr>
      <w:r>
        <w:rPr>
          <w:rFonts w:ascii="Arial" w:hAnsi="Arial"/>
        </w:rPr>
        <w:t xml:space="preserve">“Hmph. Well. We’re full-service here. This island is </w:t>
      </w:r>
      <w:proofErr w:type="gramStart"/>
      <w:r>
        <w:rPr>
          <w:rFonts w:ascii="Arial" w:hAnsi="Arial"/>
        </w:rPr>
        <w:t>pretty isolated</w:t>
      </w:r>
      <w:proofErr w:type="gramEnd"/>
      <w:r>
        <w:rPr>
          <w:rFonts w:ascii="Arial" w:hAnsi="Arial"/>
        </w:rPr>
        <w:t xml:space="preserve">, so we keep a lot of stock and parts on hand. Having a deep supply is the good side of being isolated. The bad side is that shit’s going to be </w:t>
      </w:r>
      <w:proofErr w:type="gramStart"/>
      <w:r>
        <w:rPr>
          <w:rFonts w:ascii="Arial" w:hAnsi="Arial"/>
        </w:rPr>
        <w:t>pretty fucking</w:t>
      </w:r>
      <w:proofErr w:type="gramEnd"/>
      <w:r>
        <w:rPr>
          <w:rFonts w:ascii="Arial" w:hAnsi="Arial"/>
        </w:rPr>
        <w:t xml:space="preserve"> expensive. It costs a premium to move it out here. I give folks honest assessments</w:t>
      </w:r>
      <w:del w:id="1984" w:author="Julia Ringo" w:date="2023-10-05T13:15:00Z">
        <w:r w:rsidDel="000E7660">
          <w:rPr>
            <w:rFonts w:ascii="Arial" w:hAnsi="Arial"/>
          </w:rPr>
          <w:delText xml:space="preserve"> — </w:delText>
        </w:r>
      </w:del>
      <w:ins w:id="1985" w:author="Julia Ringo" w:date="2023-10-05T13:15:00Z">
        <w:r w:rsidR="000E7660">
          <w:rPr>
            <w:rFonts w:ascii="Arial" w:hAnsi="Arial"/>
          </w:rPr>
          <w:t>—</w:t>
        </w:r>
      </w:ins>
      <w:r>
        <w:rPr>
          <w:rFonts w:ascii="Arial" w:hAnsi="Arial"/>
        </w:rPr>
        <w:t>hell</w:t>
      </w:r>
      <w:ins w:id="1986" w:author="Julia Ringo" w:date="2023-10-20T09:04:00Z">
        <w:r w:rsidR="000A2430">
          <w:rPr>
            <w:rFonts w:ascii="Arial" w:hAnsi="Arial"/>
          </w:rPr>
          <w:t>,</w:t>
        </w:r>
      </w:ins>
      <w:r>
        <w:rPr>
          <w:rFonts w:ascii="Arial" w:hAnsi="Arial"/>
        </w:rPr>
        <w:t xml:space="preserve"> that’s how I got this shitty dock boss position</w:t>
      </w:r>
      <w:del w:id="1987" w:author="Julia Ringo" w:date="2023-10-05T13:15:00Z">
        <w:r w:rsidDel="000E7660">
          <w:rPr>
            <w:rFonts w:ascii="Arial" w:hAnsi="Arial"/>
          </w:rPr>
          <w:delText xml:space="preserve"> — </w:delText>
        </w:r>
      </w:del>
      <w:ins w:id="1988" w:author="Julia Ringo" w:date="2023-10-05T13:15:00Z">
        <w:r w:rsidR="000E7660">
          <w:rPr>
            <w:rFonts w:ascii="Arial" w:hAnsi="Arial"/>
          </w:rPr>
          <w:t>—</w:t>
        </w:r>
      </w:ins>
      <w:r>
        <w:rPr>
          <w:rFonts w:ascii="Arial" w:hAnsi="Arial"/>
        </w:rPr>
        <w:t>but most of the goods around here are sold from the crew of one independent operator to another. I can’t control what prices those connivers might try to get from those who might be a little desperate.”</w:t>
      </w:r>
    </w:p>
    <w:p w14:paraId="121D85CF" w14:textId="77777777" w:rsidR="001E2E9B" w:rsidRDefault="00000000">
      <w:pPr>
        <w:pStyle w:val="BodyText"/>
        <w:rPr>
          <w:rFonts w:ascii="Arial" w:hAnsi="Arial"/>
        </w:rPr>
      </w:pPr>
      <w:r>
        <w:rPr>
          <w:rFonts w:ascii="Arial" w:hAnsi="Arial"/>
        </w:rPr>
        <w:t>“Can you point us in the right direction for purchasing supplies and hiring some halfway decent welders who can do repairs?” Percy asked.</w:t>
      </w:r>
    </w:p>
    <w:p w14:paraId="11A3149E" w14:textId="77777777" w:rsidR="001E2E9B" w:rsidRDefault="00000000">
      <w:pPr>
        <w:pStyle w:val="BodyText"/>
        <w:rPr>
          <w:rFonts w:ascii="Arial" w:hAnsi="Arial"/>
        </w:rPr>
      </w:pPr>
      <w:r>
        <w:rPr>
          <w:rFonts w:ascii="Arial" w:hAnsi="Arial"/>
        </w:rPr>
        <w:t xml:space="preserve">“There’s a market and exchange floor further up the tunnel where you can get parts and supplies. And I’ll give </w:t>
      </w:r>
      <w:proofErr w:type="spellStart"/>
      <w:r>
        <w:rPr>
          <w:rFonts w:ascii="Arial" w:hAnsi="Arial"/>
        </w:rPr>
        <w:t>ya</w:t>
      </w:r>
      <w:proofErr w:type="spellEnd"/>
      <w:r>
        <w:rPr>
          <w:rFonts w:ascii="Arial" w:hAnsi="Arial"/>
        </w:rPr>
        <w:t xml:space="preserve"> a list of contacts up and down the dock who should be able to set you up with fuel and repairs and the like. I’ll try to give you the least-worst of that bunch of bone-scraping, marrow-sucking dickheads.” She started scribbling down a list of names and associated slips on the back of a used envelope.</w:t>
      </w:r>
    </w:p>
    <w:p w14:paraId="385AB0A4" w14:textId="77777777" w:rsidR="001E2E9B" w:rsidRDefault="00000000">
      <w:pPr>
        <w:pStyle w:val="BodyText"/>
        <w:rPr>
          <w:rFonts w:ascii="Arial" w:hAnsi="Arial"/>
        </w:rPr>
      </w:pPr>
      <w:r>
        <w:rPr>
          <w:rFonts w:ascii="Arial" w:hAnsi="Arial"/>
        </w:rPr>
        <w:t>“OK, repairs are my first priority,” said Percy, “but I have a few other points of business to take care of while I’m here. I’m looking for a woman called ‘Miss Mai.’”</w:t>
      </w:r>
    </w:p>
    <w:p w14:paraId="0A3742BF" w14:textId="77777777" w:rsidR="001E2E9B" w:rsidRDefault="00000000">
      <w:pPr>
        <w:pStyle w:val="BodyText"/>
        <w:rPr>
          <w:rFonts w:ascii="Arial" w:hAnsi="Arial"/>
        </w:rPr>
      </w:pPr>
      <w:r>
        <w:rPr>
          <w:rFonts w:ascii="Arial" w:hAnsi="Arial"/>
        </w:rPr>
        <w:t>“Oh sure, everyone on the island knows Miss Mai. You can find her office on the exchange level. I’ll let her know you are coming.”</w:t>
      </w:r>
    </w:p>
    <w:p w14:paraId="05085196" w14:textId="77777777" w:rsidR="001E2E9B" w:rsidRDefault="00000000">
      <w:pPr>
        <w:pStyle w:val="BodyText"/>
        <w:rPr>
          <w:rFonts w:ascii="Arial" w:hAnsi="Arial"/>
        </w:rPr>
      </w:pPr>
      <w:r>
        <w:rPr>
          <w:rFonts w:ascii="Arial" w:hAnsi="Arial"/>
        </w:rPr>
        <w:lastRenderedPageBreak/>
        <w:t>“Thanks.”</w:t>
      </w:r>
    </w:p>
    <w:p w14:paraId="2B2EA3D0" w14:textId="77777777" w:rsidR="001E2E9B" w:rsidRDefault="00000000">
      <w:pPr>
        <w:pStyle w:val="BodyText"/>
        <w:rPr>
          <w:rFonts w:ascii="Arial" w:hAnsi="Arial"/>
        </w:rPr>
      </w:pPr>
      <w:r>
        <w:rPr>
          <w:rFonts w:ascii="Arial" w:hAnsi="Arial"/>
        </w:rPr>
        <w:t>“What about Authorities? Is there significant activity from them around here?” Hemi asked.</w:t>
      </w:r>
    </w:p>
    <w:p w14:paraId="374F1E82" w14:textId="43AE4668" w:rsidR="001E2E9B" w:rsidRDefault="00000000">
      <w:pPr>
        <w:pStyle w:val="BodyText"/>
        <w:rPr>
          <w:rFonts w:ascii="Arial" w:hAnsi="Arial"/>
        </w:rPr>
      </w:pPr>
      <w:r>
        <w:rPr>
          <w:rFonts w:ascii="Arial" w:hAnsi="Arial"/>
        </w:rPr>
        <w:t>“Mostly they leave us alone. As I say, this is one of the only places you can move goods for cash in this part of the drink, so we end</w:t>
      </w:r>
      <w:ins w:id="1989" w:author="Julia Ringo" w:date="2023-10-20T09:04:00Z">
        <w:r w:rsidR="000A2430">
          <w:rPr>
            <w:rFonts w:ascii="Arial" w:hAnsi="Arial"/>
          </w:rPr>
          <w:t>ed</w:t>
        </w:r>
      </w:ins>
      <w:r>
        <w:rPr>
          <w:rFonts w:ascii="Arial" w:hAnsi="Arial"/>
        </w:rPr>
        <w:t xml:space="preserve"> up </w:t>
      </w:r>
      <w:del w:id="1990" w:author="Julia Ringo" w:date="2023-10-20T09:04:00Z">
        <w:r w:rsidDel="000A2430">
          <w:rPr>
            <w:rFonts w:ascii="Arial" w:hAnsi="Arial"/>
          </w:rPr>
          <w:delText xml:space="preserve">being </w:delText>
        </w:r>
      </w:del>
      <w:r>
        <w:rPr>
          <w:rFonts w:ascii="Arial" w:hAnsi="Arial"/>
        </w:rPr>
        <w:t>a small but critical operation. The Authorities on one side want their people to be able to trade goods, and the Authorities on the other side want that too</w:t>
      </w:r>
      <w:del w:id="1991" w:author="Julia Ringo" w:date="2023-10-05T13:15:00Z">
        <w:r w:rsidDel="000E7660">
          <w:rPr>
            <w:rFonts w:ascii="Arial" w:hAnsi="Arial"/>
          </w:rPr>
          <w:delText xml:space="preserve"> — </w:delText>
        </w:r>
      </w:del>
      <w:ins w:id="1992" w:author="Julia Ringo" w:date="2023-10-05T13:15:00Z">
        <w:r w:rsidR="000E7660">
          <w:rPr>
            <w:rFonts w:ascii="Arial" w:hAnsi="Arial"/>
          </w:rPr>
          <w:t>—</w:t>
        </w:r>
      </w:ins>
      <w:r>
        <w:rPr>
          <w:rFonts w:ascii="Arial" w:hAnsi="Arial"/>
        </w:rPr>
        <w:t xml:space="preserve">even if they would never admit it, and endlessly skirmish over where exactly the fucking line lies. It’s a good, quiet operation here, far from the fucking noise and crush of all the meaningless action and events that seem so important to those folks trying to carve up pieces of the surface to control. It’s pleasantly remote here, it is. While it </w:t>
      </w:r>
      <w:proofErr w:type="gramStart"/>
      <w:r>
        <w:rPr>
          <w:rFonts w:ascii="Arial" w:hAnsi="Arial"/>
        </w:rPr>
        <w:t>fucking</w:t>
      </w:r>
      <w:proofErr w:type="gramEnd"/>
      <w:r>
        <w:rPr>
          <w:rFonts w:ascii="Arial" w:hAnsi="Arial"/>
        </w:rPr>
        <w:t xml:space="preserve"> lasts</w:t>
      </w:r>
      <w:ins w:id="1993" w:author="Julia Ringo" w:date="2023-10-20T09:04:00Z">
        <w:r w:rsidR="000A2430">
          <w:rPr>
            <w:rFonts w:ascii="Arial" w:hAnsi="Arial"/>
          </w:rPr>
          <w:t>,</w:t>
        </w:r>
      </w:ins>
      <w:r>
        <w:rPr>
          <w:rFonts w:ascii="Arial" w:hAnsi="Arial"/>
        </w:rPr>
        <w:t xml:space="preserve"> anyway.”</w:t>
      </w:r>
    </w:p>
    <w:p w14:paraId="715220B0" w14:textId="77777777" w:rsidR="001E2E9B" w:rsidRDefault="00000000">
      <w:pPr>
        <w:pStyle w:val="BodyText"/>
        <w:rPr>
          <w:rFonts w:ascii="Arial" w:hAnsi="Arial"/>
        </w:rPr>
      </w:pPr>
      <w:r>
        <w:rPr>
          <w:rFonts w:ascii="Arial" w:hAnsi="Arial"/>
        </w:rPr>
        <w:t>“Sounds like a nice place to retire,” said Shakes. “No sun, no wind, nothing to keep you from happily living out your days in a dank grimy hole.”</w:t>
      </w:r>
    </w:p>
    <w:p w14:paraId="76BCFA5E" w14:textId="11A59EE8" w:rsidR="001E2E9B" w:rsidRDefault="00000000">
      <w:pPr>
        <w:pStyle w:val="BodyText"/>
        <w:rPr>
          <w:rFonts w:ascii="Arial" w:hAnsi="Arial"/>
        </w:rPr>
      </w:pPr>
      <w:r>
        <w:rPr>
          <w:rFonts w:ascii="Arial" w:hAnsi="Arial"/>
        </w:rPr>
        <w:t>“Anyway</w:t>
      </w:r>
      <w:del w:id="1994" w:author="Julia Ringo" w:date="2023-10-10T11:08:00Z">
        <w:r w:rsidDel="00B6693A">
          <w:rPr>
            <w:rFonts w:ascii="Arial" w:hAnsi="Arial"/>
          </w:rPr>
          <w:delText>…</w:delText>
        </w:r>
      </w:del>
      <w:ins w:id="1995" w:author="Julia Ringo" w:date="2023-10-10T11:08:00Z">
        <w:r w:rsidR="00B6693A">
          <w:rPr>
            <w:rFonts w:ascii="Arial" w:hAnsi="Arial"/>
          </w:rPr>
          <w:t xml:space="preserve"> . . .</w:t>
        </w:r>
      </w:ins>
      <w:r>
        <w:rPr>
          <w:rFonts w:ascii="Arial" w:hAnsi="Arial"/>
        </w:rPr>
        <w:t xml:space="preserve">” Percy interrupted, “thanks for the orientation. </w:t>
      </w:r>
      <w:proofErr w:type="gramStart"/>
      <w:r>
        <w:rPr>
          <w:rFonts w:ascii="Arial" w:hAnsi="Arial"/>
        </w:rPr>
        <w:t>Hemi</w:t>
      </w:r>
      <w:proofErr w:type="gramEnd"/>
      <w:r>
        <w:rPr>
          <w:rFonts w:ascii="Arial" w:hAnsi="Arial"/>
        </w:rPr>
        <w:t xml:space="preserve"> can you get that list of contacts for repairs and refueling? Shakes, you probably want to go with him and make sure you get the </w:t>
      </w:r>
      <w:r>
        <w:rPr>
          <w:rFonts w:ascii="Arial" w:hAnsi="Arial"/>
          <w:i/>
          <w:iCs/>
        </w:rPr>
        <w:t>Gnat</w:t>
      </w:r>
      <w:r>
        <w:rPr>
          <w:rFonts w:ascii="Arial" w:hAnsi="Arial"/>
        </w:rPr>
        <w:t xml:space="preserve"> fueled back up?”</w:t>
      </w:r>
    </w:p>
    <w:p w14:paraId="4ADDE0DC" w14:textId="77777777" w:rsidR="001E2E9B" w:rsidRDefault="00000000">
      <w:pPr>
        <w:pStyle w:val="BodyText"/>
        <w:rPr>
          <w:rFonts w:ascii="Arial" w:hAnsi="Arial"/>
        </w:rPr>
      </w:pPr>
      <w:r>
        <w:rPr>
          <w:rFonts w:ascii="Arial" w:hAnsi="Arial"/>
        </w:rPr>
        <w:t>Shakes nodded.</w:t>
      </w:r>
    </w:p>
    <w:p w14:paraId="3D082360" w14:textId="22D56011" w:rsidR="001E2E9B" w:rsidRDefault="00000000">
      <w:pPr>
        <w:pStyle w:val="BodyText"/>
        <w:rPr>
          <w:rFonts w:ascii="Arial" w:hAnsi="Arial"/>
        </w:rPr>
      </w:pPr>
      <w:r>
        <w:rPr>
          <w:rFonts w:ascii="Arial" w:hAnsi="Arial"/>
        </w:rPr>
        <w:t xml:space="preserve">With a list of contacts from the deck boss and a few more passing words of thanks, they cleared out. Hemi and Shakes returned down the docking bay </w:t>
      </w:r>
      <w:del w:id="1996" w:author="Julia Ringo" w:date="2023-10-20T09:05:00Z">
        <w:r w:rsidDel="000A2430">
          <w:rPr>
            <w:rFonts w:ascii="Arial" w:hAnsi="Arial"/>
          </w:rPr>
          <w:delText xml:space="preserve">in the direction they had initially come from </w:delText>
        </w:r>
      </w:del>
      <w:r>
        <w:rPr>
          <w:rFonts w:ascii="Arial" w:hAnsi="Arial"/>
        </w:rPr>
        <w:t>to start talking to vendors about refueling and repairs. Percy went the other way, up off the docking bay.</w:t>
      </w:r>
    </w:p>
    <w:p w14:paraId="7C41F057" w14:textId="77777777" w:rsidR="001E2E9B" w:rsidRDefault="00000000">
      <w:pPr>
        <w:pStyle w:val="BodyText"/>
        <w:rPr>
          <w:rFonts w:ascii="Arial" w:hAnsi="Arial"/>
        </w:rPr>
      </w:pPr>
      <w:r>
        <w:rPr>
          <w:rFonts w:ascii="Arial" w:hAnsi="Arial"/>
        </w:rPr>
        <w:t> </w:t>
      </w:r>
    </w:p>
    <w:p w14:paraId="08AE2AFA" w14:textId="7A2A94AF" w:rsidR="001E2E9B" w:rsidRDefault="00000000">
      <w:pPr>
        <w:pStyle w:val="BodyText"/>
        <w:rPr>
          <w:rFonts w:ascii="Arial" w:hAnsi="Arial"/>
        </w:rPr>
      </w:pPr>
      <w:r>
        <w:rPr>
          <w:rFonts w:ascii="Arial" w:hAnsi="Arial"/>
        </w:rPr>
        <w:t>The welded steel plating of the docking bay tube extended ten meters or so beyond the dock office and marked the end of the docking bay, where it was set into the sea mount. Just beyond the dock office the tube angled upwards, and Percy had to walk up a steep ramp. Then the tube narrowed to five or six meters</w:t>
      </w:r>
      <w:del w:id="1997" w:author="Julia Ringo" w:date="2023-10-20T09:51:00Z">
        <w:r w:rsidDel="000A2430">
          <w:rPr>
            <w:rFonts w:ascii="Arial" w:hAnsi="Arial"/>
          </w:rPr>
          <w:delText xml:space="preserve"> wide,</w:delText>
        </w:r>
      </w:del>
      <w:r>
        <w:rPr>
          <w:rFonts w:ascii="Arial" w:hAnsi="Arial"/>
        </w:rPr>
        <w:t xml:space="preserve"> and passed through a thick bulkhead with a large watertight door that could be closed by massive hydraulics. Most unpressurized underwater docks had some kind of system like this. Small leaks on the docks could be repaired while pumps moved the water out. But if something major happened</w:t>
      </w:r>
      <w:del w:id="1998" w:author="Julia Ringo" w:date="2023-10-05T13:15:00Z">
        <w:r w:rsidDel="000E7660">
          <w:rPr>
            <w:rFonts w:ascii="Arial" w:hAnsi="Arial"/>
          </w:rPr>
          <w:delText xml:space="preserve"> — </w:delText>
        </w:r>
      </w:del>
      <w:ins w:id="1999" w:author="Julia Ringo" w:date="2023-10-05T13:15:00Z">
        <w:r w:rsidR="000E7660">
          <w:rPr>
            <w:rFonts w:ascii="Arial" w:hAnsi="Arial"/>
          </w:rPr>
          <w:t>—</w:t>
        </w:r>
      </w:ins>
      <w:r>
        <w:rPr>
          <w:rFonts w:ascii="Arial" w:hAnsi="Arial"/>
        </w:rPr>
        <w:t>say</w:t>
      </w:r>
      <w:ins w:id="2000" w:author="Julia Ringo" w:date="2023-10-20T09:51:00Z">
        <w:r w:rsidR="000458BA">
          <w:rPr>
            <w:rFonts w:ascii="Arial" w:hAnsi="Arial"/>
          </w:rPr>
          <w:t>,</w:t>
        </w:r>
      </w:ins>
      <w:r>
        <w:rPr>
          <w:rFonts w:ascii="Arial" w:hAnsi="Arial"/>
        </w:rPr>
        <w:t xml:space="preserve"> a docked submarine ripp</w:t>
      </w:r>
      <w:ins w:id="2001" w:author="Julia Ringo" w:date="2023-10-20T09:51:00Z">
        <w:r w:rsidR="000458BA">
          <w:rPr>
            <w:rFonts w:ascii="Arial" w:hAnsi="Arial"/>
          </w:rPr>
          <w:t>ing</w:t>
        </w:r>
      </w:ins>
      <w:del w:id="2002" w:author="Julia Ringo" w:date="2023-10-20T09:51:00Z">
        <w:r w:rsidDel="000458BA">
          <w:rPr>
            <w:rFonts w:ascii="Arial" w:hAnsi="Arial"/>
          </w:rPr>
          <w:delText>ed</w:delText>
        </w:r>
      </w:del>
      <w:r>
        <w:rPr>
          <w:rFonts w:ascii="Arial" w:hAnsi="Arial"/>
        </w:rPr>
        <w:t xml:space="preserve"> away</w:t>
      </w:r>
      <w:ins w:id="2003" w:author="Julia Ringo" w:date="2023-10-20T09:51:00Z">
        <w:r w:rsidR="000458BA">
          <w:rPr>
            <w:rFonts w:ascii="Arial" w:hAnsi="Arial"/>
          </w:rPr>
          <w:t>,</w:t>
        </w:r>
      </w:ins>
      <w:r>
        <w:rPr>
          <w:rFonts w:ascii="Arial" w:hAnsi="Arial"/>
        </w:rPr>
        <w:t xml:space="preserve"> leaving a giant hole in the dock</w:t>
      </w:r>
      <w:del w:id="2004" w:author="Julia Ringo" w:date="2023-10-05T13:15:00Z">
        <w:r w:rsidDel="000E7660">
          <w:rPr>
            <w:rFonts w:ascii="Arial" w:hAnsi="Arial"/>
          </w:rPr>
          <w:delText xml:space="preserve"> — </w:delText>
        </w:r>
      </w:del>
      <w:ins w:id="2005" w:author="Julia Ringo" w:date="2023-10-05T13:15:00Z">
        <w:r w:rsidR="000E7660">
          <w:rPr>
            <w:rFonts w:ascii="Arial" w:hAnsi="Arial"/>
          </w:rPr>
          <w:t>—</w:t>
        </w:r>
      </w:ins>
      <w:r>
        <w:rPr>
          <w:rFonts w:ascii="Arial" w:hAnsi="Arial"/>
        </w:rPr>
        <w:t xml:space="preserve">this door could be closed, divers </w:t>
      </w:r>
      <w:ins w:id="2006" w:author="Julia Ringo" w:date="2023-10-20T09:51:00Z">
        <w:r w:rsidR="000458BA">
          <w:rPr>
            <w:rFonts w:ascii="Arial" w:hAnsi="Arial"/>
          </w:rPr>
          <w:t>c</w:t>
        </w:r>
      </w:ins>
      <w:del w:id="2007" w:author="Julia Ringo" w:date="2023-10-20T09:51:00Z">
        <w:r w:rsidDel="000458BA">
          <w:rPr>
            <w:rFonts w:ascii="Arial" w:hAnsi="Arial"/>
          </w:rPr>
          <w:delText>w</w:delText>
        </w:r>
      </w:del>
      <w:r>
        <w:rPr>
          <w:rFonts w:ascii="Arial" w:hAnsi="Arial"/>
        </w:rPr>
        <w:t xml:space="preserve">ould go in and make repairs, and they could then blow the water out of the dock with a </w:t>
      </w:r>
      <w:proofErr w:type="gramStart"/>
      <w:r>
        <w:rPr>
          <w:rFonts w:ascii="Arial" w:hAnsi="Arial"/>
        </w:rPr>
        <w:t>high pressure</w:t>
      </w:r>
      <w:proofErr w:type="gramEnd"/>
      <w:r>
        <w:rPr>
          <w:rFonts w:ascii="Arial" w:hAnsi="Arial"/>
        </w:rPr>
        <w:t xml:space="preserve"> air system. Of course, that would not save anyone trapped on the other side of the door when it closed, or keep any open cargo holds in docked subs from flooding. These underwater docks were in fact incredibly dangerous, and the stories of failures</w:t>
      </w:r>
      <w:del w:id="2008" w:author="Julia Ringo" w:date="2023-10-05T13:15:00Z">
        <w:r w:rsidDel="000E7660">
          <w:rPr>
            <w:rFonts w:ascii="Arial" w:hAnsi="Arial"/>
          </w:rPr>
          <w:delText xml:space="preserve"> — </w:delText>
        </w:r>
      </w:del>
      <w:ins w:id="2009" w:author="Julia Ringo" w:date="2023-10-05T13:15:00Z">
        <w:r w:rsidR="000E7660">
          <w:rPr>
            <w:rFonts w:ascii="Arial" w:hAnsi="Arial"/>
          </w:rPr>
          <w:t>—</w:t>
        </w:r>
      </w:ins>
      <w:r>
        <w:rPr>
          <w:rFonts w:ascii="Arial" w:hAnsi="Arial"/>
        </w:rPr>
        <w:t xml:space="preserve">more </w:t>
      </w:r>
      <w:del w:id="2010" w:author="Julia Ringo" w:date="2023-10-20T10:26:00Z">
        <w:r w:rsidDel="00533ECD">
          <w:rPr>
            <w:rFonts w:ascii="Arial" w:hAnsi="Arial"/>
          </w:rPr>
          <w:delText>of them</w:delText>
        </w:r>
      </w:del>
      <w:ins w:id="2011" w:author="Julia Ringo" w:date="2023-10-20T10:26:00Z">
        <w:r w:rsidR="00533ECD">
          <w:rPr>
            <w:rFonts w:ascii="Arial" w:hAnsi="Arial"/>
          </w:rPr>
          <w:t>numerous</w:t>
        </w:r>
      </w:ins>
      <w:r>
        <w:rPr>
          <w:rFonts w:ascii="Arial" w:hAnsi="Arial"/>
        </w:rPr>
        <w:t xml:space="preserve"> than anyone would care to admit</w:t>
      </w:r>
      <w:del w:id="2012" w:author="Julia Ringo" w:date="2023-10-05T13:15:00Z">
        <w:r w:rsidDel="000E7660">
          <w:rPr>
            <w:rFonts w:ascii="Arial" w:hAnsi="Arial"/>
          </w:rPr>
          <w:delText xml:space="preserve"> — </w:delText>
        </w:r>
      </w:del>
      <w:ins w:id="2013" w:author="Julia Ringo" w:date="2023-10-05T13:15:00Z">
        <w:r w:rsidR="000E7660">
          <w:rPr>
            <w:rFonts w:ascii="Arial" w:hAnsi="Arial"/>
          </w:rPr>
          <w:t>—</w:t>
        </w:r>
      </w:ins>
      <w:r>
        <w:rPr>
          <w:rFonts w:ascii="Arial" w:hAnsi="Arial"/>
        </w:rPr>
        <w:t>were the stuff of submariner</w:t>
      </w:r>
      <w:del w:id="2014" w:author="Julia Ringo" w:date="2023-10-20T10:26:00Z">
        <w:r w:rsidDel="00533ECD">
          <w:rPr>
            <w:rFonts w:ascii="Arial" w:hAnsi="Arial"/>
          </w:rPr>
          <w:delText>’</w:delText>
        </w:r>
      </w:del>
      <w:r>
        <w:rPr>
          <w:rFonts w:ascii="Arial" w:hAnsi="Arial"/>
        </w:rPr>
        <w:t>s</w:t>
      </w:r>
      <w:ins w:id="2015" w:author="Julia Ringo" w:date="2023-10-20T10:26:00Z">
        <w:r w:rsidR="00533ECD">
          <w:rPr>
            <w:rFonts w:ascii="Arial" w:hAnsi="Arial"/>
          </w:rPr>
          <w:t>’</w:t>
        </w:r>
      </w:ins>
      <w:r>
        <w:rPr>
          <w:rFonts w:ascii="Arial" w:hAnsi="Arial"/>
        </w:rPr>
        <w:t xml:space="preserve"> nightmares. The repressed fear of a dock failure was an odd sense for a seagoing person like Captain Percy, since traditionally ports were associated with safety for ships.</w:t>
      </w:r>
    </w:p>
    <w:p w14:paraId="1CB3658E" w14:textId="01252CFF" w:rsidR="001E2E9B" w:rsidRDefault="00000000">
      <w:pPr>
        <w:pStyle w:val="BodyText"/>
        <w:rPr>
          <w:rFonts w:ascii="Arial" w:hAnsi="Arial"/>
        </w:rPr>
      </w:pPr>
      <w:r>
        <w:rPr>
          <w:rFonts w:ascii="Arial" w:hAnsi="Arial"/>
        </w:rPr>
        <w:t>A little f</w:t>
      </w:r>
      <w:ins w:id="2016" w:author="Julia Ringo" w:date="2023-10-20T10:27:00Z">
        <w:r w:rsidR="00533ECD">
          <w:rPr>
            <w:rFonts w:ascii="Arial" w:hAnsi="Arial"/>
          </w:rPr>
          <w:t>a</w:t>
        </w:r>
      </w:ins>
      <w:del w:id="2017" w:author="Julia Ringo" w:date="2023-10-20T10:27:00Z">
        <w:r w:rsidDel="00533ECD">
          <w:rPr>
            <w:rFonts w:ascii="Arial" w:hAnsi="Arial"/>
          </w:rPr>
          <w:delText>u</w:delText>
        </w:r>
      </w:del>
      <w:r>
        <w:rPr>
          <w:rFonts w:ascii="Arial" w:hAnsi="Arial"/>
        </w:rPr>
        <w:t xml:space="preserve">rther up the ramp from the watertight bulkhead, the steel plating ended where it was riveted and sealed into the raw rock of the seamount. The space widened here. This whole part of the depot was hollowed out of the underground stone and the walls </w:t>
      </w:r>
      <w:r>
        <w:rPr>
          <w:rFonts w:ascii="Arial" w:hAnsi="Arial"/>
        </w:rPr>
        <w:lastRenderedPageBreak/>
        <w:t>were left as raw, cut rock. In places</w:t>
      </w:r>
      <w:ins w:id="2018" w:author="Julia Ringo" w:date="2023-10-20T10:27:00Z">
        <w:r w:rsidR="00533ECD">
          <w:rPr>
            <w:rFonts w:ascii="Arial" w:hAnsi="Arial"/>
          </w:rPr>
          <w:t>,</w:t>
        </w:r>
      </w:ins>
      <w:r>
        <w:rPr>
          <w:rFonts w:ascii="Arial" w:hAnsi="Arial"/>
        </w:rPr>
        <w:t xml:space="preserve"> the lines of drill holes could still be seen</w:t>
      </w:r>
      <w:ins w:id="2019" w:author="Julia Ringo" w:date="2023-10-20T10:28:00Z">
        <w:r w:rsidR="00533ECD">
          <w:rPr>
            <w:rFonts w:ascii="Arial" w:hAnsi="Arial"/>
          </w:rPr>
          <w:t>,</w:t>
        </w:r>
      </w:ins>
      <w:r>
        <w:rPr>
          <w:rFonts w:ascii="Arial" w:hAnsi="Arial"/>
        </w:rPr>
        <w:t xml:space="preserve"> where explosives had been placed to more quickly open spaces for the chamber during its construction. This was all </w:t>
      </w:r>
      <w:proofErr w:type="gramStart"/>
      <w:r>
        <w:rPr>
          <w:rFonts w:ascii="Arial" w:hAnsi="Arial"/>
        </w:rPr>
        <w:t>pretty unusual</w:t>
      </w:r>
      <w:proofErr w:type="gramEnd"/>
      <w:r>
        <w:rPr>
          <w:rFonts w:ascii="Arial" w:hAnsi="Arial"/>
        </w:rPr>
        <w:t xml:space="preserve"> and expensive. Most depots with an underwater dock kept the underground construction to a minimum and moved as much of the operation to the surface as was practical. Percy guessed there must be the discreet funding of some Authority behind this place.</w:t>
      </w:r>
    </w:p>
    <w:p w14:paraId="294BBCEC" w14:textId="167F7456" w:rsidR="001E2E9B" w:rsidRDefault="00000000">
      <w:pPr>
        <w:pStyle w:val="BodyText"/>
        <w:rPr>
          <w:rFonts w:ascii="Arial" w:hAnsi="Arial"/>
        </w:rPr>
      </w:pPr>
      <w:r>
        <w:rPr>
          <w:rFonts w:ascii="Arial" w:hAnsi="Arial"/>
        </w:rPr>
        <w:t>The upward slope became less dramatic, just a slight ramp. But the ramp was maintained for an obvious reason: few underground spaces were totally dry and this one was not an exception. The ramp slowly drained a fetid and oily moisture down the middle of the open space of the upper parts of the depot. And the water carried along with it the accumulated grime of a working floor of industrial and commercial projects: metal shavings, coffee grounds, oils and solvents, random bits of floating garbage, and</w:t>
      </w:r>
      <w:ins w:id="2020" w:author="Julia Ringo" w:date="2023-10-20T10:29:00Z">
        <w:r w:rsidR="00533ECD">
          <w:rPr>
            <w:rFonts w:ascii="Arial" w:hAnsi="Arial"/>
          </w:rPr>
          <w:t>,</w:t>
        </w:r>
      </w:ins>
      <w:r>
        <w:rPr>
          <w:rFonts w:ascii="Arial" w:hAnsi="Arial"/>
        </w:rPr>
        <w:t xml:space="preserve"> of course</w:t>
      </w:r>
      <w:ins w:id="2021" w:author="Julia Ringo" w:date="2023-10-20T10:29:00Z">
        <w:r w:rsidR="00533ECD">
          <w:rPr>
            <w:rFonts w:ascii="Arial" w:hAnsi="Arial"/>
          </w:rPr>
          <w:t>,</w:t>
        </w:r>
      </w:ins>
      <w:r>
        <w:rPr>
          <w:rFonts w:ascii="Arial" w:hAnsi="Arial"/>
        </w:rPr>
        <w:t xml:space="preserve"> urine. It was all collected at the bottom of the ramp in a sluice</w:t>
      </w:r>
      <w:del w:id="2022" w:author="Julia Ringo" w:date="2023-10-20T10:29:00Z">
        <w:r w:rsidDel="00533ECD">
          <w:rPr>
            <w:rFonts w:ascii="Arial" w:hAnsi="Arial"/>
          </w:rPr>
          <w:delText>-</w:delText>
        </w:r>
      </w:del>
      <w:r>
        <w:rPr>
          <w:rFonts w:ascii="Arial" w:hAnsi="Arial"/>
        </w:rPr>
        <w:t>way covered by a choked and rusting grating that was supposed to keep any of this stuff from running f</w:t>
      </w:r>
      <w:ins w:id="2023" w:author="Julia Ringo" w:date="2023-10-20T10:29:00Z">
        <w:r w:rsidR="00533ECD">
          <w:rPr>
            <w:rFonts w:ascii="Arial" w:hAnsi="Arial"/>
          </w:rPr>
          <w:t>a</w:t>
        </w:r>
      </w:ins>
      <w:del w:id="2024" w:author="Julia Ringo" w:date="2023-10-20T10:29:00Z">
        <w:r w:rsidDel="00533ECD">
          <w:rPr>
            <w:rFonts w:ascii="Arial" w:hAnsi="Arial"/>
          </w:rPr>
          <w:delText>u</w:delText>
        </w:r>
      </w:del>
      <w:r>
        <w:rPr>
          <w:rFonts w:ascii="Arial" w:hAnsi="Arial"/>
        </w:rPr>
        <w:t>rther down to the docking bay.</w:t>
      </w:r>
    </w:p>
    <w:p w14:paraId="599B7663" w14:textId="1CAD68BC" w:rsidR="001E2E9B" w:rsidRDefault="00000000">
      <w:pPr>
        <w:pStyle w:val="BodyText"/>
        <w:rPr>
          <w:rFonts w:ascii="Arial" w:hAnsi="Arial"/>
        </w:rPr>
      </w:pPr>
      <w:r>
        <w:rPr>
          <w:rFonts w:ascii="Arial" w:hAnsi="Arial"/>
        </w:rPr>
        <w:t>The wet grit ground under the hard soles of Captain Percy’s boots as she made her way up the length of the merchant exchange floor, stepping around the places where oil or garbage had pooled on the uneven rock</w:t>
      </w:r>
      <w:del w:id="2025" w:author="Julia Ringo" w:date="2023-10-20T10:35:00Z">
        <w:r w:rsidDel="00533ECD">
          <w:rPr>
            <w:rFonts w:ascii="Arial" w:hAnsi="Arial"/>
          </w:rPr>
          <w:delText xml:space="preserve"> of the ground</w:delText>
        </w:r>
      </w:del>
      <w:r>
        <w:rPr>
          <w:rFonts w:ascii="Arial" w:hAnsi="Arial"/>
        </w:rPr>
        <w:t>.</w:t>
      </w:r>
    </w:p>
    <w:p w14:paraId="3C1986D6" w14:textId="0667A8B6" w:rsidR="001E2E9B" w:rsidRDefault="00000000">
      <w:pPr>
        <w:pStyle w:val="BodyText"/>
        <w:rPr>
          <w:rFonts w:ascii="Arial" w:hAnsi="Arial"/>
        </w:rPr>
      </w:pPr>
      <w:r>
        <w:rPr>
          <w:rFonts w:ascii="Arial" w:hAnsi="Arial"/>
        </w:rPr>
        <w:t>The main hall was lit by bright bars of harsh light</w:t>
      </w:r>
      <w:del w:id="2026" w:author="Julia Ringo" w:date="2023-10-20T10:36:00Z">
        <w:r w:rsidDel="00533ECD">
          <w:rPr>
            <w:rFonts w:ascii="Arial" w:hAnsi="Arial"/>
          </w:rPr>
          <w:delText xml:space="preserve"> overhead</w:delText>
        </w:r>
      </w:del>
      <w:r>
        <w:rPr>
          <w:rFonts w:ascii="Arial" w:hAnsi="Arial"/>
        </w:rPr>
        <w:t xml:space="preserve">, which illuminated the middle of the space </w:t>
      </w:r>
      <w:proofErr w:type="gramStart"/>
      <w:r>
        <w:rPr>
          <w:rFonts w:ascii="Arial" w:hAnsi="Arial"/>
        </w:rPr>
        <w:t>fairly well</w:t>
      </w:r>
      <w:proofErr w:type="gramEnd"/>
      <w:r>
        <w:rPr>
          <w:rFonts w:ascii="Arial" w:hAnsi="Arial"/>
        </w:rPr>
        <w:t>. The center of the entire length of the hall was being used for the activities that required the most space: stacks of wooden crates containing cargo that was being actively exchanged, repairs on large metal machines that were in some places slung from the ceiling by heavy chain, and the parked heavy equipment used to move all this tonnage up and down the space.</w:t>
      </w:r>
    </w:p>
    <w:p w14:paraId="3A569589" w14:textId="77777777" w:rsidR="001E2E9B" w:rsidRDefault="00000000">
      <w:pPr>
        <w:pStyle w:val="BodyText"/>
        <w:rPr>
          <w:rFonts w:ascii="Arial" w:hAnsi="Arial"/>
        </w:rPr>
      </w:pPr>
      <w:r>
        <w:rPr>
          <w:rFonts w:ascii="Arial" w:hAnsi="Arial"/>
        </w:rPr>
        <w:t>The lighting did not do much to illuminate the deeper sides of the space. Back in those corners were shadows created by smaller stacks of crates, punctuated by the occasional table set up by a trader and lit by a lamp. In some places there were alcoves carved back into the rock for a more formal shop space.</w:t>
      </w:r>
    </w:p>
    <w:p w14:paraId="26B381C9" w14:textId="6261BD9A" w:rsidR="001E2E9B" w:rsidRDefault="00000000">
      <w:pPr>
        <w:pStyle w:val="BodyText"/>
        <w:rPr>
          <w:rFonts w:ascii="Arial" w:hAnsi="Arial"/>
        </w:rPr>
      </w:pPr>
      <w:r>
        <w:rPr>
          <w:rFonts w:ascii="Arial" w:hAnsi="Arial"/>
        </w:rPr>
        <w:t xml:space="preserve">There was a </w:t>
      </w:r>
      <w:del w:id="2027" w:author="Julia Ringo" w:date="2023-10-20T11:13:00Z">
        <w:r w:rsidDel="00E25260">
          <w:rPr>
            <w:rFonts w:ascii="Arial" w:hAnsi="Arial"/>
          </w:rPr>
          <w:delText xml:space="preserve">fairly </w:delText>
        </w:r>
      </w:del>
      <w:r>
        <w:rPr>
          <w:rFonts w:ascii="Arial" w:hAnsi="Arial"/>
        </w:rPr>
        <w:t>loud wash of sound: the snap of arc welders liquefying bits of metal, traders negotiating the value of crates and where they would be moved</w:t>
      </w:r>
      <w:del w:id="2028" w:author="Julia Ringo" w:date="2023-10-20T11:13:00Z">
        <w:r w:rsidDel="00E25260">
          <w:rPr>
            <w:rFonts w:ascii="Arial" w:hAnsi="Arial"/>
          </w:rPr>
          <w:delText xml:space="preserve"> from or to</w:delText>
        </w:r>
      </w:del>
      <w:r>
        <w:rPr>
          <w:rFonts w:ascii="Arial" w:hAnsi="Arial"/>
        </w:rPr>
        <w:t xml:space="preserve">, and the clinking of chains as they strained on wheels to lift masses of weighty metal objects. There was also the inevitable unintelligible shout of panic as some heavy object </w:t>
      </w:r>
      <w:del w:id="2029" w:author="Julia Ringo" w:date="2023-10-20T11:16:00Z">
        <w:r w:rsidDel="00E25260">
          <w:rPr>
            <w:rFonts w:ascii="Arial" w:hAnsi="Arial"/>
          </w:rPr>
          <w:delText xml:space="preserve">suddenly </w:delText>
        </w:r>
      </w:del>
      <w:r>
        <w:rPr>
          <w:rFonts w:ascii="Arial" w:hAnsi="Arial"/>
        </w:rPr>
        <w:t xml:space="preserve">moved </w:t>
      </w:r>
      <w:del w:id="2030" w:author="Julia Ringo" w:date="2023-10-20T11:16:00Z">
        <w:r w:rsidDel="00E25260">
          <w:rPr>
            <w:rFonts w:ascii="Arial" w:hAnsi="Arial"/>
          </w:rPr>
          <w:delText>in a way it was not supposed to</w:delText>
        </w:r>
      </w:del>
      <w:ins w:id="2031" w:author="Julia Ringo" w:date="2023-10-20T11:16:00Z">
        <w:r w:rsidR="00E25260">
          <w:rPr>
            <w:rFonts w:ascii="Arial" w:hAnsi="Arial"/>
          </w:rPr>
          <w:t>unexpectedly</w:t>
        </w:r>
      </w:ins>
      <w:r>
        <w:rPr>
          <w:rFonts w:ascii="Arial" w:hAnsi="Arial"/>
        </w:rPr>
        <w:t>. Her nostrils were assaulted by the smells of sweat, tobacco smoke, oil, and sharp ozone.</w:t>
      </w:r>
    </w:p>
    <w:p w14:paraId="4F86CDC4" w14:textId="77777777" w:rsidR="001E2E9B" w:rsidRDefault="00000000">
      <w:pPr>
        <w:pStyle w:val="BodyText"/>
        <w:rPr>
          <w:rFonts w:ascii="Arial" w:hAnsi="Arial"/>
        </w:rPr>
      </w:pPr>
      <w:r>
        <w:rPr>
          <w:rFonts w:ascii="Arial" w:hAnsi="Arial"/>
        </w:rPr>
        <w:t xml:space="preserve">About a third of the way up the hall, her eye was caught by one of the bigger shops cut back into the wall. It was better lit than most, and the proprietor had taken the trouble to pry open </w:t>
      </w:r>
      <w:proofErr w:type="gramStart"/>
      <w:r>
        <w:rPr>
          <w:rFonts w:ascii="Arial" w:hAnsi="Arial"/>
        </w:rPr>
        <w:t>a number of</w:t>
      </w:r>
      <w:proofErr w:type="gramEnd"/>
      <w:r>
        <w:rPr>
          <w:rFonts w:ascii="Arial" w:hAnsi="Arial"/>
        </w:rPr>
        <w:t xml:space="preserve"> the crates stacked in the shop and arrange some of the more attractive goods to tempt potential customers.</w:t>
      </w:r>
    </w:p>
    <w:p w14:paraId="0190B891" w14:textId="77777777" w:rsidR="001E2E9B" w:rsidRDefault="00000000">
      <w:pPr>
        <w:pStyle w:val="BodyText"/>
        <w:rPr>
          <w:rFonts w:ascii="Arial" w:hAnsi="Arial"/>
        </w:rPr>
      </w:pPr>
      <w:r>
        <w:rPr>
          <w:rFonts w:ascii="Arial" w:hAnsi="Arial"/>
        </w:rPr>
        <w:t>Percy turned into the shop. It sold hardware. A wide array of tools and parts lay in a semi-organized fashion among the hay and batting used as packing material in the crates. Some of the packing material had inevitably escaped the crates and was crushed into the grime on the floor.</w:t>
      </w:r>
    </w:p>
    <w:p w14:paraId="2805366B" w14:textId="13592947" w:rsidR="001E2E9B" w:rsidRDefault="00000000">
      <w:pPr>
        <w:pStyle w:val="BodyText"/>
        <w:rPr>
          <w:rFonts w:ascii="Arial" w:hAnsi="Arial"/>
        </w:rPr>
      </w:pPr>
      <w:r>
        <w:rPr>
          <w:rFonts w:ascii="Arial" w:hAnsi="Arial"/>
        </w:rPr>
        <w:lastRenderedPageBreak/>
        <w:t xml:space="preserve">Larger items were displayed towards the front of the store, </w:t>
      </w:r>
      <w:del w:id="2032" w:author="Julia Ringo" w:date="2023-10-20T11:39:00Z">
        <w:r w:rsidDel="00646C59">
          <w:rPr>
            <w:rFonts w:ascii="Arial" w:hAnsi="Arial"/>
          </w:rPr>
          <w:delText xml:space="preserve">Percy realized that was </w:delText>
        </w:r>
      </w:del>
      <w:r>
        <w:rPr>
          <w:rFonts w:ascii="Arial" w:hAnsi="Arial"/>
        </w:rPr>
        <w:t>probably because they were harder to steal. The crates at the front of the shop were left open</w:t>
      </w:r>
      <w:ins w:id="2033" w:author="Julia Ringo" w:date="2023-10-20T11:40:00Z">
        <w:r w:rsidR="00646C59">
          <w:rPr>
            <w:rFonts w:ascii="Arial" w:hAnsi="Arial"/>
          </w:rPr>
          <w:t xml:space="preserve"> at the top</w:t>
        </w:r>
      </w:ins>
      <w:del w:id="2034" w:author="Julia Ringo" w:date="2023-10-20T11:40:00Z">
        <w:r w:rsidDel="00646C59">
          <w:rPr>
            <w:rFonts w:ascii="Arial" w:hAnsi="Arial"/>
          </w:rPr>
          <w:delText xml:space="preserve"> face-up</w:delText>
        </w:r>
      </w:del>
      <w:r>
        <w:rPr>
          <w:rFonts w:ascii="Arial" w:hAnsi="Arial"/>
        </w:rPr>
        <w:t>, and looking down into them she could see large motors, piping, valves, and other bigger elements that went into making a submarine work.</w:t>
      </w:r>
    </w:p>
    <w:p w14:paraId="6B0572FF" w14:textId="1122A7A0" w:rsidR="001E2E9B" w:rsidRDefault="00000000">
      <w:pPr>
        <w:pStyle w:val="BodyText"/>
        <w:rPr>
          <w:rFonts w:ascii="Arial" w:hAnsi="Arial"/>
        </w:rPr>
      </w:pPr>
      <w:del w:id="2035" w:author="Julia Ringo" w:date="2023-10-20T11:40:00Z">
        <w:r w:rsidDel="00646C59">
          <w:rPr>
            <w:rFonts w:ascii="Arial" w:hAnsi="Arial"/>
          </w:rPr>
          <w:delText>As she moved to</w:delText>
        </w:r>
      </w:del>
      <w:proofErr w:type="spellStart"/>
      <w:ins w:id="2036" w:author="Julia Ringo" w:date="2023-10-20T11:40:00Z">
        <w:r w:rsidR="00646C59">
          <w:rPr>
            <w:rFonts w:ascii="Arial" w:hAnsi="Arial"/>
          </w:rPr>
          <w:t>T</w:t>
        </w:r>
      </w:ins>
      <w:r>
        <w:rPr>
          <w:rFonts w:ascii="Arial" w:hAnsi="Arial"/>
        </w:rPr>
        <w:t>ward</w:t>
      </w:r>
      <w:proofErr w:type="spellEnd"/>
      <w:del w:id="2037" w:author="Julia Ringo" w:date="2023-10-20T11:40:00Z">
        <w:r w:rsidDel="00646C59">
          <w:rPr>
            <w:rFonts w:ascii="Arial" w:hAnsi="Arial"/>
          </w:rPr>
          <w:delText>s</w:delText>
        </w:r>
      </w:del>
      <w:r>
        <w:rPr>
          <w:rFonts w:ascii="Arial" w:hAnsi="Arial"/>
        </w:rPr>
        <w:t xml:space="preserve"> the back of the shop, the crates tended to be laid on their side and opened. Many of the crates had dozens of hooks nailed into them and smaller tools and parts for sale hung from the hooks.</w:t>
      </w:r>
    </w:p>
    <w:p w14:paraId="4B199AF5" w14:textId="77777777" w:rsidR="001E2E9B" w:rsidRDefault="00000000">
      <w:pPr>
        <w:pStyle w:val="BodyText"/>
        <w:rPr>
          <w:rFonts w:ascii="Arial" w:hAnsi="Arial"/>
        </w:rPr>
      </w:pPr>
      <w:r>
        <w:rPr>
          <w:rFonts w:ascii="Arial" w:hAnsi="Arial"/>
        </w:rPr>
        <w:t>The shopkeeper somehow managed to show little interest in the few customers poking around in the crates, and yet never stopped watching them.</w:t>
      </w:r>
    </w:p>
    <w:p w14:paraId="305A840B" w14:textId="1E78749D" w:rsidR="001E2E9B" w:rsidRDefault="00000000">
      <w:pPr>
        <w:pStyle w:val="BodyText"/>
        <w:rPr>
          <w:rFonts w:ascii="Arial" w:hAnsi="Arial"/>
        </w:rPr>
      </w:pPr>
      <w:r>
        <w:rPr>
          <w:rFonts w:ascii="Arial" w:hAnsi="Arial"/>
        </w:rPr>
        <w:t xml:space="preserve">Percy had a perennial list of hardware she needed for the </w:t>
      </w:r>
      <w:r>
        <w:rPr>
          <w:rFonts w:ascii="Arial" w:hAnsi="Arial"/>
          <w:i/>
          <w:iCs/>
        </w:rPr>
        <w:t>Prospect</w:t>
      </w:r>
      <w:r>
        <w:rPr>
          <w:rFonts w:ascii="Arial" w:hAnsi="Arial"/>
        </w:rPr>
        <w:t>. It was one of those lists that only ever seemed to grow, and rarely got things crossed off it. She almost immediately found a box with a range of sizes of screw-tightened clamps that were being sold as a single unit. Clamps were not currently on her hardware list, so she regret</w:t>
      </w:r>
      <w:ins w:id="2038" w:author="Julia Ringo" w:date="2023-10-20T11:46:00Z">
        <w:r w:rsidR="00646C59">
          <w:rPr>
            <w:rFonts w:ascii="Arial" w:hAnsi="Arial"/>
          </w:rPr>
          <w:t>tab</w:t>
        </w:r>
      </w:ins>
      <w:del w:id="2039" w:author="Julia Ringo" w:date="2023-10-20T11:46:00Z">
        <w:r w:rsidDel="00646C59">
          <w:rPr>
            <w:rFonts w:ascii="Arial" w:hAnsi="Arial"/>
          </w:rPr>
          <w:delText>ful</w:delText>
        </w:r>
      </w:del>
      <w:r>
        <w:rPr>
          <w:rFonts w:ascii="Arial" w:hAnsi="Arial"/>
        </w:rPr>
        <w:t xml:space="preserve">ly would not get to cross anything off. On the other hand, she would already have the clamps aboard the </w:t>
      </w:r>
      <w:r>
        <w:rPr>
          <w:rFonts w:ascii="Arial" w:hAnsi="Arial"/>
          <w:i/>
          <w:iCs/>
        </w:rPr>
        <w:t>Prospect</w:t>
      </w:r>
      <w:r>
        <w:rPr>
          <w:rFonts w:ascii="Arial" w:hAnsi="Arial"/>
        </w:rPr>
        <w:t xml:space="preserve"> when they needed them, rather than going onto the </w:t>
      </w:r>
      <w:ins w:id="2040" w:author="Julia Ringo" w:date="2023-10-20T11:46:00Z">
        <w:r w:rsidR="00646C59">
          <w:rPr>
            <w:rFonts w:ascii="Arial" w:hAnsi="Arial"/>
          </w:rPr>
          <w:t>“</w:t>
        </w:r>
      </w:ins>
      <w:r>
        <w:rPr>
          <w:rFonts w:ascii="Arial" w:hAnsi="Arial"/>
        </w:rPr>
        <w:t>to</w:t>
      </w:r>
      <w:ins w:id="2041" w:author="Julia Ringo" w:date="2023-10-20T11:46:00Z">
        <w:r w:rsidR="00646C59">
          <w:rPr>
            <w:rFonts w:ascii="Arial" w:hAnsi="Arial"/>
          </w:rPr>
          <w:t>”</w:t>
        </w:r>
      </w:ins>
      <w:r>
        <w:rPr>
          <w:rFonts w:ascii="Arial" w:hAnsi="Arial"/>
        </w:rPr>
        <w:t xml:space="preserve"> list and waiting to be purchased on at the next stop.</w:t>
      </w:r>
    </w:p>
    <w:p w14:paraId="1B886813" w14:textId="695639D9" w:rsidR="001E2E9B" w:rsidRDefault="00000000">
      <w:pPr>
        <w:pStyle w:val="BodyText"/>
        <w:rPr>
          <w:rFonts w:ascii="Arial" w:hAnsi="Arial"/>
        </w:rPr>
      </w:pPr>
      <w:r>
        <w:rPr>
          <w:rFonts w:ascii="Arial" w:hAnsi="Arial"/>
        </w:rPr>
        <w:t>Percy picked up the box of clamps and moved to browse some of the larger parts. In one open crate there was a beautiful pump motor</w:t>
      </w:r>
      <w:del w:id="2042" w:author="Julia Ringo" w:date="2023-10-20T11:46:00Z">
        <w:r w:rsidDel="00646C59">
          <w:rPr>
            <w:rFonts w:ascii="Arial" w:hAnsi="Arial"/>
          </w:rPr>
          <w:delText>. It was</w:delText>
        </w:r>
      </w:del>
      <w:r>
        <w:rPr>
          <w:rFonts w:ascii="Arial" w:hAnsi="Arial"/>
        </w:rPr>
        <w:t xml:space="preserve"> in factory-new condition</w:t>
      </w:r>
      <w:ins w:id="2043" w:author="Julia Ringo" w:date="2023-10-20T11:46:00Z">
        <w:r w:rsidR="00646C59">
          <w:rPr>
            <w:rFonts w:ascii="Arial" w:hAnsi="Arial"/>
          </w:rPr>
          <w:t>,</w:t>
        </w:r>
      </w:ins>
      <w:r>
        <w:rPr>
          <w:rFonts w:ascii="Arial" w:hAnsi="Arial"/>
        </w:rPr>
        <w:t xml:space="preserve"> a rarity these days</w:t>
      </w:r>
      <w:ins w:id="2044" w:author="Julia Ringo" w:date="2023-10-20T11:46:00Z">
        <w:r w:rsidR="00646C59">
          <w:rPr>
            <w:rFonts w:ascii="Arial" w:hAnsi="Arial"/>
          </w:rPr>
          <w:t>,</w:t>
        </w:r>
      </w:ins>
      <w:r>
        <w:rPr>
          <w:rFonts w:ascii="Arial" w:hAnsi="Arial"/>
        </w:rPr>
        <w:t xml:space="preserve"> when most machines</w:t>
      </w:r>
      <w:del w:id="2045" w:author="Julia Ringo" w:date="2023-10-05T13:15:00Z">
        <w:r w:rsidDel="000E7660">
          <w:rPr>
            <w:rFonts w:ascii="Arial" w:hAnsi="Arial"/>
          </w:rPr>
          <w:delText xml:space="preserve"> — </w:delText>
        </w:r>
      </w:del>
      <w:ins w:id="2046" w:author="Julia Ringo" w:date="2023-10-05T13:15:00Z">
        <w:r w:rsidR="000E7660">
          <w:rPr>
            <w:rFonts w:ascii="Arial" w:hAnsi="Arial"/>
          </w:rPr>
          <w:t>—</w:t>
        </w:r>
      </w:ins>
      <w:r>
        <w:rPr>
          <w:rFonts w:ascii="Arial" w:hAnsi="Arial"/>
        </w:rPr>
        <w:t>even excellent ones</w:t>
      </w:r>
      <w:del w:id="2047" w:author="Julia Ringo" w:date="2023-10-05T13:15:00Z">
        <w:r w:rsidDel="000E7660">
          <w:rPr>
            <w:rFonts w:ascii="Arial" w:hAnsi="Arial"/>
          </w:rPr>
          <w:delText xml:space="preserve"> — </w:delText>
        </w:r>
      </w:del>
      <w:ins w:id="2048" w:author="Julia Ringo" w:date="2023-10-05T13:15:00Z">
        <w:r w:rsidR="000E7660">
          <w:rPr>
            <w:rFonts w:ascii="Arial" w:hAnsi="Arial"/>
          </w:rPr>
          <w:t>—</w:t>
        </w:r>
      </w:ins>
      <w:r>
        <w:rPr>
          <w:rFonts w:ascii="Arial" w:hAnsi="Arial"/>
        </w:rPr>
        <w:t xml:space="preserve">had been rebuilt a dozen times over. It was the kind of motor used in dozens of </w:t>
      </w:r>
      <w:del w:id="2049" w:author="Julia Ringo" w:date="2023-10-20T11:47:00Z">
        <w:r w:rsidDel="000C5710">
          <w:rPr>
            <w:rFonts w:ascii="Arial" w:hAnsi="Arial"/>
          </w:rPr>
          <w:delText>places and applications</w:delText>
        </w:r>
      </w:del>
      <w:ins w:id="2050" w:author="Julia Ringo" w:date="2023-10-20T11:47:00Z">
        <w:r w:rsidR="000C5710">
          <w:rPr>
            <w:rFonts w:ascii="Arial" w:hAnsi="Arial"/>
          </w:rPr>
          <w:t>ways</w:t>
        </w:r>
      </w:ins>
      <w:r>
        <w:rPr>
          <w:rFonts w:ascii="Arial" w:hAnsi="Arial"/>
        </w:rPr>
        <w:t xml:space="preserve"> on the </w:t>
      </w:r>
      <w:r>
        <w:rPr>
          <w:rFonts w:ascii="Arial" w:hAnsi="Arial"/>
          <w:i/>
          <w:iCs/>
        </w:rPr>
        <w:t>Prospect</w:t>
      </w:r>
      <w:r>
        <w:rPr>
          <w:rFonts w:ascii="Arial" w:hAnsi="Arial"/>
        </w:rPr>
        <w:t xml:space="preserve">. It was another item that was not actually on her list of needed parts, but potentially so useful that she could not </w:t>
      </w:r>
      <w:proofErr w:type="gramStart"/>
      <w:r>
        <w:rPr>
          <w:rFonts w:ascii="Arial" w:hAnsi="Arial"/>
        </w:rPr>
        <w:t>imagine not</w:t>
      </w:r>
      <w:proofErr w:type="gramEnd"/>
      <w:r>
        <w:rPr>
          <w:rFonts w:ascii="Arial" w:hAnsi="Arial"/>
        </w:rPr>
        <w:t xml:space="preserve"> buying it. In </w:t>
      </w:r>
      <w:del w:id="2051" w:author="Julia Ringo" w:date="2023-10-20T11:47:00Z">
        <w:r w:rsidDel="000C5710">
          <w:rPr>
            <w:rFonts w:ascii="Arial" w:hAnsi="Arial"/>
          </w:rPr>
          <w:delText xml:space="preserve">the </w:delText>
        </w:r>
      </w:del>
      <w:ins w:id="2052" w:author="Julia Ringo" w:date="2023-10-20T11:47:00Z">
        <w:r w:rsidR="000C5710">
          <w:rPr>
            <w:rFonts w:ascii="Arial" w:hAnsi="Arial"/>
          </w:rPr>
          <w:t>this</w:t>
        </w:r>
        <w:r w:rsidR="000C5710">
          <w:rPr>
            <w:rFonts w:ascii="Arial" w:hAnsi="Arial"/>
          </w:rPr>
          <w:t xml:space="preserve"> </w:t>
        </w:r>
      </w:ins>
      <w:r>
        <w:rPr>
          <w:rFonts w:ascii="Arial" w:hAnsi="Arial"/>
        </w:rPr>
        <w:t>condition</w:t>
      </w:r>
      <w:del w:id="2053" w:author="Julia Ringo" w:date="2023-10-20T11:47:00Z">
        <w:r w:rsidDel="000C5710">
          <w:rPr>
            <w:rFonts w:ascii="Arial" w:hAnsi="Arial"/>
          </w:rPr>
          <w:delText xml:space="preserve"> it was in</w:delText>
        </w:r>
      </w:del>
      <w:r>
        <w:rPr>
          <w:rFonts w:ascii="Arial" w:hAnsi="Arial"/>
        </w:rPr>
        <w:t>, however, it would not be cheap.</w:t>
      </w:r>
    </w:p>
    <w:p w14:paraId="5B0D5EB8" w14:textId="470F66C7" w:rsidR="001E2E9B" w:rsidRDefault="00000000">
      <w:pPr>
        <w:pStyle w:val="BodyText"/>
        <w:rPr>
          <w:rFonts w:ascii="Arial" w:hAnsi="Arial"/>
        </w:rPr>
      </w:pPr>
      <w:r>
        <w:rPr>
          <w:rFonts w:ascii="Arial" w:hAnsi="Arial"/>
        </w:rPr>
        <w:t xml:space="preserve">She leaned over the crate and ran her fingers under the cover to check for hidden grit and make sure it was </w:t>
      </w:r>
      <w:proofErr w:type="gramStart"/>
      <w:r>
        <w:rPr>
          <w:rFonts w:ascii="Arial" w:hAnsi="Arial"/>
        </w:rPr>
        <w:t>actually factory-new</w:t>
      </w:r>
      <w:proofErr w:type="gramEnd"/>
      <w:r>
        <w:rPr>
          <w:rFonts w:ascii="Arial" w:hAnsi="Arial"/>
        </w:rPr>
        <w:t>, and not just well-cleaned old junk. As she did so, an old crone who had been looking at a box of steel piping near her leaned in her direction to admire the pump motor too. “That’s a fine-looking piece of machine</w:t>
      </w:r>
      <w:ins w:id="2054" w:author="Julia Ringo" w:date="2023-10-20T11:47:00Z">
        <w:r w:rsidR="000C5710">
          <w:rPr>
            <w:rFonts w:ascii="Arial" w:hAnsi="Arial"/>
          </w:rPr>
          <w:t>,</w:t>
        </w:r>
      </w:ins>
      <w:del w:id="2055" w:author="Julia Ringo" w:date="2023-10-20T11:47:00Z">
        <w:r w:rsidDel="000C5710">
          <w:rPr>
            <w:rFonts w:ascii="Arial" w:hAnsi="Arial"/>
          </w:rPr>
          <w:delText>.</w:delText>
        </w:r>
      </w:del>
      <w:r>
        <w:rPr>
          <w:rFonts w:ascii="Arial" w:hAnsi="Arial"/>
        </w:rPr>
        <w:t xml:space="preserve">” </w:t>
      </w:r>
      <w:ins w:id="2056" w:author="Julia Ringo" w:date="2023-10-20T11:47:00Z">
        <w:r w:rsidR="000C5710">
          <w:rPr>
            <w:rFonts w:ascii="Arial" w:hAnsi="Arial"/>
          </w:rPr>
          <w:t>t</w:t>
        </w:r>
      </w:ins>
      <w:del w:id="2057" w:author="Julia Ringo" w:date="2023-10-20T11:47:00Z">
        <w:r w:rsidDel="000C5710">
          <w:rPr>
            <w:rFonts w:ascii="Arial" w:hAnsi="Arial"/>
          </w:rPr>
          <w:delText>T</w:delText>
        </w:r>
      </w:del>
      <w:proofErr w:type="gramStart"/>
      <w:r>
        <w:rPr>
          <w:rFonts w:ascii="Arial" w:hAnsi="Arial"/>
        </w:rPr>
        <w:t>he</w:t>
      </w:r>
      <w:proofErr w:type="gramEnd"/>
      <w:r>
        <w:rPr>
          <w:rFonts w:ascii="Arial" w:hAnsi="Arial"/>
        </w:rPr>
        <w:t xml:space="preserve"> lady said</w:t>
      </w:r>
      <w:del w:id="2058" w:author="Julia Ringo" w:date="2023-10-20T11:47:00Z">
        <w:r w:rsidDel="000C5710">
          <w:rPr>
            <w:rFonts w:ascii="Arial" w:hAnsi="Arial"/>
          </w:rPr>
          <w:delText xml:space="preserve"> to Percy</w:delText>
        </w:r>
      </w:del>
      <w:r>
        <w:rPr>
          <w:rFonts w:ascii="Arial" w:hAnsi="Arial"/>
        </w:rPr>
        <w:t xml:space="preserve">, her voice croaking </w:t>
      </w:r>
      <w:ins w:id="2059" w:author="Julia Ringo" w:date="2023-10-20T11:48:00Z">
        <w:r w:rsidR="000C5710">
          <w:rPr>
            <w:rFonts w:ascii="Arial" w:hAnsi="Arial"/>
          </w:rPr>
          <w:t xml:space="preserve">so </w:t>
        </w:r>
      </w:ins>
      <w:r>
        <w:rPr>
          <w:rFonts w:ascii="Arial" w:hAnsi="Arial"/>
        </w:rPr>
        <w:t xml:space="preserve">softly </w:t>
      </w:r>
      <w:del w:id="2060" w:author="Julia Ringo" w:date="2023-10-20T11:48:00Z">
        <w:r w:rsidDel="000C5710">
          <w:rPr>
            <w:rFonts w:ascii="Arial" w:hAnsi="Arial"/>
          </w:rPr>
          <w:delText xml:space="preserve">so </w:delText>
        </w:r>
      </w:del>
      <w:r>
        <w:rPr>
          <w:rFonts w:ascii="Arial" w:hAnsi="Arial"/>
        </w:rPr>
        <w:t xml:space="preserve">it took </w:t>
      </w:r>
      <w:del w:id="2061" w:author="Julia Ringo" w:date="2023-10-20T11:48:00Z">
        <w:r w:rsidDel="000C5710">
          <w:rPr>
            <w:rFonts w:ascii="Arial" w:hAnsi="Arial"/>
          </w:rPr>
          <w:delText xml:space="preserve">Captain </w:delText>
        </w:r>
      </w:del>
      <w:r>
        <w:rPr>
          <w:rFonts w:ascii="Arial" w:hAnsi="Arial"/>
        </w:rPr>
        <w:t xml:space="preserve">Percy a second to interpret what </w:t>
      </w:r>
      <w:del w:id="2062" w:author="Julia Ringo" w:date="2023-10-20T11:48:00Z">
        <w:r w:rsidDel="000C5710">
          <w:rPr>
            <w:rFonts w:ascii="Arial" w:hAnsi="Arial"/>
          </w:rPr>
          <w:delText>the lady</w:delText>
        </w:r>
      </w:del>
      <w:ins w:id="2063" w:author="Julia Ringo" w:date="2023-10-20T11:48:00Z">
        <w:r w:rsidR="000C5710">
          <w:rPr>
            <w:rFonts w:ascii="Arial" w:hAnsi="Arial"/>
          </w:rPr>
          <w:t>she</w:t>
        </w:r>
      </w:ins>
      <w:r>
        <w:rPr>
          <w:rFonts w:ascii="Arial" w:hAnsi="Arial"/>
        </w:rPr>
        <w:t xml:space="preserve"> had said.</w:t>
      </w:r>
    </w:p>
    <w:p w14:paraId="2AF78D11" w14:textId="77777777" w:rsidR="001E2E9B" w:rsidRDefault="00000000">
      <w:pPr>
        <w:pStyle w:val="BodyText"/>
        <w:rPr>
          <w:rFonts w:ascii="Arial" w:hAnsi="Arial"/>
        </w:rPr>
      </w:pPr>
      <w:r>
        <w:rPr>
          <w:rFonts w:ascii="Arial" w:hAnsi="Arial"/>
        </w:rPr>
        <w:t>“I have a boat where I could use ten more of these,” Percy replied.</w:t>
      </w:r>
    </w:p>
    <w:p w14:paraId="75EB7EF1" w14:textId="29F127BE" w:rsidR="001E2E9B" w:rsidRDefault="00000000">
      <w:pPr>
        <w:pStyle w:val="BodyText"/>
        <w:rPr>
          <w:rFonts w:ascii="Arial" w:hAnsi="Arial"/>
        </w:rPr>
      </w:pPr>
      <w:r>
        <w:rPr>
          <w:rFonts w:ascii="Arial" w:hAnsi="Arial"/>
        </w:rPr>
        <w:t>“Pretty expensive element for buying multiples</w:t>
      </w:r>
      <w:del w:id="2064" w:author="Julia Ringo" w:date="2023-10-20T11:48:00Z">
        <w:r w:rsidDel="000C5710">
          <w:rPr>
            <w:rFonts w:ascii="Arial" w:hAnsi="Arial"/>
          </w:rPr>
          <w:delText xml:space="preserve"> of</w:delText>
        </w:r>
      </w:del>
      <w:r>
        <w:rPr>
          <w:rFonts w:ascii="Arial" w:hAnsi="Arial"/>
        </w:rPr>
        <w:t>.” The lady was frail and small. In this depot full of huge people, she was certainly the tiniest Percy had seen, or would even expect to see. She had big rubbery ears and a heavily</w:t>
      </w:r>
      <w:ins w:id="2065" w:author="Julia Ringo" w:date="2023-10-20T11:48:00Z">
        <w:r w:rsidR="000C5710">
          <w:rPr>
            <w:rFonts w:ascii="Arial" w:hAnsi="Arial"/>
          </w:rPr>
          <w:t xml:space="preserve"> </w:t>
        </w:r>
      </w:ins>
      <w:del w:id="2066" w:author="Julia Ringo" w:date="2023-10-20T11:48:00Z">
        <w:r w:rsidDel="000C5710">
          <w:rPr>
            <w:rFonts w:ascii="Arial" w:hAnsi="Arial"/>
          </w:rPr>
          <w:delText>-</w:delText>
        </w:r>
      </w:del>
      <w:r>
        <w:rPr>
          <w:rFonts w:ascii="Arial" w:hAnsi="Arial"/>
        </w:rPr>
        <w:t xml:space="preserve">lined face with a tiny nose that wiggled when she talked. She was dressed in a wool cloak that was worn thin but clearly made of </w:t>
      </w:r>
      <w:del w:id="2067" w:author="Julia Ringo" w:date="2023-10-20T11:48:00Z">
        <w:r w:rsidDel="000C5710">
          <w:rPr>
            <w:rFonts w:ascii="Arial" w:hAnsi="Arial"/>
          </w:rPr>
          <w:delText xml:space="preserve">what was originally </w:delText>
        </w:r>
      </w:del>
      <w:r>
        <w:rPr>
          <w:rFonts w:ascii="Arial" w:hAnsi="Arial"/>
        </w:rPr>
        <w:t xml:space="preserve">a high-quality material. Over it, she wore a fraying shawl with an intricate </w:t>
      </w:r>
      <w:ins w:id="2068" w:author="Julia Ringo" w:date="2023-10-20T11:50:00Z">
        <w:r w:rsidR="000C5710">
          <w:rPr>
            <w:rFonts w:ascii="Arial" w:hAnsi="Arial"/>
          </w:rPr>
          <w:t>F</w:t>
        </w:r>
      </w:ins>
      <w:del w:id="2069" w:author="Julia Ringo" w:date="2023-10-20T11:50:00Z">
        <w:r w:rsidDel="000C5710">
          <w:rPr>
            <w:rFonts w:ascii="Arial" w:hAnsi="Arial"/>
          </w:rPr>
          <w:delText>f</w:delText>
        </w:r>
      </w:del>
      <w:r>
        <w:rPr>
          <w:rFonts w:ascii="Arial" w:hAnsi="Arial"/>
        </w:rPr>
        <w:t>air</w:t>
      </w:r>
      <w:ins w:id="2070" w:author="Julia Ringo" w:date="2023-10-20T11:50:00Z">
        <w:r w:rsidR="000C5710">
          <w:rPr>
            <w:rFonts w:ascii="Arial" w:hAnsi="Arial"/>
          </w:rPr>
          <w:t xml:space="preserve"> I</w:t>
        </w:r>
      </w:ins>
      <w:del w:id="2071" w:author="Julia Ringo" w:date="2023-10-20T11:50:00Z">
        <w:r w:rsidDel="000C5710">
          <w:rPr>
            <w:rFonts w:ascii="Arial" w:hAnsi="Arial"/>
          </w:rPr>
          <w:delText>-i</w:delText>
        </w:r>
      </w:del>
      <w:r>
        <w:rPr>
          <w:rFonts w:ascii="Arial" w:hAnsi="Arial"/>
        </w:rPr>
        <w:t>sle pattern. She looked like a person who would never be quite warm enough in this hole-in-the-rock</w:t>
      </w:r>
      <w:del w:id="2072" w:author="Julia Ringo" w:date="2023-10-20T11:50:00Z">
        <w:r w:rsidDel="000C5710">
          <w:rPr>
            <w:rFonts w:ascii="Arial" w:hAnsi="Arial"/>
          </w:rPr>
          <w:delText xml:space="preserve"> they were currently in</w:delText>
        </w:r>
      </w:del>
      <w:r>
        <w:rPr>
          <w:rFonts w:ascii="Arial" w:hAnsi="Arial"/>
        </w:rPr>
        <w:t>.</w:t>
      </w:r>
    </w:p>
    <w:p w14:paraId="6671E579" w14:textId="77777777" w:rsidR="001E2E9B" w:rsidRDefault="00000000">
      <w:pPr>
        <w:pStyle w:val="BodyText"/>
        <w:rPr>
          <w:rFonts w:ascii="Arial" w:hAnsi="Arial"/>
        </w:rPr>
      </w:pPr>
      <w:r>
        <w:rPr>
          <w:rFonts w:ascii="Arial" w:hAnsi="Arial"/>
        </w:rPr>
        <w:t>“The cost is the reason I’ll be lucky to get a single one of these,” said Percy.</w:t>
      </w:r>
    </w:p>
    <w:p w14:paraId="3A7D51F6" w14:textId="39AD6B50" w:rsidR="001E2E9B" w:rsidRDefault="00000000">
      <w:pPr>
        <w:pStyle w:val="BodyText"/>
        <w:rPr>
          <w:rFonts w:ascii="Arial" w:hAnsi="Arial"/>
        </w:rPr>
      </w:pPr>
      <w:r>
        <w:rPr>
          <w:rFonts w:ascii="Arial" w:hAnsi="Arial"/>
        </w:rPr>
        <w:t>“</w:t>
      </w:r>
      <w:proofErr w:type="spellStart"/>
      <w:r>
        <w:rPr>
          <w:rFonts w:ascii="Arial" w:hAnsi="Arial"/>
        </w:rPr>
        <w:t>Hrmmm</w:t>
      </w:r>
      <w:proofErr w:type="spellEnd"/>
      <w:del w:id="2073" w:author="Julia Ringo" w:date="2023-10-10T11:08:00Z">
        <w:r w:rsidDel="00B6693A">
          <w:rPr>
            <w:rFonts w:ascii="Arial" w:hAnsi="Arial"/>
          </w:rPr>
          <w:delText>…</w:delText>
        </w:r>
      </w:del>
      <w:ins w:id="2074" w:author="Julia Ringo" w:date="2023-10-10T11:08:00Z">
        <w:r w:rsidR="00B6693A">
          <w:rPr>
            <w:rFonts w:ascii="Arial" w:hAnsi="Arial"/>
          </w:rPr>
          <w:t xml:space="preserve"> . . . </w:t>
        </w:r>
      </w:ins>
      <w:del w:id="2075" w:author="Julia Ringo" w:date="2023-10-20T11:50:00Z">
        <w:r w:rsidDel="000C5710">
          <w:rPr>
            <w:rFonts w:ascii="Arial" w:hAnsi="Arial"/>
          </w:rPr>
          <w:delText xml:space="preserve">. </w:delText>
        </w:r>
      </w:del>
      <w:r>
        <w:rPr>
          <w:rFonts w:ascii="Arial" w:hAnsi="Arial"/>
        </w:rPr>
        <w:t>what if I told you I could set you up with a little cash?”</w:t>
      </w:r>
    </w:p>
    <w:p w14:paraId="74BE1FA2" w14:textId="77777777" w:rsidR="001E2E9B" w:rsidRDefault="00000000">
      <w:pPr>
        <w:pStyle w:val="BodyText"/>
        <w:rPr>
          <w:rFonts w:ascii="Arial" w:hAnsi="Arial"/>
        </w:rPr>
      </w:pPr>
      <w:r>
        <w:rPr>
          <w:rFonts w:ascii="Arial" w:hAnsi="Arial"/>
        </w:rPr>
        <w:lastRenderedPageBreak/>
        <w:t>Percy looked at the tiny stick-figure-in-a-sack skeptically. “Like a loan?” she asked. Loan sharks certainly came in all shapes and sizes.</w:t>
      </w:r>
    </w:p>
    <w:p w14:paraId="3CD07ED1" w14:textId="76333775" w:rsidR="001E2E9B" w:rsidRDefault="00000000">
      <w:pPr>
        <w:pStyle w:val="BodyText"/>
        <w:rPr>
          <w:rFonts w:ascii="Arial" w:hAnsi="Arial"/>
        </w:rPr>
      </w:pPr>
      <w:r>
        <w:rPr>
          <w:rFonts w:ascii="Arial" w:hAnsi="Arial"/>
        </w:rPr>
        <w:t>“No</w:t>
      </w:r>
      <w:ins w:id="2076" w:author="Julia Ringo" w:date="2023-10-20T11:50:00Z">
        <w:r w:rsidR="000C5710">
          <w:rPr>
            <w:rFonts w:ascii="Arial" w:hAnsi="Arial"/>
          </w:rPr>
          <w:t>,</w:t>
        </w:r>
      </w:ins>
      <w:r>
        <w:rPr>
          <w:rFonts w:ascii="Arial" w:hAnsi="Arial"/>
        </w:rPr>
        <w:t xml:space="preserve"> no. I don’t go in for usury. That’s for the real criminals. I’m offering a job. But one that would pay exceptionally well.”</w:t>
      </w:r>
    </w:p>
    <w:p w14:paraId="259DE03C" w14:textId="1355C8A0" w:rsidR="001E2E9B" w:rsidRDefault="00000000">
      <w:pPr>
        <w:pStyle w:val="BodyText"/>
        <w:rPr>
          <w:rFonts w:ascii="Arial" w:hAnsi="Arial"/>
        </w:rPr>
      </w:pPr>
      <w:r>
        <w:rPr>
          <w:rFonts w:ascii="Arial" w:hAnsi="Arial"/>
        </w:rPr>
        <w:t>“Well, that’s certainly a</w:t>
      </w:r>
      <w:ins w:id="2077" w:author="Julia Ringo" w:date="2023-10-20T11:51:00Z">
        <w:r w:rsidR="000C5710">
          <w:rPr>
            <w:rFonts w:ascii="Arial" w:hAnsi="Arial"/>
          </w:rPr>
          <w:t>n</w:t>
        </w:r>
      </w:ins>
      <w:r>
        <w:rPr>
          <w:rFonts w:ascii="Arial" w:hAnsi="Arial"/>
        </w:rPr>
        <w:t xml:space="preserve"> unlikely fucking coincidence that you happen to offer me work when I was just about to go inquiring about a job.”</w:t>
      </w:r>
    </w:p>
    <w:p w14:paraId="34B01C23" w14:textId="3E66621B" w:rsidR="001E2E9B" w:rsidRDefault="00000000">
      <w:pPr>
        <w:pStyle w:val="BodyText"/>
        <w:rPr>
          <w:rFonts w:ascii="Arial" w:hAnsi="Arial"/>
        </w:rPr>
      </w:pPr>
      <w:r>
        <w:rPr>
          <w:rFonts w:ascii="Arial" w:hAnsi="Arial"/>
        </w:rPr>
        <w:t>“That is, of course, no coincidence</w:t>
      </w:r>
      <w:ins w:id="2078" w:author="Julia Ringo" w:date="2023-10-20T11:51:00Z">
        <w:r w:rsidR="000C5710">
          <w:rPr>
            <w:rFonts w:ascii="Arial" w:hAnsi="Arial"/>
          </w:rPr>
          <w:t>,</w:t>
        </w:r>
      </w:ins>
      <w:r>
        <w:rPr>
          <w:rFonts w:ascii="Arial" w:hAnsi="Arial"/>
        </w:rPr>
        <w:t xml:space="preserve"> Captain Percy. I was looking for you.”</w:t>
      </w:r>
    </w:p>
    <w:p w14:paraId="63344959" w14:textId="77777777" w:rsidR="001E2E9B" w:rsidRDefault="00000000">
      <w:pPr>
        <w:pStyle w:val="BodyText"/>
        <w:rPr>
          <w:rFonts w:ascii="Arial" w:hAnsi="Arial"/>
        </w:rPr>
      </w:pPr>
      <w:r>
        <w:rPr>
          <w:rFonts w:ascii="Arial" w:hAnsi="Arial"/>
        </w:rPr>
        <w:t>“Then you must be Miss Mai? But how did you know who I was?”</w:t>
      </w:r>
    </w:p>
    <w:p w14:paraId="67EEC4FB" w14:textId="12BBE7C2" w:rsidR="001E2E9B" w:rsidRDefault="00000000">
      <w:pPr>
        <w:pStyle w:val="BodyText"/>
        <w:rPr>
          <w:rFonts w:ascii="Arial" w:hAnsi="Arial"/>
        </w:rPr>
      </w:pPr>
      <w:r>
        <w:rPr>
          <w:rFonts w:ascii="Arial" w:hAnsi="Arial"/>
        </w:rPr>
        <w:t>“</w:t>
      </w:r>
      <w:del w:id="2079" w:author="Julia Ringo" w:date="2023-10-20T11:51:00Z">
        <w:r w:rsidDel="000C5710">
          <w:rPr>
            <w:rFonts w:ascii="Arial" w:hAnsi="Arial"/>
          </w:rPr>
          <w:delText xml:space="preserve">To be transparent, </w:delText>
        </w:r>
      </w:del>
      <w:r>
        <w:rPr>
          <w:rFonts w:ascii="Arial" w:hAnsi="Arial"/>
        </w:rPr>
        <w:t>I received a note that you had arrived. I came out to the hall to try to locate you. There is an element of urgency to the job I have for you.”</w:t>
      </w:r>
    </w:p>
    <w:p w14:paraId="4E07AF5E" w14:textId="02876B18" w:rsidR="001E2E9B" w:rsidRDefault="00000000">
      <w:pPr>
        <w:pStyle w:val="BodyText"/>
        <w:rPr>
          <w:rFonts w:ascii="Arial" w:hAnsi="Arial"/>
        </w:rPr>
      </w:pPr>
      <w:r>
        <w:rPr>
          <w:rFonts w:ascii="Arial" w:hAnsi="Arial"/>
        </w:rPr>
        <w:t xml:space="preserve">Percy remembered the dock boss had said she would send word ahead to Miss Mai. “Thanks for the transparency. I don’t like the suggestion of a benign universe that </w:t>
      </w:r>
      <w:ins w:id="2080" w:author="Julia Ringo" w:date="2023-10-20T11:51:00Z">
        <w:r w:rsidR="000C5710">
          <w:rPr>
            <w:rFonts w:ascii="Arial" w:hAnsi="Arial"/>
          </w:rPr>
          <w:t xml:space="preserve">comes from </w:t>
        </w:r>
      </w:ins>
      <w:r>
        <w:rPr>
          <w:rFonts w:ascii="Arial" w:hAnsi="Arial"/>
        </w:rPr>
        <w:t>coincidences like that</w:t>
      </w:r>
      <w:del w:id="2081" w:author="Julia Ringo" w:date="2023-10-20T11:51:00Z">
        <w:r w:rsidDel="000C5710">
          <w:rPr>
            <w:rFonts w:ascii="Arial" w:hAnsi="Arial"/>
          </w:rPr>
          <w:delText xml:space="preserve"> suggest</w:delText>
        </w:r>
      </w:del>
      <w:r>
        <w:rPr>
          <w:rFonts w:ascii="Arial" w:hAnsi="Arial"/>
        </w:rPr>
        <w:t>.”</w:t>
      </w:r>
    </w:p>
    <w:p w14:paraId="17DF8F5A" w14:textId="0F8761B5" w:rsidR="001E2E9B" w:rsidRDefault="00000000">
      <w:pPr>
        <w:pStyle w:val="BodyText"/>
        <w:rPr>
          <w:rFonts w:ascii="Arial" w:hAnsi="Arial"/>
        </w:rPr>
      </w:pPr>
      <w:r>
        <w:rPr>
          <w:rFonts w:ascii="Arial" w:hAnsi="Arial"/>
        </w:rPr>
        <w:t>“Ah</w:t>
      </w:r>
      <w:ins w:id="2082" w:author="Julia Ringo" w:date="2023-10-20T11:51:00Z">
        <w:r w:rsidR="000C5710">
          <w:rPr>
            <w:rFonts w:ascii="Arial" w:hAnsi="Arial"/>
          </w:rPr>
          <w:t>,</w:t>
        </w:r>
      </w:ins>
      <w:r>
        <w:rPr>
          <w:rFonts w:ascii="Arial" w:hAnsi="Arial"/>
        </w:rPr>
        <w:t xml:space="preserve"> yes. It’s easier to believe the plot and the happenings are motivated by someone’s will, eh? That it isn’t all just random chaos, and the coin-toss sometimes comes up in your favor?”</w:t>
      </w:r>
    </w:p>
    <w:p w14:paraId="768B403D" w14:textId="36D5FFEC" w:rsidR="001E2E9B" w:rsidRDefault="00000000">
      <w:pPr>
        <w:pStyle w:val="BodyText"/>
        <w:rPr>
          <w:rFonts w:ascii="Arial" w:hAnsi="Arial"/>
        </w:rPr>
      </w:pPr>
      <w:r>
        <w:rPr>
          <w:rFonts w:ascii="Arial" w:hAnsi="Arial"/>
        </w:rPr>
        <w:t>“Oh</w:t>
      </w:r>
      <w:ins w:id="2083" w:author="Julia Ringo" w:date="2023-10-20T11:51:00Z">
        <w:r w:rsidR="000C5710">
          <w:rPr>
            <w:rFonts w:ascii="Arial" w:hAnsi="Arial"/>
          </w:rPr>
          <w:t>,</w:t>
        </w:r>
      </w:ins>
      <w:r>
        <w:rPr>
          <w:rFonts w:ascii="Arial" w:hAnsi="Arial"/>
        </w:rPr>
        <w:t xml:space="preserve"> I believe in the chaos,” said Percy, “I just don’t believe it comes up in my fucking favor.”</w:t>
      </w:r>
    </w:p>
    <w:p w14:paraId="572C6E7A" w14:textId="4CFAA56B" w:rsidR="001E2E9B" w:rsidRDefault="00000000">
      <w:pPr>
        <w:pStyle w:val="BodyText"/>
        <w:rPr>
          <w:rFonts w:ascii="Arial" w:hAnsi="Arial"/>
        </w:rPr>
      </w:pPr>
      <w:r>
        <w:rPr>
          <w:rFonts w:ascii="Arial" w:hAnsi="Arial"/>
        </w:rPr>
        <w:t>Miss Mai grinned a gapped-toothed smile. “I think I can work with such a person. Can I encourage you to join me in my office to discuss the details of the offer I have for you? It’s</w:t>
      </w:r>
      <w:del w:id="2084" w:author="Julia Ringo" w:date="2023-10-10T11:08:00Z">
        <w:r w:rsidDel="00B6693A">
          <w:rPr>
            <w:rFonts w:ascii="Arial" w:hAnsi="Arial"/>
          </w:rPr>
          <w:delText>…</w:delText>
        </w:r>
      </w:del>
      <w:ins w:id="2085" w:author="Julia Ringo" w:date="2023-10-10T11:08:00Z">
        <w:r w:rsidR="00B6693A">
          <w:rPr>
            <w:rFonts w:ascii="Arial" w:hAnsi="Arial"/>
          </w:rPr>
          <w:t xml:space="preserve"> . . . </w:t>
        </w:r>
      </w:ins>
      <w:del w:id="2086" w:author="Julia Ringo" w:date="2023-10-20T11:51:00Z">
        <w:r w:rsidDel="000C5710">
          <w:rPr>
            <w:rFonts w:ascii="Arial" w:hAnsi="Arial"/>
          </w:rPr>
          <w:delText xml:space="preserve"> </w:delText>
        </w:r>
      </w:del>
      <w:r>
        <w:rPr>
          <w:rFonts w:ascii="Arial" w:hAnsi="Arial"/>
        </w:rPr>
        <w:t>not really fit for public spaces.”</w:t>
      </w:r>
    </w:p>
    <w:p w14:paraId="5E972425" w14:textId="23A7A20D" w:rsidR="001E2E9B" w:rsidRDefault="00000000">
      <w:pPr>
        <w:pStyle w:val="BodyText"/>
        <w:rPr>
          <w:rFonts w:ascii="Arial" w:hAnsi="Arial"/>
        </w:rPr>
      </w:pPr>
      <w:r>
        <w:rPr>
          <w:rFonts w:ascii="Arial" w:hAnsi="Arial"/>
        </w:rPr>
        <w:t>“Miss Mai, nothing would please me more than to learn about this fucking opportunity.” Percy put down the box of clamps</w:t>
      </w:r>
      <w:del w:id="2087" w:author="Julia Ringo" w:date="2023-10-20T11:52:00Z">
        <w:r w:rsidDel="000C5710">
          <w:rPr>
            <w:rFonts w:ascii="Arial" w:hAnsi="Arial"/>
          </w:rPr>
          <w:delText>,</w:delText>
        </w:r>
      </w:del>
      <w:r>
        <w:rPr>
          <w:rFonts w:ascii="Arial" w:hAnsi="Arial"/>
        </w:rPr>
        <w:t xml:space="preserve"> and noticed that the shopkeeper watch</w:t>
      </w:r>
      <w:ins w:id="2088" w:author="Julia Ringo" w:date="2023-10-20T11:52:00Z">
        <w:r w:rsidR="000C5710">
          <w:rPr>
            <w:rFonts w:ascii="Arial" w:hAnsi="Arial"/>
          </w:rPr>
          <w:t>ed</w:t>
        </w:r>
      </w:ins>
      <w:del w:id="2089" w:author="Julia Ringo" w:date="2023-10-20T11:52:00Z">
        <w:r w:rsidDel="000C5710">
          <w:rPr>
            <w:rFonts w:ascii="Arial" w:hAnsi="Arial"/>
          </w:rPr>
          <w:delText>ing</w:delText>
        </w:r>
      </w:del>
      <w:r>
        <w:rPr>
          <w:rFonts w:ascii="Arial" w:hAnsi="Arial"/>
        </w:rPr>
        <w:t xml:space="preserve"> her do so.</w:t>
      </w:r>
    </w:p>
    <w:p w14:paraId="675299DF" w14:textId="77777777" w:rsidR="001E2E9B" w:rsidRDefault="00000000">
      <w:pPr>
        <w:pStyle w:val="BodyText"/>
        <w:rPr>
          <w:rFonts w:ascii="Arial" w:hAnsi="Arial"/>
        </w:rPr>
      </w:pPr>
      <w:r>
        <w:rPr>
          <w:rFonts w:ascii="Arial" w:hAnsi="Arial"/>
        </w:rPr>
        <w:t> </w:t>
      </w:r>
    </w:p>
    <w:p w14:paraId="66E5F892" w14:textId="77777777" w:rsidR="001E2E9B" w:rsidRDefault="00000000">
      <w:pPr>
        <w:pStyle w:val="BodyText"/>
        <w:rPr>
          <w:rFonts w:ascii="Arial" w:hAnsi="Arial"/>
        </w:rPr>
      </w:pPr>
      <w:r>
        <w:rPr>
          <w:rFonts w:ascii="Arial" w:hAnsi="Arial"/>
        </w:rPr>
        <w:t>In the open space of the hall, Miss Mai hobbled next to Captain Percy. Percy took her arm to help her along. It was a thin little stick of bone in Percy’s strong hand.</w:t>
      </w:r>
    </w:p>
    <w:p w14:paraId="1F7DDCD9" w14:textId="66FC4643" w:rsidR="001E2E9B" w:rsidRDefault="00000000">
      <w:pPr>
        <w:pStyle w:val="BodyText"/>
        <w:rPr>
          <w:rFonts w:ascii="Arial" w:hAnsi="Arial"/>
        </w:rPr>
      </w:pPr>
      <w:r>
        <w:rPr>
          <w:rFonts w:ascii="Arial" w:hAnsi="Arial"/>
        </w:rPr>
        <w:t>“So</w:t>
      </w:r>
      <w:ins w:id="2090" w:author="Julia Ringo" w:date="2023-10-20T11:52:00Z">
        <w:r w:rsidR="000C5710">
          <w:rPr>
            <w:rFonts w:ascii="Arial" w:hAnsi="Arial"/>
          </w:rPr>
          <w:t>,</w:t>
        </w:r>
      </w:ins>
      <w:r>
        <w:rPr>
          <w:rFonts w:ascii="Arial" w:hAnsi="Arial"/>
        </w:rPr>
        <w:t xml:space="preserve"> the dock boss told you all about me already?” Percy asked, hoping to assess the levelness of the playing field</w:t>
      </w:r>
      <w:del w:id="2091" w:author="Julia Ringo" w:date="2023-10-20T11:52:00Z">
        <w:r w:rsidDel="000C5710">
          <w:rPr>
            <w:rFonts w:ascii="Arial" w:hAnsi="Arial"/>
          </w:rPr>
          <w:delText xml:space="preserve"> this negotiation would be carried out upon</w:delText>
        </w:r>
      </w:del>
      <w:r>
        <w:rPr>
          <w:rFonts w:ascii="Arial" w:hAnsi="Arial"/>
        </w:rPr>
        <w:t>.</w:t>
      </w:r>
    </w:p>
    <w:p w14:paraId="3A8E2236" w14:textId="46A8CD0B" w:rsidR="001E2E9B" w:rsidRDefault="00000000">
      <w:pPr>
        <w:pStyle w:val="BodyText"/>
        <w:rPr>
          <w:rFonts w:ascii="Arial" w:hAnsi="Arial"/>
        </w:rPr>
      </w:pPr>
      <w:r>
        <w:rPr>
          <w:rFonts w:ascii="Arial" w:hAnsi="Arial"/>
        </w:rPr>
        <w:t>“The dock boss, yes, and a few others</w:t>
      </w:r>
      <w:del w:id="2092" w:author="Julia Ringo" w:date="2023-10-10T11:08:00Z">
        <w:r w:rsidDel="00B6693A">
          <w:rPr>
            <w:rFonts w:ascii="Arial" w:hAnsi="Arial"/>
          </w:rPr>
          <w:delText>…</w:delText>
        </w:r>
      </w:del>
      <w:ins w:id="2093" w:author="Julia Ringo" w:date="2023-10-10T11:08:00Z">
        <w:r w:rsidR="00B6693A">
          <w:rPr>
            <w:rFonts w:ascii="Arial" w:hAnsi="Arial"/>
          </w:rPr>
          <w:t xml:space="preserve"> . . . </w:t>
        </w:r>
      </w:ins>
      <w:del w:id="2094" w:author="Julia Ringo" w:date="2023-10-20T11:52:00Z">
        <w:r w:rsidDel="000C5710">
          <w:rPr>
            <w:rFonts w:ascii="Arial" w:hAnsi="Arial"/>
          </w:rPr>
          <w:delText xml:space="preserve"> </w:delText>
        </w:r>
      </w:del>
      <w:r>
        <w:rPr>
          <w:rFonts w:ascii="Arial" w:hAnsi="Arial"/>
        </w:rPr>
        <w:t xml:space="preserve">My friend Turnaround Bob told me you are eminently trustworthy and reliable. </w:t>
      </w:r>
      <w:proofErr w:type="gramStart"/>
      <w:r>
        <w:rPr>
          <w:rFonts w:ascii="Arial" w:hAnsi="Arial"/>
        </w:rPr>
        <w:t>And also</w:t>
      </w:r>
      <w:proofErr w:type="gramEnd"/>
      <w:r>
        <w:rPr>
          <w:rFonts w:ascii="Arial" w:hAnsi="Arial"/>
        </w:rPr>
        <w:t xml:space="preserve"> run a big enough boat for the particular job I need done.”</w:t>
      </w:r>
    </w:p>
    <w:p w14:paraId="79C33FFD" w14:textId="54CEEA4C" w:rsidR="001E2E9B" w:rsidRDefault="00000000">
      <w:pPr>
        <w:pStyle w:val="BodyText"/>
        <w:rPr>
          <w:rFonts w:ascii="Arial" w:hAnsi="Arial"/>
        </w:rPr>
      </w:pPr>
      <w:r>
        <w:rPr>
          <w:rFonts w:ascii="Arial" w:hAnsi="Arial"/>
        </w:rPr>
        <w:t>“Yeah, Bob tracked me down on the mainland and suggested I head out to this shithole depot to look for you. He hinted the work might be</w:t>
      </w:r>
      <w:del w:id="2095" w:author="Julia Ringo" w:date="2023-10-10T11:08:00Z">
        <w:r w:rsidDel="00B6693A">
          <w:rPr>
            <w:rFonts w:ascii="Arial" w:hAnsi="Arial"/>
          </w:rPr>
          <w:delText>…</w:delText>
        </w:r>
      </w:del>
      <w:ins w:id="2096" w:author="Julia Ringo" w:date="2023-10-10T11:08:00Z">
        <w:r w:rsidR="00B6693A">
          <w:rPr>
            <w:rFonts w:ascii="Arial" w:hAnsi="Arial"/>
          </w:rPr>
          <w:t xml:space="preserve"> . . . </w:t>
        </w:r>
      </w:ins>
      <w:del w:id="2097" w:author="Julia Ringo" w:date="2023-10-20T11:52:00Z">
        <w:r w:rsidDel="000C5710">
          <w:rPr>
            <w:rFonts w:ascii="Arial" w:hAnsi="Arial"/>
          </w:rPr>
          <w:delText xml:space="preserve"> </w:delText>
        </w:r>
      </w:del>
      <w:r>
        <w:rPr>
          <w:rFonts w:ascii="Arial" w:hAnsi="Arial"/>
        </w:rPr>
        <w:t>profitable.”</w:t>
      </w:r>
    </w:p>
    <w:p w14:paraId="527ACCF6" w14:textId="1D841117" w:rsidR="001E2E9B" w:rsidRDefault="000C5710">
      <w:pPr>
        <w:pStyle w:val="BodyText"/>
        <w:rPr>
          <w:rFonts w:ascii="Arial" w:hAnsi="Arial"/>
        </w:rPr>
      </w:pPr>
      <w:ins w:id="2098" w:author="Julia Ringo" w:date="2023-10-20T11:52:00Z">
        <w:r>
          <w:rPr>
            <w:rFonts w:ascii="Arial" w:hAnsi="Arial"/>
          </w:rPr>
          <w:t>“</w:t>
        </w:r>
      </w:ins>
      <w:r w:rsidR="00000000">
        <w:rPr>
          <w:rFonts w:ascii="Arial" w:hAnsi="Arial"/>
        </w:rPr>
        <w:t>My dear Captain Percy, would you mind toning down your colorful language a bit during our interactions?”</w:t>
      </w:r>
    </w:p>
    <w:p w14:paraId="4C15E38A" w14:textId="77777777" w:rsidR="001E2E9B" w:rsidRDefault="00000000">
      <w:pPr>
        <w:pStyle w:val="BodyText"/>
        <w:rPr>
          <w:rFonts w:ascii="Arial" w:hAnsi="Arial"/>
        </w:rPr>
      </w:pPr>
      <w:r>
        <w:rPr>
          <w:rFonts w:ascii="Arial" w:hAnsi="Arial"/>
        </w:rPr>
        <w:lastRenderedPageBreak/>
        <w:t>“I’m a fucking sailor. What do you expect?”</w:t>
      </w:r>
    </w:p>
    <w:p w14:paraId="7EC70DBB" w14:textId="36DCFEDB" w:rsidR="001E2E9B" w:rsidRDefault="00000000">
      <w:pPr>
        <w:pStyle w:val="BodyText"/>
        <w:rPr>
          <w:rFonts w:ascii="Arial" w:hAnsi="Arial"/>
        </w:rPr>
      </w:pPr>
      <w:r>
        <w:rPr>
          <w:rFonts w:ascii="Arial" w:hAnsi="Arial"/>
        </w:rPr>
        <w:t>Miss Mai shuffled on silently</w:t>
      </w:r>
      <w:del w:id="2099" w:author="Julia Ringo" w:date="2023-10-05T13:15:00Z">
        <w:r w:rsidDel="000E7660">
          <w:rPr>
            <w:rFonts w:ascii="Arial" w:hAnsi="Arial"/>
          </w:rPr>
          <w:delText xml:space="preserve"> — </w:delText>
        </w:r>
      </w:del>
      <w:ins w:id="2100" w:author="Julia Ringo" w:date="2023-10-05T13:15:00Z">
        <w:r w:rsidR="000E7660">
          <w:rPr>
            <w:rFonts w:ascii="Arial" w:hAnsi="Arial"/>
          </w:rPr>
          <w:t>—</w:t>
        </w:r>
      </w:ins>
      <w:proofErr w:type="gramStart"/>
      <w:r>
        <w:rPr>
          <w:rFonts w:ascii="Arial" w:hAnsi="Arial"/>
        </w:rPr>
        <w:t>and</w:t>
      </w:r>
      <w:ins w:id="2101" w:author="Julia Ringo" w:date="2023-10-20T11:52:00Z">
        <w:r w:rsidR="000C5710">
          <w:rPr>
            <w:rFonts w:ascii="Arial" w:hAnsi="Arial"/>
          </w:rPr>
          <w:t>,</w:t>
        </w:r>
      </w:ins>
      <w:proofErr w:type="gramEnd"/>
      <w:r>
        <w:rPr>
          <w:rFonts w:ascii="Arial" w:hAnsi="Arial"/>
        </w:rPr>
        <w:t xml:space="preserve"> Percy thought</w:t>
      </w:r>
      <w:ins w:id="2102" w:author="Julia Ringo" w:date="2023-10-20T11:52:00Z">
        <w:r w:rsidR="000C5710">
          <w:rPr>
            <w:rFonts w:ascii="Arial" w:hAnsi="Arial"/>
          </w:rPr>
          <w:t>,</w:t>
        </w:r>
      </w:ins>
      <w:r>
        <w:rPr>
          <w:rFonts w:ascii="Arial" w:hAnsi="Arial"/>
        </w:rPr>
        <w:t xml:space="preserve"> somewhat reproachfully</w:t>
      </w:r>
      <w:del w:id="2103" w:author="Julia Ringo" w:date="2023-10-05T13:15:00Z">
        <w:r w:rsidDel="000E7660">
          <w:rPr>
            <w:rFonts w:ascii="Arial" w:hAnsi="Arial"/>
          </w:rPr>
          <w:delText xml:space="preserve"> — </w:delText>
        </w:r>
      </w:del>
      <w:ins w:id="2104" w:author="Julia Ringo" w:date="2023-10-05T13:15:00Z">
        <w:r w:rsidR="000E7660">
          <w:rPr>
            <w:rFonts w:ascii="Arial" w:hAnsi="Arial"/>
          </w:rPr>
          <w:t>—</w:t>
        </w:r>
      </w:ins>
      <w:r>
        <w:rPr>
          <w:rFonts w:ascii="Arial" w:hAnsi="Arial"/>
        </w:rPr>
        <w:t>for a minute. “Anyway. In my line of work, it is best to know a little something about those you hire. Though again, in the interest of transparency, all I really know is your name and that you have a boat.”</w:t>
      </w:r>
    </w:p>
    <w:p w14:paraId="3566AEA7" w14:textId="77777777" w:rsidR="001E2E9B" w:rsidRDefault="00000000">
      <w:pPr>
        <w:pStyle w:val="BodyText"/>
        <w:rPr>
          <w:rFonts w:ascii="Arial" w:hAnsi="Arial"/>
        </w:rPr>
      </w:pPr>
      <w:r>
        <w:rPr>
          <w:rFonts w:ascii="Arial" w:hAnsi="Arial"/>
        </w:rPr>
        <w:t>“What’s with all the transparency?” Percy asked.</w:t>
      </w:r>
    </w:p>
    <w:p w14:paraId="3F470FEA" w14:textId="4B4A9CBD" w:rsidR="001E2E9B" w:rsidRDefault="00000000">
      <w:pPr>
        <w:pStyle w:val="BodyText"/>
        <w:rPr>
          <w:rFonts w:ascii="Arial" w:hAnsi="Arial"/>
        </w:rPr>
      </w:pPr>
      <w:r>
        <w:rPr>
          <w:rFonts w:ascii="Arial" w:hAnsi="Arial"/>
        </w:rPr>
        <w:t>“Ah</w:t>
      </w:r>
      <w:ins w:id="2105" w:author="Julia Ringo" w:date="2023-10-20T11:52:00Z">
        <w:r w:rsidR="000C5710">
          <w:rPr>
            <w:rFonts w:ascii="Arial" w:hAnsi="Arial"/>
          </w:rPr>
          <w:t>,</w:t>
        </w:r>
      </w:ins>
      <w:r>
        <w:rPr>
          <w:rFonts w:ascii="Arial" w:hAnsi="Arial"/>
        </w:rPr>
        <w:t xml:space="preserve"> yes. </w:t>
      </w:r>
      <w:proofErr w:type="gramStart"/>
      <w:r>
        <w:rPr>
          <w:rFonts w:ascii="Arial" w:hAnsi="Arial"/>
        </w:rPr>
        <w:t>Typically</w:t>
      </w:r>
      <w:proofErr w:type="gramEnd"/>
      <w:r>
        <w:rPr>
          <w:rFonts w:ascii="Arial" w:hAnsi="Arial"/>
        </w:rPr>
        <w:t xml:space="preserve"> I play my cards a bit closer. But as I said, this job is of some urgency, so I am hoping to build some trust with you quickly. I can only hope you respond reciprocally.</w:t>
      </w:r>
      <w:ins w:id="2106" w:author="Julia Ringo" w:date="2023-10-20T11:52:00Z">
        <w:r w:rsidR="000C5710">
          <w:rPr>
            <w:rFonts w:ascii="Arial" w:hAnsi="Arial"/>
          </w:rPr>
          <w:t>”</w:t>
        </w:r>
      </w:ins>
    </w:p>
    <w:p w14:paraId="243A5648" w14:textId="77777777" w:rsidR="001E2E9B" w:rsidRDefault="00000000">
      <w:pPr>
        <w:pStyle w:val="BodyText"/>
        <w:rPr>
          <w:rFonts w:ascii="Arial" w:hAnsi="Arial"/>
        </w:rPr>
      </w:pPr>
      <w:r>
        <w:rPr>
          <w:rFonts w:ascii="Arial" w:hAnsi="Arial"/>
        </w:rPr>
        <w:t>“Well then, in the interest of transparency you should know that my boat, as solid as she is, is currently in desperate need of some downtime for repairs. There’s a limited amount of urgency we can put into picking up a job.”</w:t>
      </w:r>
    </w:p>
    <w:p w14:paraId="6D0CCC90" w14:textId="77777777" w:rsidR="001E2E9B" w:rsidRDefault="00000000">
      <w:pPr>
        <w:pStyle w:val="BodyText"/>
        <w:rPr>
          <w:rFonts w:ascii="Arial" w:hAnsi="Arial"/>
        </w:rPr>
      </w:pPr>
      <w:r>
        <w:rPr>
          <w:rFonts w:ascii="Arial" w:hAnsi="Arial"/>
        </w:rPr>
        <w:t>“With the amount I’ll be offering you, I think you will be able to make the shortest possible downtime a priority.”</w:t>
      </w:r>
    </w:p>
    <w:p w14:paraId="1F10AA4C" w14:textId="77777777" w:rsidR="001E2E9B" w:rsidRDefault="00000000">
      <w:pPr>
        <w:pStyle w:val="BodyText"/>
        <w:rPr>
          <w:rFonts w:ascii="Arial" w:hAnsi="Arial"/>
        </w:rPr>
      </w:pPr>
      <w:r>
        <w:rPr>
          <w:rFonts w:ascii="Arial" w:hAnsi="Arial"/>
        </w:rPr>
        <w:t>“In that case I just hope we have similar ideas about what it costs to have priorities.”</w:t>
      </w:r>
    </w:p>
    <w:p w14:paraId="5D61F45C" w14:textId="17C2E6CA" w:rsidR="001E2E9B" w:rsidRDefault="00000000">
      <w:pPr>
        <w:pStyle w:val="BodyText"/>
        <w:rPr>
          <w:rFonts w:ascii="Arial" w:hAnsi="Arial"/>
        </w:rPr>
      </w:pPr>
      <w:r>
        <w:rPr>
          <w:rFonts w:ascii="Arial" w:hAnsi="Arial"/>
        </w:rPr>
        <w:t xml:space="preserve">Miss Mai nodded knowingly. “Here we are.” She steered Percy towards a low creosoted wooden door set into the wall of the main hall. Inside, Miss Mai’s office had the same bare rock walls as all the other depot </w:t>
      </w:r>
      <w:proofErr w:type="gramStart"/>
      <w:r>
        <w:rPr>
          <w:rFonts w:ascii="Arial" w:hAnsi="Arial"/>
        </w:rPr>
        <w:t>spaces, but</w:t>
      </w:r>
      <w:proofErr w:type="gramEnd"/>
      <w:r>
        <w:rPr>
          <w:rFonts w:ascii="Arial" w:hAnsi="Arial"/>
        </w:rPr>
        <w:t xml:space="preserve"> was more warmly lit from sconces </w:t>
      </w:r>
      <w:del w:id="2107" w:author="Julia Ringo" w:date="2023-10-20T11:53:00Z">
        <w:r w:rsidDel="000C5710">
          <w:rPr>
            <w:rFonts w:ascii="Arial" w:hAnsi="Arial"/>
          </w:rPr>
          <w:delText xml:space="preserve">in place </w:delText>
        </w:r>
      </w:del>
      <w:r>
        <w:rPr>
          <w:rFonts w:ascii="Arial" w:hAnsi="Arial"/>
        </w:rPr>
        <w:t xml:space="preserve">along the walls. Many ancient wooden filing cabinets leaned against each other for support under the sconces, and </w:t>
      </w:r>
      <w:del w:id="2108" w:author="Julia Ringo" w:date="2023-10-20T11:53:00Z">
        <w:r w:rsidDel="000C5710">
          <w:rPr>
            <w:rFonts w:ascii="Arial" w:hAnsi="Arial"/>
          </w:rPr>
          <w:delText xml:space="preserve">also </w:delText>
        </w:r>
      </w:del>
      <w:r>
        <w:rPr>
          <w:rFonts w:ascii="Arial" w:hAnsi="Arial"/>
        </w:rPr>
        <w:t>contributed their woody exteriors to</w:t>
      </w:r>
      <w:del w:id="2109" w:author="Julia Ringo" w:date="2023-10-20T11:53:00Z">
        <w:r w:rsidDel="000C5710">
          <w:rPr>
            <w:rFonts w:ascii="Arial" w:hAnsi="Arial"/>
          </w:rPr>
          <w:delText>wards</w:delText>
        </w:r>
      </w:del>
      <w:r>
        <w:rPr>
          <w:rFonts w:ascii="Arial" w:hAnsi="Arial"/>
        </w:rPr>
        <w:t xml:space="preserve"> the effort to soften the feel of the place. In the center, a few large</w:t>
      </w:r>
      <w:ins w:id="2110" w:author="Julia Ringo" w:date="2023-10-20T11:53:00Z">
        <w:r w:rsidR="000C5710">
          <w:rPr>
            <w:rFonts w:ascii="Arial" w:hAnsi="Arial"/>
          </w:rPr>
          <w:t>,</w:t>
        </w:r>
      </w:ins>
      <w:r>
        <w:rPr>
          <w:rFonts w:ascii="Arial" w:hAnsi="Arial"/>
        </w:rPr>
        <w:t xml:space="preserve"> heavily</w:t>
      </w:r>
      <w:ins w:id="2111" w:author="Julia Ringo" w:date="2023-10-20T11:53:00Z">
        <w:r w:rsidR="000C5710">
          <w:rPr>
            <w:rFonts w:ascii="Arial" w:hAnsi="Arial"/>
          </w:rPr>
          <w:t xml:space="preserve"> </w:t>
        </w:r>
      </w:ins>
      <w:del w:id="2112" w:author="Julia Ringo" w:date="2023-10-20T11:53:00Z">
        <w:r w:rsidDel="000C5710">
          <w:rPr>
            <w:rFonts w:ascii="Arial" w:hAnsi="Arial"/>
          </w:rPr>
          <w:delText>-</w:delText>
        </w:r>
      </w:del>
      <w:r>
        <w:rPr>
          <w:rFonts w:ascii="Arial" w:hAnsi="Arial"/>
        </w:rPr>
        <w:t>stuffed leather chairs sat across from each other</w:t>
      </w:r>
      <w:ins w:id="2113" w:author="Julia Ringo" w:date="2023-10-20T11:54:00Z">
        <w:r w:rsidR="000C5710">
          <w:rPr>
            <w:rFonts w:ascii="Arial" w:hAnsi="Arial"/>
          </w:rPr>
          <w:t>;</w:t>
        </w:r>
      </w:ins>
      <w:del w:id="2114" w:author="Julia Ringo" w:date="2023-10-20T11:54:00Z">
        <w:r w:rsidDel="000C5710">
          <w:rPr>
            <w:rFonts w:ascii="Arial" w:hAnsi="Arial"/>
          </w:rPr>
          <w:delText>, and</w:delText>
        </w:r>
      </w:del>
      <w:r>
        <w:rPr>
          <w:rFonts w:ascii="Arial" w:hAnsi="Arial"/>
        </w:rPr>
        <w:t xml:space="preserve"> a small table </w:t>
      </w:r>
      <w:del w:id="2115" w:author="Julia Ringo" w:date="2023-10-20T11:53:00Z">
        <w:r w:rsidDel="000C5710">
          <w:rPr>
            <w:rFonts w:ascii="Arial" w:hAnsi="Arial"/>
          </w:rPr>
          <w:delText xml:space="preserve">was </w:delText>
        </w:r>
      </w:del>
      <w:r>
        <w:rPr>
          <w:rFonts w:ascii="Arial" w:hAnsi="Arial"/>
        </w:rPr>
        <w:t xml:space="preserve">stuck between them </w:t>
      </w:r>
      <w:del w:id="2116" w:author="Julia Ringo" w:date="2023-10-20T11:54:00Z">
        <w:r w:rsidDel="000C5710">
          <w:rPr>
            <w:rFonts w:ascii="Arial" w:hAnsi="Arial"/>
          </w:rPr>
          <w:delText xml:space="preserve">that </w:delText>
        </w:r>
      </w:del>
      <w:r>
        <w:rPr>
          <w:rFonts w:ascii="Arial" w:hAnsi="Arial"/>
        </w:rPr>
        <w:t>appeared to be constructed of some exotic wood.</w:t>
      </w:r>
    </w:p>
    <w:p w14:paraId="11E84398" w14:textId="77777777" w:rsidR="001E2E9B" w:rsidRDefault="00000000">
      <w:pPr>
        <w:pStyle w:val="BodyText"/>
        <w:rPr>
          <w:rFonts w:ascii="Arial" w:hAnsi="Arial"/>
        </w:rPr>
      </w:pPr>
      <w:r>
        <w:rPr>
          <w:rFonts w:ascii="Arial" w:hAnsi="Arial"/>
        </w:rPr>
        <w:t>“I can offer you tea or coffee, Captain Percy.”</w:t>
      </w:r>
    </w:p>
    <w:p w14:paraId="1675CD5A" w14:textId="2CCB27A1" w:rsidR="001E2E9B" w:rsidRDefault="00000000">
      <w:pPr>
        <w:pStyle w:val="BodyText"/>
        <w:rPr>
          <w:rFonts w:ascii="Arial" w:hAnsi="Arial"/>
        </w:rPr>
      </w:pPr>
      <w:r>
        <w:rPr>
          <w:rFonts w:ascii="Arial" w:hAnsi="Arial"/>
        </w:rPr>
        <w:t>“Coffee</w:t>
      </w:r>
      <w:ins w:id="2117" w:author="Julia Ringo" w:date="2023-10-20T11:54:00Z">
        <w:r w:rsidR="000C5710">
          <w:rPr>
            <w:rFonts w:ascii="Arial" w:hAnsi="Arial"/>
          </w:rPr>
          <w:t>,</w:t>
        </w:r>
      </w:ins>
      <w:r>
        <w:rPr>
          <w:rFonts w:ascii="Arial" w:hAnsi="Arial"/>
        </w:rPr>
        <w:t xml:space="preserve"> please. A good amount of sugar.”</w:t>
      </w:r>
    </w:p>
    <w:p w14:paraId="4053B2D6" w14:textId="77777777" w:rsidR="001E2E9B" w:rsidRDefault="00000000">
      <w:pPr>
        <w:pStyle w:val="BodyText"/>
        <w:rPr>
          <w:rFonts w:ascii="Arial" w:hAnsi="Arial"/>
        </w:rPr>
      </w:pPr>
      <w:r>
        <w:rPr>
          <w:rFonts w:ascii="Arial" w:hAnsi="Arial"/>
        </w:rPr>
        <w:t>“Cream?”</w:t>
      </w:r>
    </w:p>
    <w:p w14:paraId="66009DF9" w14:textId="77777777" w:rsidR="001E2E9B" w:rsidRDefault="00000000">
      <w:pPr>
        <w:pStyle w:val="BodyText"/>
        <w:rPr>
          <w:rFonts w:ascii="Arial" w:hAnsi="Arial"/>
        </w:rPr>
      </w:pPr>
      <w:r>
        <w:rPr>
          <w:rFonts w:ascii="Arial" w:hAnsi="Arial"/>
        </w:rPr>
        <w:t>“Sure, I’ll take a little creamer.”</w:t>
      </w:r>
    </w:p>
    <w:p w14:paraId="40B93851" w14:textId="77777777" w:rsidR="001E2E9B" w:rsidRDefault="00000000">
      <w:pPr>
        <w:pStyle w:val="BodyText"/>
        <w:rPr>
          <w:rFonts w:ascii="Arial" w:hAnsi="Arial"/>
        </w:rPr>
      </w:pPr>
      <w:r>
        <w:rPr>
          <w:rFonts w:ascii="Arial" w:hAnsi="Arial"/>
        </w:rPr>
        <w:t>“Not creamer, Captain Percy, cream.”</w:t>
      </w:r>
    </w:p>
    <w:p w14:paraId="1CB2539E" w14:textId="12896DDA" w:rsidR="001E2E9B" w:rsidRDefault="00000000">
      <w:pPr>
        <w:pStyle w:val="BodyText"/>
        <w:rPr>
          <w:rFonts w:ascii="Arial" w:hAnsi="Arial"/>
        </w:rPr>
      </w:pPr>
      <w:r>
        <w:rPr>
          <w:rFonts w:ascii="Arial" w:hAnsi="Arial"/>
        </w:rPr>
        <w:t>“Holy fuck</w:t>
      </w:r>
      <w:del w:id="2118" w:author="Julia Ringo" w:date="2023-10-05T13:15:00Z">
        <w:r w:rsidDel="000E7660">
          <w:rPr>
            <w:rFonts w:ascii="Arial" w:hAnsi="Arial"/>
          </w:rPr>
          <w:delText xml:space="preserve"> — </w:delText>
        </w:r>
      </w:del>
      <w:ins w:id="2119" w:author="Julia Ringo" w:date="2023-10-05T13:15:00Z">
        <w:r w:rsidR="000E7660">
          <w:rPr>
            <w:rFonts w:ascii="Arial" w:hAnsi="Arial"/>
          </w:rPr>
          <w:t>—</w:t>
        </w:r>
      </w:ins>
      <w:r>
        <w:rPr>
          <w:rFonts w:ascii="Arial" w:hAnsi="Arial"/>
        </w:rPr>
        <w:t>pardon my language</w:t>
      </w:r>
      <w:del w:id="2120" w:author="Julia Ringo" w:date="2023-10-05T13:15:00Z">
        <w:r w:rsidDel="000E7660">
          <w:rPr>
            <w:rFonts w:ascii="Arial" w:hAnsi="Arial"/>
          </w:rPr>
          <w:delText xml:space="preserve"> — </w:delText>
        </w:r>
      </w:del>
      <w:ins w:id="2121" w:author="Julia Ringo" w:date="2023-10-05T13:15:00Z">
        <w:r w:rsidR="000E7660">
          <w:rPr>
            <w:rFonts w:ascii="Arial" w:hAnsi="Arial"/>
          </w:rPr>
          <w:t>—</w:t>
        </w:r>
      </w:ins>
      <w:r>
        <w:rPr>
          <w:rFonts w:ascii="Arial" w:hAnsi="Arial"/>
        </w:rPr>
        <w:t>you have cream? Real, liquid cream?”</w:t>
      </w:r>
    </w:p>
    <w:p w14:paraId="003EA639" w14:textId="77777777" w:rsidR="001E2E9B" w:rsidRDefault="00000000">
      <w:pPr>
        <w:pStyle w:val="BodyText"/>
        <w:rPr>
          <w:rFonts w:ascii="Arial" w:hAnsi="Arial"/>
        </w:rPr>
      </w:pPr>
      <w:r>
        <w:rPr>
          <w:rFonts w:ascii="Arial" w:hAnsi="Arial"/>
        </w:rPr>
        <w:t>“It’s extremely expensive but, as with most things, it can be had here for the right price. I am happy to share a few drops with a business prospect.”</w:t>
      </w:r>
    </w:p>
    <w:p w14:paraId="7E7B99AB" w14:textId="3A2BF517" w:rsidR="001E2E9B" w:rsidRDefault="00000000">
      <w:pPr>
        <w:pStyle w:val="BodyText"/>
        <w:rPr>
          <w:rFonts w:ascii="Arial" w:hAnsi="Arial"/>
        </w:rPr>
      </w:pPr>
      <w:proofErr w:type="gramStart"/>
      <w:r>
        <w:rPr>
          <w:rFonts w:ascii="Arial" w:hAnsi="Arial"/>
        </w:rPr>
        <w:t>“By all means</w:t>
      </w:r>
      <w:ins w:id="2122" w:author="Julia Ringo" w:date="2023-10-20T11:54:00Z">
        <w:r w:rsidR="000C5710">
          <w:rPr>
            <w:rFonts w:ascii="Arial" w:hAnsi="Arial"/>
          </w:rPr>
          <w:t>,</w:t>
        </w:r>
      </w:ins>
      <w:r>
        <w:rPr>
          <w:rFonts w:ascii="Arial" w:hAnsi="Arial"/>
        </w:rPr>
        <w:t xml:space="preserve"> then</w:t>
      </w:r>
      <w:proofErr w:type="gramEnd"/>
      <w:r>
        <w:rPr>
          <w:rFonts w:ascii="Arial" w:hAnsi="Arial"/>
        </w:rPr>
        <w:t>.”</w:t>
      </w:r>
    </w:p>
    <w:p w14:paraId="66C32178" w14:textId="4BE2427F" w:rsidR="001E2E9B" w:rsidRDefault="00000000">
      <w:pPr>
        <w:pStyle w:val="BodyText"/>
        <w:rPr>
          <w:rFonts w:ascii="Arial" w:hAnsi="Arial"/>
        </w:rPr>
      </w:pPr>
      <w:r>
        <w:rPr>
          <w:rFonts w:ascii="Arial" w:hAnsi="Arial"/>
        </w:rPr>
        <w:t xml:space="preserve">Captain Percy sat in one of the leather chairs and accepted a ceramic cup </w:t>
      </w:r>
      <w:del w:id="2123" w:author="Julia Ringo" w:date="2023-10-20T11:54:00Z">
        <w:r w:rsidDel="000C5710">
          <w:rPr>
            <w:rFonts w:ascii="Arial" w:hAnsi="Arial"/>
          </w:rPr>
          <w:delText xml:space="preserve">with </w:delText>
        </w:r>
      </w:del>
      <w:ins w:id="2124" w:author="Julia Ringo" w:date="2023-10-20T11:54:00Z">
        <w:r w:rsidR="000C5710">
          <w:rPr>
            <w:rFonts w:ascii="Arial" w:hAnsi="Arial"/>
          </w:rPr>
          <w:t>of</w:t>
        </w:r>
        <w:r w:rsidR="000C5710">
          <w:rPr>
            <w:rFonts w:ascii="Arial" w:hAnsi="Arial"/>
          </w:rPr>
          <w:t xml:space="preserve"> </w:t>
        </w:r>
      </w:ins>
      <w:r>
        <w:rPr>
          <w:rFonts w:ascii="Arial" w:hAnsi="Arial"/>
        </w:rPr>
        <w:t xml:space="preserve">mud-colored contents with one hand. With the other hand she received the metal clipboard with </w:t>
      </w:r>
      <w:proofErr w:type="gramStart"/>
      <w:r>
        <w:rPr>
          <w:rFonts w:ascii="Arial" w:hAnsi="Arial"/>
        </w:rPr>
        <w:t>chipping black</w:t>
      </w:r>
      <w:proofErr w:type="gramEnd"/>
      <w:r>
        <w:rPr>
          <w:rFonts w:ascii="Arial" w:hAnsi="Arial"/>
        </w:rPr>
        <w:t xml:space="preserve"> paint and oil-stained pages that Miss Mai was holding out to her. She scanned it while taking her first sip of coffee.</w:t>
      </w:r>
    </w:p>
    <w:p w14:paraId="66E7D37B" w14:textId="77777777" w:rsidR="001E2E9B" w:rsidRDefault="00000000">
      <w:pPr>
        <w:pStyle w:val="BodyText"/>
        <w:rPr>
          <w:rFonts w:ascii="Arial" w:hAnsi="Arial"/>
        </w:rPr>
      </w:pPr>
      <w:r>
        <w:rPr>
          <w:rFonts w:ascii="Arial" w:hAnsi="Arial"/>
        </w:rPr>
        <w:lastRenderedPageBreak/>
        <w:t>It was the best coffee Percy had had in months.</w:t>
      </w:r>
    </w:p>
    <w:p w14:paraId="66A8FC2F" w14:textId="77777777" w:rsidR="001E2E9B" w:rsidRDefault="00000000">
      <w:pPr>
        <w:pStyle w:val="BodyText"/>
        <w:rPr>
          <w:rFonts w:ascii="Arial" w:hAnsi="Arial"/>
        </w:rPr>
      </w:pPr>
      <w:r>
        <w:rPr>
          <w:rFonts w:ascii="Arial" w:hAnsi="Arial"/>
        </w:rPr>
        <w:t>Miss Mai lowered herself with a soft groan into the chair opposite Percy.</w:t>
      </w:r>
    </w:p>
    <w:p w14:paraId="7BDF837E" w14:textId="77777777"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you want us to transport magnetic mines?” Percy asked.</w:t>
      </w:r>
    </w:p>
    <w:p w14:paraId="48C4729B" w14:textId="77777777" w:rsidR="001E2E9B" w:rsidRDefault="00000000">
      <w:pPr>
        <w:pStyle w:val="BodyText"/>
        <w:rPr>
          <w:rFonts w:ascii="Arial" w:hAnsi="Arial"/>
        </w:rPr>
      </w:pPr>
      <w:r>
        <w:rPr>
          <w:rFonts w:ascii="Arial" w:hAnsi="Arial"/>
        </w:rPr>
        <w:t xml:space="preserve">“Please,” said Miss Mai, “the shipping of mines is extremely restricted and mostly illegal. These are </w:t>
      </w:r>
      <w:proofErr w:type="gramStart"/>
      <w:r>
        <w:rPr>
          <w:rFonts w:ascii="Arial" w:hAnsi="Arial"/>
        </w:rPr>
        <w:t>magnetically-activated</w:t>
      </w:r>
      <w:proofErr w:type="gramEnd"/>
      <w:r>
        <w:rPr>
          <w:rFonts w:ascii="Arial" w:hAnsi="Arial"/>
        </w:rPr>
        <w:t xml:space="preserve"> industrial explosives.”</w:t>
      </w:r>
    </w:p>
    <w:p w14:paraId="336D8BA3" w14:textId="20FF5481" w:rsidR="001E2E9B" w:rsidRDefault="00000000">
      <w:pPr>
        <w:pStyle w:val="BodyText"/>
        <w:rPr>
          <w:rFonts w:ascii="Arial" w:hAnsi="Arial"/>
        </w:rPr>
      </w:pPr>
      <w:r>
        <w:rPr>
          <w:rFonts w:ascii="Arial" w:hAnsi="Arial"/>
        </w:rPr>
        <w:t>“</w:t>
      </w:r>
      <w:del w:id="2125" w:author="Julia Ringo" w:date="2023-10-10T11:08:00Z">
        <w:r w:rsidDel="00B6693A">
          <w:rPr>
            <w:rFonts w:ascii="Arial" w:hAnsi="Arial"/>
          </w:rPr>
          <w:delText>…</w:delText>
        </w:r>
      </w:del>
      <w:ins w:id="2126" w:author="Julia Ringo" w:date="2023-10-10T11:08:00Z">
        <w:r w:rsidR="00B6693A">
          <w:rPr>
            <w:rFonts w:ascii="Arial" w:hAnsi="Arial"/>
          </w:rPr>
          <w:t xml:space="preserve"> . . . </w:t>
        </w:r>
      </w:ins>
      <w:r>
        <w:rPr>
          <w:rFonts w:ascii="Arial" w:hAnsi="Arial"/>
        </w:rPr>
        <w:t>For which the primary use would be mines, and thus still illegal to ship.”</w:t>
      </w:r>
    </w:p>
    <w:p w14:paraId="0C92B234" w14:textId="2C582492" w:rsidR="001E2E9B" w:rsidRDefault="00000000">
      <w:pPr>
        <w:pStyle w:val="BodyText"/>
        <w:rPr>
          <w:rFonts w:ascii="Arial" w:hAnsi="Arial"/>
        </w:rPr>
      </w:pPr>
      <w:r>
        <w:rPr>
          <w:rFonts w:ascii="Arial" w:hAnsi="Arial"/>
        </w:rPr>
        <w:t xml:space="preserve">“The units are </w:t>
      </w:r>
      <w:proofErr w:type="gramStart"/>
      <w:r>
        <w:rPr>
          <w:rFonts w:ascii="Arial" w:hAnsi="Arial"/>
        </w:rPr>
        <w:t>absolutely agnostic</w:t>
      </w:r>
      <w:proofErr w:type="gramEnd"/>
      <w:r>
        <w:rPr>
          <w:rFonts w:ascii="Arial" w:hAnsi="Arial"/>
        </w:rPr>
        <w:t xml:space="preserve"> in their uses. They don’t have to be </w:t>
      </w:r>
      <w:ins w:id="2127" w:author="Julia Ringo" w:date="2023-10-20T11:54:00Z">
        <w:r w:rsidR="000C5710">
          <w:rPr>
            <w:rFonts w:ascii="Arial" w:hAnsi="Arial"/>
          </w:rPr>
          <w:t xml:space="preserve">for </w:t>
        </w:r>
      </w:ins>
      <w:r>
        <w:rPr>
          <w:rFonts w:ascii="Arial" w:hAnsi="Arial"/>
        </w:rPr>
        <w:t xml:space="preserve">a mine: could be a torpedo, missile, suicide-bomber, </w:t>
      </w:r>
      <w:proofErr w:type="gramStart"/>
      <w:r>
        <w:rPr>
          <w:rFonts w:ascii="Arial" w:hAnsi="Arial"/>
        </w:rPr>
        <w:t>sling-shot</w:t>
      </w:r>
      <w:proofErr w:type="gramEnd"/>
      <w:r>
        <w:rPr>
          <w:rFonts w:ascii="Arial" w:hAnsi="Arial"/>
        </w:rPr>
        <w:t>, whatever. The oceans teem with rusting hulks of ferrous metal, grinding their way back and forth</w:t>
      </w:r>
      <w:ins w:id="2128" w:author="Julia Ringo" w:date="2023-10-20T11:55:00Z">
        <w:r w:rsidR="000C5710">
          <w:rPr>
            <w:rFonts w:ascii="Arial" w:hAnsi="Arial"/>
          </w:rPr>
          <w:t xml:space="preserve"> atop</w:t>
        </w:r>
      </w:ins>
      <w:del w:id="2129" w:author="Julia Ringo" w:date="2023-10-05T13:15:00Z">
        <w:r w:rsidDel="000E7660">
          <w:rPr>
            <w:rFonts w:ascii="Arial" w:hAnsi="Arial"/>
          </w:rPr>
          <w:delText xml:space="preserve"> — </w:delText>
        </w:r>
      </w:del>
      <w:ins w:id="2130" w:author="Julia Ringo" w:date="2023-10-05T13:15:00Z">
        <w:r w:rsidR="000E7660">
          <w:rPr>
            <w:rFonts w:ascii="Arial" w:hAnsi="Arial"/>
          </w:rPr>
          <w:t>—</w:t>
        </w:r>
      </w:ins>
      <w:r>
        <w:rPr>
          <w:rFonts w:ascii="Arial" w:hAnsi="Arial"/>
        </w:rPr>
        <w:t>and under, of course</w:t>
      </w:r>
      <w:del w:id="2131" w:author="Julia Ringo" w:date="2023-10-05T13:15:00Z">
        <w:r w:rsidDel="000E7660">
          <w:rPr>
            <w:rFonts w:ascii="Arial" w:hAnsi="Arial"/>
          </w:rPr>
          <w:delText xml:space="preserve"> — </w:delText>
        </w:r>
      </w:del>
      <w:ins w:id="2132" w:author="Julia Ringo" w:date="2023-10-05T13:15:00Z">
        <w:r w:rsidR="000E7660">
          <w:rPr>
            <w:rFonts w:ascii="Arial" w:hAnsi="Arial"/>
          </w:rPr>
          <w:t>—</w:t>
        </w:r>
      </w:ins>
      <w:r>
        <w:rPr>
          <w:rFonts w:ascii="Arial" w:hAnsi="Arial"/>
        </w:rPr>
        <w:t>the surface of the sea; leaving their foul trails of oil, carbon, and noise. There is quite a bit of demand for units that can help clean up the mess.”</w:t>
      </w:r>
    </w:p>
    <w:p w14:paraId="72CB1B07" w14:textId="1D573502" w:rsidR="001E2E9B" w:rsidRDefault="00000000">
      <w:pPr>
        <w:pStyle w:val="BodyText"/>
        <w:rPr>
          <w:rFonts w:ascii="Arial" w:hAnsi="Arial"/>
        </w:rPr>
      </w:pPr>
      <w:r>
        <w:rPr>
          <w:rFonts w:ascii="Arial" w:hAnsi="Arial"/>
        </w:rPr>
        <w:t>“Is that why you need me? You can’t get an Authority seal to ship these because they are going to a group that’s trying to ‘clean</w:t>
      </w:r>
      <w:del w:id="2133" w:author="Julia Ringo" w:date="2023-10-20T11:55:00Z">
        <w:r w:rsidDel="000C5710">
          <w:rPr>
            <w:rFonts w:ascii="Arial" w:hAnsi="Arial"/>
          </w:rPr>
          <w:delText>’</w:delText>
        </w:r>
      </w:del>
      <w:r>
        <w:rPr>
          <w:rFonts w:ascii="Arial" w:hAnsi="Arial"/>
        </w:rPr>
        <w:t xml:space="preserve"> up</w:t>
      </w:r>
      <w:ins w:id="2134" w:author="Julia Ringo" w:date="2023-10-20T11:55:00Z">
        <w:r w:rsidR="000C5710">
          <w:rPr>
            <w:rFonts w:ascii="Arial" w:hAnsi="Arial"/>
          </w:rPr>
          <w:t>’</w:t>
        </w:r>
      </w:ins>
      <w:r>
        <w:rPr>
          <w:rFonts w:ascii="Arial" w:hAnsi="Arial"/>
        </w:rPr>
        <w:t xml:space="preserve"> the oceans?”</w:t>
      </w:r>
    </w:p>
    <w:p w14:paraId="74D8C6D6" w14:textId="77777777" w:rsidR="001E2E9B" w:rsidRDefault="00000000">
      <w:pPr>
        <w:pStyle w:val="BodyText"/>
        <w:rPr>
          <w:rFonts w:ascii="Arial" w:hAnsi="Arial"/>
        </w:rPr>
      </w:pPr>
      <w:r>
        <w:rPr>
          <w:rFonts w:ascii="Arial" w:hAnsi="Arial"/>
        </w:rPr>
        <w:t>“You know as well as I do that the seal of one Authority just aggravates the aggression of another, regardless of where, or whom, your items are being shipped to.” She sighed. “Unfortunately, these days, conventional shipping ends up being an unwinnable game of tic-tac-toe with a high chance that no matter how well stamped, sealed, and authorized a shipment like this might be, it will simply never arrive at its destination due to interference from another antagonist. The most reliable way is to use a specialty shipping services unit like yours, with your professional expertise at clandestine maneuvering and your discreet interests. It’s simply a matter of reliability, you know. Nothing more.”</w:t>
      </w:r>
    </w:p>
    <w:p w14:paraId="3B510424" w14:textId="77777777" w:rsidR="001E2E9B" w:rsidRDefault="00000000">
      <w:pPr>
        <w:pStyle w:val="BodyText"/>
        <w:rPr>
          <w:rFonts w:ascii="Arial" w:hAnsi="Arial"/>
        </w:rPr>
      </w:pPr>
      <w:r>
        <w:rPr>
          <w:rFonts w:ascii="Arial" w:hAnsi="Arial"/>
        </w:rPr>
        <w:t>“</w:t>
      </w:r>
      <w:proofErr w:type="gramStart"/>
      <w:r>
        <w:rPr>
          <w:rFonts w:ascii="Arial" w:hAnsi="Arial"/>
        </w:rPr>
        <w:t>Certainly</w:t>
      </w:r>
      <w:proofErr w:type="gramEnd"/>
      <w:r>
        <w:rPr>
          <w:rFonts w:ascii="Arial" w:hAnsi="Arial"/>
        </w:rPr>
        <w:t xml:space="preserve"> if we were any less reliable, I wouldn’t be standing here talking to you right now.”</w:t>
      </w:r>
    </w:p>
    <w:p w14:paraId="2E18B16C" w14:textId="77777777" w:rsidR="001E2E9B" w:rsidRDefault="00000000">
      <w:pPr>
        <w:pStyle w:val="BodyText"/>
        <w:rPr>
          <w:rFonts w:ascii="Arial" w:hAnsi="Arial"/>
        </w:rPr>
      </w:pPr>
      <w:r>
        <w:rPr>
          <w:rFonts w:ascii="Arial" w:hAnsi="Arial"/>
        </w:rPr>
        <w:t xml:space="preserve">“There’s also the matter of speed. I really need to get these units out of this depot in the next couple of days. I’d rather not say why, so do not ask. But I believe it will benefit us both if you do as I suggested earlier and make the repairs to your boat as quickly as </w:t>
      </w:r>
      <w:proofErr w:type="gramStart"/>
      <w:r>
        <w:rPr>
          <w:rFonts w:ascii="Arial" w:hAnsi="Arial"/>
        </w:rPr>
        <w:t>possible, and</w:t>
      </w:r>
      <w:proofErr w:type="gramEnd"/>
      <w:r>
        <w:rPr>
          <w:rFonts w:ascii="Arial" w:hAnsi="Arial"/>
        </w:rPr>
        <w:t xml:space="preserve"> move on with this cargo.”</w:t>
      </w:r>
    </w:p>
    <w:p w14:paraId="045B35A2" w14:textId="77777777" w:rsidR="001E2E9B" w:rsidRDefault="00000000">
      <w:pPr>
        <w:pStyle w:val="BodyText"/>
        <w:rPr>
          <w:rFonts w:ascii="Arial" w:hAnsi="Arial"/>
        </w:rPr>
      </w:pPr>
      <w:r>
        <w:rPr>
          <w:rFonts w:ascii="Arial" w:hAnsi="Arial"/>
        </w:rPr>
        <w:t>“Well, that brings us to the price. To make the repairs a priority is not going to be cheap, especially from what I hear about the workers available on the dock.”</w:t>
      </w:r>
    </w:p>
    <w:p w14:paraId="3A254093" w14:textId="656E1BB5" w:rsidR="001E2E9B" w:rsidRDefault="00000000">
      <w:pPr>
        <w:pStyle w:val="BodyText"/>
        <w:rPr>
          <w:rFonts w:ascii="Arial" w:hAnsi="Arial"/>
        </w:rPr>
      </w:pPr>
      <w:r>
        <w:rPr>
          <w:rFonts w:ascii="Arial" w:hAnsi="Arial"/>
        </w:rPr>
        <w:t xml:space="preserve">“Captain Percy, in this </w:t>
      </w:r>
      <w:proofErr w:type="gramStart"/>
      <w:r>
        <w:rPr>
          <w:rFonts w:ascii="Arial" w:hAnsi="Arial"/>
        </w:rPr>
        <w:t>particular case</w:t>
      </w:r>
      <w:proofErr w:type="gramEnd"/>
      <w:ins w:id="2135" w:author="Julia Ringo" w:date="2023-10-20T11:56:00Z">
        <w:r w:rsidR="000C5710">
          <w:rPr>
            <w:rFonts w:ascii="Arial" w:hAnsi="Arial"/>
          </w:rPr>
          <w:t>,</w:t>
        </w:r>
      </w:ins>
      <w:r>
        <w:rPr>
          <w:rFonts w:ascii="Arial" w:hAnsi="Arial"/>
        </w:rPr>
        <w:t xml:space="preserve"> money is a secondary consideration. Name your price.”</w:t>
      </w:r>
    </w:p>
    <w:p w14:paraId="422B0E23" w14:textId="39BFC5B9" w:rsidR="001E2E9B" w:rsidRDefault="00000000">
      <w:pPr>
        <w:pStyle w:val="BodyText"/>
        <w:rPr>
          <w:rFonts w:ascii="Arial" w:hAnsi="Arial"/>
        </w:rPr>
      </w:pPr>
      <w:r>
        <w:rPr>
          <w:rFonts w:ascii="Arial" w:hAnsi="Arial"/>
        </w:rPr>
        <w:t>Percy hesitated. “How about</w:t>
      </w:r>
      <w:del w:id="2136" w:author="Julia Ringo" w:date="2023-10-10T11:08:00Z">
        <w:r w:rsidDel="00B6693A">
          <w:rPr>
            <w:rFonts w:ascii="Arial" w:hAnsi="Arial"/>
          </w:rPr>
          <w:delText>…</w:delText>
        </w:r>
      </w:del>
      <w:ins w:id="2137" w:author="Julia Ringo" w:date="2023-10-10T11:08:00Z">
        <w:r w:rsidR="00B6693A">
          <w:rPr>
            <w:rFonts w:ascii="Arial" w:hAnsi="Arial"/>
          </w:rPr>
          <w:t xml:space="preserve"> . . .</w:t>
        </w:r>
      </w:ins>
      <w:r>
        <w:rPr>
          <w:rFonts w:ascii="Arial" w:hAnsi="Arial"/>
        </w:rPr>
        <w:t xml:space="preserve"> three times a standard hull-load fee?”</w:t>
      </w:r>
    </w:p>
    <w:p w14:paraId="08CA1A2D" w14:textId="77777777" w:rsidR="001E2E9B" w:rsidRDefault="00000000">
      <w:pPr>
        <w:pStyle w:val="BodyText"/>
        <w:rPr>
          <w:rFonts w:ascii="Arial" w:hAnsi="Arial"/>
        </w:rPr>
      </w:pPr>
      <w:r>
        <w:rPr>
          <w:rFonts w:ascii="Arial" w:hAnsi="Arial"/>
        </w:rPr>
        <w:t>“Done. I can pay you two-thirds now and the remainder on delivery. I assume coin will be satisfactory?”</w:t>
      </w:r>
    </w:p>
    <w:p w14:paraId="4C5AF26F" w14:textId="77777777" w:rsidR="001E2E9B" w:rsidRDefault="00000000">
      <w:pPr>
        <w:pStyle w:val="BodyText"/>
        <w:rPr>
          <w:rFonts w:ascii="Arial" w:hAnsi="Arial"/>
        </w:rPr>
      </w:pPr>
      <w:r>
        <w:rPr>
          <w:rFonts w:ascii="Arial" w:hAnsi="Arial"/>
        </w:rPr>
        <w:t>“Entirely satisfactory,” said Percy, regretting that she had not asked for more. Still, she had never been paid triple a hull load before.</w:t>
      </w:r>
    </w:p>
    <w:p w14:paraId="58136E1B" w14:textId="77777777" w:rsidR="001E2E9B" w:rsidRDefault="00000000">
      <w:pPr>
        <w:pStyle w:val="BodyText"/>
        <w:rPr>
          <w:rFonts w:ascii="Arial" w:hAnsi="Arial"/>
        </w:rPr>
      </w:pPr>
      <w:r>
        <w:rPr>
          <w:rFonts w:ascii="Arial" w:hAnsi="Arial"/>
        </w:rPr>
        <w:lastRenderedPageBreak/>
        <w:t>Miss Mai stood and shuffled over to a sideboard where an enormous ledger book was laid out open. She made marks with a large fountain pen in it between counting out heavy coins and placing them into a soft leather satchel. While watching Miss Mai pick apart the coins, Percy noticed for the first time that she only had three fingers on her right hand.</w:t>
      </w:r>
    </w:p>
    <w:p w14:paraId="7C73DD38" w14:textId="77777777" w:rsidR="001E2E9B" w:rsidRDefault="00000000">
      <w:pPr>
        <w:pStyle w:val="BodyText"/>
        <w:rPr>
          <w:rFonts w:ascii="Arial" w:hAnsi="Arial"/>
        </w:rPr>
      </w:pPr>
      <w:r>
        <w:rPr>
          <w:rFonts w:ascii="Arial" w:hAnsi="Arial"/>
        </w:rPr>
        <w:t>Miss Mai continued the conversation while counting as if it were no effort. “This must be quite a bit of money for you, Captain Percy. Tell me, have you thought about selling your boat after you make the delivery and taking all the profit you will have and settling down with a nice man somewhere?”</w:t>
      </w:r>
    </w:p>
    <w:p w14:paraId="03FA9E44" w14:textId="0FC57CCA" w:rsidR="001E2E9B" w:rsidRDefault="00000000">
      <w:pPr>
        <w:pStyle w:val="BodyText"/>
        <w:rPr>
          <w:rFonts w:ascii="Arial" w:hAnsi="Arial"/>
        </w:rPr>
      </w:pPr>
      <w:r>
        <w:rPr>
          <w:rFonts w:ascii="Arial" w:hAnsi="Arial"/>
        </w:rPr>
        <w:t>Percy smiled at this matronly side of Miss Mai. “Well, you know what the old cliché says about captains: I’m married to my boat. There’s no man who could compete with her. Besides, you</w:t>
      </w:r>
      <w:ins w:id="2138" w:author="Julia Ringo" w:date="2023-10-20T11:56:00Z">
        <w:r w:rsidR="000C5710">
          <w:rPr>
            <w:rFonts w:ascii="Arial" w:hAnsi="Arial"/>
          </w:rPr>
          <w:t xml:space="preserve"> also</w:t>
        </w:r>
      </w:ins>
      <w:r>
        <w:rPr>
          <w:rFonts w:ascii="Arial" w:hAnsi="Arial"/>
        </w:rPr>
        <w:t xml:space="preserve"> know how the surface life is: where it isn’t chaos, it’s bureaucracy. I’d rather stay underwater.”</w:t>
      </w:r>
    </w:p>
    <w:p w14:paraId="40963FFD" w14:textId="66A3F578" w:rsidR="001E2E9B" w:rsidRDefault="00000000">
      <w:pPr>
        <w:pStyle w:val="BodyText"/>
        <w:rPr>
          <w:rFonts w:ascii="Arial" w:hAnsi="Arial"/>
        </w:rPr>
      </w:pPr>
      <w:r>
        <w:rPr>
          <w:rFonts w:ascii="Arial" w:hAnsi="Arial"/>
        </w:rPr>
        <w:t>Miss Mai nodded. “Unfortunately</w:t>
      </w:r>
      <w:ins w:id="2139" w:author="Julia Ringo" w:date="2023-10-20T11:56:00Z">
        <w:r w:rsidR="000C5710">
          <w:rPr>
            <w:rFonts w:ascii="Arial" w:hAnsi="Arial"/>
          </w:rPr>
          <w:t>,</w:t>
        </w:r>
      </w:ins>
      <w:r>
        <w:rPr>
          <w:rFonts w:ascii="Arial" w:hAnsi="Arial"/>
        </w:rPr>
        <w:t xml:space="preserve"> there is some truth to that. There’s no sure future anywhere on the surface. Makes it hard to commit to settling down anywhere particular.”</w:t>
      </w:r>
    </w:p>
    <w:p w14:paraId="5F21A9F8" w14:textId="30548ADF" w:rsidR="001E2E9B" w:rsidRDefault="00000000">
      <w:pPr>
        <w:pStyle w:val="BodyText"/>
        <w:rPr>
          <w:rFonts w:ascii="Arial" w:hAnsi="Arial"/>
        </w:rPr>
      </w:pPr>
      <w:r>
        <w:rPr>
          <w:rFonts w:ascii="Arial" w:hAnsi="Arial"/>
        </w:rPr>
        <w:t>“Not to change the subject</w:t>
      </w:r>
      <w:ins w:id="2140" w:author="Julia Ringo" w:date="2023-10-20T11:56:00Z">
        <w:r w:rsidR="000C5710">
          <w:rPr>
            <w:rFonts w:ascii="Arial" w:hAnsi="Arial"/>
          </w:rPr>
          <w:t>,</w:t>
        </w:r>
      </w:ins>
      <w:r>
        <w:rPr>
          <w:rFonts w:ascii="Arial" w:hAnsi="Arial"/>
        </w:rPr>
        <w:t xml:space="preserve"> Miss Mai, but how likely is it that we’re going to have some kind of Authority interference while trying to move this shipment of yours?”</w:t>
      </w:r>
    </w:p>
    <w:p w14:paraId="29827FDD" w14:textId="047DAEB3" w:rsidR="001E2E9B" w:rsidRDefault="00000000">
      <w:pPr>
        <w:pStyle w:val="BodyText"/>
        <w:rPr>
          <w:rFonts w:ascii="Arial" w:hAnsi="Arial"/>
        </w:rPr>
      </w:pPr>
      <w:r>
        <w:rPr>
          <w:rFonts w:ascii="Arial" w:hAnsi="Arial"/>
        </w:rPr>
        <w:t>“You know how the Authorities are</w:t>
      </w:r>
      <w:ins w:id="2141" w:author="Julia Ringo" w:date="2023-10-20T11:57:00Z">
        <w:r w:rsidR="000C5710">
          <w:rPr>
            <w:rFonts w:ascii="Arial" w:hAnsi="Arial"/>
          </w:rPr>
          <w:t>,</w:t>
        </w:r>
      </w:ins>
      <w:r>
        <w:rPr>
          <w:rFonts w:ascii="Arial" w:hAnsi="Arial"/>
        </w:rPr>
        <w:t xml:space="preserve"> Captain Percy. In some places they pursue everything. An honest logistician cannot ever promise there won’t be interference. That’s why we move things by submarine: interference is a lot less likely if they don’t know the shipping is happening. In this case, I would suggest that you do your absolute best to make sure no Authority finds out this </w:t>
      </w:r>
      <w:proofErr w:type="gramStart"/>
      <w:r>
        <w:rPr>
          <w:rFonts w:ascii="Arial" w:hAnsi="Arial"/>
        </w:rPr>
        <w:t>particular shipment</w:t>
      </w:r>
      <w:proofErr w:type="gramEnd"/>
      <w:r>
        <w:rPr>
          <w:rFonts w:ascii="Arial" w:hAnsi="Arial"/>
        </w:rPr>
        <w:t xml:space="preserve"> is happening.”</w:t>
      </w:r>
    </w:p>
    <w:p w14:paraId="0E7002ED" w14:textId="77777777" w:rsidR="001E2E9B" w:rsidRDefault="00000000">
      <w:pPr>
        <w:pStyle w:val="BodyText"/>
        <w:rPr>
          <w:rFonts w:ascii="Arial" w:hAnsi="Arial"/>
        </w:rPr>
      </w:pPr>
      <w:r>
        <w:rPr>
          <w:rFonts w:ascii="Arial" w:hAnsi="Arial"/>
        </w:rPr>
        <w:t xml:space="preserve">Captain Percy ran her fingers through her cropped hair. “Let me ask you about another thing: Do you know anything about some Authority sub with a big ugly ram mounted on the front of it? Damned thing just about split the </w:t>
      </w:r>
      <w:r>
        <w:rPr>
          <w:rFonts w:ascii="Arial" w:hAnsi="Arial"/>
          <w:i/>
          <w:iCs/>
        </w:rPr>
        <w:t>Prospect</w:t>
      </w:r>
      <w:r>
        <w:rPr>
          <w:rFonts w:ascii="Arial" w:hAnsi="Arial"/>
        </w:rPr>
        <w:t xml:space="preserve"> in half on the way here. It’s the reason we came limping in, and why we need the major repair work.”</w:t>
      </w:r>
    </w:p>
    <w:p w14:paraId="7A2CF611" w14:textId="4CCDDD9F" w:rsidR="001E2E9B" w:rsidRDefault="00000000">
      <w:pPr>
        <w:pStyle w:val="BodyText"/>
        <w:rPr>
          <w:rFonts w:ascii="Arial" w:hAnsi="Arial"/>
        </w:rPr>
      </w:pPr>
      <w:r>
        <w:rPr>
          <w:rFonts w:ascii="Arial" w:hAnsi="Arial"/>
        </w:rPr>
        <w:t>At the mention of the ram Miss Mai’s eyebrows went up with a look of concern. “A ram on a submarine</w:t>
      </w:r>
      <w:ins w:id="2142" w:author="Julia Ringo" w:date="2023-10-20T11:57:00Z">
        <w:r w:rsidR="000C5710">
          <w:rPr>
            <w:rFonts w:ascii="Arial" w:hAnsi="Arial"/>
          </w:rPr>
          <w:t>,</w:t>
        </w:r>
      </w:ins>
      <w:r>
        <w:rPr>
          <w:rFonts w:ascii="Arial" w:hAnsi="Arial"/>
        </w:rPr>
        <w:t xml:space="preserve"> you say?”</w:t>
      </w:r>
    </w:p>
    <w:p w14:paraId="29E8DE51" w14:textId="77777777" w:rsidR="001E2E9B" w:rsidRDefault="00000000">
      <w:pPr>
        <w:pStyle w:val="BodyText"/>
        <w:rPr>
          <w:rFonts w:ascii="Arial" w:hAnsi="Arial"/>
        </w:rPr>
      </w:pPr>
      <w:r>
        <w:rPr>
          <w:rFonts w:ascii="Arial" w:hAnsi="Arial"/>
        </w:rPr>
        <w:t>Percy nodded.</w:t>
      </w:r>
    </w:p>
    <w:p w14:paraId="65A591E1" w14:textId="3BCF7547" w:rsidR="001E2E9B" w:rsidRDefault="00000000">
      <w:pPr>
        <w:pStyle w:val="BodyText"/>
        <w:rPr>
          <w:rFonts w:ascii="Arial" w:hAnsi="Arial"/>
        </w:rPr>
      </w:pPr>
      <w:r>
        <w:rPr>
          <w:rFonts w:ascii="Arial" w:hAnsi="Arial"/>
        </w:rPr>
        <w:t>“The only time I’ve heard of such a thing</w:t>
      </w:r>
      <w:del w:id="2143" w:author="Julia Ringo" w:date="2023-10-05T13:15:00Z">
        <w:r w:rsidDel="000E7660">
          <w:rPr>
            <w:rFonts w:ascii="Arial" w:hAnsi="Arial"/>
          </w:rPr>
          <w:delText xml:space="preserve"> — </w:delText>
        </w:r>
      </w:del>
      <w:ins w:id="2144" w:author="Julia Ringo" w:date="2023-10-05T13:15:00Z">
        <w:r w:rsidR="000E7660">
          <w:rPr>
            <w:rFonts w:ascii="Arial" w:hAnsi="Arial"/>
          </w:rPr>
          <w:t>—</w:t>
        </w:r>
      </w:ins>
      <w:r>
        <w:rPr>
          <w:rFonts w:ascii="Arial" w:hAnsi="Arial"/>
        </w:rPr>
        <w:t>at least within this century</w:t>
      </w:r>
      <w:del w:id="2145" w:author="Julia Ringo" w:date="2023-10-05T13:15:00Z">
        <w:r w:rsidDel="000E7660">
          <w:rPr>
            <w:rFonts w:ascii="Arial" w:hAnsi="Arial"/>
          </w:rPr>
          <w:delText xml:space="preserve"> — </w:delText>
        </w:r>
      </w:del>
      <w:ins w:id="2146" w:author="Julia Ringo" w:date="2023-10-05T13:15:00Z">
        <w:r w:rsidR="000E7660">
          <w:rPr>
            <w:rFonts w:ascii="Arial" w:hAnsi="Arial"/>
          </w:rPr>
          <w:t>—</w:t>
        </w:r>
      </w:ins>
      <w:r>
        <w:rPr>
          <w:rFonts w:ascii="Arial" w:hAnsi="Arial"/>
        </w:rPr>
        <w:t xml:space="preserve">is on a boat called the </w:t>
      </w:r>
      <w:r>
        <w:rPr>
          <w:rFonts w:ascii="Arial" w:hAnsi="Arial"/>
          <w:i/>
          <w:iCs/>
        </w:rPr>
        <w:t>Grackle</w:t>
      </w:r>
      <w:r>
        <w:rPr>
          <w:rFonts w:ascii="Arial" w:hAnsi="Arial"/>
        </w:rPr>
        <w:t>, An Authority enforcer out of the Northern Points.”</w:t>
      </w:r>
    </w:p>
    <w:p w14:paraId="1BDA5762" w14:textId="77777777" w:rsidR="001E2E9B" w:rsidRDefault="00000000">
      <w:pPr>
        <w:pStyle w:val="BodyText"/>
        <w:rPr>
          <w:rFonts w:ascii="Arial" w:hAnsi="Arial"/>
        </w:rPr>
      </w:pPr>
      <w:r>
        <w:rPr>
          <w:rFonts w:ascii="Arial" w:hAnsi="Arial"/>
        </w:rPr>
        <w:t>“What would it be doing a thousand miles from its home waters?”</w:t>
      </w:r>
    </w:p>
    <w:p w14:paraId="2256FAA2" w14:textId="01B65BA5" w:rsidR="001E2E9B" w:rsidRDefault="00000000">
      <w:pPr>
        <w:pStyle w:val="BodyText"/>
        <w:rPr>
          <w:rFonts w:ascii="Arial" w:hAnsi="Arial"/>
        </w:rPr>
      </w:pPr>
      <w:r>
        <w:rPr>
          <w:rFonts w:ascii="Arial" w:hAnsi="Arial"/>
        </w:rPr>
        <w:t>“That I do not know the answer to. Except</w:t>
      </w:r>
      <w:del w:id="2147" w:author="Julia Ringo" w:date="2023-10-20T11:57:00Z">
        <w:r w:rsidDel="000C5710">
          <w:rPr>
            <w:rFonts w:ascii="Arial" w:hAnsi="Arial"/>
          </w:rPr>
          <w:delText>,</w:delText>
        </w:r>
      </w:del>
      <w:r>
        <w:rPr>
          <w:rFonts w:ascii="Arial" w:hAnsi="Arial"/>
        </w:rPr>
        <w:t xml:space="preserve"> I’ll tell you this</w:t>
      </w:r>
      <w:ins w:id="2148" w:author="Julia Ringo" w:date="2023-10-20T11:57:00Z">
        <w:r w:rsidR="000C5710">
          <w:rPr>
            <w:rFonts w:ascii="Arial" w:hAnsi="Arial"/>
          </w:rPr>
          <w:t>,</w:t>
        </w:r>
      </w:ins>
      <w:r>
        <w:rPr>
          <w:rFonts w:ascii="Arial" w:hAnsi="Arial"/>
        </w:rPr>
        <w:t xml:space="preserve"> Captain Percy: I hear rumors of new governing structures. Things being tried that might eventually weaken the local fiefdoms and establish new flows of global order. One such experiment is a suggestion I’ve heard recently that certain Authorities are now granting privateers warrants that promise a bounty on captured or sunk merchant shipping operating under the aegis of certain other Authorities</w:t>
      </w:r>
      <w:del w:id="2149" w:author="Julia Ringo" w:date="2023-10-05T13:15:00Z">
        <w:r w:rsidDel="000E7660">
          <w:rPr>
            <w:rFonts w:ascii="Arial" w:hAnsi="Arial"/>
          </w:rPr>
          <w:delText xml:space="preserve"> — </w:delText>
        </w:r>
      </w:del>
      <w:ins w:id="2150" w:author="Julia Ringo" w:date="2023-10-05T13:15:00Z">
        <w:r w:rsidR="000E7660">
          <w:rPr>
            <w:rFonts w:ascii="Arial" w:hAnsi="Arial"/>
          </w:rPr>
          <w:t>—</w:t>
        </w:r>
      </w:ins>
      <w:r>
        <w:rPr>
          <w:rFonts w:ascii="Arial" w:hAnsi="Arial"/>
        </w:rPr>
        <w:t>regardless of where that shipping is.”</w:t>
      </w:r>
    </w:p>
    <w:p w14:paraId="7DD9DCE2" w14:textId="77777777" w:rsidR="001E2E9B" w:rsidRDefault="00000000">
      <w:pPr>
        <w:pStyle w:val="BodyText"/>
        <w:rPr>
          <w:rFonts w:ascii="Arial" w:hAnsi="Arial"/>
        </w:rPr>
      </w:pPr>
      <w:r>
        <w:rPr>
          <w:rFonts w:ascii="Arial" w:hAnsi="Arial"/>
        </w:rPr>
        <w:t>“That seems likely to start a few wars.”</w:t>
      </w:r>
    </w:p>
    <w:p w14:paraId="29FBC79C" w14:textId="77777777" w:rsidR="001E2E9B" w:rsidRDefault="00000000">
      <w:pPr>
        <w:pStyle w:val="BodyText"/>
        <w:rPr>
          <w:rFonts w:ascii="Arial" w:hAnsi="Arial"/>
        </w:rPr>
      </w:pPr>
      <w:r>
        <w:rPr>
          <w:rFonts w:ascii="Arial" w:hAnsi="Arial"/>
        </w:rPr>
        <w:lastRenderedPageBreak/>
        <w:t>“It would. Except the rumors are that some of the most powerful Authorities are mobilizing against much weaker Authorities. It’s possible that rather than a protracted war, what we may end up with is a congealing of global power in the hands of a few Authorities. At least as far as shipping and trade are concerned.”</w:t>
      </w:r>
    </w:p>
    <w:p w14:paraId="3B2568BD" w14:textId="77777777" w:rsidR="001E2E9B" w:rsidRDefault="00000000">
      <w:pPr>
        <w:pStyle w:val="BodyText"/>
        <w:rPr>
          <w:rFonts w:ascii="Arial" w:hAnsi="Arial"/>
        </w:rPr>
      </w:pPr>
      <w:r>
        <w:rPr>
          <w:rFonts w:ascii="Arial" w:hAnsi="Arial"/>
        </w:rPr>
        <w:t xml:space="preserve">“And you’re saying the sub with the ram, this </w:t>
      </w:r>
      <w:r>
        <w:rPr>
          <w:rFonts w:ascii="Arial" w:hAnsi="Arial"/>
          <w:i/>
          <w:iCs/>
        </w:rPr>
        <w:t>Grackle</w:t>
      </w:r>
      <w:r>
        <w:rPr>
          <w:rFonts w:ascii="Arial" w:hAnsi="Arial"/>
        </w:rPr>
        <w:t>, might have got itself one of these privateer warrants?”</w:t>
      </w:r>
    </w:p>
    <w:p w14:paraId="252FF5ED" w14:textId="77777777" w:rsidR="001E2E9B" w:rsidRDefault="00000000">
      <w:pPr>
        <w:pStyle w:val="BodyText"/>
        <w:rPr>
          <w:rFonts w:ascii="Arial" w:hAnsi="Arial"/>
        </w:rPr>
      </w:pPr>
      <w:r>
        <w:rPr>
          <w:rFonts w:ascii="Arial" w:hAnsi="Arial"/>
        </w:rPr>
        <w:t>“It is one possibility that would explain where and why you encountered it.”</w:t>
      </w:r>
    </w:p>
    <w:p w14:paraId="3BFA41B7" w14:textId="77777777" w:rsidR="001E2E9B" w:rsidRDefault="00000000">
      <w:pPr>
        <w:pStyle w:val="BodyText"/>
        <w:rPr>
          <w:rFonts w:ascii="Arial" w:hAnsi="Arial"/>
        </w:rPr>
      </w:pPr>
      <w:r>
        <w:rPr>
          <w:rFonts w:ascii="Arial" w:hAnsi="Arial"/>
        </w:rPr>
        <w:t xml:space="preserve">“But why the </w:t>
      </w:r>
      <w:r>
        <w:rPr>
          <w:rFonts w:ascii="Arial" w:hAnsi="Arial"/>
          <w:i/>
          <w:iCs/>
        </w:rPr>
        <w:t>Prospect</w:t>
      </w:r>
      <w:r>
        <w:rPr>
          <w:rFonts w:ascii="Arial" w:hAnsi="Arial"/>
        </w:rPr>
        <w:t>?”</w:t>
      </w:r>
    </w:p>
    <w:p w14:paraId="0AB7E14D" w14:textId="77777777" w:rsidR="001E2E9B" w:rsidRDefault="00000000">
      <w:pPr>
        <w:pStyle w:val="BodyText"/>
        <w:rPr>
          <w:rFonts w:ascii="Arial" w:hAnsi="Arial"/>
        </w:rPr>
      </w:pPr>
      <w:r>
        <w:rPr>
          <w:rFonts w:ascii="Arial" w:hAnsi="Arial"/>
        </w:rPr>
        <w:t>“That’s what concerns me the most. Turnaround Bob works quickly and means well, but his business networks leak worse than that docking bay down there. There’s a chance that the job you are about to take on is already marked by some Authority as a valid concern for privateers. You may already be a target.”</w:t>
      </w:r>
    </w:p>
    <w:p w14:paraId="4B4AF5F4" w14:textId="1D4D3750" w:rsidR="001E2E9B" w:rsidRDefault="00000000">
      <w:pPr>
        <w:pStyle w:val="BodyText"/>
        <w:rPr>
          <w:rFonts w:ascii="Arial" w:hAnsi="Arial"/>
        </w:rPr>
      </w:pPr>
      <w:r>
        <w:rPr>
          <w:rFonts w:ascii="Arial" w:hAnsi="Arial"/>
        </w:rPr>
        <w:t xml:space="preserve">Percy </w:t>
      </w:r>
      <w:proofErr w:type="gramStart"/>
      <w:r>
        <w:rPr>
          <w:rFonts w:ascii="Arial" w:hAnsi="Arial"/>
        </w:rPr>
        <w:t>looked into</w:t>
      </w:r>
      <w:proofErr w:type="gramEnd"/>
      <w:r>
        <w:rPr>
          <w:rFonts w:ascii="Arial" w:hAnsi="Arial"/>
        </w:rPr>
        <w:t xml:space="preserve"> her nearly</w:t>
      </w:r>
      <w:ins w:id="2151" w:author="Julia Ringo" w:date="2023-10-20T11:58:00Z">
        <w:r w:rsidR="006942D1">
          <w:rPr>
            <w:rFonts w:ascii="Arial" w:hAnsi="Arial"/>
          </w:rPr>
          <w:t xml:space="preserve"> </w:t>
        </w:r>
      </w:ins>
      <w:del w:id="2152" w:author="Julia Ringo" w:date="2023-10-20T11:58:00Z">
        <w:r w:rsidDel="006942D1">
          <w:rPr>
            <w:rFonts w:ascii="Arial" w:hAnsi="Arial"/>
          </w:rPr>
          <w:delText>-</w:delText>
        </w:r>
      </w:del>
      <w:r>
        <w:rPr>
          <w:rFonts w:ascii="Arial" w:hAnsi="Arial"/>
        </w:rPr>
        <w:t>empty coffee cup, and then savored the last sip of its creamy sweetness. “Well, I guess you get what you’re paid for.” She stood. “Thanks for the coffee with cream.”</w:t>
      </w:r>
    </w:p>
    <w:p w14:paraId="15CA6736" w14:textId="77777777" w:rsidR="001E2E9B" w:rsidRDefault="00000000">
      <w:pPr>
        <w:pStyle w:val="BodyText"/>
        <w:rPr>
          <w:rFonts w:ascii="Arial" w:hAnsi="Arial"/>
        </w:rPr>
      </w:pPr>
      <w:r>
        <w:rPr>
          <w:rFonts w:ascii="Arial" w:hAnsi="Arial"/>
        </w:rPr>
        <w:t>“You are most welcome. I’ll have my men down on the dock by the end of today with the cargo, if you think you could be ready to load your boat by then.”</w:t>
      </w:r>
    </w:p>
    <w:p w14:paraId="10E646BB" w14:textId="77777777" w:rsidR="001E2E9B" w:rsidRDefault="00000000">
      <w:pPr>
        <w:pStyle w:val="BodyText"/>
        <w:rPr>
          <w:rFonts w:ascii="Arial" w:hAnsi="Arial"/>
        </w:rPr>
      </w:pPr>
      <w:r>
        <w:rPr>
          <w:rFonts w:ascii="Arial" w:hAnsi="Arial"/>
        </w:rPr>
        <w:t>“Thanks.” Percy turned to go.</w:t>
      </w:r>
    </w:p>
    <w:p w14:paraId="6D342BAE" w14:textId="4A1BC29E" w:rsidR="001E2E9B" w:rsidRDefault="00000000">
      <w:pPr>
        <w:pStyle w:val="BodyText"/>
        <w:rPr>
          <w:rFonts w:ascii="Arial" w:hAnsi="Arial"/>
        </w:rPr>
      </w:pPr>
      <w:r>
        <w:rPr>
          <w:rFonts w:ascii="Arial" w:hAnsi="Arial"/>
        </w:rPr>
        <w:t xml:space="preserve">“Captain Percy, </w:t>
      </w:r>
      <w:ins w:id="2153" w:author="Julia Ringo" w:date="2023-10-20T11:58:00Z">
        <w:r w:rsidR="006942D1">
          <w:rPr>
            <w:rFonts w:ascii="Arial" w:hAnsi="Arial"/>
          </w:rPr>
          <w:t>i</w:t>
        </w:r>
      </w:ins>
      <w:del w:id="2154" w:author="Julia Ringo" w:date="2023-10-20T11:58:00Z">
        <w:r w:rsidDel="006942D1">
          <w:rPr>
            <w:rFonts w:ascii="Arial" w:hAnsi="Arial"/>
          </w:rPr>
          <w:delText>I</w:delText>
        </w:r>
      </w:del>
      <w:r>
        <w:rPr>
          <w:rFonts w:ascii="Arial" w:hAnsi="Arial"/>
        </w:rPr>
        <w:t>f I were you I would definitely make sure you are gone from here before the next 48 hours goes by.”</w:t>
      </w:r>
    </w:p>
    <w:p w14:paraId="057C9173" w14:textId="752396D4" w:rsidR="001E2E9B" w:rsidRDefault="00000000">
      <w:pPr>
        <w:pStyle w:val="BodyText"/>
        <w:rPr>
          <w:rFonts w:ascii="Arial" w:hAnsi="Arial"/>
        </w:rPr>
      </w:pPr>
      <w:r>
        <w:rPr>
          <w:rFonts w:ascii="Arial" w:hAnsi="Arial"/>
        </w:rPr>
        <w:t>Percy nodded toward</w:t>
      </w:r>
      <w:del w:id="2155" w:author="Julia Ringo" w:date="2023-10-20T11:58:00Z">
        <w:r w:rsidDel="006942D1">
          <w:rPr>
            <w:rFonts w:ascii="Arial" w:hAnsi="Arial"/>
          </w:rPr>
          <w:delText>s</w:delText>
        </w:r>
      </w:del>
      <w:r>
        <w:rPr>
          <w:rFonts w:ascii="Arial" w:hAnsi="Arial"/>
        </w:rPr>
        <w:t xml:space="preserve"> Miss Mai and closed the heavy door behind </w:t>
      </w:r>
      <w:ins w:id="2156" w:author="Julia Ringo" w:date="2023-10-20T11:58:00Z">
        <w:r w:rsidR="006942D1">
          <w:rPr>
            <w:rFonts w:ascii="Arial" w:hAnsi="Arial"/>
          </w:rPr>
          <w:t xml:space="preserve">her </w:t>
        </w:r>
      </w:ins>
      <w:r>
        <w:rPr>
          <w:rFonts w:ascii="Arial" w:hAnsi="Arial"/>
        </w:rPr>
        <w:t>as she left the office.</w:t>
      </w:r>
    </w:p>
    <w:p w14:paraId="16E49729" w14:textId="77777777" w:rsidR="001E2E9B" w:rsidRDefault="00000000">
      <w:pPr>
        <w:pStyle w:val="BodyText"/>
        <w:rPr>
          <w:rFonts w:ascii="Arial" w:hAnsi="Arial"/>
        </w:rPr>
      </w:pPr>
      <w:r>
        <w:rPr>
          <w:rFonts w:ascii="Arial" w:hAnsi="Arial"/>
        </w:rPr>
        <w:t> </w:t>
      </w:r>
    </w:p>
    <w:p w14:paraId="5A87C414" w14:textId="77777777" w:rsidR="001E2E9B" w:rsidRDefault="00000000">
      <w:pPr>
        <w:pStyle w:val="BodyText"/>
        <w:rPr>
          <w:rFonts w:ascii="Arial" w:hAnsi="Arial"/>
        </w:rPr>
      </w:pPr>
      <w:r>
        <w:rPr>
          <w:rFonts w:ascii="Arial" w:hAnsi="Arial"/>
        </w:rPr>
        <w:t>She hummed to herself as she walked through the main hall of the noisy depot. She realized that her humming was resonating in her skull in harmony with the ever-present background buzz of the machinery that kept the place functioning.</w:t>
      </w:r>
    </w:p>
    <w:p w14:paraId="257A1859" w14:textId="77777777" w:rsidR="001E2E9B" w:rsidRDefault="00000000">
      <w:pPr>
        <w:pStyle w:val="BodyText"/>
        <w:rPr>
          <w:rFonts w:ascii="Arial" w:hAnsi="Arial"/>
        </w:rPr>
      </w:pPr>
      <w:r>
        <w:rPr>
          <w:rFonts w:ascii="Arial" w:hAnsi="Arial"/>
        </w:rPr>
        <w:t>She followed the trickle of oily water down the slope a little way until she noticed a kind of canteen or saloon carved back into one of the walls. She walked in and stepped up to a bar at nearly the height of her chest. It was broad and made of dark wood from which decades of drinkers had worn away the original shellac coating. A universe of spilled drinks had stained it to a mottled gray color. As in all the remote places of the world, the bar was well stocked. Rows and rows of partially empty bottles of brown liquors were lined up behind it.</w:t>
      </w:r>
    </w:p>
    <w:p w14:paraId="5804C315" w14:textId="3777E7B4" w:rsidR="001E2E9B" w:rsidRDefault="00000000">
      <w:pPr>
        <w:pStyle w:val="BodyText"/>
        <w:rPr>
          <w:rFonts w:ascii="Arial" w:hAnsi="Arial"/>
        </w:rPr>
      </w:pPr>
      <w:r>
        <w:rPr>
          <w:rFonts w:ascii="Arial" w:hAnsi="Arial"/>
        </w:rPr>
        <w:t xml:space="preserve">The man behind the bar was yet another giant, but only in the vertical direction. Rail thin, somewhat like Bastian, except </w:t>
      </w:r>
      <w:del w:id="2157" w:author="Julia Ringo" w:date="2023-10-20T11:59:00Z">
        <w:r w:rsidDel="006942D1">
          <w:rPr>
            <w:rFonts w:ascii="Arial" w:hAnsi="Arial"/>
          </w:rPr>
          <w:delText>he had</w:delText>
        </w:r>
      </w:del>
      <w:ins w:id="2158" w:author="Julia Ringo" w:date="2023-10-20T11:59:00Z">
        <w:r w:rsidR="006942D1">
          <w:rPr>
            <w:rFonts w:ascii="Arial" w:hAnsi="Arial"/>
          </w:rPr>
          <w:t>for</w:t>
        </w:r>
      </w:ins>
      <w:r>
        <w:rPr>
          <w:rFonts w:ascii="Arial" w:hAnsi="Arial"/>
        </w:rPr>
        <w:t xml:space="preserve"> a paunch around the belly. Years ago</w:t>
      </w:r>
      <w:ins w:id="2159" w:author="Julia Ringo" w:date="2023-10-20T11:59:00Z">
        <w:r w:rsidR="006942D1">
          <w:rPr>
            <w:rFonts w:ascii="Arial" w:hAnsi="Arial"/>
          </w:rPr>
          <w:t>,</w:t>
        </w:r>
      </w:ins>
      <w:r>
        <w:rPr>
          <w:rFonts w:ascii="Arial" w:hAnsi="Arial"/>
        </w:rPr>
        <w:t xml:space="preserve"> Percy had had a friend who would have described him as ‘</w:t>
      </w:r>
      <w:del w:id="2160" w:author="Julia Ringo" w:date="2023-10-20T11:59:00Z">
        <w:r w:rsidDel="006942D1">
          <w:rPr>
            <w:rFonts w:ascii="Arial" w:hAnsi="Arial"/>
          </w:rPr>
          <w:delText xml:space="preserve">a </w:delText>
        </w:r>
      </w:del>
      <w:proofErr w:type="gramStart"/>
      <w:r>
        <w:rPr>
          <w:rFonts w:ascii="Arial" w:hAnsi="Arial"/>
        </w:rPr>
        <w:t>skinny-fat</w:t>
      </w:r>
      <w:proofErr w:type="gramEnd"/>
      <w:del w:id="2161" w:author="Julia Ringo" w:date="2023-10-20T11:59:00Z">
        <w:r w:rsidDel="006942D1">
          <w:rPr>
            <w:rFonts w:ascii="Arial" w:hAnsi="Arial"/>
          </w:rPr>
          <w:delText xml:space="preserve"> guy</w:delText>
        </w:r>
      </w:del>
      <w:r>
        <w:rPr>
          <w:rFonts w:ascii="Arial" w:hAnsi="Arial"/>
        </w:rPr>
        <w:t xml:space="preserve">.’ He was grizzled about the face, like a piece of meat that had not been cleaned properly before being laid down in the frying pan. He was missing an eye which he did not bother to </w:t>
      </w:r>
      <w:r>
        <w:rPr>
          <w:rFonts w:ascii="Arial" w:hAnsi="Arial"/>
        </w:rPr>
        <w:lastRenderedPageBreak/>
        <w:t>cover with a patch</w:t>
      </w:r>
      <w:del w:id="2162" w:author="Julia Ringo" w:date="2023-10-20T11:59:00Z">
        <w:r w:rsidDel="006942D1">
          <w:rPr>
            <w:rFonts w:ascii="Arial" w:hAnsi="Arial"/>
          </w:rPr>
          <w:delText>,</w:delText>
        </w:r>
      </w:del>
      <w:r>
        <w:rPr>
          <w:rFonts w:ascii="Arial" w:hAnsi="Arial"/>
        </w:rPr>
        <w:t xml:space="preserve"> and wearing a stained leather apron. “</w:t>
      </w:r>
      <w:proofErr w:type="spellStart"/>
      <w:r>
        <w:rPr>
          <w:rFonts w:ascii="Arial" w:hAnsi="Arial"/>
        </w:rPr>
        <w:t>What</w:t>
      </w:r>
      <w:del w:id="2163" w:author="Julia Ringo" w:date="2023-10-20T11:59:00Z">
        <w:r w:rsidDel="006942D1">
          <w:rPr>
            <w:rFonts w:ascii="Arial" w:hAnsi="Arial"/>
          </w:rPr>
          <w:delText xml:space="preserve"> </w:delText>
        </w:r>
      </w:del>
      <w:r>
        <w:rPr>
          <w:rFonts w:ascii="Arial" w:hAnsi="Arial"/>
        </w:rPr>
        <w:t>cha</w:t>
      </w:r>
      <w:proofErr w:type="spellEnd"/>
      <w:r>
        <w:rPr>
          <w:rFonts w:ascii="Arial" w:hAnsi="Arial"/>
        </w:rPr>
        <w:t xml:space="preserve"> </w:t>
      </w:r>
      <w:proofErr w:type="gramStart"/>
      <w:r>
        <w:rPr>
          <w:rFonts w:ascii="Arial" w:hAnsi="Arial"/>
        </w:rPr>
        <w:t>need</w:t>
      </w:r>
      <w:proofErr w:type="gramEnd"/>
      <w:r>
        <w:rPr>
          <w:rFonts w:ascii="Arial" w:hAnsi="Arial"/>
        </w:rPr>
        <w:t xml:space="preserve"> there</w:t>
      </w:r>
      <w:ins w:id="2164" w:author="Julia Ringo" w:date="2023-10-20T11:59:00Z">
        <w:r w:rsidR="006942D1">
          <w:rPr>
            <w:rFonts w:ascii="Arial" w:hAnsi="Arial"/>
          </w:rPr>
          <w:t>,</w:t>
        </w:r>
      </w:ins>
      <w:r>
        <w:rPr>
          <w:rFonts w:ascii="Arial" w:hAnsi="Arial"/>
        </w:rPr>
        <w:t xml:space="preserve"> lady?” he asked Percy.</w:t>
      </w:r>
    </w:p>
    <w:p w14:paraId="49BCD1AC" w14:textId="77777777" w:rsidR="001E2E9B" w:rsidRDefault="00000000">
      <w:pPr>
        <w:pStyle w:val="BodyText"/>
        <w:rPr>
          <w:rFonts w:ascii="Arial" w:hAnsi="Arial"/>
        </w:rPr>
      </w:pPr>
      <w:r>
        <w:rPr>
          <w:rFonts w:ascii="Arial" w:hAnsi="Arial"/>
        </w:rPr>
        <w:t>“Give me something brown from that middle row there.” She took one of her new coins from the heavy leather satchel Miss Mai had given her and laid it down on the wood of the bar.</w:t>
      </w:r>
    </w:p>
    <w:p w14:paraId="6BC4938A" w14:textId="44033D27" w:rsidR="001E2E9B" w:rsidRDefault="00000000">
      <w:pPr>
        <w:pStyle w:val="BodyText"/>
        <w:rPr>
          <w:rFonts w:ascii="Arial" w:hAnsi="Arial"/>
        </w:rPr>
      </w:pPr>
      <w:r>
        <w:rPr>
          <w:rFonts w:ascii="Arial" w:hAnsi="Arial"/>
        </w:rPr>
        <w:t xml:space="preserve">As the bartender set up a glass and </w:t>
      </w:r>
      <w:del w:id="2165" w:author="Julia Ringo" w:date="2023-10-20T11:59:00Z">
        <w:r w:rsidDel="006942D1">
          <w:rPr>
            <w:rFonts w:ascii="Arial" w:hAnsi="Arial"/>
          </w:rPr>
          <w:delText>was leaning</w:delText>
        </w:r>
      </w:del>
      <w:ins w:id="2166" w:author="Julia Ringo" w:date="2023-10-20T11:59:00Z">
        <w:r w:rsidR="006942D1">
          <w:rPr>
            <w:rFonts w:ascii="Arial" w:hAnsi="Arial"/>
          </w:rPr>
          <w:t>leaned</w:t>
        </w:r>
      </w:ins>
      <w:r>
        <w:rPr>
          <w:rFonts w:ascii="Arial" w:hAnsi="Arial"/>
        </w:rPr>
        <w:t xml:space="preserve"> to pour it</w:t>
      </w:r>
      <w:ins w:id="2167" w:author="Julia Ringo" w:date="2023-10-20T11:59:00Z">
        <w:r w:rsidR="006942D1">
          <w:rPr>
            <w:rFonts w:ascii="Arial" w:hAnsi="Arial"/>
          </w:rPr>
          <w:t>,</w:t>
        </w:r>
      </w:ins>
      <w:r>
        <w:rPr>
          <w:rFonts w:ascii="Arial" w:hAnsi="Arial"/>
        </w:rPr>
        <w:t xml:space="preserve"> Percy continued the conversation</w:t>
      </w:r>
      <w:ins w:id="2168" w:author="Julia Ringo" w:date="2023-10-20T11:59:00Z">
        <w:r w:rsidR="006942D1">
          <w:rPr>
            <w:rFonts w:ascii="Arial" w:hAnsi="Arial"/>
          </w:rPr>
          <w:t>,</w:t>
        </w:r>
      </w:ins>
      <w:r>
        <w:rPr>
          <w:rFonts w:ascii="Arial" w:hAnsi="Arial"/>
        </w:rPr>
        <w:t xml:space="preserve"> </w:t>
      </w:r>
      <w:proofErr w:type="gramStart"/>
      <w:r>
        <w:rPr>
          <w:rFonts w:ascii="Arial" w:hAnsi="Arial"/>
        </w:rPr>
        <w:t>despite the fact that</w:t>
      </w:r>
      <w:proofErr w:type="gramEnd"/>
      <w:r>
        <w:rPr>
          <w:rFonts w:ascii="Arial" w:hAnsi="Arial"/>
        </w:rPr>
        <w:t xml:space="preserve"> the bartender did not particularly look like he would want to. </w:t>
      </w:r>
      <w:proofErr w:type="gramStart"/>
      <w:r>
        <w:rPr>
          <w:rFonts w:ascii="Arial" w:hAnsi="Arial"/>
        </w:rPr>
        <w:t>“Actually, I’m</w:t>
      </w:r>
      <w:proofErr w:type="gramEnd"/>
      <w:r>
        <w:rPr>
          <w:rFonts w:ascii="Arial" w:hAnsi="Arial"/>
        </w:rPr>
        <w:t xml:space="preserve"> looking to hire some crew. I have a boat, and we’re short a few people. Thought you might be able to steer me in the right direction to where the hiring is done around here.”</w:t>
      </w:r>
    </w:p>
    <w:p w14:paraId="6F5D1016" w14:textId="21DB56C0" w:rsidR="001E2E9B" w:rsidRDefault="00000000">
      <w:pPr>
        <w:pStyle w:val="BodyText"/>
        <w:rPr>
          <w:rFonts w:ascii="Arial" w:hAnsi="Arial"/>
        </w:rPr>
      </w:pPr>
      <w:r>
        <w:rPr>
          <w:rFonts w:ascii="Arial" w:hAnsi="Arial"/>
        </w:rPr>
        <w:t>“Most of the steering I do is towards the bottles,” said the bartender. “You want crew</w:t>
      </w:r>
      <w:ins w:id="2169" w:author="Julia Ringo" w:date="2023-10-20T12:00:00Z">
        <w:r w:rsidR="006942D1">
          <w:rPr>
            <w:rFonts w:ascii="Arial" w:hAnsi="Arial"/>
          </w:rPr>
          <w:t>,</w:t>
        </w:r>
      </w:ins>
      <w:r>
        <w:rPr>
          <w:rFonts w:ascii="Arial" w:hAnsi="Arial"/>
        </w:rPr>
        <w:t xml:space="preserve"> you’re better off down on the dock. Usually there’s some fuckin’ greenies hanging around, going boat to </w:t>
      </w:r>
      <w:proofErr w:type="gramStart"/>
      <w:r>
        <w:rPr>
          <w:rFonts w:ascii="Arial" w:hAnsi="Arial"/>
        </w:rPr>
        <w:t>boat</w:t>
      </w:r>
      <w:proofErr w:type="gramEnd"/>
      <w:r>
        <w:rPr>
          <w:rFonts w:ascii="Arial" w:hAnsi="Arial"/>
        </w:rPr>
        <w:t xml:space="preserve"> and just </w:t>
      </w:r>
      <w:proofErr w:type="spellStart"/>
      <w:r>
        <w:rPr>
          <w:rFonts w:ascii="Arial" w:hAnsi="Arial"/>
        </w:rPr>
        <w:t>askin</w:t>
      </w:r>
      <w:proofErr w:type="spellEnd"/>
      <w:r>
        <w:rPr>
          <w:rFonts w:ascii="Arial" w:hAnsi="Arial"/>
        </w:rPr>
        <w:t xml:space="preserve">’ for work even. Useless fuckers, skills wise, but always seem to be present.” He thought for a few seconds while he finished off the pour. “On the second hand, a lot of big boats have come through in the last week or so. It’s possible they’ve hired up all the greenies. </w:t>
      </w:r>
      <w:r>
        <w:rPr>
          <w:rFonts w:ascii="Arial" w:hAnsi="Arial"/>
          <w:i/>
          <w:iCs/>
        </w:rPr>
        <w:t>Big</w:t>
      </w:r>
      <w:r>
        <w:rPr>
          <w:rFonts w:ascii="Arial" w:hAnsi="Arial"/>
        </w:rPr>
        <w:t xml:space="preserve"> fuckin’ boats. </w:t>
      </w:r>
      <w:del w:id="2170" w:author="Julia Ringo" w:date="2023-10-20T12:00:00Z">
        <w:r w:rsidDel="006942D1">
          <w:rPr>
            <w:rFonts w:ascii="Arial" w:hAnsi="Arial"/>
          </w:rPr>
          <w:delText xml:space="preserve">200 </w:delText>
        </w:r>
      </w:del>
      <w:ins w:id="2171" w:author="Julia Ringo" w:date="2023-10-20T12:00:00Z">
        <w:r w:rsidR="006942D1">
          <w:rPr>
            <w:rFonts w:ascii="Arial" w:hAnsi="Arial"/>
          </w:rPr>
          <w:t>Two hundred</w:t>
        </w:r>
        <w:r w:rsidR="006942D1">
          <w:rPr>
            <w:rFonts w:ascii="Arial" w:hAnsi="Arial"/>
          </w:rPr>
          <w:t xml:space="preserve"> </w:t>
        </w:r>
      </w:ins>
      <w:r>
        <w:rPr>
          <w:rFonts w:ascii="Arial" w:hAnsi="Arial"/>
        </w:rPr>
        <w:t>meters and more.”</w:t>
      </w:r>
    </w:p>
    <w:p w14:paraId="603F1F0A" w14:textId="77777777" w:rsidR="001E2E9B" w:rsidRDefault="00000000">
      <w:pPr>
        <w:pStyle w:val="BodyText"/>
        <w:rPr>
          <w:rFonts w:ascii="Arial" w:hAnsi="Arial"/>
        </w:rPr>
      </w:pPr>
      <w:r>
        <w:rPr>
          <w:rFonts w:ascii="Arial" w:hAnsi="Arial"/>
        </w:rPr>
        <w:t>“Yeah, that kind of boat is always hiring. Shit, that doesn’t sound good. I’m a little desperate.”</w:t>
      </w:r>
    </w:p>
    <w:p w14:paraId="7096B6FE" w14:textId="3155528D" w:rsidR="001E2E9B" w:rsidRDefault="00000000">
      <w:pPr>
        <w:pStyle w:val="BodyText"/>
        <w:rPr>
          <w:rFonts w:ascii="Arial" w:hAnsi="Arial"/>
        </w:rPr>
      </w:pPr>
      <w:r>
        <w:rPr>
          <w:rFonts w:ascii="Arial" w:hAnsi="Arial"/>
        </w:rPr>
        <w:t>The bartender squinted up the side of his face where his eye would have been considering for a few seconds. “</w:t>
      </w:r>
      <w:proofErr w:type="spellStart"/>
      <w:r>
        <w:rPr>
          <w:rFonts w:ascii="Arial" w:hAnsi="Arial"/>
        </w:rPr>
        <w:t>Hrmm</w:t>
      </w:r>
      <w:proofErr w:type="spellEnd"/>
      <w:r>
        <w:rPr>
          <w:rFonts w:ascii="Arial" w:hAnsi="Arial"/>
        </w:rPr>
        <w:t xml:space="preserve">. Well, if </w:t>
      </w:r>
      <w:proofErr w:type="spellStart"/>
      <w:r>
        <w:rPr>
          <w:rFonts w:ascii="Arial" w:hAnsi="Arial"/>
        </w:rPr>
        <w:t>yer</w:t>
      </w:r>
      <w:proofErr w:type="spellEnd"/>
      <w:r>
        <w:rPr>
          <w:rFonts w:ascii="Arial" w:hAnsi="Arial"/>
        </w:rPr>
        <w:t xml:space="preserve"> fuckin’ desperate</w:t>
      </w:r>
      <w:del w:id="2172" w:author="Julia Ringo" w:date="2023-10-10T11:08:00Z">
        <w:r w:rsidDel="00B6693A">
          <w:rPr>
            <w:rFonts w:ascii="Arial" w:hAnsi="Arial"/>
          </w:rPr>
          <w:delText>…</w:delText>
        </w:r>
      </w:del>
      <w:ins w:id="2173" w:author="Julia Ringo" w:date="2023-10-10T11:08:00Z">
        <w:r w:rsidR="00B6693A">
          <w:rPr>
            <w:rFonts w:ascii="Arial" w:hAnsi="Arial"/>
          </w:rPr>
          <w:t xml:space="preserve"> . . . </w:t>
        </w:r>
      </w:ins>
      <w:proofErr w:type="spellStart"/>
      <w:ins w:id="2174" w:author="Julia Ringo" w:date="2023-10-20T12:00:00Z">
        <w:r w:rsidR="006942D1">
          <w:rPr>
            <w:rFonts w:ascii="Arial" w:hAnsi="Arial"/>
          </w:rPr>
          <w:t>b</w:t>
        </w:r>
      </w:ins>
      <w:del w:id="2175" w:author="Julia Ringo" w:date="2023-10-20T12:00:00Z">
        <w:r w:rsidDel="006942D1">
          <w:rPr>
            <w:rFonts w:ascii="Arial" w:hAnsi="Arial"/>
          </w:rPr>
          <w:delText xml:space="preserve"> B</w:delText>
        </w:r>
      </w:del>
      <w:r>
        <w:rPr>
          <w:rFonts w:ascii="Arial" w:hAnsi="Arial"/>
        </w:rPr>
        <w:t>artendin</w:t>
      </w:r>
      <w:proofErr w:type="spellEnd"/>
      <w:r>
        <w:rPr>
          <w:rFonts w:ascii="Arial" w:hAnsi="Arial"/>
        </w:rPr>
        <w:t xml:space="preserve">’ is my side-gig. My main business, and much more profitable I might add, is </w:t>
      </w:r>
      <w:proofErr w:type="spellStart"/>
      <w:r>
        <w:rPr>
          <w:rFonts w:ascii="Arial" w:hAnsi="Arial"/>
        </w:rPr>
        <w:t>pimpin</w:t>
      </w:r>
      <w:proofErr w:type="spellEnd"/>
      <w:r>
        <w:rPr>
          <w:rFonts w:ascii="Arial" w:hAnsi="Arial"/>
        </w:rPr>
        <w:t>’.”</w:t>
      </w:r>
    </w:p>
    <w:p w14:paraId="60F731D9" w14:textId="77777777" w:rsidR="001E2E9B" w:rsidRDefault="00000000">
      <w:pPr>
        <w:pStyle w:val="BodyText"/>
        <w:rPr>
          <w:rFonts w:ascii="Arial" w:hAnsi="Arial"/>
        </w:rPr>
      </w:pPr>
      <w:r>
        <w:rPr>
          <w:rFonts w:ascii="Arial" w:hAnsi="Arial"/>
        </w:rPr>
        <w:t>“You don’t fuckin’ say.”</w:t>
      </w:r>
    </w:p>
    <w:p w14:paraId="06402A2D" w14:textId="77777777" w:rsidR="001E2E9B" w:rsidRDefault="00000000">
      <w:pPr>
        <w:pStyle w:val="BodyText"/>
        <w:rPr>
          <w:rFonts w:ascii="Arial" w:hAnsi="Arial"/>
        </w:rPr>
      </w:pPr>
      <w:r>
        <w:rPr>
          <w:rFonts w:ascii="Arial" w:hAnsi="Arial"/>
        </w:rPr>
        <w:t xml:space="preserve">“Thing about </w:t>
      </w:r>
      <w:proofErr w:type="spellStart"/>
      <w:r>
        <w:rPr>
          <w:rFonts w:ascii="Arial" w:hAnsi="Arial"/>
        </w:rPr>
        <w:t>pimpin</w:t>
      </w:r>
      <w:proofErr w:type="spellEnd"/>
      <w:r>
        <w:rPr>
          <w:rFonts w:ascii="Arial" w:hAnsi="Arial"/>
        </w:rPr>
        <w:t xml:space="preserve">’ in a place like this is sometimes you </w:t>
      </w:r>
      <w:proofErr w:type="spellStart"/>
      <w:r>
        <w:rPr>
          <w:rFonts w:ascii="Arial" w:hAnsi="Arial"/>
        </w:rPr>
        <w:t>gotta</w:t>
      </w:r>
      <w:proofErr w:type="spellEnd"/>
      <w:r>
        <w:rPr>
          <w:rFonts w:ascii="Arial" w:hAnsi="Arial"/>
        </w:rPr>
        <w:t xml:space="preserve"> take risks on the folks </w:t>
      </w:r>
      <w:proofErr w:type="spellStart"/>
      <w:r>
        <w:rPr>
          <w:rFonts w:ascii="Arial" w:hAnsi="Arial"/>
        </w:rPr>
        <w:t>ya</w:t>
      </w:r>
      <w:proofErr w:type="spellEnd"/>
      <w:r>
        <w:rPr>
          <w:rFonts w:ascii="Arial" w:hAnsi="Arial"/>
        </w:rPr>
        <w:t xml:space="preserve"> bring over from the mainland to work. Beggars can’t be choosers, </w:t>
      </w:r>
      <w:proofErr w:type="spellStart"/>
      <w:r>
        <w:rPr>
          <w:rFonts w:ascii="Arial" w:hAnsi="Arial"/>
        </w:rPr>
        <w:t>ya</w:t>
      </w:r>
      <w:proofErr w:type="spellEnd"/>
      <w:r>
        <w:rPr>
          <w:rFonts w:ascii="Arial" w:hAnsi="Arial"/>
        </w:rPr>
        <w:t xml:space="preserve"> might say. So </w:t>
      </w:r>
      <w:proofErr w:type="gramStart"/>
      <w:r>
        <w:rPr>
          <w:rFonts w:ascii="Arial" w:hAnsi="Arial"/>
        </w:rPr>
        <w:t>once in a while</w:t>
      </w:r>
      <w:proofErr w:type="gramEnd"/>
      <w:r>
        <w:rPr>
          <w:rFonts w:ascii="Arial" w:hAnsi="Arial"/>
        </w:rPr>
        <w:t xml:space="preserve"> I end up with whores I can’t pimp out. Or at least not at a price that makes them worth the food they eat.”</w:t>
      </w:r>
    </w:p>
    <w:p w14:paraId="669EB9BE" w14:textId="77777777" w:rsidR="001E2E9B" w:rsidRDefault="00000000">
      <w:pPr>
        <w:pStyle w:val="BodyText"/>
        <w:rPr>
          <w:rFonts w:ascii="Arial" w:hAnsi="Arial"/>
        </w:rPr>
      </w:pPr>
      <w:r>
        <w:rPr>
          <w:rFonts w:ascii="Arial" w:hAnsi="Arial"/>
        </w:rPr>
        <w:t xml:space="preserve">“Always difficult to balance those books, I hear </w:t>
      </w:r>
      <w:proofErr w:type="spellStart"/>
      <w:r>
        <w:rPr>
          <w:rFonts w:ascii="Arial" w:hAnsi="Arial"/>
        </w:rPr>
        <w:t>ya</w:t>
      </w:r>
      <w:proofErr w:type="spellEnd"/>
      <w:r>
        <w:rPr>
          <w:rFonts w:ascii="Arial" w:hAnsi="Arial"/>
        </w:rPr>
        <w:t>,” said Percy.</w:t>
      </w:r>
    </w:p>
    <w:p w14:paraId="72488D1B" w14:textId="77777777" w:rsidR="001E2E9B" w:rsidRDefault="00000000">
      <w:pPr>
        <w:pStyle w:val="BodyText"/>
        <w:rPr>
          <w:rFonts w:ascii="Arial" w:hAnsi="Arial"/>
        </w:rPr>
      </w:pPr>
      <w:r>
        <w:rPr>
          <w:rFonts w:ascii="Arial" w:hAnsi="Arial"/>
        </w:rPr>
        <w:t xml:space="preserve">“Anyway, right now I got me this </w:t>
      </w:r>
      <w:proofErr w:type="spellStart"/>
      <w:r>
        <w:rPr>
          <w:rFonts w:ascii="Arial" w:hAnsi="Arial"/>
        </w:rPr>
        <w:t>chickilette</w:t>
      </w:r>
      <w:proofErr w:type="spellEnd"/>
      <w:r>
        <w:rPr>
          <w:rFonts w:ascii="Arial" w:hAnsi="Arial"/>
        </w:rPr>
        <w:t xml:space="preserve"> that got off a boat a few weeks ago. But she’s skinny and small. Waif-like, I say. You know what I mean?”</w:t>
      </w:r>
    </w:p>
    <w:p w14:paraId="645A31E7" w14:textId="77777777" w:rsidR="001E2E9B" w:rsidRDefault="00000000">
      <w:pPr>
        <w:pStyle w:val="BodyText"/>
        <w:rPr>
          <w:rFonts w:ascii="Arial" w:hAnsi="Arial"/>
        </w:rPr>
      </w:pPr>
      <w:r>
        <w:rPr>
          <w:rFonts w:ascii="Arial" w:hAnsi="Arial"/>
        </w:rPr>
        <w:t>Percy nodded.</w:t>
      </w:r>
    </w:p>
    <w:p w14:paraId="733956BD" w14:textId="4475920C" w:rsidR="001E2E9B" w:rsidRDefault="00000000">
      <w:pPr>
        <w:pStyle w:val="BodyText"/>
        <w:rPr>
          <w:rFonts w:ascii="Arial" w:hAnsi="Arial"/>
        </w:rPr>
      </w:pPr>
      <w:r>
        <w:rPr>
          <w:rFonts w:ascii="Arial" w:hAnsi="Arial"/>
        </w:rPr>
        <w:t>“The tastes of most of the folks who come through here are into something a bit</w:t>
      </w:r>
      <w:del w:id="2176" w:author="Julia Ringo" w:date="2023-10-10T11:08:00Z">
        <w:r w:rsidDel="00B6693A">
          <w:rPr>
            <w:rFonts w:ascii="Arial" w:hAnsi="Arial"/>
          </w:rPr>
          <w:delText>…</w:delText>
        </w:r>
      </w:del>
      <w:ins w:id="2177" w:author="Julia Ringo" w:date="2023-10-10T11:08:00Z">
        <w:r w:rsidR="00B6693A">
          <w:rPr>
            <w:rFonts w:ascii="Arial" w:hAnsi="Arial"/>
          </w:rPr>
          <w:t xml:space="preserve"> . . . </w:t>
        </w:r>
      </w:ins>
      <w:del w:id="2178" w:author="Julia Ringo" w:date="2023-10-20T12:00:00Z">
        <w:r w:rsidDel="006942D1">
          <w:rPr>
            <w:rFonts w:ascii="Arial" w:hAnsi="Arial"/>
          </w:rPr>
          <w:delText xml:space="preserve"> </w:delText>
        </w:r>
      </w:del>
      <w:r>
        <w:rPr>
          <w:rFonts w:ascii="Arial" w:hAnsi="Arial"/>
        </w:rPr>
        <w:t>harder. Here’s the big thing</w:t>
      </w:r>
      <w:ins w:id="2179" w:author="Julia Ringo" w:date="2023-10-20T12:00:00Z">
        <w:r w:rsidR="006942D1">
          <w:rPr>
            <w:rFonts w:ascii="Arial" w:hAnsi="Arial"/>
          </w:rPr>
          <w:t>,</w:t>
        </w:r>
      </w:ins>
      <w:r>
        <w:rPr>
          <w:rFonts w:ascii="Arial" w:hAnsi="Arial"/>
        </w:rPr>
        <w:t xml:space="preserve"> though: she’s got just the saddest fuckin’ face. And she’s too shy. Even I can’t bring </w:t>
      </w:r>
      <w:proofErr w:type="spellStart"/>
      <w:r>
        <w:rPr>
          <w:rFonts w:ascii="Arial" w:hAnsi="Arial"/>
        </w:rPr>
        <w:t>meself</w:t>
      </w:r>
      <w:proofErr w:type="spellEnd"/>
      <w:r>
        <w:rPr>
          <w:rFonts w:ascii="Arial" w:hAnsi="Arial"/>
        </w:rPr>
        <w:t xml:space="preserve"> to </w:t>
      </w:r>
      <w:proofErr w:type="spellStart"/>
      <w:r>
        <w:rPr>
          <w:rFonts w:ascii="Arial" w:hAnsi="Arial"/>
        </w:rPr>
        <w:t>bein</w:t>
      </w:r>
      <w:proofErr w:type="spellEnd"/>
      <w:r>
        <w:rPr>
          <w:rFonts w:ascii="Arial" w:hAnsi="Arial"/>
        </w:rPr>
        <w:t>’ comfortable-like pimping her out. A pimp has got to have a heart</w:t>
      </w:r>
      <w:ins w:id="2180" w:author="Julia Ringo" w:date="2023-10-20T12:00:00Z">
        <w:r w:rsidR="006942D1">
          <w:rPr>
            <w:rFonts w:ascii="Arial" w:hAnsi="Arial"/>
          </w:rPr>
          <w:t>,</w:t>
        </w:r>
      </w:ins>
      <w:r>
        <w:rPr>
          <w:rFonts w:ascii="Arial" w:hAnsi="Arial"/>
        </w:rPr>
        <w:t xml:space="preserve"> you know.”</w:t>
      </w:r>
    </w:p>
    <w:p w14:paraId="79C1791B" w14:textId="77777777"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you’re saying you’ll let me hire her off you because she makes you too fucking sad?”</w:t>
      </w:r>
    </w:p>
    <w:p w14:paraId="0E50091B" w14:textId="72BA129D" w:rsidR="001E2E9B" w:rsidRDefault="00000000">
      <w:pPr>
        <w:pStyle w:val="BodyText"/>
        <w:rPr>
          <w:rFonts w:ascii="Arial" w:hAnsi="Arial"/>
        </w:rPr>
      </w:pPr>
      <w:r>
        <w:rPr>
          <w:rFonts w:ascii="Arial" w:hAnsi="Arial"/>
        </w:rPr>
        <w:lastRenderedPageBreak/>
        <w:t>The bartender shrugged. “</w:t>
      </w:r>
      <w:proofErr w:type="gramStart"/>
      <w:r>
        <w:rPr>
          <w:rFonts w:ascii="Arial" w:hAnsi="Arial"/>
        </w:rPr>
        <w:t>Plus</w:t>
      </w:r>
      <w:proofErr w:type="gramEnd"/>
      <w:r>
        <w:rPr>
          <w:rFonts w:ascii="Arial" w:hAnsi="Arial"/>
        </w:rPr>
        <w:t xml:space="preserve"> a finders-fee</w:t>
      </w:r>
      <w:ins w:id="2181" w:author="Julia Ringo" w:date="2023-10-20T12:00:00Z">
        <w:r w:rsidR="006942D1">
          <w:rPr>
            <w:rFonts w:ascii="Arial" w:hAnsi="Arial"/>
          </w:rPr>
          <w:t>,</w:t>
        </w:r>
      </w:ins>
      <w:r>
        <w:rPr>
          <w:rFonts w:ascii="Arial" w:hAnsi="Arial"/>
        </w:rPr>
        <w:t xml:space="preserve"> like,” he said, and Percy knew she had made another negotiating mistake in letting the bartender see the heavy satchel full of coins she was carrying.</w:t>
      </w:r>
    </w:p>
    <w:p w14:paraId="2F7A13DF" w14:textId="77777777" w:rsidR="001E2E9B" w:rsidRDefault="00000000">
      <w:pPr>
        <w:pStyle w:val="BodyText"/>
        <w:rPr>
          <w:rFonts w:ascii="Arial" w:hAnsi="Arial"/>
        </w:rPr>
      </w:pPr>
      <w:r>
        <w:rPr>
          <w:rFonts w:ascii="Arial" w:hAnsi="Arial"/>
        </w:rPr>
        <w:t>“Thing is, I need a sonar operator. I don’t care if she’s tiny, but do you think she has good ears?”</w:t>
      </w:r>
    </w:p>
    <w:p w14:paraId="79591B4A" w14:textId="77777777" w:rsidR="001E2E9B" w:rsidRDefault="00000000">
      <w:pPr>
        <w:pStyle w:val="BodyText"/>
        <w:rPr>
          <w:rFonts w:ascii="Arial" w:hAnsi="Arial"/>
        </w:rPr>
      </w:pPr>
      <w:r>
        <w:rPr>
          <w:rFonts w:ascii="Arial" w:hAnsi="Arial"/>
        </w:rPr>
        <w:t xml:space="preserve">He shrugged again. “Well, I’ll tell you this: those whores of mine have a record player in their quarters. Drives me fucking crazy, but when I tried to dispose of </w:t>
      </w:r>
      <w:proofErr w:type="gramStart"/>
      <w:r>
        <w:rPr>
          <w:rFonts w:ascii="Arial" w:hAnsi="Arial"/>
        </w:rPr>
        <w:t>it</w:t>
      </w:r>
      <w:proofErr w:type="gramEnd"/>
      <w:r>
        <w:rPr>
          <w:rFonts w:ascii="Arial" w:hAnsi="Arial"/>
        </w:rPr>
        <w:t xml:space="preserve"> I had a large-scale fuckin’ whore-revolt on my hands. That little </w:t>
      </w:r>
      <w:proofErr w:type="gramStart"/>
      <w:r>
        <w:rPr>
          <w:rFonts w:ascii="Arial" w:hAnsi="Arial"/>
        </w:rPr>
        <w:t>waif in particular, I</w:t>
      </w:r>
      <w:proofErr w:type="gramEnd"/>
      <w:r>
        <w:rPr>
          <w:rFonts w:ascii="Arial" w:hAnsi="Arial"/>
        </w:rPr>
        <w:t xml:space="preserve"> noticed, listens to the fuckin’ records all the time. Does that suggest anything about her ears?”</w:t>
      </w:r>
    </w:p>
    <w:p w14:paraId="6A78D872" w14:textId="77777777" w:rsidR="001E2E9B" w:rsidRDefault="00000000">
      <w:pPr>
        <w:pStyle w:val="BodyText"/>
        <w:rPr>
          <w:rFonts w:ascii="Arial" w:hAnsi="Arial"/>
        </w:rPr>
      </w:pPr>
      <w:r>
        <w:rPr>
          <w:rFonts w:ascii="Arial" w:hAnsi="Arial"/>
        </w:rPr>
        <w:t>“Might mean she’s deaf already.” She sipped her drink. “Fuck it. It’s not like I’m going into battle. If she’s not completely deaf, we can have her sit sonar watch during long runs. She won’t be entirely useless.”</w:t>
      </w:r>
    </w:p>
    <w:p w14:paraId="39148347" w14:textId="77777777" w:rsidR="001E2E9B" w:rsidRDefault="00000000">
      <w:pPr>
        <w:pStyle w:val="BodyText"/>
        <w:rPr>
          <w:rFonts w:ascii="Arial" w:hAnsi="Arial"/>
        </w:rPr>
      </w:pPr>
      <w:r>
        <w:rPr>
          <w:rFonts w:ascii="Arial" w:hAnsi="Arial"/>
        </w:rPr>
        <w:t>“Swell,” said the bartender. “I need that depressing little shade out of my life.” He called down the bar to where a small group of girls were drinking from a row of shot glasses that a couple of men had purchased for them. “Cassandra! Come over here. I have someone I want you to meet.”</w:t>
      </w:r>
    </w:p>
    <w:p w14:paraId="62FD09EA" w14:textId="77777777" w:rsidR="001E2E9B" w:rsidRDefault="00000000">
      <w:pPr>
        <w:pStyle w:val="BodyText"/>
        <w:rPr>
          <w:rFonts w:ascii="Arial" w:hAnsi="Arial"/>
        </w:rPr>
      </w:pPr>
      <w:r>
        <w:rPr>
          <w:rFonts w:ascii="Arial" w:hAnsi="Arial"/>
        </w:rPr>
        <w:t>A short girl with stick arms and huge eyes walked towards them. She was wearing a slip of a blue dress made of worn cotton. She had sharp fingernails, brightly painted but chipped in places.</w:t>
      </w:r>
    </w:p>
    <w:p w14:paraId="20724F05" w14:textId="77777777" w:rsidR="001E2E9B" w:rsidRDefault="00000000">
      <w:pPr>
        <w:pStyle w:val="BodyText"/>
        <w:rPr>
          <w:rFonts w:ascii="Arial" w:hAnsi="Arial"/>
        </w:rPr>
      </w:pPr>
      <w:r>
        <w:rPr>
          <w:rFonts w:ascii="Arial" w:hAnsi="Arial"/>
        </w:rPr>
        <w:t>As she got closer the bartender said, “This lady might want to hire you.” And turned away to deal with some other customers.</w:t>
      </w:r>
    </w:p>
    <w:p w14:paraId="5C4E33B4" w14:textId="3D7197F9" w:rsidR="001E2E9B" w:rsidRDefault="00000000">
      <w:pPr>
        <w:pStyle w:val="BodyText"/>
        <w:rPr>
          <w:rFonts w:ascii="Arial" w:hAnsi="Arial"/>
        </w:rPr>
      </w:pPr>
      <w:r>
        <w:rPr>
          <w:rFonts w:ascii="Arial" w:hAnsi="Arial"/>
        </w:rPr>
        <w:t>“Fuck,” said Percy, “can you see in the dark with those eyes</w:t>
      </w:r>
      <w:ins w:id="2182" w:author="Julia Ringo" w:date="2023-10-20T12:01:00Z">
        <w:r w:rsidR="006942D1">
          <w:rPr>
            <w:rFonts w:ascii="Arial" w:hAnsi="Arial"/>
          </w:rPr>
          <w:t>,</w:t>
        </w:r>
      </w:ins>
      <w:r>
        <w:rPr>
          <w:rFonts w:ascii="Arial" w:hAnsi="Arial"/>
        </w:rPr>
        <w:t xml:space="preserve"> girl?”</w:t>
      </w:r>
    </w:p>
    <w:p w14:paraId="3F2265C5" w14:textId="77777777" w:rsidR="001E2E9B" w:rsidRDefault="00000000">
      <w:pPr>
        <w:pStyle w:val="BodyText"/>
        <w:rPr>
          <w:rFonts w:ascii="Arial" w:hAnsi="Arial"/>
        </w:rPr>
      </w:pPr>
      <w:r>
        <w:rPr>
          <w:rFonts w:ascii="Arial" w:hAnsi="Arial"/>
        </w:rPr>
        <w:t>“I don’t know,” Cassandra said, looking down.</w:t>
      </w:r>
    </w:p>
    <w:p w14:paraId="25A70731" w14:textId="4165CE58" w:rsidR="001E2E9B" w:rsidRDefault="00000000">
      <w:pPr>
        <w:pStyle w:val="BodyText"/>
        <w:rPr>
          <w:rFonts w:ascii="Arial" w:hAnsi="Arial"/>
        </w:rPr>
      </w:pPr>
      <w:r>
        <w:rPr>
          <w:rFonts w:ascii="Arial" w:hAnsi="Arial"/>
        </w:rPr>
        <w:t xml:space="preserve">“Look, I’m not trying to fuck you here. I’ve got a boat, and I’m leaving in less than </w:t>
      </w:r>
      <w:del w:id="2183" w:author="Julia Ringo" w:date="2023-10-20T12:01:00Z">
        <w:r w:rsidDel="006942D1">
          <w:rPr>
            <w:rFonts w:ascii="Arial" w:hAnsi="Arial"/>
          </w:rPr>
          <w:delText xml:space="preserve">48 </w:delText>
        </w:r>
      </w:del>
      <w:ins w:id="2184" w:author="Julia Ringo" w:date="2023-10-20T12:01:00Z">
        <w:r w:rsidR="006942D1">
          <w:rPr>
            <w:rFonts w:ascii="Arial" w:hAnsi="Arial"/>
          </w:rPr>
          <w:t>forty-eight</w:t>
        </w:r>
        <w:r w:rsidR="006942D1">
          <w:rPr>
            <w:rFonts w:ascii="Arial" w:hAnsi="Arial"/>
          </w:rPr>
          <w:t xml:space="preserve"> </w:t>
        </w:r>
      </w:ins>
      <w:r>
        <w:rPr>
          <w:rFonts w:ascii="Arial" w:hAnsi="Arial"/>
        </w:rPr>
        <w:t>hours and need to crew up. Your friendly bartender-pimp says you might be willing to work on a boat instead of whatever it is you do now. You ever work on a boat before? Or anything technical? Maybe sonar or something sonics related?”</w:t>
      </w:r>
    </w:p>
    <w:p w14:paraId="13CBA75D" w14:textId="77777777" w:rsidR="001E2E9B" w:rsidRDefault="00000000">
      <w:pPr>
        <w:pStyle w:val="BodyText"/>
        <w:rPr>
          <w:rFonts w:ascii="Arial" w:hAnsi="Arial"/>
        </w:rPr>
      </w:pPr>
      <w:r>
        <w:rPr>
          <w:rFonts w:ascii="Arial" w:hAnsi="Arial"/>
        </w:rPr>
        <w:t xml:space="preserve">“No. I’m a whore. Or, supposed to be. </w:t>
      </w:r>
      <w:proofErr w:type="gramStart"/>
      <w:r>
        <w:rPr>
          <w:rFonts w:ascii="Arial" w:hAnsi="Arial"/>
        </w:rPr>
        <w:t>Apparently</w:t>
      </w:r>
      <w:proofErr w:type="gramEnd"/>
      <w:r>
        <w:rPr>
          <w:rFonts w:ascii="Arial" w:hAnsi="Arial"/>
        </w:rPr>
        <w:t xml:space="preserve"> I’m not very good at that.”</w:t>
      </w:r>
    </w:p>
    <w:p w14:paraId="06E055FB" w14:textId="77777777" w:rsidR="001E2E9B" w:rsidRDefault="00000000">
      <w:pPr>
        <w:pStyle w:val="BodyText"/>
        <w:rPr>
          <w:rFonts w:ascii="Arial" w:hAnsi="Arial"/>
        </w:rPr>
      </w:pPr>
      <w:r>
        <w:rPr>
          <w:rFonts w:ascii="Arial" w:hAnsi="Arial"/>
        </w:rPr>
        <w:t xml:space="preserve">“On a boat nobody cares how good you are at fucking. All I need </w:t>
      </w:r>
      <w:proofErr w:type="gramStart"/>
      <w:r>
        <w:rPr>
          <w:rFonts w:ascii="Arial" w:hAnsi="Arial"/>
        </w:rPr>
        <w:t>is someone who is</w:t>
      </w:r>
      <w:proofErr w:type="gramEnd"/>
      <w:r>
        <w:rPr>
          <w:rFonts w:ascii="Arial" w:hAnsi="Arial"/>
        </w:rPr>
        <w:t xml:space="preserve"> good at being alone for long periods of time and listening to mind-numbing ambient noise on the sonar for hours on end without going insane. Think you could do that? Think you might </w:t>
      </w:r>
      <w:r>
        <w:rPr>
          <w:rFonts w:ascii="Arial" w:hAnsi="Arial"/>
          <w:i/>
          <w:iCs/>
        </w:rPr>
        <w:t>want</w:t>
      </w:r>
      <w:r>
        <w:rPr>
          <w:rFonts w:ascii="Arial" w:hAnsi="Arial"/>
        </w:rPr>
        <w:t xml:space="preserve"> to do that kind of work?” Percy looked at the skinny young girl skeptically, though in the back of her mind she remembered that her start on submarines had not been much different than this.</w:t>
      </w:r>
    </w:p>
    <w:p w14:paraId="674F44B0" w14:textId="77777777" w:rsidR="001E2E9B" w:rsidRDefault="00000000">
      <w:pPr>
        <w:pStyle w:val="BodyText"/>
        <w:rPr>
          <w:rFonts w:ascii="Arial" w:hAnsi="Arial"/>
        </w:rPr>
      </w:pPr>
      <w:r>
        <w:rPr>
          <w:rFonts w:ascii="Arial" w:hAnsi="Arial"/>
        </w:rPr>
        <w:t>Cassandra nodded firmly without saying anything, still looking at the floor.</w:t>
      </w:r>
    </w:p>
    <w:p w14:paraId="670B1137" w14:textId="77777777" w:rsidR="001E2E9B" w:rsidRDefault="00000000">
      <w:pPr>
        <w:pStyle w:val="BodyText"/>
        <w:rPr>
          <w:rFonts w:ascii="Arial" w:hAnsi="Arial"/>
        </w:rPr>
      </w:pPr>
      <w:r>
        <w:rPr>
          <w:rFonts w:ascii="Arial" w:hAnsi="Arial"/>
        </w:rPr>
        <w:t>“Good.”</w:t>
      </w:r>
    </w:p>
    <w:p w14:paraId="2EA05FCC" w14:textId="79B08703" w:rsidR="001E2E9B" w:rsidRDefault="00000000">
      <w:pPr>
        <w:pStyle w:val="BodyText"/>
        <w:rPr>
          <w:rFonts w:ascii="Arial" w:hAnsi="Arial"/>
        </w:rPr>
      </w:pPr>
      <w:r>
        <w:rPr>
          <w:rFonts w:ascii="Arial" w:hAnsi="Arial"/>
        </w:rPr>
        <w:lastRenderedPageBreak/>
        <w:t>“</w:t>
      </w:r>
      <w:proofErr w:type="gramStart"/>
      <w:r>
        <w:rPr>
          <w:rFonts w:ascii="Arial" w:hAnsi="Arial"/>
        </w:rPr>
        <w:t>But,</w:t>
      </w:r>
      <w:proofErr w:type="gramEnd"/>
      <w:r>
        <w:rPr>
          <w:rFonts w:ascii="Arial" w:hAnsi="Arial"/>
        </w:rPr>
        <w:t xml:space="preserve"> wait</w:t>
      </w:r>
      <w:del w:id="2185" w:author="Julia Ringo" w:date="2023-10-10T11:08:00Z">
        <w:r w:rsidDel="00B6693A">
          <w:rPr>
            <w:rFonts w:ascii="Arial" w:hAnsi="Arial"/>
          </w:rPr>
          <w:delText>…</w:delText>
        </w:r>
      </w:del>
      <w:ins w:id="2186" w:author="Julia Ringo" w:date="2023-10-10T11:08:00Z">
        <w:r w:rsidR="00B6693A">
          <w:rPr>
            <w:rFonts w:ascii="Arial" w:hAnsi="Arial"/>
          </w:rPr>
          <w:t xml:space="preserve"> . . . </w:t>
        </w:r>
      </w:ins>
      <w:r>
        <w:rPr>
          <w:rFonts w:ascii="Arial" w:hAnsi="Arial"/>
        </w:rPr>
        <w:t xml:space="preserve"> isn’t working on submarines dangerous? In general, I think I’d rather live in this hole in the ground here than die in a hole out there in the sea.”</w:t>
      </w:r>
    </w:p>
    <w:p w14:paraId="5987CF67" w14:textId="77777777" w:rsidR="001E2E9B" w:rsidRDefault="00000000">
      <w:pPr>
        <w:pStyle w:val="BodyText"/>
        <w:rPr>
          <w:rFonts w:ascii="Arial" w:hAnsi="Arial"/>
        </w:rPr>
      </w:pPr>
      <w:r>
        <w:rPr>
          <w:rFonts w:ascii="Arial" w:hAnsi="Arial"/>
        </w:rPr>
        <w:t>“It’s incredibly fucking dangerous. I won’t lie to you about that. But we’re compensated for the danger: it pays very well, enough for us to live by our own terms. Enough to buy you out of your current job. That’s primarily because there’s a limited number of people willing to go out there and carry out their lives encased in a steel tube and surrounded by dangers and fears that would liquefy the guts of most folk. Submariners are an elite class, in their own filthy way.”</w:t>
      </w:r>
    </w:p>
    <w:p w14:paraId="4A2C8865" w14:textId="3A9ABDAD" w:rsidR="001E2E9B" w:rsidRDefault="00000000">
      <w:pPr>
        <w:pStyle w:val="BodyText"/>
        <w:rPr>
          <w:rFonts w:ascii="Arial" w:hAnsi="Arial"/>
        </w:rPr>
      </w:pPr>
      <w:r>
        <w:rPr>
          <w:rFonts w:ascii="Arial" w:hAnsi="Arial"/>
        </w:rPr>
        <w:t>“What good is wealth and freedom if you are dead</w:t>
      </w:r>
      <w:ins w:id="2187" w:author="Julia Ringo" w:date="2023-10-20T12:01:00Z">
        <w:r w:rsidR="006942D1">
          <w:rPr>
            <w:rFonts w:ascii="Arial" w:hAnsi="Arial"/>
          </w:rPr>
          <w:t>,</w:t>
        </w:r>
      </w:ins>
      <w:r>
        <w:rPr>
          <w:rFonts w:ascii="Arial" w:hAnsi="Arial"/>
        </w:rPr>
        <w:t xml:space="preserve"> though?”</w:t>
      </w:r>
    </w:p>
    <w:p w14:paraId="29796CB3" w14:textId="3CB3F750" w:rsidR="001E2E9B" w:rsidRDefault="00000000">
      <w:pPr>
        <w:pStyle w:val="BodyText"/>
        <w:rPr>
          <w:rFonts w:ascii="Arial" w:hAnsi="Arial"/>
        </w:rPr>
      </w:pPr>
      <w:r>
        <w:rPr>
          <w:rFonts w:ascii="Arial" w:hAnsi="Arial"/>
        </w:rPr>
        <w:t>“Look, there’s dangerous and there’s really fucking dangerous. You’d be mostly working sonar, at least at first. That’s about as dangerous as tuning your stereo. You wouldn’t have to work down in the engine room or throw lines or anything like that. Heck</w:t>
      </w:r>
      <w:ins w:id="2188" w:author="Julia Ringo" w:date="2023-10-20T12:02:00Z">
        <w:r w:rsidR="006942D1">
          <w:rPr>
            <w:rFonts w:ascii="Arial" w:hAnsi="Arial"/>
          </w:rPr>
          <w:t>,</w:t>
        </w:r>
      </w:ins>
      <w:r>
        <w:rPr>
          <w:rFonts w:ascii="Arial" w:hAnsi="Arial"/>
        </w:rPr>
        <w:t xml:space="preserve"> you couldn’t lift a line even if I needed you to.” Percy glanced at Cassandra’s arms. “You’d be facing the same base-level danger we all face on a submarine. If we are in a situation where you might die, we’ll all be in that situation together. My boat has been running for decades without taking the whole crew down, and I expect she’ll run for a couple more decades. That means you aren’t going to die any time soon on this boat. Can you live with that?”</w:t>
      </w:r>
    </w:p>
    <w:p w14:paraId="324BD8FC" w14:textId="77777777" w:rsidR="001E2E9B" w:rsidRDefault="00000000">
      <w:pPr>
        <w:pStyle w:val="BodyText"/>
        <w:rPr>
          <w:rFonts w:ascii="Arial" w:hAnsi="Arial"/>
        </w:rPr>
      </w:pPr>
      <w:r>
        <w:rPr>
          <w:rFonts w:ascii="Arial" w:hAnsi="Arial"/>
        </w:rPr>
        <w:t>Cassandra nodded slowly.</w:t>
      </w:r>
    </w:p>
    <w:p w14:paraId="22CFF9BD" w14:textId="77777777" w:rsidR="001E2E9B" w:rsidRDefault="00000000">
      <w:pPr>
        <w:pStyle w:val="BodyText"/>
        <w:rPr>
          <w:rFonts w:ascii="Arial" w:hAnsi="Arial"/>
        </w:rPr>
      </w:pPr>
      <w:r>
        <w:rPr>
          <w:rFonts w:ascii="Arial" w:hAnsi="Arial"/>
        </w:rPr>
        <w:t xml:space="preserve">“Now I’m only giving you this little motivational speech about the glories of being a submariner once. If you take the </w:t>
      </w:r>
      <w:proofErr w:type="gramStart"/>
      <w:r>
        <w:rPr>
          <w:rFonts w:ascii="Arial" w:hAnsi="Arial"/>
        </w:rPr>
        <w:t>job</w:t>
      </w:r>
      <w:proofErr w:type="gramEnd"/>
      <w:r>
        <w:rPr>
          <w:rFonts w:ascii="Arial" w:hAnsi="Arial"/>
        </w:rPr>
        <w:t xml:space="preserve"> it’s on you to make it a part of yourself, and keep your fear bottled and your mind clear when you are working. Understand? Running a boat is a lot of work and more than anything else I need a crew that can motivate their own fucked-up souls to do their jobs. It’s not war, it’s commerce.”</w:t>
      </w:r>
    </w:p>
    <w:p w14:paraId="1FAC985C" w14:textId="77777777" w:rsidR="001E2E9B" w:rsidRDefault="00000000">
      <w:pPr>
        <w:pStyle w:val="BodyText"/>
        <w:rPr>
          <w:rFonts w:ascii="Arial" w:hAnsi="Arial"/>
        </w:rPr>
      </w:pPr>
      <w:r>
        <w:rPr>
          <w:rFonts w:ascii="Arial" w:hAnsi="Arial"/>
        </w:rPr>
        <w:t>Cassandra looked around at the dingy canteen and then directly at Percy for the first time. “OK, I’ll do it.”</w:t>
      </w:r>
    </w:p>
    <w:p w14:paraId="3B5DCCF3" w14:textId="3F713608" w:rsidR="001E2E9B" w:rsidRDefault="00000000">
      <w:pPr>
        <w:pStyle w:val="BodyText"/>
        <w:rPr>
          <w:rFonts w:ascii="Arial" w:hAnsi="Arial"/>
        </w:rPr>
      </w:pPr>
      <w:r>
        <w:rPr>
          <w:rFonts w:ascii="Arial" w:hAnsi="Arial"/>
        </w:rPr>
        <w:t>“Fine. Get your things together and come down to slip four this evening</w:t>
      </w:r>
      <w:ins w:id="2189" w:author="Julia Ringo" w:date="2023-10-20T13:17:00Z">
        <w:r w:rsidR="001A594A">
          <w:rPr>
            <w:rFonts w:ascii="Arial" w:hAnsi="Arial"/>
          </w:rPr>
          <w:t>,</w:t>
        </w:r>
      </w:ins>
      <w:r>
        <w:rPr>
          <w:rFonts w:ascii="Arial" w:hAnsi="Arial"/>
        </w:rPr>
        <w:t xml:space="preserve"> ready to leave this place behind you. At the slip ask for Hemi. He’ll get you settled and explain how the pay rates work for a green crew member. We’ll train you on board after we’re underway in a couple of days. For now, just stay out of the way and keep your mouth shut until someone specifically asks you to do something. Make sure you’re always nearby to help the crew, but don’t volunteer for anything since you don’t know how to do anything. The crew know how to ask for your help when they can use it, and they don’t want your help doing things you might fuck up.”</w:t>
      </w:r>
    </w:p>
    <w:p w14:paraId="188C63B7" w14:textId="77777777" w:rsidR="001E2E9B" w:rsidRDefault="00000000">
      <w:pPr>
        <w:pStyle w:val="BodyText"/>
        <w:rPr>
          <w:rFonts w:ascii="Arial" w:hAnsi="Arial"/>
        </w:rPr>
      </w:pPr>
      <w:r>
        <w:rPr>
          <w:rFonts w:ascii="Arial" w:hAnsi="Arial"/>
        </w:rPr>
        <w:t>“I understand.”</w:t>
      </w:r>
    </w:p>
    <w:p w14:paraId="5CDA2A5C" w14:textId="77777777" w:rsidR="001E2E9B" w:rsidRDefault="00000000">
      <w:pPr>
        <w:pStyle w:val="BodyText"/>
        <w:rPr>
          <w:rFonts w:ascii="Arial" w:hAnsi="Arial"/>
        </w:rPr>
      </w:pPr>
      <w:r>
        <w:rPr>
          <w:rFonts w:ascii="Arial" w:hAnsi="Arial"/>
        </w:rPr>
        <w:t>Percy put a heavy hand on Cassandra’s shoulder and then turned away from the bar.</w:t>
      </w:r>
    </w:p>
    <w:p w14:paraId="3898052E" w14:textId="77777777" w:rsidR="001E2E9B" w:rsidRDefault="00000000">
      <w:pPr>
        <w:pStyle w:val="BodyText"/>
        <w:rPr>
          <w:rFonts w:ascii="Arial" w:hAnsi="Arial"/>
        </w:rPr>
      </w:pPr>
      <w:r>
        <w:rPr>
          <w:rFonts w:ascii="Arial" w:hAnsi="Arial"/>
        </w:rPr>
        <w:t>“Ahem!” The bartender turned towards them and looked at Captain Percy with one eye and one socket. He rubbed his forefinger and thumb together in the air in front of him.</w:t>
      </w:r>
    </w:p>
    <w:p w14:paraId="3B0B95EB" w14:textId="2618A1CE" w:rsidR="001E2E9B" w:rsidRDefault="00000000">
      <w:pPr>
        <w:pStyle w:val="BodyText"/>
        <w:rPr>
          <w:rFonts w:ascii="Arial" w:hAnsi="Arial"/>
        </w:rPr>
      </w:pPr>
      <w:r>
        <w:rPr>
          <w:rFonts w:ascii="Arial" w:hAnsi="Arial"/>
        </w:rPr>
        <w:lastRenderedPageBreak/>
        <w:t>“Right.” She pulled a stack of coins out of the leather satchel, counted out more than a fair amount</w:t>
      </w:r>
      <w:ins w:id="2190" w:author="Julia Ringo" w:date="2023-10-20T13:28:00Z">
        <w:r w:rsidR="00A51610">
          <w:rPr>
            <w:rFonts w:ascii="Arial" w:hAnsi="Arial"/>
          </w:rPr>
          <w:t>,</w:t>
        </w:r>
      </w:ins>
      <w:r>
        <w:rPr>
          <w:rFonts w:ascii="Arial" w:hAnsi="Arial"/>
        </w:rPr>
        <w:t xml:space="preserve"> and stood them on the bar. She looked at Cassandra. “That was your first paycheck. Sorry it had to go to that fucking asshole, but it’ll be the last one that does.”</w:t>
      </w:r>
    </w:p>
    <w:p w14:paraId="46833AE7" w14:textId="77777777" w:rsidR="001E2E9B" w:rsidRDefault="00000000">
      <w:pPr>
        <w:pStyle w:val="BodyText"/>
        <w:rPr>
          <w:rFonts w:ascii="Arial" w:hAnsi="Arial"/>
        </w:rPr>
      </w:pPr>
      <w:r>
        <w:rPr>
          <w:rFonts w:ascii="Arial" w:hAnsi="Arial"/>
        </w:rPr>
        <w:t>The bartender put a knuckle to his gristly eyebrow in a mock salute as they turned away again.</w:t>
      </w:r>
    </w:p>
    <w:p w14:paraId="3377844A" w14:textId="77777777" w:rsidR="001E2E9B" w:rsidRDefault="00000000">
      <w:pPr>
        <w:pStyle w:val="BodyText"/>
        <w:rPr>
          <w:rFonts w:ascii="Arial" w:hAnsi="Arial"/>
        </w:rPr>
      </w:pPr>
      <w:r>
        <w:rPr>
          <w:rFonts w:ascii="Arial" w:hAnsi="Arial"/>
        </w:rPr>
        <w:t>“Here,” said Percy, handing Cassandra a few coins, “that’s an advance on your next paycheck. Buy some tougher clothes.”</w:t>
      </w:r>
    </w:p>
    <w:p w14:paraId="0B1AD298" w14:textId="14DD03A9" w:rsidR="001E2E9B" w:rsidRDefault="00000000">
      <w:pPr>
        <w:pStyle w:val="BodyText"/>
        <w:rPr>
          <w:rFonts w:ascii="Arial" w:hAnsi="Arial"/>
        </w:rPr>
      </w:pPr>
      <w:r>
        <w:rPr>
          <w:rFonts w:ascii="Arial" w:hAnsi="Arial"/>
        </w:rPr>
        <w:t>With a shy smile Cassandra turned to take the ramp towards the stairs to the next level up where the barracks were located. Percy turned down the ramp</w:t>
      </w:r>
      <w:ins w:id="2191" w:author="Julia Ringo" w:date="2023-10-20T13:28:00Z">
        <w:r w:rsidR="0088557E">
          <w:rPr>
            <w:rFonts w:ascii="Arial" w:hAnsi="Arial"/>
          </w:rPr>
          <w:t>,</w:t>
        </w:r>
      </w:ins>
      <w:r>
        <w:rPr>
          <w:rFonts w:ascii="Arial" w:hAnsi="Arial"/>
        </w:rPr>
        <w:t xml:space="preserve"> feeling like it was probably time to get back to her boat and see how repairs were proceeding.</w:t>
      </w:r>
    </w:p>
    <w:p w14:paraId="1F0DBE2E" w14:textId="77777777" w:rsidR="001E2E9B" w:rsidRDefault="00000000">
      <w:pPr>
        <w:pStyle w:val="BodyText"/>
        <w:rPr>
          <w:rFonts w:ascii="Arial" w:hAnsi="Arial"/>
        </w:rPr>
      </w:pPr>
      <w:r>
        <w:rPr>
          <w:rFonts w:ascii="Arial" w:hAnsi="Arial"/>
        </w:rPr>
        <w:t> </w:t>
      </w:r>
    </w:p>
    <w:p w14:paraId="6D459D96" w14:textId="77777777" w:rsidR="001E2E9B" w:rsidRDefault="00000000">
      <w:pPr>
        <w:pStyle w:val="BodyText"/>
        <w:rPr>
          <w:rFonts w:ascii="Arial" w:hAnsi="Arial"/>
        </w:rPr>
      </w:pPr>
      <w:r>
        <w:rPr>
          <w:rFonts w:ascii="Arial" w:hAnsi="Arial"/>
        </w:rPr>
        <w:t xml:space="preserve">She was warm from the liquor and had a bit of a sweat breaking on her skin in the still and humid underground air. Walking downwards in the direction of the docks her eye caught the now-familiar clanking gait of Shakes coming up the slope. The collection of wrenches at his belt made him always walk like he had a limp. He put his hand up when his eye caught Percy coming towards him. “Captain! I was just coming looking for you. I wanted to talk to you about </w:t>
      </w:r>
      <w:proofErr w:type="gramStart"/>
      <w:r>
        <w:rPr>
          <w:rFonts w:ascii="Arial" w:hAnsi="Arial"/>
        </w:rPr>
        <w:t>settling up</w:t>
      </w:r>
      <w:proofErr w:type="gramEnd"/>
      <w:r>
        <w:rPr>
          <w:rFonts w:ascii="Arial" w:hAnsi="Arial"/>
        </w:rPr>
        <w:t xml:space="preserve"> and getting my boat off your tub.”</w:t>
      </w:r>
    </w:p>
    <w:p w14:paraId="22BB6A25" w14:textId="738ABBF3" w:rsidR="001E2E9B" w:rsidRDefault="00000000">
      <w:pPr>
        <w:pStyle w:val="BodyText"/>
        <w:rPr>
          <w:rFonts w:ascii="Arial" w:hAnsi="Arial"/>
        </w:rPr>
      </w:pPr>
      <w:r>
        <w:rPr>
          <w:rFonts w:ascii="Arial" w:hAnsi="Arial"/>
        </w:rPr>
        <w:t>“Yeah, it’s about time for it, eh</w:t>
      </w:r>
      <w:ins w:id="2192" w:author="Julia Ringo" w:date="2023-10-20T13:30:00Z">
        <w:r w:rsidR="0088557E">
          <w:rPr>
            <w:rFonts w:ascii="Arial" w:hAnsi="Arial"/>
          </w:rPr>
          <w:t>,</w:t>
        </w:r>
      </w:ins>
      <w:r>
        <w:rPr>
          <w:rFonts w:ascii="Arial" w:hAnsi="Arial"/>
        </w:rPr>
        <w:t xml:space="preserve"> Captain Shakes? Let me buy you that meal I promised you first.”</w:t>
      </w:r>
    </w:p>
    <w:p w14:paraId="0AE3E197" w14:textId="77777777" w:rsidR="001E2E9B" w:rsidRDefault="00000000">
      <w:pPr>
        <w:pStyle w:val="BodyText"/>
        <w:rPr>
          <w:rFonts w:ascii="Arial" w:hAnsi="Arial"/>
        </w:rPr>
      </w:pPr>
      <w:r>
        <w:rPr>
          <w:rFonts w:ascii="Arial" w:hAnsi="Arial"/>
        </w:rPr>
        <w:t>“Not going to say no to any fuckin’ grub.”</w:t>
      </w:r>
    </w:p>
    <w:p w14:paraId="635210A8" w14:textId="34CB8852" w:rsidR="001E2E9B" w:rsidRDefault="00000000">
      <w:pPr>
        <w:pStyle w:val="BodyText"/>
        <w:rPr>
          <w:rFonts w:ascii="Arial" w:hAnsi="Arial"/>
        </w:rPr>
      </w:pPr>
      <w:r>
        <w:rPr>
          <w:rFonts w:ascii="Arial" w:hAnsi="Arial"/>
        </w:rPr>
        <w:t xml:space="preserve">Percy turned to join Shakes </w:t>
      </w:r>
      <w:del w:id="2193" w:author="Julia Ringo" w:date="2023-10-20T13:31:00Z">
        <w:r w:rsidDel="0088557E">
          <w:rPr>
            <w:rFonts w:ascii="Arial" w:hAnsi="Arial"/>
          </w:rPr>
          <w:delText xml:space="preserve">in the upward direction on the ramp, </w:delText>
        </w:r>
      </w:del>
      <w:r>
        <w:rPr>
          <w:rFonts w:ascii="Arial" w:hAnsi="Arial"/>
        </w:rPr>
        <w:t>and retraced her steps a short way back up the exchange floor. Across from the saloon, set back in the opposite wall was a small eatery. It glowed with orangish-red light that contrasted with the cold blue light of the hall.</w:t>
      </w:r>
    </w:p>
    <w:p w14:paraId="5E55DCB7" w14:textId="77777777" w:rsidR="001E2E9B" w:rsidRDefault="00000000">
      <w:pPr>
        <w:pStyle w:val="BodyText"/>
        <w:rPr>
          <w:rFonts w:ascii="Arial" w:hAnsi="Arial"/>
        </w:rPr>
      </w:pPr>
      <w:r>
        <w:rPr>
          <w:rFonts w:ascii="Arial" w:hAnsi="Arial"/>
        </w:rPr>
        <w:t xml:space="preserve">Inside they got in line behind other patrons dressed in dingy shades of wool and leather. “Chicken or creamed spinach?” asked the short man with a large gravitational mass behind the row of steaming food as he tapped a long </w:t>
      </w:r>
      <w:proofErr w:type="gramStart"/>
      <w:r>
        <w:rPr>
          <w:rFonts w:ascii="Arial" w:hAnsi="Arial"/>
        </w:rPr>
        <w:t>stamped-steel</w:t>
      </w:r>
      <w:proofErr w:type="gramEnd"/>
      <w:r>
        <w:rPr>
          <w:rFonts w:ascii="Arial" w:hAnsi="Arial"/>
        </w:rPr>
        <w:t xml:space="preserve"> serving spoon against the metal tray.</w:t>
      </w:r>
    </w:p>
    <w:p w14:paraId="1F013099" w14:textId="2063345E" w:rsidR="001E2E9B" w:rsidRDefault="00000000">
      <w:pPr>
        <w:pStyle w:val="BodyText"/>
        <w:rPr>
          <w:rFonts w:ascii="Arial" w:hAnsi="Arial"/>
        </w:rPr>
      </w:pPr>
      <w:r>
        <w:rPr>
          <w:rFonts w:ascii="Arial" w:hAnsi="Arial"/>
        </w:rPr>
        <w:t xml:space="preserve">They got some of each, a mounded plate full of long-grained rice with bits of clove and chopped peas and cardamom scattered in it. Their plates were stacked on steel trays splotched with rust, and a couple of pieces of large crispy flat bread were piled on. Percy handed the tall man at the end of the counter a few </w:t>
      </w:r>
      <w:del w:id="2194" w:author="Julia Ringo" w:date="2023-10-20T13:31:00Z">
        <w:r w:rsidDel="0088557E">
          <w:rPr>
            <w:rFonts w:ascii="Arial" w:hAnsi="Arial"/>
          </w:rPr>
          <w:delText xml:space="preserve">of </w:delText>
        </w:r>
      </w:del>
      <w:r>
        <w:rPr>
          <w:rFonts w:ascii="Arial" w:hAnsi="Arial"/>
        </w:rPr>
        <w:t>coins from her satchel, and they sat down at a chipped Formica table amid the mild roar of basso-voiced dock worker conversations.</w:t>
      </w:r>
    </w:p>
    <w:p w14:paraId="0BB22870" w14:textId="2C07C1F9" w:rsidR="001E2E9B" w:rsidRDefault="00000000">
      <w:pPr>
        <w:pStyle w:val="BodyText"/>
        <w:rPr>
          <w:rFonts w:ascii="Arial" w:hAnsi="Arial"/>
        </w:rPr>
      </w:pPr>
      <w:r>
        <w:rPr>
          <w:rFonts w:ascii="Arial" w:hAnsi="Arial"/>
        </w:rPr>
        <w:t xml:space="preserve">Shakes ripped off a piece of the bread and passed it to his other hand while he blew on the tips of his fingers. He moved the bread back to the first hand, </w:t>
      </w:r>
      <w:del w:id="2195" w:author="Julia Ringo" w:date="2023-10-20T13:31:00Z">
        <w:r w:rsidDel="0088557E">
          <w:rPr>
            <w:rFonts w:ascii="Arial" w:hAnsi="Arial"/>
          </w:rPr>
          <w:delText xml:space="preserve">and </w:delText>
        </w:r>
      </w:del>
      <w:r>
        <w:rPr>
          <w:rFonts w:ascii="Arial" w:hAnsi="Arial"/>
        </w:rPr>
        <w:t>then piled a good amount of white rice and green spinach onto it before leaning in and shoving half the wad into his gaping mouth. He picked up a fork with his free hand and helped guide even more of the pile into his gullet.</w:t>
      </w:r>
    </w:p>
    <w:p w14:paraId="4CC615C5" w14:textId="77777777" w:rsidR="001E2E9B" w:rsidRDefault="00000000">
      <w:pPr>
        <w:pStyle w:val="BodyText"/>
        <w:rPr>
          <w:rFonts w:ascii="Arial" w:hAnsi="Arial"/>
        </w:rPr>
      </w:pPr>
      <w:r>
        <w:rPr>
          <w:rFonts w:ascii="Arial" w:hAnsi="Arial"/>
        </w:rPr>
        <w:lastRenderedPageBreak/>
        <w:t>While he was chewing with bulging cheeks, Percy brought him up to speed. “</w:t>
      </w:r>
      <w:proofErr w:type="gramStart"/>
      <w:r>
        <w:rPr>
          <w:rFonts w:ascii="Arial" w:hAnsi="Arial"/>
        </w:rPr>
        <w:t>So</w:t>
      </w:r>
      <w:proofErr w:type="gramEnd"/>
      <w:r>
        <w:rPr>
          <w:rFonts w:ascii="Arial" w:hAnsi="Arial"/>
        </w:rPr>
        <w:t xml:space="preserve"> I have locked down this job rumor I mentioned. Turns out to pay well. Really fucking well.”</w:t>
      </w:r>
    </w:p>
    <w:p w14:paraId="663E1289" w14:textId="77777777" w:rsidR="001E2E9B" w:rsidRDefault="00000000">
      <w:pPr>
        <w:pStyle w:val="BodyText"/>
        <w:rPr>
          <w:rFonts w:ascii="Arial" w:hAnsi="Arial"/>
        </w:rPr>
      </w:pPr>
      <w:r>
        <w:rPr>
          <w:rFonts w:ascii="Arial" w:hAnsi="Arial"/>
        </w:rPr>
        <w:t xml:space="preserve">Percy dropped the heavy satchel full of coins on the table in front of Shakes. Though when a couple of other patrons turned around to look for the source of that particular </w:t>
      </w:r>
      <w:proofErr w:type="gramStart"/>
      <w:r>
        <w:rPr>
          <w:rFonts w:ascii="Arial" w:hAnsi="Arial"/>
        </w:rPr>
        <w:t>sound</w:t>
      </w:r>
      <w:proofErr w:type="gramEnd"/>
      <w:r>
        <w:rPr>
          <w:rFonts w:ascii="Arial" w:hAnsi="Arial"/>
        </w:rPr>
        <w:t xml:space="preserve"> she realized it was stupid move, so she leaned in and whispered the next bit so only Shakes could hear. “Not to be dramatic, but this is only two-thirds of the payment for this job.”</w:t>
      </w:r>
    </w:p>
    <w:p w14:paraId="765A0827" w14:textId="77777777" w:rsidR="001E2E9B" w:rsidRDefault="00000000">
      <w:pPr>
        <w:pStyle w:val="BodyText"/>
        <w:rPr>
          <w:rFonts w:ascii="Arial" w:hAnsi="Arial"/>
        </w:rPr>
      </w:pPr>
      <w:r>
        <w:rPr>
          <w:rFonts w:ascii="Arial" w:hAnsi="Arial"/>
        </w:rPr>
        <w:t>Shakes eyes widened. He poked at the satchel with the handle end of his fork. “Better put that away.”</w:t>
      </w:r>
    </w:p>
    <w:p w14:paraId="76F7C011" w14:textId="77777777" w:rsidR="001E2E9B" w:rsidRDefault="00000000">
      <w:pPr>
        <w:pStyle w:val="BodyText"/>
        <w:rPr>
          <w:rFonts w:ascii="Arial" w:hAnsi="Arial"/>
        </w:rPr>
      </w:pPr>
      <w:r>
        <w:rPr>
          <w:rFonts w:ascii="Arial" w:hAnsi="Arial"/>
        </w:rPr>
        <w:t xml:space="preserve">“Before I do, I want to get settled up with you.” She removed a handful of coins from the satchel and arranged them in a few neat stacks on the table in front of Shakes. “Is that about the hull rate for the </w:t>
      </w:r>
      <w:r>
        <w:rPr>
          <w:rFonts w:ascii="Arial" w:hAnsi="Arial"/>
          <w:i/>
          <w:iCs/>
        </w:rPr>
        <w:t>Gnat</w:t>
      </w:r>
      <w:r>
        <w:rPr>
          <w:rFonts w:ascii="Arial" w:hAnsi="Arial"/>
        </w:rPr>
        <w:t>?”</w:t>
      </w:r>
    </w:p>
    <w:p w14:paraId="19904EC7" w14:textId="77777777" w:rsidR="001E2E9B" w:rsidRDefault="00000000">
      <w:pPr>
        <w:pStyle w:val="BodyText"/>
        <w:rPr>
          <w:rFonts w:ascii="Arial" w:hAnsi="Arial"/>
        </w:rPr>
      </w:pPr>
      <w:r>
        <w:rPr>
          <w:rFonts w:ascii="Arial" w:hAnsi="Arial"/>
        </w:rPr>
        <w:t>Shakes used his fork to divide off one of the smaller stacks. “The remainder there is about right. After you cover my fuel oil resupply costs, we can call our work together settled.”</w:t>
      </w:r>
    </w:p>
    <w:p w14:paraId="502AF2D9" w14:textId="77777777" w:rsidR="001E2E9B" w:rsidRDefault="00000000">
      <w:pPr>
        <w:pStyle w:val="BodyText"/>
        <w:rPr>
          <w:rFonts w:ascii="Arial" w:hAnsi="Arial"/>
        </w:rPr>
      </w:pPr>
      <w:r>
        <w:rPr>
          <w:rFonts w:ascii="Arial" w:hAnsi="Arial"/>
        </w:rPr>
        <w:t xml:space="preserve">“Right. Just pass the bill for the fuel oil over to me when you have the </w:t>
      </w:r>
      <w:r>
        <w:rPr>
          <w:rFonts w:ascii="Arial" w:hAnsi="Arial"/>
          <w:i/>
          <w:iCs/>
        </w:rPr>
        <w:t>Gnat</w:t>
      </w:r>
      <w:r>
        <w:rPr>
          <w:rFonts w:ascii="Arial" w:hAnsi="Arial"/>
        </w:rPr>
        <w:t xml:space="preserve"> ready to go.” She paused to do her own food shoveling. “</w:t>
      </w:r>
      <w:proofErr w:type="gramStart"/>
      <w:r>
        <w:rPr>
          <w:rFonts w:ascii="Arial" w:hAnsi="Arial"/>
        </w:rPr>
        <w:t>So</w:t>
      </w:r>
      <w:proofErr w:type="gramEnd"/>
      <w:r>
        <w:rPr>
          <w:rFonts w:ascii="Arial" w:hAnsi="Arial"/>
        </w:rPr>
        <w:t xml:space="preserve"> the thing about this new job is, it’s </w:t>
      </w:r>
      <w:proofErr w:type="spellStart"/>
      <w:r>
        <w:rPr>
          <w:rFonts w:ascii="Arial" w:hAnsi="Arial"/>
        </w:rPr>
        <w:t>kinda</w:t>
      </w:r>
      <w:proofErr w:type="spellEnd"/>
      <w:r>
        <w:rPr>
          <w:rFonts w:ascii="Arial" w:hAnsi="Arial"/>
        </w:rPr>
        <w:t xml:space="preserve"> risky. Might attract some attention from one Authority or another.”</w:t>
      </w:r>
    </w:p>
    <w:p w14:paraId="1AB33E69" w14:textId="77777777" w:rsidR="001E2E9B" w:rsidRDefault="00000000">
      <w:pPr>
        <w:pStyle w:val="BodyText"/>
        <w:rPr>
          <w:rFonts w:ascii="Arial" w:hAnsi="Arial"/>
        </w:rPr>
      </w:pPr>
      <w:r>
        <w:rPr>
          <w:rFonts w:ascii="Arial" w:hAnsi="Arial"/>
        </w:rPr>
        <w:t>“</w:t>
      </w:r>
      <w:proofErr w:type="spellStart"/>
      <w:r>
        <w:rPr>
          <w:rFonts w:ascii="Arial" w:hAnsi="Arial"/>
        </w:rPr>
        <w:t>Mmmph</w:t>
      </w:r>
      <w:proofErr w:type="spellEnd"/>
      <w:r>
        <w:rPr>
          <w:rFonts w:ascii="Arial" w:hAnsi="Arial"/>
        </w:rPr>
        <w:t>,” said Shakes through his mouthful of bread, “that’s usually how it goes. I assumed that job is behind that sub ramming you.”</w:t>
      </w:r>
    </w:p>
    <w:p w14:paraId="696DF1DF" w14:textId="647AD04C" w:rsidR="001E2E9B" w:rsidRDefault="00000000">
      <w:pPr>
        <w:pStyle w:val="BodyText"/>
        <w:rPr>
          <w:rFonts w:ascii="Arial" w:hAnsi="Arial"/>
        </w:rPr>
      </w:pPr>
      <w:r>
        <w:rPr>
          <w:rFonts w:ascii="Arial" w:hAnsi="Arial"/>
        </w:rPr>
        <w:t>“Might be. Still seems like a stretch to me though, considering the hold was empty at the time. It was just a dry run</w:t>
      </w:r>
      <w:del w:id="2196" w:author="Julia Ringo" w:date="2023-10-10T11:08:00Z">
        <w:r w:rsidDel="00B6693A">
          <w:rPr>
            <w:rFonts w:ascii="Arial" w:hAnsi="Arial"/>
          </w:rPr>
          <w:delText>…</w:delText>
        </w:r>
      </w:del>
      <w:ins w:id="2197" w:author="Julia Ringo" w:date="2023-10-10T11:08:00Z">
        <w:r w:rsidR="00B6693A">
          <w:rPr>
            <w:rFonts w:ascii="Arial" w:hAnsi="Arial"/>
          </w:rPr>
          <w:t xml:space="preserve"> . . .</w:t>
        </w:r>
      </w:ins>
      <w:r>
        <w:rPr>
          <w:rFonts w:ascii="Arial" w:hAnsi="Arial"/>
        </w:rPr>
        <w:t>” She drifted off, eating her way along a bone of dry chicken.</w:t>
      </w:r>
    </w:p>
    <w:p w14:paraId="39E4ECE7" w14:textId="77777777" w:rsidR="001E2E9B" w:rsidRDefault="00000000">
      <w:pPr>
        <w:pStyle w:val="BodyText"/>
        <w:rPr>
          <w:rFonts w:ascii="Arial" w:hAnsi="Arial"/>
        </w:rPr>
      </w:pPr>
      <w:r>
        <w:rPr>
          <w:rFonts w:ascii="Arial" w:hAnsi="Arial"/>
        </w:rPr>
        <w:t>“Anyway, this next job is going to require being a little more tactical, I think. A little more forethought and planning.”</w:t>
      </w:r>
    </w:p>
    <w:p w14:paraId="1E611B2F" w14:textId="77777777" w:rsidR="001E2E9B" w:rsidRDefault="00000000">
      <w:pPr>
        <w:pStyle w:val="BodyText"/>
        <w:rPr>
          <w:rFonts w:ascii="Arial" w:hAnsi="Arial"/>
        </w:rPr>
      </w:pPr>
      <w:r>
        <w:rPr>
          <w:rFonts w:ascii="Arial" w:hAnsi="Arial"/>
        </w:rPr>
        <w:t>“I’m not much for fuckin’ tactics myself. I have just the one: stay small, stay low in the water, don’t get fuckin’ seen. It’s simple and it works. Not much to think about, and I like it that way.”</w:t>
      </w:r>
    </w:p>
    <w:p w14:paraId="0E5C9592" w14:textId="77777777" w:rsidR="001E2E9B" w:rsidRDefault="00000000">
      <w:pPr>
        <w:pStyle w:val="BodyText"/>
        <w:rPr>
          <w:rFonts w:ascii="Arial" w:hAnsi="Arial"/>
        </w:rPr>
      </w:pPr>
      <w:r>
        <w:rPr>
          <w:rFonts w:ascii="Arial" w:hAnsi="Arial"/>
        </w:rPr>
        <w:t xml:space="preserve">Percy nodded. “Something like that has always been my strategy too. But for this next job, I think I might need to add a somewhat more complex facet.” She scooped a little rice to her mouth. “Remember part of our deal was that if I knew of any </w:t>
      </w:r>
      <w:proofErr w:type="gramStart"/>
      <w:r>
        <w:rPr>
          <w:rFonts w:ascii="Arial" w:hAnsi="Arial"/>
        </w:rPr>
        <w:t>work</w:t>
      </w:r>
      <w:proofErr w:type="gramEnd"/>
      <w:r>
        <w:rPr>
          <w:rFonts w:ascii="Arial" w:hAnsi="Arial"/>
        </w:rPr>
        <w:t xml:space="preserve"> I could connect you with, I would?”</w:t>
      </w:r>
    </w:p>
    <w:p w14:paraId="10E2BE0F" w14:textId="77777777" w:rsidR="001E2E9B" w:rsidRDefault="00000000">
      <w:pPr>
        <w:pStyle w:val="BodyText"/>
        <w:rPr>
          <w:rFonts w:ascii="Arial" w:hAnsi="Arial"/>
        </w:rPr>
      </w:pPr>
      <w:r>
        <w:rPr>
          <w:rFonts w:ascii="Arial" w:hAnsi="Arial"/>
        </w:rPr>
        <w:t>“Sure. You got something already?”</w:t>
      </w:r>
    </w:p>
    <w:p w14:paraId="65A20BE1" w14:textId="5A65542D" w:rsidR="001E2E9B" w:rsidRDefault="00000000">
      <w:pPr>
        <w:pStyle w:val="BodyText"/>
        <w:rPr>
          <w:rFonts w:ascii="Arial" w:hAnsi="Arial"/>
        </w:rPr>
      </w:pPr>
      <w:r>
        <w:rPr>
          <w:rFonts w:ascii="Arial" w:hAnsi="Arial"/>
        </w:rPr>
        <w:t xml:space="preserve">“Here’s what I’m thinking: As I said, I’m </w:t>
      </w:r>
      <w:proofErr w:type="spellStart"/>
      <w:r>
        <w:rPr>
          <w:rFonts w:ascii="Arial" w:hAnsi="Arial"/>
        </w:rPr>
        <w:t>gonna</w:t>
      </w:r>
      <w:proofErr w:type="spellEnd"/>
      <w:r>
        <w:rPr>
          <w:rFonts w:ascii="Arial" w:hAnsi="Arial"/>
        </w:rPr>
        <w:t xml:space="preserve"> be hauling this risky fucking load</w:t>
      </w:r>
      <w:del w:id="2198" w:author="Julia Ringo" w:date="2023-10-05T13:15:00Z">
        <w:r w:rsidDel="000E7660">
          <w:rPr>
            <w:rFonts w:ascii="Arial" w:hAnsi="Arial"/>
          </w:rPr>
          <w:delText xml:space="preserve"> — </w:delText>
        </w:r>
      </w:del>
      <w:ins w:id="2199" w:author="Julia Ringo" w:date="2023-10-05T13:15:00Z">
        <w:r w:rsidR="000E7660">
          <w:rPr>
            <w:rFonts w:ascii="Arial" w:hAnsi="Arial"/>
          </w:rPr>
          <w:t>—</w:t>
        </w:r>
      </w:ins>
      <w:r>
        <w:rPr>
          <w:rFonts w:ascii="Arial" w:hAnsi="Arial"/>
        </w:rPr>
        <w:t xml:space="preserve">I won’t get into details about it right now, just know that I’m confident certain Authorities would be interested in checking the manifest. Now, I will, of course, deploy the usual tactics of keeping my boat on the down-low, running quiet, staying submerged during the </w:t>
      </w:r>
      <w:proofErr w:type="gramStart"/>
      <w:r>
        <w:rPr>
          <w:rFonts w:ascii="Arial" w:hAnsi="Arial"/>
        </w:rPr>
        <w:t>day</w:t>
      </w:r>
      <w:proofErr w:type="gramEnd"/>
      <w:r>
        <w:rPr>
          <w:rFonts w:ascii="Arial" w:hAnsi="Arial"/>
        </w:rPr>
        <w:t xml:space="preserve"> and only running on the surface at night, and so on and whatnot.”</w:t>
      </w:r>
    </w:p>
    <w:p w14:paraId="14AEAD0E" w14:textId="77777777" w:rsidR="001E2E9B" w:rsidRDefault="00000000">
      <w:pPr>
        <w:pStyle w:val="BodyText"/>
        <w:rPr>
          <w:rFonts w:ascii="Arial" w:hAnsi="Arial"/>
        </w:rPr>
      </w:pPr>
      <w:r>
        <w:rPr>
          <w:rFonts w:ascii="Arial" w:hAnsi="Arial"/>
        </w:rPr>
        <w:lastRenderedPageBreak/>
        <w:t>She paused for a second.</w:t>
      </w:r>
    </w:p>
    <w:p w14:paraId="0C319E4C" w14:textId="03E268B8" w:rsidR="001E2E9B" w:rsidRDefault="00000000">
      <w:pPr>
        <w:pStyle w:val="BodyText"/>
        <w:rPr>
          <w:rFonts w:ascii="Arial" w:hAnsi="Arial"/>
        </w:rPr>
      </w:pPr>
      <w:r>
        <w:rPr>
          <w:rFonts w:ascii="Arial" w:hAnsi="Arial"/>
        </w:rPr>
        <w:t xml:space="preserve">“But I thought: what if in addition to keeping the </w:t>
      </w:r>
      <w:r>
        <w:rPr>
          <w:rFonts w:ascii="Arial" w:hAnsi="Arial"/>
          <w:i/>
          <w:iCs/>
        </w:rPr>
        <w:t>Prospect</w:t>
      </w:r>
      <w:r>
        <w:rPr>
          <w:rFonts w:ascii="Arial" w:hAnsi="Arial"/>
        </w:rPr>
        <w:t xml:space="preserve"> stealthy, we also had a partner with another craft of some type. And the partner’s job was to be </w:t>
      </w:r>
      <w:proofErr w:type="spellStart"/>
      <w:r>
        <w:rPr>
          <w:rFonts w:ascii="Arial" w:hAnsi="Arial"/>
          <w:i/>
          <w:iCs/>
        </w:rPr>
        <w:t>unstealthy</w:t>
      </w:r>
      <w:proofErr w:type="spellEnd"/>
      <w:r>
        <w:rPr>
          <w:rFonts w:ascii="Arial" w:hAnsi="Arial"/>
        </w:rPr>
        <w:t xml:space="preserve">. To run as a decoy around and above the </w:t>
      </w:r>
      <w:r>
        <w:rPr>
          <w:rFonts w:ascii="Arial" w:hAnsi="Arial"/>
          <w:i/>
          <w:iCs/>
        </w:rPr>
        <w:t>Prospect</w:t>
      </w:r>
      <w:r>
        <w:rPr>
          <w:rFonts w:ascii="Arial" w:hAnsi="Arial"/>
        </w:rPr>
        <w:t>. Draw away the curious eye</w:t>
      </w:r>
      <w:del w:id="2200" w:author="Julia Ringo" w:date="2023-10-05T13:15:00Z">
        <w:r w:rsidDel="000E7660">
          <w:rPr>
            <w:rFonts w:ascii="Arial" w:hAnsi="Arial"/>
          </w:rPr>
          <w:delText xml:space="preserve"> — </w:delText>
        </w:r>
      </w:del>
      <w:ins w:id="2201" w:author="Julia Ringo" w:date="2023-10-05T13:15:00Z">
        <w:r w:rsidR="000E7660">
          <w:rPr>
            <w:rFonts w:ascii="Arial" w:hAnsi="Arial"/>
          </w:rPr>
          <w:t>—</w:t>
        </w:r>
      </w:ins>
      <w:r>
        <w:rPr>
          <w:rFonts w:ascii="Arial" w:hAnsi="Arial"/>
        </w:rPr>
        <w:t>or ear</w:t>
      </w:r>
      <w:del w:id="2202" w:author="Julia Ringo" w:date="2023-10-05T13:15:00Z">
        <w:r w:rsidDel="000E7660">
          <w:rPr>
            <w:rFonts w:ascii="Arial" w:hAnsi="Arial"/>
          </w:rPr>
          <w:delText xml:space="preserve"> — </w:delText>
        </w:r>
      </w:del>
      <w:ins w:id="2203" w:author="Julia Ringo" w:date="2023-10-05T13:15:00Z">
        <w:r w:rsidR="000E7660">
          <w:rPr>
            <w:rFonts w:ascii="Arial" w:hAnsi="Arial"/>
          </w:rPr>
          <w:t>—</w:t>
        </w:r>
      </w:ins>
      <w:r>
        <w:rPr>
          <w:rFonts w:ascii="Arial" w:hAnsi="Arial"/>
        </w:rPr>
        <w:t>so to speak. And this partner would be clean</w:t>
      </w:r>
      <w:ins w:id="2204" w:author="Julia Ringo" w:date="2023-10-20T13:37:00Z">
        <w:r w:rsidR="0088557E">
          <w:rPr>
            <w:rFonts w:ascii="Arial" w:hAnsi="Arial"/>
          </w:rPr>
          <w:t>,</w:t>
        </w:r>
      </w:ins>
      <w:r>
        <w:rPr>
          <w:rFonts w:ascii="Arial" w:hAnsi="Arial"/>
        </w:rPr>
        <w:t xml:space="preserve"> of course. Any Authority inspection would turn up an empty hold or a dull cargo of stamped cigars or something.”</w:t>
      </w:r>
    </w:p>
    <w:p w14:paraId="66928387" w14:textId="77777777" w:rsidR="001E2E9B" w:rsidRDefault="00000000">
      <w:pPr>
        <w:pStyle w:val="BodyText"/>
        <w:rPr>
          <w:rFonts w:ascii="Arial" w:hAnsi="Arial"/>
        </w:rPr>
      </w:pPr>
      <w:r>
        <w:rPr>
          <w:rFonts w:ascii="Arial" w:hAnsi="Arial"/>
        </w:rPr>
        <w:t>“Interesting. You want to buy some kind of surface transport or speed boat then?”</w:t>
      </w:r>
    </w:p>
    <w:p w14:paraId="1DCCBB8B" w14:textId="77777777" w:rsidR="001E2E9B" w:rsidRDefault="00000000">
      <w:pPr>
        <w:pStyle w:val="BodyText"/>
        <w:rPr>
          <w:rFonts w:ascii="Arial" w:hAnsi="Arial"/>
        </w:rPr>
      </w:pPr>
      <w:r>
        <w:rPr>
          <w:rFonts w:ascii="Arial" w:hAnsi="Arial"/>
        </w:rPr>
        <w:t>“</w:t>
      </w:r>
      <w:proofErr w:type="spellStart"/>
      <w:r>
        <w:rPr>
          <w:rFonts w:ascii="Arial" w:hAnsi="Arial"/>
        </w:rPr>
        <w:t>Naw</w:t>
      </w:r>
      <w:proofErr w:type="spellEnd"/>
      <w:r>
        <w:rPr>
          <w:rFonts w:ascii="Arial" w:hAnsi="Arial"/>
        </w:rPr>
        <w:t xml:space="preserve">. Surface craft are fucking useless. The authorities have different methods for monitoring surface vessels and submerged ones. It </w:t>
      </w:r>
      <w:proofErr w:type="gramStart"/>
      <w:r>
        <w:rPr>
          <w:rFonts w:ascii="Arial" w:hAnsi="Arial"/>
        </w:rPr>
        <w:t>has to</w:t>
      </w:r>
      <w:proofErr w:type="gramEnd"/>
      <w:r>
        <w:rPr>
          <w:rFonts w:ascii="Arial" w:hAnsi="Arial"/>
        </w:rPr>
        <w:t xml:space="preserve"> be something that could be mistaken on sonar for the </w:t>
      </w:r>
      <w:r>
        <w:rPr>
          <w:rFonts w:ascii="Arial" w:hAnsi="Arial"/>
          <w:i/>
          <w:iCs/>
        </w:rPr>
        <w:t>Prospect</w:t>
      </w:r>
      <w:r>
        <w:rPr>
          <w:rFonts w:ascii="Arial" w:hAnsi="Arial"/>
        </w:rPr>
        <w:t xml:space="preserve">. Possibly a boat like the </w:t>
      </w:r>
      <w:r>
        <w:rPr>
          <w:rFonts w:ascii="Arial" w:hAnsi="Arial"/>
          <w:i/>
          <w:iCs/>
        </w:rPr>
        <w:t>Gnat</w:t>
      </w:r>
      <w:r>
        <w:rPr>
          <w:rFonts w:ascii="Arial" w:hAnsi="Arial"/>
        </w:rPr>
        <w:t>.”</w:t>
      </w:r>
    </w:p>
    <w:p w14:paraId="524393BE" w14:textId="036C365D" w:rsidR="001E2E9B" w:rsidRDefault="00000000">
      <w:pPr>
        <w:pStyle w:val="BodyText"/>
        <w:rPr>
          <w:rFonts w:ascii="Arial" w:hAnsi="Arial"/>
        </w:rPr>
      </w:pPr>
      <w:r>
        <w:rPr>
          <w:rFonts w:ascii="Arial" w:hAnsi="Arial"/>
        </w:rPr>
        <w:t>Shakes swallowed. “So</w:t>
      </w:r>
      <w:del w:id="2205" w:author="Julia Ringo" w:date="2023-10-10T11:08:00Z">
        <w:r w:rsidDel="00B6693A">
          <w:rPr>
            <w:rFonts w:ascii="Arial" w:hAnsi="Arial"/>
          </w:rPr>
          <w:delText>…</w:delText>
        </w:r>
      </w:del>
      <w:ins w:id="2206" w:author="Julia Ringo" w:date="2023-10-10T11:08:00Z">
        <w:r w:rsidR="00B6693A">
          <w:rPr>
            <w:rFonts w:ascii="Arial" w:hAnsi="Arial"/>
          </w:rPr>
          <w:t xml:space="preserve"> . . . </w:t>
        </w:r>
      </w:ins>
      <w:del w:id="2207" w:author="Julia Ringo" w:date="2023-10-20T13:38:00Z">
        <w:r w:rsidDel="0088557E">
          <w:rPr>
            <w:rFonts w:ascii="Arial" w:hAnsi="Arial"/>
          </w:rPr>
          <w:delText xml:space="preserve"> </w:delText>
        </w:r>
      </w:del>
      <w:r>
        <w:rPr>
          <w:rFonts w:ascii="Arial" w:hAnsi="Arial"/>
        </w:rPr>
        <w:t xml:space="preserve">what? You want me to juice up the </w:t>
      </w:r>
      <w:r>
        <w:rPr>
          <w:rFonts w:ascii="Arial" w:hAnsi="Arial"/>
          <w:i/>
          <w:iCs/>
        </w:rPr>
        <w:t>Gnat</w:t>
      </w:r>
      <w:r>
        <w:rPr>
          <w:rFonts w:ascii="Arial" w:hAnsi="Arial"/>
        </w:rPr>
        <w:t xml:space="preserve"> so it </w:t>
      </w:r>
      <w:proofErr w:type="gramStart"/>
      <w:r>
        <w:rPr>
          <w:rFonts w:ascii="Arial" w:hAnsi="Arial"/>
        </w:rPr>
        <w:t>fucking</w:t>
      </w:r>
      <w:proofErr w:type="gramEnd"/>
      <w:r>
        <w:rPr>
          <w:rFonts w:ascii="Arial" w:hAnsi="Arial"/>
        </w:rPr>
        <w:t xml:space="preserve"> sounds like it could be a big </w:t>
      </w:r>
      <w:proofErr w:type="spellStart"/>
      <w:r>
        <w:rPr>
          <w:rFonts w:ascii="Arial" w:hAnsi="Arial"/>
        </w:rPr>
        <w:t>ol</w:t>
      </w:r>
      <w:proofErr w:type="spellEnd"/>
      <w:r>
        <w:rPr>
          <w:rFonts w:ascii="Arial" w:hAnsi="Arial"/>
        </w:rPr>
        <w:t>’ fuckin’ cargo sub</w:t>
      </w:r>
      <w:del w:id="2208" w:author="Julia Ringo" w:date="2023-10-05T13:15:00Z">
        <w:r w:rsidDel="000E7660">
          <w:rPr>
            <w:rFonts w:ascii="Arial" w:hAnsi="Arial"/>
          </w:rPr>
          <w:delText xml:space="preserve"> — </w:delText>
        </w:r>
      </w:del>
      <w:ins w:id="2209" w:author="Julia Ringo" w:date="2023-10-05T13:15:00Z">
        <w:r w:rsidR="000E7660">
          <w:rPr>
            <w:rFonts w:ascii="Arial" w:hAnsi="Arial"/>
          </w:rPr>
          <w:t>—</w:t>
        </w:r>
      </w:ins>
      <w:r>
        <w:rPr>
          <w:rFonts w:ascii="Arial" w:hAnsi="Arial"/>
        </w:rPr>
        <w:t xml:space="preserve">and then you want to hire me to run around and get caught and inspected by various Authorities that might be hunting for the </w:t>
      </w:r>
      <w:r>
        <w:rPr>
          <w:rFonts w:ascii="Arial" w:hAnsi="Arial"/>
          <w:i/>
          <w:iCs/>
        </w:rPr>
        <w:t>Prospect</w:t>
      </w:r>
      <w:r>
        <w:rPr>
          <w:rFonts w:ascii="Arial" w:hAnsi="Arial"/>
        </w:rPr>
        <w:t>?”</w:t>
      </w:r>
    </w:p>
    <w:p w14:paraId="0587CE79" w14:textId="24CF11EB" w:rsidR="001E2E9B" w:rsidRDefault="00000000">
      <w:pPr>
        <w:pStyle w:val="BodyText"/>
        <w:rPr>
          <w:rFonts w:ascii="Arial" w:hAnsi="Arial"/>
        </w:rPr>
      </w:pPr>
      <w:r>
        <w:rPr>
          <w:rFonts w:ascii="Arial" w:hAnsi="Arial"/>
        </w:rPr>
        <w:t xml:space="preserve">“Or maybe </w:t>
      </w:r>
      <w:r>
        <w:rPr>
          <w:rFonts w:ascii="Arial" w:hAnsi="Arial"/>
          <w:i/>
          <w:iCs/>
        </w:rPr>
        <w:t>not</w:t>
      </w:r>
      <w:r>
        <w:rPr>
          <w:rFonts w:ascii="Arial" w:hAnsi="Arial"/>
        </w:rPr>
        <w:t xml:space="preserve"> get caught</w:t>
      </w:r>
      <w:del w:id="2210" w:author="Julia Ringo" w:date="2023-10-10T11:08:00Z">
        <w:r w:rsidDel="00B6693A">
          <w:rPr>
            <w:rFonts w:ascii="Arial" w:hAnsi="Arial"/>
          </w:rPr>
          <w:delText>…</w:delText>
        </w:r>
      </w:del>
      <w:ins w:id="2211" w:author="Julia Ringo" w:date="2023-10-10T11:08:00Z">
        <w:r w:rsidR="00B6693A">
          <w:rPr>
            <w:rFonts w:ascii="Arial" w:hAnsi="Arial"/>
          </w:rPr>
          <w:t xml:space="preserve"> . . . </w:t>
        </w:r>
      </w:ins>
      <w:r>
        <w:rPr>
          <w:rFonts w:ascii="Arial" w:hAnsi="Arial"/>
        </w:rPr>
        <w:t xml:space="preserve"> </w:t>
      </w:r>
      <w:ins w:id="2212" w:author="Julia Ringo" w:date="2023-10-20T13:38:00Z">
        <w:r w:rsidR="0088557E">
          <w:rPr>
            <w:rFonts w:ascii="Arial" w:hAnsi="Arial"/>
          </w:rPr>
          <w:t>Y</w:t>
        </w:r>
      </w:ins>
      <w:del w:id="2213" w:author="Julia Ringo" w:date="2023-10-20T13:38:00Z">
        <w:r w:rsidDel="0088557E">
          <w:rPr>
            <w:rFonts w:ascii="Arial" w:hAnsi="Arial"/>
          </w:rPr>
          <w:delText>y</w:delText>
        </w:r>
      </w:del>
      <w:r>
        <w:rPr>
          <w:rFonts w:ascii="Arial" w:hAnsi="Arial"/>
        </w:rPr>
        <w:t xml:space="preserve">ou said the </w:t>
      </w:r>
      <w:r>
        <w:rPr>
          <w:rFonts w:ascii="Arial" w:hAnsi="Arial"/>
          <w:i/>
          <w:iCs/>
        </w:rPr>
        <w:t>Gnat</w:t>
      </w:r>
      <w:r>
        <w:rPr>
          <w:rFonts w:ascii="Arial" w:hAnsi="Arial"/>
        </w:rPr>
        <w:t xml:space="preserve"> was fast, right? You could outrun them when they started pursuing you</w:t>
      </w:r>
      <w:del w:id="2214" w:author="Julia Ringo" w:date="2023-10-10T11:08:00Z">
        <w:r w:rsidDel="00B6693A">
          <w:rPr>
            <w:rFonts w:ascii="Arial" w:hAnsi="Arial"/>
          </w:rPr>
          <w:delText>…</w:delText>
        </w:r>
      </w:del>
      <w:ins w:id="2215" w:author="Julia Ringo" w:date="2023-10-10T11:08:00Z">
        <w:r w:rsidR="00B6693A">
          <w:rPr>
            <w:rFonts w:ascii="Arial" w:hAnsi="Arial"/>
          </w:rPr>
          <w:t xml:space="preserve"> . . . </w:t>
        </w:r>
      </w:ins>
      <w:del w:id="2216" w:author="Julia Ringo" w:date="2023-10-20T13:38:00Z">
        <w:r w:rsidDel="0088557E">
          <w:rPr>
            <w:rFonts w:ascii="Arial" w:hAnsi="Arial"/>
          </w:rPr>
          <w:delText xml:space="preserve"> </w:delText>
        </w:r>
      </w:del>
      <w:r>
        <w:rPr>
          <w:rFonts w:ascii="Arial" w:hAnsi="Arial"/>
        </w:rPr>
        <w:t xml:space="preserve">and at the same time lead them away from the </w:t>
      </w:r>
      <w:r>
        <w:rPr>
          <w:rFonts w:ascii="Arial" w:hAnsi="Arial"/>
          <w:i/>
          <w:iCs/>
        </w:rPr>
        <w:t>Prospect</w:t>
      </w:r>
      <w:r>
        <w:rPr>
          <w:rFonts w:ascii="Arial" w:hAnsi="Arial"/>
        </w:rPr>
        <w:t>.”</w:t>
      </w:r>
    </w:p>
    <w:p w14:paraId="4608A164" w14:textId="25A21414" w:rsidR="001E2E9B" w:rsidRDefault="00000000">
      <w:pPr>
        <w:pStyle w:val="BodyText"/>
        <w:rPr>
          <w:rFonts w:ascii="Arial" w:hAnsi="Arial"/>
        </w:rPr>
      </w:pPr>
      <w:r>
        <w:rPr>
          <w:rFonts w:ascii="Arial" w:hAnsi="Arial"/>
        </w:rPr>
        <w:t>Shakes started chewing again while he thought. “There is something appealing about the idea of being loud, fast, and</w:t>
      </w:r>
      <w:del w:id="2217" w:author="Julia Ringo" w:date="2023-10-05T13:15:00Z">
        <w:r w:rsidDel="000E7660">
          <w:rPr>
            <w:rFonts w:ascii="Arial" w:hAnsi="Arial"/>
          </w:rPr>
          <w:delText xml:space="preserve"> — </w:delText>
        </w:r>
      </w:del>
      <w:ins w:id="2218" w:author="Julia Ringo" w:date="2023-10-05T13:15:00Z">
        <w:r w:rsidR="000E7660">
          <w:rPr>
            <w:rFonts w:ascii="Arial" w:hAnsi="Arial"/>
          </w:rPr>
          <w:t>—</w:t>
        </w:r>
      </w:ins>
      <w:r>
        <w:rPr>
          <w:rFonts w:ascii="Arial" w:hAnsi="Arial"/>
        </w:rPr>
        <w:t>what’s the fuckin’ word? brash</w:t>
      </w:r>
      <w:del w:id="2219" w:author="Julia Ringo" w:date="2023-10-05T13:15:00Z">
        <w:r w:rsidDel="000E7660">
          <w:rPr>
            <w:rFonts w:ascii="Arial" w:hAnsi="Arial"/>
          </w:rPr>
          <w:delText xml:space="preserve"> — </w:delText>
        </w:r>
      </w:del>
      <w:ins w:id="2220" w:author="Julia Ringo" w:date="2023-10-05T13:15:00Z">
        <w:r w:rsidR="000E7660">
          <w:rPr>
            <w:rFonts w:ascii="Arial" w:hAnsi="Arial"/>
          </w:rPr>
          <w:t>—</w:t>
        </w:r>
      </w:ins>
      <w:r>
        <w:rPr>
          <w:rFonts w:ascii="Arial" w:hAnsi="Arial"/>
        </w:rPr>
        <w:t>after all these years of trying to sneak around and stay quiet. I can’t say I have much experience at that kind of thing</w:t>
      </w:r>
      <w:ins w:id="2221" w:author="Julia Ringo" w:date="2023-10-20T13:38:00Z">
        <w:r w:rsidR="0088557E">
          <w:rPr>
            <w:rFonts w:ascii="Arial" w:hAnsi="Arial"/>
          </w:rPr>
          <w:t>,</w:t>
        </w:r>
      </w:ins>
      <w:r>
        <w:rPr>
          <w:rFonts w:ascii="Arial" w:hAnsi="Arial"/>
        </w:rPr>
        <w:t xml:space="preserve"> though.”</w:t>
      </w:r>
    </w:p>
    <w:p w14:paraId="54246453" w14:textId="77777777" w:rsidR="001E2E9B" w:rsidRDefault="00000000">
      <w:pPr>
        <w:pStyle w:val="BodyText"/>
        <w:rPr>
          <w:rFonts w:ascii="Arial" w:hAnsi="Arial"/>
        </w:rPr>
      </w:pPr>
      <w:r>
        <w:rPr>
          <w:rFonts w:ascii="Arial" w:hAnsi="Arial"/>
        </w:rPr>
        <w:t>“I have a feeling you’d be a natural.”</w:t>
      </w:r>
    </w:p>
    <w:p w14:paraId="1329ACAE" w14:textId="28D1EAC8" w:rsidR="001E2E9B" w:rsidRDefault="00000000">
      <w:pPr>
        <w:pStyle w:val="BodyText"/>
        <w:rPr>
          <w:rFonts w:ascii="Arial" w:hAnsi="Arial"/>
        </w:rPr>
      </w:pPr>
      <w:r>
        <w:rPr>
          <w:rFonts w:ascii="Arial" w:hAnsi="Arial"/>
        </w:rPr>
        <w:t xml:space="preserve">“It would require a little work on the </w:t>
      </w:r>
      <w:r>
        <w:rPr>
          <w:rFonts w:ascii="Arial" w:hAnsi="Arial"/>
          <w:i/>
          <w:iCs/>
        </w:rPr>
        <w:t>Gnat</w:t>
      </w:r>
      <w:r>
        <w:rPr>
          <w:rFonts w:ascii="Arial" w:hAnsi="Arial"/>
        </w:rPr>
        <w:t>. I’d have to undo some of the dampening I’ve put in over the years. And I’d need to tune it up for speed. What are you offering me</w:t>
      </w:r>
      <w:ins w:id="2222" w:author="Julia Ringo" w:date="2023-10-20T13:38:00Z">
        <w:r w:rsidR="0088557E">
          <w:rPr>
            <w:rFonts w:ascii="Arial" w:hAnsi="Arial"/>
          </w:rPr>
          <w:t>,</w:t>
        </w:r>
      </w:ins>
      <w:r>
        <w:rPr>
          <w:rFonts w:ascii="Arial" w:hAnsi="Arial"/>
        </w:rPr>
        <w:t xml:space="preserve"> exactly?”</w:t>
      </w:r>
    </w:p>
    <w:p w14:paraId="40D25199" w14:textId="77777777" w:rsidR="001E2E9B" w:rsidRDefault="00000000">
      <w:pPr>
        <w:pStyle w:val="BodyText"/>
        <w:rPr>
          <w:rFonts w:ascii="Arial" w:hAnsi="Arial"/>
        </w:rPr>
      </w:pPr>
      <w:r>
        <w:rPr>
          <w:rFonts w:ascii="Arial" w:hAnsi="Arial"/>
        </w:rPr>
        <w:t xml:space="preserve">“How about hull rate, plus two deck-crew </w:t>
      </w:r>
      <w:proofErr w:type="gramStart"/>
      <w:r>
        <w:rPr>
          <w:rFonts w:ascii="Arial" w:hAnsi="Arial"/>
        </w:rPr>
        <w:t>share’s</w:t>
      </w:r>
      <w:proofErr w:type="gramEnd"/>
      <w:r>
        <w:rPr>
          <w:rFonts w:ascii="Arial" w:hAnsi="Arial"/>
        </w:rPr>
        <w:t xml:space="preserve"> worth? And a deck-crew share on this run should be </w:t>
      </w:r>
      <w:proofErr w:type="gramStart"/>
      <w:r>
        <w:rPr>
          <w:rFonts w:ascii="Arial" w:hAnsi="Arial"/>
        </w:rPr>
        <w:t>pretty lucrative</w:t>
      </w:r>
      <w:proofErr w:type="gramEnd"/>
      <w:r>
        <w:rPr>
          <w:rFonts w:ascii="Arial" w:hAnsi="Arial"/>
        </w:rPr>
        <w:t>.”</w:t>
      </w:r>
    </w:p>
    <w:p w14:paraId="5F9131DF" w14:textId="77777777" w:rsidR="001E2E9B" w:rsidRDefault="00000000">
      <w:pPr>
        <w:pStyle w:val="BodyText"/>
        <w:rPr>
          <w:rFonts w:ascii="Arial" w:hAnsi="Arial"/>
        </w:rPr>
      </w:pPr>
      <w:r>
        <w:rPr>
          <w:rFonts w:ascii="Arial" w:hAnsi="Arial"/>
        </w:rPr>
        <w:t xml:space="preserve">Shakes nodded slowly, while chewing through another piece of bread. “Alright. Fuckin’ alright! But I want a stipend on top of that to cover the costs of any modifications to the </w:t>
      </w:r>
      <w:r>
        <w:rPr>
          <w:rFonts w:ascii="Arial" w:hAnsi="Arial"/>
          <w:i/>
          <w:iCs/>
        </w:rPr>
        <w:t>Gnat</w:t>
      </w:r>
      <w:r>
        <w:rPr>
          <w:rFonts w:ascii="Arial" w:hAnsi="Arial"/>
        </w:rPr>
        <w:t>. And enough to reverse them after we complete this run.”</w:t>
      </w:r>
    </w:p>
    <w:p w14:paraId="6033294D" w14:textId="77777777" w:rsidR="001E2E9B" w:rsidRDefault="00000000">
      <w:pPr>
        <w:pStyle w:val="BodyText"/>
        <w:rPr>
          <w:rFonts w:ascii="Arial" w:hAnsi="Arial"/>
        </w:rPr>
      </w:pPr>
      <w:r>
        <w:rPr>
          <w:rFonts w:ascii="Arial" w:hAnsi="Arial"/>
        </w:rPr>
        <w:t>“Done. I’ll give you one share right now, and the other on delivery. You can write up the cost of the stipend at delivery too.”</w:t>
      </w:r>
    </w:p>
    <w:p w14:paraId="25C46164" w14:textId="4691B950" w:rsidR="001E2E9B" w:rsidRDefault="00000000">
      <w:pPr>
        <w:pStyle w:val="BodyText"/>
        <w:rPr>
          <w:rFonts w:ascii="Arial" w:hAnsi="Arial"/>
        </w:rPr>
      </w:pPr>
      <w:r>
        <w:rPr>
          <w:rFonts w:ascii="Arial" w:hAnsi="Arial"/>
        </w:rPr>
        <w:t xml:space="preserve">“OK! </w:t>
      </w:r>
      <w:del w:id="2223" w:author="Julia Ringo" w:date="2023-10-10T11:08:00Z">
        <w:r w:rsidDel="00B6693A">
          <w:rPr>
            <w:rFonts w:ascii="Arial" w:hAnsi="Arial"/>
          </w:rPr>
          <w:delText>…</w:delText>
        </w:r>
      </w:del>
      <w:ins w:id="2224" w:author="Julia Ringo" w:date="2023-10-10T11:08:00Z">
        <w:r w:rsidR="00B6693A">
          <w:rPr>
            <w:rFonts w:ascii="Arial" w:hAnsi="Arial"/>
          </w:rPr>
          <w:t xml:space="preserve">. . . </w:t>
        </w:r>
      </w:ins>
      <w:r>
        <w:rPr>
          <w:rFonts w:ascii="Arial" w:hAnsi="Arial"/>
        </w:rPr>
        <w:t xml:space="preserve">Wait, what about my current shipment? I </w:t>
      </w:r>
      <w:proofErr w:type="gramStart"/>
      <w:r>
        <w:rPr>
          <w:rFonts w:ascii="Arial" w:hAnsi="Arial"/>
        </w:rPr>
        <w:t>have to</w:t>
      </w:r>
      <w:proofErr w:type="gramEnd"/>
      <w:r>
        <w:rPr>
          <w:rFonts w:ascii="Arial" w:hAnsi="Arial"/>
        </w:rPr>
        <w:t xml:space="preserve"> get that delivered in the next few days. And I won’t be able to do that in a boat making a racket.”</w:t>
      </w:r>
    </w:p>
    <w:p w14:paraId="79D8FAD0" w14:textId="77777777" w:rsidR="001E2E9B" w:rsidRDefault="00000000">
      <w:pPr>
        <w:pStyle w:val="BodyText"/>
        <w:rPr>
          <w:rFonts w:ascii="Arial" w:hAnsi="Arial"/>
        </w:rPr>
      </w:pPr>
      <w:r>
        <w:rPr>
          <w:rFonts w:ascii="Arial" w:hAnsi="Arial"/>
        </w:rPr>
        <w:t>“Think you could transship it from the depot here?”</w:t>
      </w:r>
    </w:p>
    <w:p w14:paraId="141AF454" w14:textId="77777777" w:rsidR="001E2E9B" w:rsidRDefault="00000000">
      <w:pPr>
        <w:pStyle w:val="BodyText"/>
        <w:rPr>
          <w:rFonts w:ascii="Arial" w:hAnsi="Arial"/>
        </w:rPr>
      </w:pPr>
      <w:r>
        <w:rPr>
          <w:rFonts w:ascii="Arial" w:hAnsi="Arial"/>
        </w:rPr>
        <w:t>“Maybe. Lots of boats around. Seems like at least one would be going the right direction. But it would have to be someone reliable and discreet.”</w:t>
      </w:r>
    </w:p>
    <w:p w14:paraId="691BEA3E" w14:textId="77777777" w:rsidR="001E2E9B" w:rsidRDefault="00000000">
      <w:pPr>
        <w:pStyle w:val="BodyText"/>
        <w:rPr>
          <w:rFonts w:ascii="Arial" w:hAnsi="Arial"/>
        </w:rPr>
      </w:pPr>
      <w:r>
        <w:rPr>
          <w:rFonts w:ascii="Arial" w:hAnsi="Arial"/>
        </w:rPr>
        <w:lastRenderedPageBreak/>
        <w:t>“Talk to that dock boss, if anyone knows who is reliable around here, seems like it would be her.”</w:t>
      </w:r>
    </w:p>
    <w:p w14:paraId="6EF64169" w14:textId="4022D44F" w:rsidR="001E2E9B" w:rsidRDefault="00000000">
      <w:pPr>
        <w:pStyle w:val="BodyText"/>
        <w:rPr>
          <w:rFonts w:ascii="Arial" w:hAnsi="Arial"/>
        </w:rPr>
      </w:pPr>
      <w:r>
        <w:rPr>
          <w:rFonts w:ascii="Arial" w:hAnsi="Arial"/>
        </w:rPr>
        <w:t>“I’ll probably take a hit</w:t>
      </w:r>
      <w:del w:id="2225" w:author="Julia Ringo" w:date="2023-10-10T11:08:00Z">
        <w:r w:rsidDel="00B6693A">
          <w:rPr>
            <w:rFonts w:ascii="Arial" w:hAnsi="Arial"/>
          </w:rPr>
          <w:delText>…</w:delText>
        </w:r>
      </w:del>
      <w:ins w:id="2226" w:author="Julia Ringo" w:date="2023-10-10T11:08:00Z">
        <w:r w:rsidR="00B6693A">
          <w:rPr>
            <w:rFonts w:ascii="Arial" w:hAnsi="Arial"/>
          </w:rPr>
          <w:t xml:space="preserve"> . . .</w:t>
        </w:r>
      </w:ins>
      <w:r>
        <w:rPr>
          <w:rFonts w:ascii="Arial" w:hAnsi="Arial"/>
        </w:rPr>
        <w:t>”</w:t>
      </w:r>
    </w:p>
    <w:p w14:paraId="783840C4" w14:textId="77777777" w:rsidR="001E2E9B" w:rsidRDefault="00000000">
      <w:pPr>
        <w:pStyle w:val="BodyText"/>
        <w:rPr>
          <w:rFonts w:ascii="Arial" w:hAnsi="Arial"/>
        </w:rPr>
      </w:pPr>
      <w:r>
        <w:rPr>
          <w:rFonts w:ascii="Arial" w:hAnsi="Arial"/>
        </w:rPr>
        <w:t>“I will cover the difference, of course.”</w:t>
      </w:r>
    </w:p>
    <w:p w14:paraId="2119A780" w14:textId="5AEF6822" w:rsidR="001E2E9B" w:rsidRDefault="00000000">
      <w:pPr>
        <w:pStyle w:val="BodyText"/>
        <w:rPr>
          <w:rFonts w:ascii="Arial" w:hAnsi="Arial"/>
        </w:rPr>
      </w:pPr>
      <w:r>
        <w:rPr>
          <w:rFonts w:ascii="Arial" w:hAnsi="Arial"/>
        </w:rPr>
        <w:t>Shakes nodded and grinned through a mouthful of food. “</w:t>
      </w:r>
      <w:proofErr w:type="gramStart"/>
      <w:r>
        <w:rPr>
          <w:rFonts w:ascii="Arial" w:hAnsi="Arial"/>
        </w:rPr>
        <w:t>Well</w:t>
      </w:r>
      <w:proofErr w:type="gramEnd"/>
      <w:del w:id="2227" w:author="Julia Ringo" w:date="2023-10-05T13:15:00Z">
        <w:r w:rsidDel="000E7660">
          <w:rPr>
            <w:rFonts w:ascii="Arial" w:hAnsi="Arial"/>
          </w:rPr>
          <w:delText xml:space="preserve"> — </w:delText>
        </w:r>
      </w:del>
      <w:ins w:id="2228" w:author="Julia Ringo" w:date="2023-10-05T13:15:00Z">
        <w:r w:rsidR="000E7660">
          <w:rPr>
            <w:rFonts w:ascii="Arial" w:hAnsi="Arial"/>
          </w:rPr>
          <w:t>—</w:t>
        </w:r>
      </w:ins>
      <w:r>
        <w:rPr>
          <w:rFonts w:ascii="Arial" w:hAnsi="Arial"/>
        </w:rPr>
        <w:t>partner</w:t>
      </w:r>
      <w:del w:id="2229" w:author="Julia Ringo" w:date="2023-10-05T13:15:00Z">
        <w:r w:rsidDel="000E7660">
          <w:rPr>
            <w:rFonts w:ascii="Arial" w:hAnsi="Arial"/>
          </w:rPr>
          <w:delText xml:space="preserve"> — </w:delText>
        </w:r>
      </w:del>
      <w:ins w:id="2230" w:author="Julia Ringo" w:date="2023-10-05T13:15:00Z">
        <w:r w:rsidR="000E7660">
          <w:rPr>
            <w:rFonts w:ascii="Arial" w:hAnsi="Arial"/>
          </w:rPr>
          <w:t>—</w:t>
        </w:r>
      </w:ins>
      <w:r>
        <w:rPr>
          <w:rFonts w:ascii="Arial" w:hAnsi="Arial"/>
        </w:rPr>
        <w:t>who knew picking up a bunch of fucking filthy marooned scumbags in the middle of the ocean would lead to anything profitable! Fuckin’ sweet.”</w:t>
      </w:r>
    </w:p>
    <w:p w14:paraId="703B9C8F" w14:textId="2FABCBEF" w:rsidR="001E2E9B" w:rsidRDefault="00000000">
      <w:pPr>
        <w:pStyle w:val="BodyText"/>
        <w:rPr>
          <w:rFonts w:ascii="Arial" w:hAnsi="Arial"/>
        </w:rPr>
      </w:pPr>
      <w:r>
        <w:rPr>
          <w:rFonts w:ascii="Arial" w:hAnsi="Arial"/>
        </w:rPr>
        <w:t>“Well</w:t>
      </w:r>
      <w:ins w:id="2231" w:author="Julia Ringo" w:date="2023-10-20T13:38:00Z">
        <w:r w:rsidR="0088557E">
          <w:rPr>
            <w:rFonts w:ascii="Arial" w:hAnsi="Arial"/>
          </w:rPr>
          <w:t>,</w:t>
        </w:r>
      </w:ins>
      <w:r>
        <w:rPr>
          <w:rFonts w:ascii="Arial" w:hAnsi="Arial"/>
        </w:rPr>
        <w:t xml:space="preserve"> if that’s settled, I’ve been away from my boat for a couple of hours now, and that is enough for some serious fucking damage to have been done. I feel like I need to be getting back there.”</w:t>
      </w:r>
    </w:p>
    <w:p w14:paraId="39F20998" w14:textId="77777777" w:rsidR="001E2E9B" w:rsidRDefault="00000000">
      <w:pPr>
        <w:pStyle w:val="BodyText"/>
        <w:rPr>
          <w:rFonts w:ascii="Arial" w:hAnsi="Arial"/>
        </w:rPr>
      </w:pPr>
      <w:r>
        <w:rPr>
          <w:rFonts w:ascii="Arial" w:hAnsi="Arial"/>
        </w:rPr>
        <w:t>“You go, Captain Percy. I’m going to finish loading up on this chow.”</w:t>
      </w:r>
    </w:p>
    <w:p w14:paraId="1566D893" w14:textId="77777777" w:rsidR="001E2E9B" w:rsidRDefault="00000000">
      <w:pPr>
        <w:pStyle w:val="BodyText"/>
        <w:rPr>
          <w:rFonts w:ascii="Arial" w:hAnsi="Arial"/>
        </w:rPr>
      </w:pPr>
      <w:r>
        <w:rPr>
          <w:rFonts w:ascii="Arial" w:hAnsi="Arial"/>
        </w:rPr>
        <w:t> </w:t>
      </w:r>
    </w:p>
    <w:p w14:paraId="258F3667" w14:textId="3EECDFE0" w:rsidR="001E2E9B" w:rsidRDefault="00000000">
      <w:pPr>
        <w:pStyle w:val="BodyText"/>
        <w:rPr>
          <w:rFonts w:ascii="Arial" w:hAnsi="Arial"/>
        </w:rPr>
      </w:pPr>
      <w:r>
        <w:rPr>
          <w:rFonts w:ascii="Arial" w:hAnsi="Arial"/>
        </w:rPr>
        <w:t xml:space="preserve">At docking slip four, the hole in the deck that led down to the cargo hold of the </w:t>
      </w:r>
      <w:r>
        <w:rPr>
          <w:rFonts w:ascii="Arial" w:hAnsi="Arial"/>
          <w:i/>
          <w:iCs/>
        </w:rPr>
        <w:t>Prospect</w:t>
      </w:r>
      <w:r>
        <w:rPr>
          <w:rFonts w:ascii="Arial" w:hAnsi="Arial"/>
        </w:rPr>
        <w:t xml:space="preserve"> was like a giant black maw, with lips sucking against the airlock dock of the depot. It now had </w:t>
      </w:r>
      <w:proofErr w:type="gramStart"/>
      <w:r>
        <w:rPr>
          <w:rFonts w:ascii="Arial" w:hAnsi="Arial"/>
        </w:rPr>
        <w:t>a number of</w:t>
      </w:r>
      <w:proofErr w:type="gramEnd"/>
      <w:r>
        <w:rPr>
          <w:rFonts w:ascii="Arial" w:hAnsi="Arial"/>
        </w:rPr>
        <w:t xml:space="preserve"> heavy cables and hoses draped into the hole, </w:t>
      </w:r>
      <w:del w:id="2232" w:author="Julia Ringo" w:date="2023-10-20T13:39:00Z">
        <w:r w:rsidDel="006A2D7B">
          <w:rPr>
            <w:rFonts w:ascii="Arial" w:hAnsi="Arial"/>
          </w:rPr>
          <w:delText>making it look a little like</w:delText>
        </w:r>
      </w:del>
      <w:ins w:id="2233" w:author="Julia Ringo" w:date="2023-10-20T13:39:00Z">
        <w:r w:rsidR="006A2D7B">
          <w:rPr>
            <w:rFonts w:ascii="Arial" w:hAnsi="Arial"/>
          </w:rPr>
          <w:t>as though</w:t>
        </w:r>
      </w:ins>
      <w:r>
        <w:rPr>
          <w:rFonts w:ascii="Arial" w:hAnsi="Arial"/>
        </w:rPr>
        <w:t xml:space="preserve"> some kind of enormous dental maneuver was being worked. Captain Percy’s eye traced the hoses and wires from </w:t>
      </w:r>
      <w:del w:id="2234" w:author="Julia Ringo" w:date="2023-10-20T13:40:00Z">
        <w:r w:rsidDel="006A2D7B">
          <w:rPr>
            <w:rFonts w:ascii="Arial" w:hAnsi="Arial"/>
          </w:rPr>
          <w:delText xml:space="preserve">where they were attached to </w:delText>
        </w:r>
      </w:del>
      <w:r>
        <w:rPr>
          <w:rFonts w:ascii="Arial" w:hAnsi="Arial"/>
        </w:rPr>
        <w:t xml:space="preserve">fixtures mounted on the walls of the docking bay down over the edge of the hole. She leaned </w:t>
      </w:r>
      <w:del w:id="2235" w:author="Julia Ringo" w:date="2023-10-20T13:40:00Z">
        <w:r w:rsidDel="006A2D7B">
          <w:rPr>
            <w:rFonts w:ascii="Arial" w:hAnsi="Arial"/>
          </w:rPr>
          <w:delText xml:space="preserve">and looked </w:delText>
        </w:r>
      </w:del>
      <w:r>
        <w:rPr>
          <w:rFonts w:ascii="Arial" w:hAnsi="Arial"/>
        </w:rPr>
        <w:t>down into the cargo hold where the cables and hoses were lashed together and ran in a hulking pile up the middle of the space back into the deeper parts of the ship</w:t>
      </w:r>
      <w:ins w:id="2236" w:author="Julia Ringo" w:date="2023-10-20T13:40:00Z">
        <w:r w:rsidR="006A2D7B">
          <w:rPr>
            <w:rFonts w:ascii="Arial" w:hAnsi="Arial"/>
          </w:rPr>
          <w:t>,</w:t>
        </w:r>
      </w:ins>
      <w:r>
        <w:rPr>
          <w:rFonts w:ascii="Arial" w:hAnsi="Arial"/>
        </w:rPr>
        <w:t xml:space="preserve"> where they were hopefully connected to the battery terminals and fuel tanks that so desperately needed to be topped up. At the front of the cargo hold, Chips was overseeing a repair crew </w:t>
      </w:r>
      <w:del w:id="2237" w:author="Julia Ringo" w:date="2023-10-20T13:40:00Z">
        <w:r w:rsidDel="006A2D7B">
          <w:rPr>
            <w:rFonts w:ascii="Arial" w:hAnsi="Arial"/>
          </w:rPr>
          <w:delText xml:space="preserve">from the dock </w:delText>
        </w:r>
      </w:del>
      <w:r>
        <w:rPr>
          <w:rFonts w:ascii="Arial" w:hAnsi="Arial"/>
        </w:rPr>
        <w:t>that was working on redoing and reinforcing the messy repair welds she had made earlier.</w:t>
      </w:r>
    </w:p>
    <w:p w14:paraId="0226CD56" w14:textId="1D6DAA4F" w:rsidR="001E2E9B" w:rsidRDefault="00000000">
      <w:pPr>
        <w:pStyle w:val="BodyText"/>
        <w:rPr>
          <w:rFonts w:ascii="Arial" w:hAnsi="Arial"/>
        </w:rPr>
      </w:pPr>
      <w:r>
        <w:rPr>
          <w:rFonts w:ascii="Arial" w:hAnsi="Arial"/>
        </w:rPr>
        <w:t>Percy climbed down the ladder to the catwalk and made her way over and down to the deck of the cargo hold. From there she went aft into the forward battery room</w:t>
      </w:r>
      <w:ins w:id="2238" w:author="Julia Ringo" w:date="2023-10-20T13:40:00Z">
        <w:r w:rsidR="006A2D7B">
          <w:rPr>
            <w:rFonts w:ascii="Arial" w:hAnsi="Arial"/>
          </w:rPr>
          <w:t>,</w:t>
        </w:r>
      </w:ins>
      <w:r>
        <w:rPr>
          <w:rFonts w:ascii="Arial" w:hAnsi="Arial"/>
        </w:rPr>
        <w:t xml:space="preserve"> where she found Hemi with a dock worker</w:t>
      </w:r>
      <w:ins w:id="2239" w:author="Julia Ringo" w:date="2023-10-20T13:41:00Z">
        <w:r w:rsidR="006A2D7B">
          <w:rPr>
            <w:rFonts w:ascii="Arial" w:hAnsi="Arial"/>
          </w:rPr>
          <w:t>,</w:t>
        </w:r>
      </w:ins>
      <w:r>
        <w:rPr>
          <w:rFonts w:ascii="Arial" w:hAnsi="Arial"/>
        </w:rPr>
        <w:t xml:space="preserve"> checking the cables hooked up to the battery bank that were recharging the batteries from the docking bay power system.</w:t>
      </w:r>
    </w:p>
    <w:p w14:paraId="25A00D66" w14:textId="187C6E21" w:rsidR="001E2E9B" w:rsidRDefault="00000000">
      <w:pPr>
        <w:pStyle w:val="BodyText"/>
        <w:rPr>
          <w:rFonts w:ascii="Arial" w:hAnsi="Arial"/>
        </w:rPr>
      </w:pPr>
      <w:r>
        <w:rPr>
          <w:rFonts w:ascii="Arial" w:hAnsi="Arial"/>
        </w:rPr>
        <w:t>“Hemi!” Percy said</w:t>
      </w:r>
      <w:ins w:id="2240" w:author="Julia Ringo" w:date="2023-10-20T13:41:00Z">
        <w:r w:rsidR="006A2D7B">
          <w:rPr>
            <w:rFonts w:ascii="Arial" w:hAnsi="Arial"/>
          </w:rPr>
          <w:t>.</w:t>
        </w:r>
      </w:ins>
      <w:del w:id="2241" w:author="Julia Ringo" w:date="2023-10-20T13:41:00Z">
        <w:r w:rsidDel="006A2D7B">
          <w:rPr>
            <w:rFonts w:ascii="Arial" w:hAnsi="Arial"/>
          </w:rPr>
          <w:delText>,</w:delText>
        </w:r>
      </w:del>
      <w:r>
        <w:rPr>
          <w:rFonts w:ascii="Arial" w:hAnsi="Arial"/>
        </w:rPr>
        <w:t xml:space="preserve"> “</w:t>
      </w:r>
      <w:ins w:id="2242" w:author="Julia Ringo" w:date="2023-10-20T13:41:00Z">
        <w:r w:rsidR="006A2D7B">
          <w:rPr>
            <w:rFonts w:ascii="Arial" w:hAnsi="Arial"/>
          </w:rPr>
          <w:t>W</w:t>
        </w:r>
      </w:ins>
      <w:del w:id="2243" w:author="Julia Ringo" w:date="2023-10-20T13:41:00Z">
        <w:r w:rsidDel="006A2D7B">
          <w:rPr>
            <w:rFonts w:ascii="Arial" w:hAnsi="Arial"/>
          </w:rPr>
          <w:delText>w</w:delText>
        </w:r>
      </w:del>
      <w:r>
        <w:rPr>
          <w:rFonts w:ascii="Arial" w:hAnsi="Arial"/>
        </w:rPr>
        <w:t>hat is that fucking woman still doing on this boat?” She pointed forward to Chips. “Didn’t I say she was to be off as soon as we hit the fucking dock?”</w:t>
      </w:r>
    </w:p>
    <w:p w14:paraId="082EBB88" w14:textId="77777777" w:rsidR="001E2E9B" w:rsidRDefault="00000000">
      <w:pPr>
        <w:pStyle w:val="BodyText"/>
        <w:rPr>
          <w:rFonts w:ascii="Arial" w:hAnsi="Arial"/>
        </w:rPr>
      </w:pPr>
      <w:r>
        <w:rPr>
          <w:rFonts w:ascii="Arial" w:hAnsi="Arial"/>
        </w:rPr>
        <w:t xml:space="preserve">“Come here.” Hemi led her further back into the battery room. “I convinced her to stay long enough to oversee the repairs. She did not want to be blamed if those guys did a lousy job and the seam burst open again later. </w:t>
      </w:r>
      <w:proofErr w:type="gramStart"/>
      <w:r>
        <w:rPr>
          <w:rFonts w:ascii="Arial" w:hAnsi="Arial"/>
        </w:rPr>
        <w:t>So</w:t>
      </w:r>
      <w:proofErr w:type="gramEnd"/>
      <w:r>
        <w:rPr>
          <w:rFonts w:ascii="Arial" w:hAnsi="Arial"/>
        </w:rPr>
        <w:t xml:space="preserve"> she is just making sure they fix it right.”</w:t>
      </w:r>
    </w:p>
    <w:p w14:paraId="03DD00BD" w14:textId="156CF5F6" w:rsidR="001E2E9B" w:rsidRDefault="00000000">
      <w:pPr>
        <w:pStyle w:val="BodyText"/>
        <w:rPr>
          <w:rFonts w:ascii="Arial" w:hAnsi="Arial"/>
        </w:rPr>
      </w:pPr>
      <w:r>
        <w:rPr>
          <w:rFonts w:ascii="Arial" w:hAnsi="Arial"/>
        </w:rPr>
        <w:t>“Fuck</w:t>
      </w:r>
      <w:ins w:id="2244" w:author="Julia Ringo" w:date="2023-10-20T13:41:00Z">
        <w:r w:rsidR="006A2D7B">
          <w:rPr>
            <w:rFonts w:ascii="Arial" w:hAnsi="Arial"/>
          </w:rPr>
          <w:t>,</w:t>
        </w:r>
      </w:ins>
      <w:r>
        <w:rPr>
          <w:rFonts w:ascii="Arial" w:hAnsi="Arial"/>
        </w:rPr>
        <w:t xml:space="preserve"> Hemi! When I fire someone, they stay fucking fired!”</w:t>
      </w:r>
    </w:p>
    <w:p w14:paraId="50720C34" w14:textId="77777777" w:rsidR="001E2E9B" w:rsidRDefault="00000000">
      <w:pPr>
        <w:pStyle w:val="BodyText"/>
        <w:rPr>
          <w:rFonts w:ascii="Arial" w:hAnsi="Arial"/>
        </w:rPr>
      </w:pPr>
      <w:r>
        <w:rPr>
          <w:rFonts w:ascii="Arial" w:hAnsi="Arial"/>
        </w:rPr>
        <w:t>“Sylvia, we need her. I cannot do all these jobs myself. I am a middling welder at best. And I can</w:t>
      </w:r>
      <w:del w:id="2245" w:author="Julia Ringo" w:date="2023-10-20T13:41:00Z">
        <w:r w:rsidDel="006A2D7B">
          <w:rPr>
            <w:rFonts w:ascii="Arial" w:hAnsi="Arial"/>
          </w:rPr>
          <w:delText xml:space="preserve"> </w:delText>
        </w:r>
      </w:del>
      <w:r>
        <w:rPr>
          <w:rFonts w:ascii="Arial" w:hAnsi="Arial"/>
        </w:rPr>
        <w:t>not tell the difference in someone else’s work between a good weld and a pile of dog waste.”</w:t>
      </w:r>
    </w:p>
    <w:p w14:paraId="424B13E9" w14:textId="77777777" w:rsidR="001E2E9B" w:rsidRDefault="00000000">
      <w:pPr>
        <w:pStyle w:val="BodyText"/>
        <w:rPr>
          <w:rFonts w:ascii="Arial" w:hAnsi="Arial"/>
        </w:rPr>
      </w:pPr>
      <w:r>
        <w:rPr>
          <w:rFonts w:ascii="Arial" w:hAnsi="Arial"/>
        </w:rPr>
        <w:lastRenderedPageBreak/>
        <w:t>“Owen can take over the welding.”</w:t>
      </w:r>
    </w:p>
    <w:p w14:paraId="5547B67F" w14:textId="77777777" w:rsidR="001E2E9B" w:rsidRDefault="00000000">
      <w:pPr>
        <w:pStyle w:val="BodyText"/>
        <w:rPr>
          <w:rFonts w:ascii="Arial" w:hAnsi="Arial"/>
        </w:rPr>
      </w:pPr>
      <w:r>
        <w:rPr>
          <w:rFonts w:ascii="Arial" w:hAnsi="Arial"/>
        </w:rPr>
        <w:t>“Owen is just a kid. He can</w:t>
      </w:r>
      <w:del w:id="2246" w:author="Julia Ringo" w:date="2023-10-20T13:41:00Z">
        <w:r w:rsidDel="006A2D7B">
          <w:rPr>
            <w:rFonts w:ascii="Arial" w:hAnsi="Arial"/>
          </w:rPr>
          <w:delText xml:space="preserve"> </w:delText>
        </w:r>
      </w:del>
      <w:r>
        <w:rPr>
          <w:rFonts w:ascii="Arial" w:hAnsi="Arial"/>
        </w:rPr>
        <w:t>not tell these dock trolls what to do, even when he does know better than them.”</w:t>
      </w:r>
    </w:p>
    <w:p w14:paraId="3B3112B5" w14:textId="51A62B1F" w:rsidR="001E2E9B" w:rsidRDefault="00000000">
      <w:pPr>
        <w:pStyle w:val="BodyText"/>
        <w:rPr>
          <w:rFonts w:ascii="Arial" w:hAnsi="Arial"/>
        </w:rPr>
      </w:pPr>
      <w:r>
        <w:rPr>
          <w:rFonts w:ascii="Arial" w:hAnsi="Arial"/>
        </w:rPr>
        <w:t>Percy considered. “OK</w:t>
      </w:r>
      <w:del w:id="2247" w:author="Julia Ringo" w:date="2023-10-10T11:08:00Z">
        <w:r w:rsidDel="00B6693A">
          <w:rPr>
            <w:rFonts w:ascii="Arial" w:hAnsi="Arial"/>
          </w:rPr>
          <w:delText>…</w:delText>
        </w:r>
      </w:del>
      <w:ins w:id="2248" w:author="Julia Ringo" w:date="2023-10-10T11:08:00Z">
        <w:r w:rsidR="00B6693A">
          <w:rPr>
            <w:rFonts w:ascii="Arial" w:hAnsi="Arial"/>
          </w:rPr>
          <w:t xml:space="preserve"> . . . </w:t>
        </w:r>
      </w:ins>
      <w:ins w:id="2249" w:author="Julia Ringo" w:date="2023-10-20T13:41:00Z">
        <w:r w:rsidR="006A2D7B">
          <w:rPr>
            <w:rFonts w:ascii="Arial" w:hAnsi="Arial"/>
          </w:rPr>
          <w:t>S</w:t>
        </w:r>
      </w:ins>
      <w:del w:id="2250" w:author="Julia Ringo" w:date="2023-10-20T13:41:00Z">
        <w:r w:rsidDel="006A2D7B">
          <w:rPr>
            <w:rFonts w:ascii="Arial" w:hAnsi="Arial"/>
          </w:rPr>
          <w:delText xml:space="preserve"> s</w:delText>
        </w:r>
      </w:del>
      <w:r>
        <w:rPr>
          <w:rFonts w:ascii="Arial" w:hAnsi="Arial"/>
        </w:rPr>
        <w:t xml:space="preserve">he oversees the repairs, we pay her up to date, and </w:t>
      </w:r>
      <w:r>
        <w:rPr>
          <w:rFonts w:ascii="Arial" w:hAnsi="Arial"/>
          <w:i/>
          <w:iCs/>
        </w:rPr>
        <w:t>then</w:t>
      </w:r>
      <w:r>
        <w:rPr>
          <w:rFonts w:ascii="Arial" w:hAnsi="Arial"/>
        </w:rPr>
        <w:t xml:space="preserve"> she’s fucking gone.”</w:t>
      </w:r>
    </w:p>
    <w:p w14:paraId="64A78B29" w14:textId="77777777" w:rsidR="001E2E9B" w:rsidRDefault="00000000">
      <w:pPr>
        <w:pStyle w:val="BodyText"/>
        <w:rPr>
          <w:rFonts w:ascii="Arial" w:hAnsi="Arial"/>
        </w:rPr>
      </w:pPr>
      <w:r>
        <w:rPr>
          <w:rFonts w:ascii="Arial" w:hAnsi="Arial"/>
        </w:rPr>
        <w:t>“Percy,” Hemi said looking directly at her, “we need her. You need to re-hire her. We can</w:t>
      </w:r>
      <w:del w:id="2251" w:author="Julia Ringo" w:date="2023-10-20T13:41:00Z">
        <w:r w:rsidDel="006A2D7B">
          <w:rPr>
            <w:rFonts w:ascii="Arial" w:hAnsi="Arial"/>
          </w:rPr>
          <w:delText xml:space="preserve"> </w:delText>
        </w:r>
      </w:del>
      <w:r>
        <w:rPr>
          <w:rFonts w:ascii="Arial" w:hAnsi="Arial"/>
        </w:rPr>
        <w:t>not leave this depot with no engineer and no welder aboard. And in case you had not noticed, there is not exactly a surfeit of talented crew waiting to be hired around this depot.”</w:t>
      </w:r>
    </w:p>
    <w:p w14:paraId="0A9282D5" w14:textId="77777777" w:rsidR="001E2E9B" w:rsidRDefault="00000000">
      <w:pPr>
        <w:pStyle w:val="BodyText"/>
        <w:rPr>
          <w:rFonts w:ascii="Arial" w:hAnsi="Arial"/>
        </w:rPr>
      </w:pPr>
      <w:r>
        <w:rPr>
          <w:rFonts w:ascii="Arial" w:hAnsi="Arial"/>
        </w:rPr>
        <w:t xml:space="preserve">“Motherfucker.” She kicked the battery shelving with her boot. “Fuck! You’re right. You’re always fucking right and I fucking hate it when you’re fucking right. I’ll go see if I can re-hire that little </w:t>
      </w:r>
      <w:proofErr w:type="spellStart"/>
      <w:r>
        <w:rPr>
          <w:rFonts w:ascii="Arial" w:hAnsi="Arial"/>
        </w:rPr>
        <w:t>fucknut</w:t>
      </w:r>
      <w:proofErr w:type="spellEnd"/>
      <w:r>
        <w:rPr>
          <w:rFonts w:ascii="Arial" w:hAnsi="Arial"/>
        </w:rPr>
        <w:t>.”</w:t>
      </w:r>
    </w:p>
    <w:p w14:paraId="31B1DE2D" w14:textId="77777777" w:rsidR="001E2E9B" w:rsidRDefault="00000000">
      <w:pPr>
        <w:pStyle w:val="BodyText"/>
        <w:rPr>
          <w:rFonts w:ascii="Arial" w:hAnsi="Arial"/>
        </w:rPr>
      </w:pPr>
      <w:r>
        <w:rPr>
          <w:rFonts w:ascii="Arial" w:hAnsi="Arial"/>
        </w:rPr>
        <w:t xml:space="preserve">“Do it humanely. We need her to </w:t>
      </w:r>
      <w:proofErr w:type="gramStart"/>
      <w:r>
        <w:rPr>
          <w:rFonts w:ascii="Arial" w:hAnsi="Arial"/>
        </w:rPr>
        <w:t xml:space="preserve">actually </w:t>
      </w:r>
      <w:r>
        <w:rPr>
          <w:rFonts w:ascii="Arial" w:hAnsi="Arial"/>
          <w:i/>
          <w:iCs/>
        </w:rPr>
        <w:t>want</w:t>
      </w:r>
      <w:proofErr w:type="gramEnd"/>
      <w:r>
        <w:rPr>
          <w:rFonts w:ascii="Arial" w:hAnsi="Arial"/>
        </w:rPr>
        <w:t xml:space="preserve"> to stay and work.”</w:t>
      </w:r>
    </w:p>
    <w:p w14:paraId="0FA5320D" w14:textId="2A314E76" w:rsidR="001E2E9B" w:rsidRDefault="00000000">
      <w:pPr>
        <w:pStyle w:val="BodyText"/>
        <w:rPr>
          <w:rFonts w:ascii="Arial" w:hAnsi="Arial"/>
        </w:rPr>
      </w:pPr>
      <w:r>
        <w:rPr>
          <w:rFonts w:ascii="Arial" w:hAnsi="Arial"/>
        </w:rPr>
        <w:t>“Speaking of work, remember I promised a plum job for us at this depot? Well</w:t>
      </w:r>
      <w:ins w:id="2252" w:author="Julia Ringo" w:date="2023-10-20T13:41:00Z">
        <w:r w:rsidR="006A2D7B">
          <w:rPr>
            <w:rFonts w:ascii="Arial" w:hAnsi="Arial"/>
          </w:rPr>
          <w:t>,</w:t>
        </w:r>
      </w:ins>
      <w:r>
        <w:rPr>
          <w:rFonts w:ascii="Arial" w:hAnsi="Arial"/>
        </w:rPr>
        <w:t xml:space="preserve"> I just confirmed it up on the exchange floor. For the moment, we’re flush.”</w:t>
      </w:r>
    </w:p>
    <w:p w14:paraId="4F7DDE0F" w14:textId="159CA56C" w:rsidR="001E2E9B" w:rsidRDefault="00000000">
      <w:pPr>
        <w:pStyle w:val="BodyText"/>
        <w:rPr>
          <w:rFonts w:ascii="Arial" w:hAnsi="Arial"/>
        </w:rPr>
      </w:pPr>
      <w:r>
        <w:rPr>
          <w:rFonts w:ascii="Arial" w:hAnsi="Arial"/>
        </w:rPr>
        <w:t>“Excellent,” said Hemi, though with a note of doubt</w:t>
      </w:r>
      <w:ins w:id="2253" w:author="Julia Ringo" w:date="2023-10-20T13:41:00Z">
        <w:r w:rsidR="006A2D7B">
          <w:rPr>
            <w:rFonts w:ascii="Arial" w:hAnsi="Arial"/>
          </w:rPr>
          <w:t>,</w:t>
        </w:r>
      </w:ins>
      <w:r>
        <w:rPr>
          <w:rFonts w:ascii="Arial" w:hAnsi="Arial"/>
        </w:rPr>
        <w:t xml:space="preserve"> knowing that a cargo job that paid well was likely to be neither easy nor safe.</w:t>
      </w:r>
    </w:p>
    <w:p w14:paraId="2ABCCE47" w14:textId="06A0708A" w:rsidR="001E2E9B" w:rsidRDefault="00000000">
      <w:pPr>
        <w:pStyle w:val="BodyText"/>
        <w:rPr>
          <w:rFonts w:ascii="Arial" w:hAnsi="Arial"/>
        </w:rPr>
      </w:pPr>
      <w:r>
        <w:rPr>
          <w:rFonts w:ascii="Arial" w:hAnsi="Arial"/>
        </w:rPr>
        <w:t>“We also got some free advice</w:t>
      </w:r>
      <w:ins w:id="2254" w:author="Julia Ringo" w:date="2023-10-21T15:01:00Z">
        <w:r w:rsidR="00CC74A5">
          <w:rPr>
            <w:rFonts w:ascii="Arial" w:hAnsi="Arial"/>
          </w:rPr>
          <w:t>:</w:t>
        </w:r>
      </w:ins>
      <w:r>
        <w:rPr>
          <w:rFonts w:ascii="Arial" w:hAnsi="Arial"/>
        </w:rPr>
        <w:t xml:space="preserve"> to be gone from the depot within </w:t>
      </w:r>
      <w:del w:id="2255" w:author="Julia Ringo" w:date="2023-10-20T13:42:00Z">
        <w:r w:rsidDel="006A2D7B">
          <w:rPr>
            <w:rFonts w:ascii="Arial" w:hAnsi="Arial"/>
          </w:rPr>
          <w:delText xml:space="preserve">48 </w:delText>
        </w:r>
      </w:del>
      <w:ins w:id="2256" w:author="Julia Ringo" w:date="2023-10-20T13:42:00Z">
        <w:r w:rsidR="006A2D7B">
          <w:rPr>
            <w:rFonts w:ascii="Arial" w:hAnsi="Arial"/>
          </w:rPr>
          <w:t>forty-eight</w:t>
        </w:r>
        <w:r w:rsidR="006A2D7B">
          <w:rPr>
            <w:rFonts w:ascii="Arial" w:hAnsi="Arial"/>
          </w:rPr>
          <w:t xml:space="preserve"> </w:t>
        </w:r>
      </w:ins>
      <w:r>
        <w:rPr>
          <w:rFonts w:ascii="Arial" w:hAnsi="Arial"/>
        </w:rPr>
        <w:t xml:space="preserve">hours.” She handed him the leather satchel full of coins. “Here’s the money. You know how this goes. Spend what you </w:t>
      </w:r>
      <w:proofErr w:type="gramStart"/>
      <w:r>
        <w:rPr>
          <w:rFonts w:ascii="Arial" w:hAnsi="Arial"/>
        </w:rPr>
        <w:t>have to</w:t>
      </w:r>
      <w:proofErr w:type="gramEnd"/>
      <w:r>
        <w:rPr>
          <w:rFonts w:ascii="Arial" w:hAnsi="Arial"/>
        </w:rPr>
        <w:t xml:space="preserve"> </w:t>
      </w:r>
      <w:proofErr w:type="spellStart"/>
      <w:r>
        <w:rPr>
          <w:rFonts w:ascii="Arial" w:hAnsi="Arial"/>
        </w:rPr>
        <w:t>to</w:t>
      </w:r>
      <w:proofErr w:type="spellEnd"/>
      <w:r>
        <w:rPr>
          <w:rFonts w:ascii="Arial" w:hAnsi="Arial"/>
        </w:rPr>
        <w:t xml:space="preserve"> get us out of here quickly.”</w:t>
      </w:r>
    </w:p>
    <w:p w14:paraId="284231B1" w14:textId="77777777" w:rsidR="001E2E9B" w:rsidRDefault="00000000">
      <w:pPr>
        <w:pStyle w:val="BodyText"/>
        <w:rPr>
          <w:rFonts w:ascii="Arial" w:hAnsi="Arial"/>
        </w:rPr>
      </w:pPr>
      <w:r>
        <w:rPr>
          <w:rFonts w:ascii="Arial" w:hAnsi="Arial"/>
        </w:rPr>
        <w:t>“It is going to be tricky in this place to throw money around without also getting a bunch of useless hangers-on and value extractors.”</w:t>
      </w:r>
    </w:p>
    <w:p w14:paraId="0E791A1D" w14:textId="6DC1A318" w:rsidR="001E2E9B" w:rsidRDefault="00000000">
      <w:pPr>
        <w:pStyle w:val="BodyText"/>
        <w:rPr>
          <w:rFonts w:ascii="Arial" w:hAnsi="Arial"/>
        </w:rPr>
      </w:pPr>
      <w:r>
        <w:rPr>
          <w:rFonts w:ascii="Arial" w:hAnsi="Arial"/>
        </w:rPr>
        <w:t xml:space="preserve">“But you’re the best </w:t>
      </w:r>
      <w:ins w:id="2257" w:author="Julia Ringo" w:date="2023-10-20T13:42:00Z">
        <w:r w:rsidR="006A2D7B">
          <w:rPr>
            <w:rFonts w:ascii="Arial" w:hAnsi="Arial"/>
          </w:rPr>
          <w:t>d</w:t>
        </w:r>
      </w:ins>
      <w:del w:id="2258" w:author="Julia Ringo" w:date="2023-10-20T13:42:00Z">
        <w:r w:rsidDel="006A2D7B">
          <w:rPr>
            <w:rFonts w:ascii="Arial" w:hAnsi="Arial"/>
          </w:rPr>
          <w:delText>D</w:delText>
        </w:r>
      </w:del>
      <w:r>
        <w:rPr>
          <w:rFonts w:ascii="Arial" w:hAnsi="Arial"/>
        </w:rPr>
        <w:t xml:space="preserve">eck </w:t>
      </w:r>
      <w:ins w:id="2259" w:author="Julia Ringo" w:date="2023-10-20T13:42:00Z">
        <w:r w:rsidR="006A2D7B">
          <w:rPr>
            <w:rFonts w:ascii="Arial" w:hAnsi="Arial"/>
          </w:rPr>
          <w:t>b</w:t>
        </w:r>
      </w:ins>
      <w:del w:id="2260" w:author="Julia Ringo" w:date="2023-10-20T13:42:00Z">
        <w:r w:rsidDel="006A2D7B">
          <w:rPr>
            <w:rFonts w:ascii="Arial" w:hAnsi="Arial"/>
          </w:rPr>
          <w:delText>B</w:delText>
        </w:r>
      </w:del>
      <w:r>
        <w:rPr>
          <w:rFonts w:ascii="Arial" w:hAnsi="Arial"/>
        </w:rPr>
        <w:t>oss there is for people management</w:t>
      </w:r>
      <w:ins w:id="2261" w:author="Julia Ringo" w:date="2023-10-20T13:42:00Z">
        <w:r w:rsidR="006A2D7B">
          <w:rPr>
            <w:rFonts w:ascii="Arial" w:hAnsi="Arial"/>
          </w:rPr>
          <w:t>,</w:t>
        </w:r>
      </w:ins>
      <w:r>
        <w:rPr>
          <w:rFonts w:ascii="Arial" w:hAnsi="Arial"/>
        </w:rPr>
        <w:t xml:space="preserve"> Hemi. I’m sure you can walk that line between getting it done and not getting completely fucking bilked. I should also let you know I hired a new kid to work sonar.”</w:t>
      </w:r>
    </w:p>
    <w:p w14:paraId="56EB7099" w14:textId="77777777" w:rsidR="001E2E9B" w:rsidRDefault="00000000">
      <w:pPr>
        <w:pStyle w:val="BodyText"/>
        <w:rPr>
          <w:rFonts w:ascii="Arial" w:hAnsi="Arial"/>
        </w:rPr>
      </w:pPr>
      <w:r>
        <w:rPr>
          <w:rFonts w:ascii="Arial" w:hAnsi="Arial"/>
        </w:rPr>
        <w:t>“I am amazed. Seems like there is an unusual lack of green folks on the docks. Does he have any experience?”</w:t>
      </w:r>
    </w:p>
    <w:p w14:paraId="214B81EA" w14:textId="6FDAA425" w:rsidR="001E2E9B" w:rsidRDefault="00000000">
      <w:pPr>
        <w:pStyle w:val="BodyText"/>
        <w:rPr>
          <w:rFonts w:ascii="Arial" w:hAnsi="Arial"/>
        </w:rPr>
      </w:pPr>
      <w:r>
        <w:rPr>
          <w:rFonts w:ascii="Arial" w:hAnsi="Arial"/>
        </w:rPr>
        <w:t>“She. And not a bit. But who trains people better than you</w:t>
      </w:r>
      <w:ins w:id="2262" w:author="Julia Ringo" w:date="2023-10-20T13:42:00Z">
        <w:r w:rsidR="006A2D7B">
          <w:rPr>
            <w:rFonts w:ascii="Arial" w:hAnsi="Arial"/>
          </w:rPr>
          <w:t>,</w:t>
        </w:r>
      </w:ins>
      <w:r>
        <w:rPr>
          <w:rFonts w:ascii="Arial" w:hAnsi="Arial"/>
        </w:rPr>
        <w:t xml:space="preserve"> Hemi? She should be by the boat </w:t>
      </w:r>
      <w:proofErr w:type="gramStart"/>
      <w:r>
        <w:rPr>
          <w:rFonts w:ascii="Arial" w:hAnsi="Arial"/>
        </w:rPr>
        <w:t>later, if</w:t>
      </w:r>
      <w:proofErr w:type="gramEnd"/>
      <w:r>
        <w:rPr>
          <w:rFonts w:ascii="Arial" w:hAnsi="Arial"/>
        </w:rPr>
        <w:t xml:space="preserve"> she doesn’t fuckin’ skip out from fear.” Percy gave him a light punch in the arm as she turned towards the cargo hold. “We can talk details over dinner later. Just keep things moving for the next few hours.” She was already out of the battery room and into the cargo hold.</w:t>
      </w:r>
    </w:p>
    <w:p w14:paraId="68C3A9CC" w14:textId="77777777" w:rsidR="001E2E9B" w:rsidRDefault="00000000">
      <w:pPr>
        <w:pStyle w:val="BodyText"/>
        <w:rPr>
          <w:rFonts w:ascii="Arial" w:hAnsi="Arial"/>
        </w:rPr>
      </w:pPr>
      <w:r>
        <w:rPr>
          <w:rFonts w:ascii="Arial" w:hAnsi="Arial"/>
        </w:rPr>
        <w:t> </w:t>
      </w:r>
    </w:p>
    <w:p w14:paraId="3555F55D" w14:textId="379E945A" w:rsidR="001E2E9B" w:rsidRDefault="00000000">
      <w:pPr>
        <w:pStyle w:val="BodyText"/>
        <w:rPr>
          <w:rFonts w:ascii="Arial" w:hAnsi="Arial"/>
        </w:rPr>
      </w:pPr>
      <w:r>
        <w:rPr>
          <w:rFonts w:ascii="Arial" w:hAnsi="Arial"/>
        </w:rPr>
        <w:t xml:space="preserve">Percy picked her way around gear being prepped, moving forward up the cargo hold to stand next to </w:t>
      </w:r>
      <w:proofErr w:type="gramStart"/>
      <w:r>
        <w:rPr>
          <w:rFonts w:ascii="Arial" w:hAnsi="Arial"/>
        </w:rPr>
        <w:t xml:space="preserve">Chips </w:t>
      </w:r>
      <w:ins w:id="2263" w:author="Julia Ringo" w:date="2023-10-20T13:42:00Z">
        <w:r w:rsidR="006A2D7B">
          <w:rPr>
            <w:rFonts w:ascii="Arial" w:hAnsi="Arial"/>
          </w:rPr>
          <w:t>,</w:t>
        </w:r>
      </w:ins>
      <w:r>
        <w:rPr>
          <w:rFonts w:ascii="Arial" w:hAnsi="Arial"/>
        </w:rPr>
        <w:t>who</w:t>
      </w:r>
      <w:proofErr w:type="gramEnd"/>
      <w:r>
        <w:rPr>
          <w:rFonts w:ascii="Arial" w:hAnsi="Arial"/>
        </w:rPr>
        <w:t xml:space="preserve"> had a foul look on her face and her arms crossed as she watched a crew of over</w:t>
      </w:r>
      <w:del w:id="2264" w:author="Julia Ringo" w:date="2023-10-20T13:42:00Z">
        <w:r w:rsidDel="006A2D7B">
          <w:rPr>
            <w:rFonts w:ascii="Arial" w:hAnsi="Arial"/>
          </w:rPr>
          <w:delText>-</w:delText>
        </w:r>
      </w:del>
      <w:r>
        <w:rPr>
          <w:rFonts w:ascii="Arial" w:hAnsi="Arial"/>
        </w:rPr>
        <w:t xml:space="preserve">sized dock workers sloshing around in the bilge water in tall rubber boots. A couple of them were working a welding rig and bent over the repeatedly </w:t>
      </w:r>
      <w:r>
        <w:rPr>
          <w:rFonts w:ascii="Arial" w:hAnsi="Arial"/>
        </w:rPr>
        <w:lastRenderedPageBreak/>
        <w:t>stitched-and-patched gash that ran from the bottom of the boat up the curve of the inside of the pressure hull.</w:t>
      </w:r>
    </w:p>
    <w:p w14:paraId="3DB2CD19" w14:textId="77777777" w:rsidR="001E2E9B" w:rsidRDefault="00000000">
      <w:pPr>
        <w:pStyle w:val="BodyText"/>
        <w:rPr>
          <w:rFonts w:ascii="Arial" w:hAnsi="Arial"/>
        </w:rPr>
      </w:pPr>
      <w:r>
        <w:rPr>
          <w:rFonts w:ascii="Arial" w:hAnsi="Arial"/>
        </w:rPr>
        <w:t>“I’m collecting my fuckin’ pay and fuckin’ leaving as soon as I see that these fuckheads do a job that will hold. You’re not pinning any fucking further leaks on me,” Chips said to Percy.</w:t>
      </w:r>
    </w:p>
    <w:p w14:paraId="0F730988" w14:textId="77777777" w:rsidR="001E2E9B" w:rsidRDefault="00000000">
      <w:pPr>
        <w:pStyle w:val="BodyText"/>
        <w:rPr>
          <w:rFonts w:ascii="Arial" w:hAnsi="Arial"/>
        </w:rPr>
      </w:pPr>
      <w:r>
        <w:rPr>
          <w:rFonts w:ascii="Arial" w:hAnsi="Arial"/>
        </w:rPr>
        <w:t>“Yeah. Hemi said you would. Thank you for that. How bad is it?”</w:t>
      </w:r>
    </w:p>
    <w:p w14:paraId="4B416AE4" w14:textId="2ED3FDF9" w:rsidR="001E2E9B" w:rsidRDefault="00000000">
      <w:pPr>
        <w:pStyle w:val="BodyText"/>
        <w:rPr>
          <w:rFonts w:ascii="Arial" w:hAnsi="Arial"/>
        </w:rPr>
      </w:pPr>
      <w:r>
        <w:rPr>
          <w:rFonts w:ascii="Arial" w:hAnsi="Arial"/>
        </w:rPr>
        <w:t xml:space="preserve">“When we </w:t>
      </w:r>
      <w:proofErr w:type="gramStart"/>
      <w:r>
        <w:rPr>
          <w:rFonts w:ascii="Arial" w:hAnsi="Arial"/>
        </w:rPr>
        <w:t>was</w:t>
      </w:r>
      <w:proofErr w:type="gramEnd"/>
      <w:r>
        <w:rPr>
          <w:rFonts w:ascii="Arial" w:hAnsi="Arial"/>
        </w:rPr>
        <w:t xml:space="preserve"> on the surface I had it patched up pretty fucking OK</w:t>
      </w:r>
      <w:ins w:id="2265" w:author="Julia Ringo" w:date="2023-10-20T13:43:00Z">
        <w:r w:rsidR="006A2D7B">
          <w:rPr>
            <w:rFonts w:ascii="Arial" w:hAnsi="Arial"/>
          </w:rPr>
          <w:t>,</w:t>
        </w:r>
      </w:ins>
      <w:r>
        <w:rPr>
          <w:rFonts w:ascii="Arial" w:hAnsi="Arial"/>
        </w:rPr>
        <w:t xml:space="preserve"> despite half the welds still being under the bilge water. But now the fuckin’ </w:t>
      </w:r>
      <w:proofErr w:type="gramStart"/>
      <w:r>
        <w:rPr>
          <w:rFonts w:ascii="Arial" w:hAnsi="Arial"/>
        </w:rPr>
        <w:t>boat’s</w:t>
      </w:r>
      <w:proofErr w:type="gramEnd"/>
      <w:r>
        <w:rPr>
          <w:rFonts w:ascii="Arial" w:hAnsi="Arial"/>
        </w:rPr>
        <w:t xml:space="preserve"> under ten or 20 meters of water, and the pressure is causing it to seep, like a wet sucking wound.”</w:t>
      </w:r>
    </w:p>
    <w:p w14:paraId="27AE876B" w14:textId="77777777" w:rsidR="001E2E9B" w:rsidRDefault="00000000">
      <w:pPr>
        <w:pStyle w:val="BodyText"/>
        <w:rPr>
          <w:rFonts w:ascii="Arial" w:hAnsi="Arial"/>
        </w:rPr>
      </w:pPr>
      <w:r>
        <w:rPr>
          <w:rFonts w:ascii="Arial" w:hAnsi="Arial"/>
        </w:rPr>
        <w:t xml:space="preserve">They watched the dock workers go at it for a couple of minutes. Then Percy said quietly to Chips, “Umm, it really looks like they’re making it worse in places. </w:t>
      </w:r>
      <w:proofErr w:type="spellStart"/>
      <w:r>
        <w:rPr>
          <w:rFonts w:ascii="Arial" w:hAnsi="Arial"/>
        </w:rPr>
        <w:t>Kinda</w:t>
      </w:r>
      <w:proofErr w:type="spellEnd"/>
      <w:r>
        <w:rPr>
          <w:rFonts w:ascii="Arial" w:hAnsi="Arial"/>
        </w:rPr>
        <w:t xml:space="preserve"> fucking up some of your work.”</w:t>
      </w:r>
    </w:p>
    <w:p w14:paraId="6D8DDE7F" w14:textId="77777777" w:rsidR="001E2E9B" w:rsidRDefault="00000000">
      <w:pPr>
        <w:pStyle w:val="BodyText"/>
        <w:rPr>
          <w:rFonts w:ascii="Arial" w:hAnsi="Arial"/>
        </w:rPr>
      </w:pPr>
      <w:r>
        <w:rPr>
          <w:rFonts w:ascii="Arial" w:hAnsi="Arial"/>
        </w:rPr>
        <w:t xml:space="preserve">Chips cracked her knuckles and breathed heavily through her nostrils. “Fucking useless fuckin’ shit clods,” she said under her breath, then: “Hey you fuckers, don’t just fucking re-weld the failing fucking patches. Take them out and put </w:t>
      </w:r>
      <w:r>
        <w:rPr>
          <w:rFonts w:ascii="Arial" w:hAnsi="Arial"/>
          <w:i/>
          <w:iCs/>
        </w:rPr>
        <w:t>new</w:t>
      </w:r>
      <w:r>
        <w:rPr>
          <w:rFonts w:ascii="Arial" w:hAnsi="Arial"/>
        </w:rPr>
        <w:t xml:space="preserve"> fucking plate steel in. Fuckin’ hell!”</w:t>
      </w:r>
    </w:p>
    <w:p w14:paraId="769DAB0A" w14:textId="77777777" w:rsidR="001E2E9B" w:rsidRDefault="00000000">
      <w:pPr>
        <w:pStyle w:val="BodyText"/>
        <w:rPr>
          <w:rFonts w:ascii="Arial" w:hAnsi="Arial"/>
        </w:rPr>
      </w:pPr>
      <w:r>
        <w:rPr>
          <w:rFonts w:ascii="Arial" w:hAnsi="Arial"/>
        </w:rPr>
        <w:t>There was an incoherent grumbling from the men standing in the puddle.</w:t>
      </w:r>
    </w:p>
    <w:p w14:paraId="19B7970C" w14:textId="70FB20D7" w:rsidR="001E2E9B" w:rsidRDefault="00000000">
      <w:pPr>
        <w:pStyle w:val="BodyText"/>
        <w:rPr>
          <w:rFonts w:ascii="Arial" w:hAnsi="Arial"/>
        </w:rPr>
      </w:pPr>
      <w:r>
        <w:rPr>
          <w:rFonts w:ascii="Arial" w:hAnsi="Arial"/>
        </w:rPr>
        <w:t>“Chips,” Percy hesitated</w:t>
      </w:r>
      <w:ins w:id="2266" w:author="Julia Ringo" w:date="2023-10-20T13:43:00Z">
        <w:r w:rsidR="006A2D7B">
          <w:rPr>
            <w:rFonts w:ascii="Arial" w:hAnsi="Arial"/>
          </w:rPr>
          <w:t>.</w:t>
        </w:r>
      </w:ins>
      <w:del w:id="2267" w:author="Julia Ringo" w:date="2023-10-20T13:43:00Z">
        <w:r w:rsidDel="006A2D7B">
          <w:rPr>
            <w:rFonts w:ascii="Arial" w:hAnsi="Arial"/>
          </w:rPr>
          <w:delText>,</w:delText>
        </w:r>
      </w:del>
      <w:r>
        <w:rPr>
          <w:rFonts w:ascii="Arial" w:hAnsi="Arial"/>
        </w:rPr>
        <w:t xml:space="preserve"> “</w:t>
      </w:r>
      <w:ins w:id="2268" w:author="Julia Ringo" w:date="2023-10-20T13:43:00Z">
        <w:r w:rsidR="006A2D7B">
          <w:rPr>
            <w:rFonts w:ascii="Arial" w:hAnsi="Arial"/>
          </w:rPr>
          <w:t>L</w:t>
        </w:r>
      </w:ins>
      <w:del w:id="2269" w:author="Julia Ringo" w:date="2023-10-20T13:43:00Z">
        <w:r w:rsidDel="006A2D7B">
          <w:rPr>
            <w:rFonts w:ascii="Arial" w:hAnsi="Arial"/>
          </w:rPr>
          <w:delText>l</w:delText>
        </w:r>
      </w:del>
      <w:r>
        <w:rPr>
          <w:rFonts w:ascii="Arial" w:hAnsi="Arial"/>
        </w:rPr>
        <w:t>ook, I need an engineer. And I need a welder. You’re both of those things and I can’t get either of them on this forgotten rock. I need you</w:t>
      </w:r>
      <w:del w:id="2270" w:author="Julia Ringo" w:date="2023-10-10T11:08:00Z">
        <w:r w:rsidDel="00B6693A">
          <w:rPr>
            <w:rFonts w:ascii="Arial" w:hAnsi="Arial"/>
          </w:rPr>
          <w:delText>…</w:delText>
        </w:r>
      </w:del>
      <w:ins w:id="2271" w:author="Julia Ringo" w:date="2023-10-10T11:08:00Z">
        <w:r w:rsidR="00B6693A">
          <w:rPr>
            <w:rFonts w:ascii="Arial" w:hAnsi="Arial"/>
          </w:rPr>
          <w:t xml:space="preserve"> . . . </w:t>
        </w:r>
      </w:ins>
      <w:del w:id="2272" w:author="Julia Ringo" w:date="2023-10-20T13:43:00Z">
        <w:r w:rsidDel="006A2D7B">
          <w:rPr>
            <w:rFonts w:ascii="Arial" w:hAnsi="Arial"/>
          </w:rPr>
          <w:delText xml:space="preserve"> </w:delText>
        </w:r>
      </w:del>
      <w:r>
        <w:rPr>
          <w:rFonts w:ascii="Arial" w:hAnsi="Arial"/>
        </w:rPr>
        <w:t>at the very least for the next run. Maybe you could stay on until we hit a major port, and then you can find new work there</w:t>
      </w:r>
      <w:del w:id="2273" w:author="Julia Ringo" w:date="2023-10-10T11:08:00Z">
        <w:r w:rsidDel="00B6693A">
          <w:rPr>
            <w:rFonts w:ascii="Arial" w:hAnsi="Arial"/>
          </w:rPr>
          <w:delText>…</w:delText>
        </w:r>
      </w:del>
      <w:ins w:id="2274" w:author="Julia Ringo" w:date="2023-10-10T11:08:00Z">
        <w:r w:rsidR="00B6693A">
          <w:rPr>
            <w:rFonts w:ascii="Arial" w:hAnsi="Arial"/>
          </w:rPr>
          <w:t xml:space="preserve"> . . .</w:t>
        </w:r>
      </w:ins>
      <w:r>
        <w:rPr>
          <w:rFonts w:ascii="Arial" w:hAnsi="Arial"/>
        </w:rPr>
        <w:t>”</w:t>
      </w:r>
    </w:p>
    <w:p w14:paraId="332A56F1" w14:textId="77777777" w:rsidR="001E2E9B" w:rsidRDefault="00000000">
      <w:pPr>
        <w:pStyle w:val="BodyText"/>
        <w:rPr>
          <w:rFonts w:ascii="Arial" w:hAnsi="Arial"/>
        </w:rPr>
      </w:pPr>
      <w:r>
        <w:rPr>
          <w:rFonts w:ascii="Arial" w:hAnsi="Arial"/>
        </w:rPr>
        <w:t>“What the fuck makes you so arrogant to fuckin’ think I would go back out with a stubborn fucking ass-reamer like you?” Her face was flushing. “Fucking fuck! You’ll fuckin’ get me killed with your fuckin’ stupidity, and is if that wasn’t fucking bad enough, you would tell the story that it was my fucking fault somehow.”</w:t>
      </w:r>
    </w:p>
    <w:p w14:paraId="7A561C23" w14:textId="5D0B5C12" w:rsidR="001E2E9B" w:rsidRDefault="00000000">
      <w:pPr>
        <w:pStyle w:val="BodyText"/>
        <w:rPr>
          <w:rFonts w:ascii="Arial" w:hAnsi="Arial"/>
        </w:rPr>
      </w:pPr>
      <w:r>
        <w:rPr>
          <w:rFonts w:ascii="Arial" w:hAnsi="Arial"/>
        </w:rPr>
        <w:t>“Fuck</w:t>
      </w:r>
      <w:ins w:id="2275" w:author="Julia Ringo" w:date="2023-10-20T13:43:00Z">
        <w:r w:rsidR="006A2D7B">
          <w:rPr>
            <w:rFonts w:ascii="Arial" w:hAnsi="Arial"/>
          </w:rPr>
          <w:t>,</w:t>
        </w:r>
      </w:ins>
      <w:r>
        <w:rPr>
          <w:rFonts w:ascii="Arial" w:hAnsi="Arial"/>
        </w:rPr>
        <w:t xml:space="preserve"> Chips! Look at the work these meatheads are doing</w:t>
      </w:r>
      <w:del w:id="2276" w:author="Julia Ringo" w:date="2023-10-05T13:15:00Z">
        <w:r w:rsidDel="000E7660">
          <w:rPr>
            <w:rFonts w:ascii="Arial" w:hAnsi="Arial"/>
          </w:rPr>
          <w:delText xml:space="preserve"> — </w:delText>
        </w:r>
      </w:del>
      <w:ins w:id="2277" w:author="Julia Ringo" w:date="2023-10-05T13:15:00Z">
        <w:r w:rsidR="000E7660">
          <w:rPr>
            <w:rFonts w:ascii="Arial" w:hAnsi="Arial"/>
          </w:rPr>
          <w:t>—</w:t>
        </w:r>
      </w:ins>
      <w:r>
        <w:rPr>
          <w:rFonts w:ascii="Arial" w:hAnsi="Arial"/>
        </w:rPr>
        <w:t xml:space="preserve">if we don’t have you aboard, we’re going to go down when it fails and there’s nobody who can fix it! Now, I’ve got a new job coming in, it pays really fucking good. I can offer you a fucking </w:t>
      </w:r>
      <w:r>
        <w:rPr>
          <w:rFonts w:ascii="Arial" w:hAnsi="Arial"/>
          <w:i/>
          <w:iCs/>
        </w:rPr>
        <w:t>double</w:t>
      </w:r>
      <w:r>
        <w:rPr>
          <w:rFonts w:ascii="Arial" w:hAnsi="Arial"/>
        </w:rPr>
        <w:t xml:space="preserve"> engineer’s share for this next run. I’ll even pay you half right fucking now,” Percy said, reaching for her satchel full of coins.</w:t>
      </w:r>
    </w:p>
    <w:p w14:paraId="54825A95" w14:textId="33777E02" w:rsidR="001E2E9B" w:rsidRDefault="00000000">
      <w:pPr>
        <w:pStyle w:val="BodyText"/>
        <w:rPr>
          <w:rFonts w:ascii="Arial" w:hAnsi="Arial"/>
        </w:rPr>
      </w:pPr>
      <w:r>
        <w:rPr>
          <w:rFonts w:ascii="Arial" w:hAnsi="Arial"/>
        </w:rPr>
        <w:t>“Ah</w:t>
      </w:r>
      <w:ins w:id="2278" w:author="Julia Ringo" w:date="2023-10-20T13:43:00Z">
        <w:r w:rsidR="006A2D7B">
          <w:rPr>
            <w:rFonts w:ascii="Arial" w:hAnsi="Arial"/>
          </w:rPr>
          <w:t>,</w:t>
        </w:r>
      </w:ins>
      <w:r>
        <w:rPr>
          <w:rFonts w:ascii="Arial" w:hAnsi="Arial"/>
        </w:rPr>
        <w:t xml:space="preserve"> fuck you</w:t>
      </w:r>
      <w:ins w:id="2279" w:author="Julia Ringo" w:date="2023-10-20T13:43:00Z">
        <w:r w:rsidR="006A2D7B">
          <w:rPr>
            <w:rFonts w:ascii="Arial" w:hAnsi="Arial"/>
          </w:rPr>
          <w:t>,</w:t>
        </w:r>
      </w:ins>
      <w:r>
        <w:rPr>
          <w:rFonts w:ascii="Arial" w:hAnsi="Arial"/>
        </w:rPr>
        <w:t xml:space="preserve"> Percy. You can hold the fucking money. You’re a fucking stupid arrogant shithead, but an honest fuckin’ one and always fucking paid smartly.” Chips pushed at the bilge water edge with the toe of her rubber boot. “Ah</w:t>
      </w:r>
      <w:ins w:id="2280" w:author="Julia Ringo" w:date="2023-10-20T13:43:00Z">
        <w:r w:rsidR="006A2D7B">
          <w:rPr>
            <w:rFonts w:ascii="Arial" w:hAnsi="Arial"/>
          </w:rPr>
          <w:t>,</w:t>
        </w:r>
      </w:ins>
      <w:r>
        <w:rPr>
          <w:rFonts w:ascii="Arial" w:hAnsi="Arial"/>
        </w:rPr>
        <w:t xml:space="preserve"> fuck. Look at this fucking work they’re fuckin’ doing. Y’all going to fucking die without me on board. You, Percy, I don’t give two </w:t>
      </w:r>
      <w:proofErr w:type="spellStart"/>
      <w:r>
        <w:rPr>
          <w:rFonts w:ascii="Arial" w:hAnsi="Arial"/>
        </w:rPr>
        <w:t>shits</w:t>
      </w:r>
      <w:proofErr w:type="spellEnd"/>
      <w:r>
        <w:rPr>
          <w:rFonts w:ascii="Arial" w:hAnsi="Arial"/>
        </w:rPr>
        <w:t>. But I couldn’t live with fucking Hemi or Owen going down when I could have stopped it.”</w:t>
      </w:r>
    </w:p>
    <w:p w14:paraId="27D9E750" w14:textId="51146C39" w:rsidR="001E2E9B" w:rsidRDefault="00000000">
      <w:pPr>
        <w:pStyle w:val="BodyText"/>
        <w:rPr>
          <w:rFonts w:ascii="Arial" w:hAnsi="Arial"/>
        </w:rPr>
      </w:pPr>
      <w:r>
        <w:rPr>
          <w:rFonts w:ascii="Arial" w:hAnsi="Arial"/>
        </w:rPr>
        <w:t>“Well, me fucking neither</w:t>
      </w:r>
      <w:ins w:id="2281" w:author="Julia Ringo" w:date="2023-10-20T13:44:00Z">
        <w:r w:rsidR="006A2D7B">
          <w:rPr>
            <w:rFonts w:ascii="Arial" w:hAnsi="Arial"/>
          </w:rPr>
          <w:t>,</w:t>
        </w:r>
      </w:ins>
      <w:r>
        <w:rPr>
          <w:rFonts w:ascii="Arial" w:hAnsi="Arial"/>
        </w:rPr>
        <w:t xml:space="preserve"> Chips.”</w:t>
      </w:r>
    </w:p>
    <w:p w14:paraId="6D8BB217" w14:textId="17AA3D96" w:rsidR="001E2E9B" w:rsidRDefault="00000000">
      <w:pPr>
        <w:pStyle w:val="BodyText"/>
        <w:rPr>
          <w:rFonts w:ascii="Arial" w:hAnsi="Arial"/>
        </w:rPr>
      </w:pPr>
      <w:r>
        <w:rPr>
          <w:rFonts w:ascii="Arial" w:hAnsi="Arial"/>
        </w:rPr>
        <w:lastRenderedPageBreak/>
        <w:t>“OK. You got me. I’m in for the next run</w:t>
      </w:r>
      <w:del w:id="2282" w:author="Julia Ringo" w:date="2023-10-05T13:15:00Z">
        <w:r w:rsidDel="000E7660">
          <w:rPr>
            <w:rFonts w:ascii="Arial" w:hAnsi="Arial"/>
          </w:rPr>
          <w:delText xml:space="preserve"> — </w:delText>
        </w:r>
      </w:del>
      <w:ins w:id="2283" w:author="Julia Ringo" w:date="2023-10-05T13:15:00Z">
        <w:r w:rsidR="000E7660">
          <w:rPr>
            <w:rFonts w:ascii="Arial" w:hAnsi="Arial"/>
          </w:rPr>
          <w:t>—</w:t>
        </w:r>
      </w:ins>
      <w:r>
        <w:rPr>
          <w:rFonts w:ascii="Arial" w:hAnsi="Arial"/>
        </w:rPr>
        <w:t xml:space="preserve">double fucking engineer share. Now get the fuck away from me before I start looking for another piece of pipe. </w:t>
      </w:r>
      <w:proofErr w:type="gramStart"/>
      <w:r>
        <w:rPr>
          <w:rFonts w:ascii="Arial" w:hAnsi="Arial"/>
        </w:rPr>
        <w:t>Actually</w:t>
      </w:r>
      <w:ins w:id="2284" w:author="Julia Ringo" w:date="2023-10-20T13:44:00Z">
        <w:r w:rsidR="006A2D7B">
          <w:rPr>
            <w:rFonts w:ascii="Arial" w:hAnsi="Arial"/>
          </w:rPr>
          <w:t>,</w:t>
        </w:r>
      </w:ins>
      <w:r>
        <w:rPr>
          <w:rFonts w:ascii="Arial" w:hAnsi="Arial"/>
        </w:rPr>
        <w:t xml:space="preserve"> I</w:t>
      </w:r>
      <w:proofErr w:type="gramEnd"/>
      <w:r>
        <w:rPr>
          <w:rFonts w:ascii="Arial" w:hAnsi="Arial"/>
        </w:rPr>
        <w:t xml:space="preserve"> might need one for these fuckers in the puddle anyway,” she said looking around.</w:t>
      </w:r>
    </w:p>
    <w:p w14:paraId="233C07E1" w14:textId="14016AEA" w:rsidR="001E2E9B" w:rsidRDefault="00000000">
      <w:pPr>
        <w:pStyle w:val="BodyText"/>
        <w:rPr>
          <w:rFonts w:ascii="Arial" w:hAnsi="Arial"/>
        </w:rPr>
      </w:pPr>
      <w:r>
        <w:rPr>
          <w:rFonts w:ascii="Arial" w:hAnsi="Arial"/>
        </w:rPr>
        <w:t>Percy walked away</w:t>
      </w:r>
      <w:ins w:id="2285" w:author="Julia Ringo" w:date="2023-10-20T13:44:00Z">
        <w:r w:rsidR="006A2D7B">
          <w:rPr>
            <w:rFonts w:ascii="Arial" w:hAnsi="Arial"/>
          </w:rPr>
          <w:t>,</w:t>
        </w:r>
      </w:ins>
      <w:r>
        <w:rPr>
          <w:rFonts w:ascii="Arial" w:hAnsi="Arial"/>
        </w:rPr>
        <w:t xml:space="preserve"> thinking she would do her best to just stay out of </w:t>
      </w:r>
      <w:proofErr w:type="spellStart"/>
      <w:r>
        <w:rPr>
          <w:rFonts w:ascii="Arial" w:hAnsi="Arial"/>
        </w:rPr>
        <w:t>Chips’</w:t>
      </w:r>
      <w:ins w:id="2286" w:author="Julia Ringo" w:date="2023-10-20T13:44:00Z">
        <w:r w:rsidR="006A2D7B">
          <w:rPr>
            <w:rFonts w:ascii="Arial" w:hAnsi="Arial"/>
          </w:rPr>
          <w:t>s</w:t>
        </w:r>
      </w:ins>
      <w:proofErr w:type="spellEnd"/>
      <w:r>
        <w:rPr>
          <w:rFonts w:ascii="Arial" w:hAnsi="Arial"/>
        </w:rPr>
        <w:t xml:space="preserve"> way on this run</w:t>
      </w:r>
      <w:del w:id="2287" w:author="Julia Ringo" w:date="2023-10-05T13:15:00Z">
        <w:r w:rsidDel="000E7660">
          <w:rPr>
            <w:rFonts w:ascii="Arial" w:hAnsi="Arial"/>
          </w:rPr>
          <w:delText xml:space="preserve"> — </w:delText>
        </w:r>
      </w:del>
      <w:ins w:id="2288" w:author="Julia Ringo" w:date="2023-10-05T13:15:00Z">
        <w:r w:rsidR="000E7660">
          <w:rPr>
            <w:rFonts w:ascii="Arial" w:hAnsi="Arial"/>
          </w:rPr>
          <w:t>—</w:t>
        </w:r>
      </w:ins>
      <w:r>
        <w:rPr>
          <w:rFonts w:ascii="Arial" w:hAnsi="Arial"/>
        </w:rPr>
        <w:t>as much as one could stay out of anyone’s way on a sub.</w:t>
      </w:r>
    </w:p>
    <w:p w14:paraId="51070F64" w14:textId="77777777" w:rsidR="001E2E9B" w:rsidRDefault="00000000">
      <w:pPr>
        <w:pStyle w:val="BodyText"/>
        <w:rPr>
          <w:rFonts w:ascii="Arial" w:hAnsi="Arial"/>
        </w:rPr>
      </w:pPr>
      <w:r>
        <w:rPr>
          <w:rFonts w:ascii="Arial" w:hAnsi="Arial"/>
        </w:rPr>
        <w:t> </w:t>
      </w:r>
    </w:p>
    <w:p w14:paraId="16E64234" w14:textId="40AA88B5" w:rsidR="001E2E9B" w:rsidRDefault="00000000">
      <w:pPr>
        <w:pStyle w:val="BodyText"/>
        <w:rPr>
          <w:rFonts w:ascii="Arial" w:hAnsi="Arial"/>
        </w:rPr>
      </w:pPr>
      <w:r>
        <w:rPr>
          <w:rFonts w:ascii="Arial" w:hAnsi="Arial"/>
        </w:rPr>
        <w:t>At the other end of the cargo hold</w:t>
      </w:r>
      <w:ins w:id="2289" w:author="Julia Ringo" w:date="2023-10-20T13:44:00Z">
        <w:r w:rsidR="006A2D7B">
          <w:rPr>
            <w:rFonts w:ascii="Arial" w:hAnsi="Arial"/>
          </w:rPr>
          <w:t>,</w:t>
        </w:r>
      </w:ins>
      <w:r>
        <w:rPr>
          <w:rFonts w:ascii="Arial" w:hAnsi="Arial"/>
        </w:rPr>
        <w:t xml:space="preserve"> Captain Percy found Shakes had made his way back from the cafe and was having a conversation with Hemi through the hatch into the forward battery compartment. He stepped a little to one side as she came up so she could join in.</w:t>
      </w:r>
    </w:p>
    <w:p w14:paraId="1A867453" w14:textId="77777777" w:rsidR="001E2E9B" w:rsidRDefault="00000000">
      <w:pPr>
        <w:pStyle w:val="BodyText"/>
        <w:rPr>
          <w:rFonts w:ascii="Arial" w:hAnsi="Arial"/>
        </w:rPr>
      </w:pPr>
      <w:r>
        <w:rPr>
          <w:rFonts w:ascii="Arial" w:hAnsi="Arial"/>
        </w:rPr>
        <w:t xml:space="preserve">“Captain Percy. Hemi and I are talking about disconnecting my boat from the </w:t>
      </w:r>
      <w:r>
        <w:rPr>
          <w:rFonts w:ascii="Arial" w:hAnsi="Arial"/>
          <w:i/>
          <w:iCs/>
        </w:rPr>
        <w:t>Prospect</w:t>
      </w:r>
      <w:r>
        <w:rPr>
          <w:rFonts w:ascii="Arial" w:hAnsi="Arial"/>
        </w:rPr>
        <w:t>.”</w:t>
      </w:r>
    </w:p>
    <w:p w14:paraId="332946CE" w14:textId="77777777" w:rsidR="001E2E9B" w:rsidRDefault="00000000">
      <w:pPr>
        <w:pStyle w:val="BodyText"/>
        <w:rPr>
          <w:rFonts w:ascii="Arial" w:hAnsi="Arial"/>
        </w:rPr>
      </w:pPr>
      <w:r>
        <w:rPr>
          <w:rFonts w:ascii="Arial" w:hAnsi="Arial"/>
        </w:rPr>
        <w:t xml:space="preserve">“You got the </w:t>
      </w:r>
      <w:r>
        <w:rPr>
          <w:rFonts w:ascii="Arial" w:hAnsi="Arial"/>
          <w:i/>
          <w:iCs/>
        </w:rPr>
        <w:t>Gnat</w:t>
      </w:r>
      <w:r>
        <w:rPr>
          <w:rFonts w:ascii="Arial" w:hAnsi="Arial"/>
        </w:rPr>
        <w:t xml:space="preserve"> refueled already?”</w:t>
      </w:r>
    </w:p>
    <w:p w14:paraId="518E1E95" w14:textId="2E0FC51C" w:rsidR="001E2E9B" w:rsidRDefault="00000000">
      <w:pPr>
        <w:pStyle w:val="BodyText"/>
        <w:rPr>
          <w:rFonts w:ascii="Arial" w:hAnsi="Arial"/>
        </w:rPr>
      </w:pPr>
      <w:r>
        <w:rPr>
          <w:rFonts w:ascii="Arial" w:hAnsi="Arial"/>
        </w:rPr>
        <w:t>“</w:t>
      </w:r>
      <w:proofErr w:type="spellStart"/>
      <w:r>
        <w:rPr>
          <w:rFonts w:ascii="Arial" w:hAnsi="Arial"/>
        </w:rPr>
        <w:t>Naw</w:t>
      </w:r>
      <w:proofErr w:type="spellEnd"/>
      <w:r>
        <w:rPr>
          <w:rFonts w:ascii="Arial" w:hAnsi="Arial"/>
        </w:rPr>
        <w:t xml:space="preserve">,” said Shakes through a mouthful of oozing leaves, “but if you look back toward the end of the battery compartment, to the hatch down to the </w:t>
      </w:r>
      <w:r>
        <w:rPr>
          <w:rFonts w:ascii="Arial" w:hAnsi="Arial"/>
          <w:i/>
          <w:iCs/>
        </w:rPr>
        <w:t>Gnat</w:t>
      </w:r>
      <w:r>
        <w:rPr>
          <w:rFonts w:ascii="Arial" w:hAnsi="Arial"/>
        </w:rPr>
        <w:t xml:space="preserve">, you can see we’ve still got the </w:t>
      </w:r>
      <w:r>
        <w:rPr>
          <w:rFonts w:ascii="Arial" w:hAnsi="Arial"/>
          <w:i/>
          <w:iCs/>
        </w:rPr>
        <w:t>Gnat’s</w:t>
      </w:r>
      <w:r>
        <w:rPr>
          <w:rFonts w:ascii="Arial" w:hAnsi="Arial"/>
        </w:rPr>
        <w:t xml:space="preserve"> batteries connected </w:t>
      </w:r>
      <w:del w:id="2290" w:author="Julia Ringo" w:date="2023-10-20T13:44:00Z">
        <w:r w:rsidDel="006A2D7B">
          <w:rPr>
            <w:rFonts w:ascii="Arial" w:hAnsi="Arial"/>
          </w:rPr>
          <w:delText xml:space="preserve">up </w:delText>
        </w:r>
      </w:del>
      <w:r>
        <w:rPr>
          <w:rFonts w:ascii="Arial" w:hAnsi="Arial"/>
        </w:rPr>
        <w:t xml:space="preserve">to the circuit. That means since we’ve been charging the </w:t>
      </w:r>
      <w:r>
        <w:rPr>
          <w:rFonts w:ascii="Arial" w:hAnsi="Arial"/>
          <w:i/>
          <w:iCs/>
        </w:rPr>
        <w:t>Prospect’s</w:t>
      </w:r>
      <w:r>
        <w:rPr>
          <w:rFonts w:ascii="Arial" w:hAnsi="Arial"/>
        </w:rPr>
        <w:t xml:space="preserve"> batteries,” he nodded toward the heavy cables hanging from the </w:t>
      </w:r>
      <w:r>
        <w:rPr>
          <w:rFonts w:ascii="Arial" w:hAnsi="Arial"/>
          <w:i/>
          <w:iCs/>
        </w:rPr>
        <w:t>Prospect’s</w:t>
      </w:r>
      <w:r>
        <w:rPr>
          <w:rFonts w:ascii="Arial" w:hAnsi="Arial"/>
        </w:rPr>
        <w:t xml:space="preserve"> cargo hatch and running up the middle of the cargo hold, “we’ve been feeding the </w:t>
      </w:r>
      <w:r>
        <w:rPr>
          <w:rFonts w:ascii="Arial" w:hAnsi="Arial"/>
          <w:i/>
          <w:iCs/>
        </w:rPr>
        <w:t>Gnat</w:t>
      </w:r>
      <w:r>
        <w:rPr>
          <w:rFonts w:ascii="Arial" w:hAnsi="Arial"/>
        </w:rPr>
        <w:t xml:space="preserve"> juice</w:t>
      </w:r>
      <w:ins w:id="2291" w:author="Julia Ringo" w:date="2023-10-20T13:44:00Z">
        <w:r w:rsidR="006A2D7B">
          <w:rPr>
            <w:rFonts w:ascii="Arial" w:hAnsi="Arial"/>
          </w:rPr>
          <w:t>,</w:t>
        </w:r>
      </w:ins>
      <w:r>
        <w:rPr>
          <w:rFonts w:ascii="Arial" w:hAnsi="Arial"/>
        </w:rPr>
        <w:t xml:space="preserve"> too. Hemi here figures there’s enough charge on now that I could move the </w:t>
      </w:r>
      <w:r>
        <w:rPr>
          <w:rFonts w:ascii="Arial" w:hAnsi="Arial"/>
          <w:i/>
          <w:iCs/>
        </w:rPr>
        <w:t>Gnat</w:t>
      </w:r>
      <w:r>
        <w:rPr>
          <w:rFonts w:ascii="Arial" w:hAnsi="Arial"/>
        </w:rPr>
        <w:t xml:space="preserve"> to its own </w:t>
      </w:r>
      <w:proofErr w:type="gramStart"/>
      <w:r>
        <w:rPr>
          <w:rFonts w:ascii="Arial" w:hAnsi="Arial"/>
        </w:rPr>
        <w:t>slip, and</w:t>
      </w:r>
      <w:proofErr w:type="gramEnd"/>
      <w:r>
        <w:rPr>
          <w:rFonts w:ascii="Arial" w:hAnsi="Arial"/>
        </w:rPr>
        <w:t xml:space="preserve"> refuel there</w:t>
      </w:r>
      <w:del w:id="2292" w:author="Julia Ringo" w:date="2023-10-20T13:44:00Z">
        <w:r w:rsidDel="006A2D7B">
          <w:rPr>
            <w:rFonts w:ascii="Arial" w:hAnsi="Arial"/>
          </w:rPr>
          <w:delText xml:space="preserve">. </w:delText>
        </w:r>
      </w:del>
      <w:del w:id="2293" w:author="Julia Ringo" w:date="2023-10-10T11:08:00Z">
        <w:r w:rsidDel="00B6693A">
          <w:rPr>
            <w:rFonts w:ascii="Arial" w:hAnsi="Arial"/>
          </w:rPr>
          <w:delText>…</w:delText>
        </w:r>
      </w:del>
      <w:ins w:id="2294" w:author="Julia Ringo" w:date="2023-10-10T11:08:00Z">
        <w:r w:rsidR="00B6693A">
          <w:rPr>
            <w:rFonts w:ascii="Arial" w:hAnsi="Arial"/>
          </w:rPr>
          <w:t xml:space="preserve"> . . . </w:t>
        </w:r>
      </w:ins>
      <w:r>
        <w:rPr>
          <w:rFonts w:ascii="Arial" w:hAnsi="Arial"/>
        </w:rPr>
        <w:t>Remembering to send the bill to y’all</w:t>
      </w:r>
      <w:ins w:id="2295" w:author="Julia Ringo" w:date="2023-10-20T13:44:00Z">
        <w:r w:rsidR="006A2D7B">
          <w:rPr>
            <w:rFonts w:ascii="Arial" w:hAnsi="Arial"/>
          </w:rPr>
          <w:t>,</w:t>
        </w:r>
      </w:ins>
      <w:r>
        <w:rPr>
          <w:rFonts w:ascii="Arial" w:hAnsi="Arial"/>
        </w:rPr>
        <w:t xml:space="preserve"> of course.”</w:t>
      </w:r>
    </w:p>
    <w:p w14:paraId="54381A7C" w14:textId="1DB7C925" w:rsidR="001E2E9B" w:rsidRDefault="00000000">
      <w:pPr>
        <w:pStyle w:val="BodyText"/>
        <w:rPr>
          <w:rFonts w:ascii="Arial" w:hAnsi="Arial"/>
        </w:rPr>
      </w:pPr>
      <w:r>
        <w:rPr>
          <w:rFonts w:ascii="Arial" w:hAnsi="Arial"/>
        </w:rPr>
        <w:t>Hemi nodded</w:t>
      </w:r>
      <w:ins w:id="2296" w:author="Julia Ringo" w:date="2023-10-20T13:44:00Z">
        <w:r w:rsidR="006A2D7B">
          <w:rPr>
            <w:rFonts w:ascii="Arial" w:hAnsi="Arial"/>
          </w:rPr>
          <w:t>.</w:t>
        </w:r>
      </w:ins>
      <w:del w:id="2297" w:author="Julia Ringo" w:date="2023-10-20T13:44:00Z">
        <w:r w:rsidDel="006A2D7B">
          <w:rPr>
            <w:rFonts w:ascii="Arial" w:hAnsi="Arial"/>
          </w:rPr>
          <w:delText>,</w:delText>
        </w:r>
      </w:del>
      <w:r>
        <w:rPr>
          <w:rFonts w:ascii="Arial" w:hAnsi="Arial"/>
        </w:rPr>
        <w:t xml:space="preserve"> “</w:t>
      </w:r>
      <w:ins w:id="2298" w:author="Julia Ringo" w:date="2023-10-20T13:44:00Z">
        <w:r w:rsidR="006A2D7B">
          <w:rPr>
            <w:rFonts w:ascii="Arial" w:hAnsi="Arial"/>
          </w:rPr>
          <w:t>W</w:t>
        </w:r>
      </w:ins>
      <w:del w:id="2299" w:author="Julia Ringo" w:date="2023-10-20T13:44:00Z">
        <w:r w:rsidDel="006A2D7B">
          <w:rPr>
            <w:rFonts w:ascii="Arial" w:hAnsi="Arial"/>
          </w:rPr>
          <w:delText>w</w:delText>
        </w:r>
      </w:del>
      <w:r>
        <w:rPr>
          <w:rFonts w:ascii="Arial" w:hAnsi="Arial"/>
        </w:rPr>
        <w:t>ith that mating collar we added, you should be able to dock at one of the regular slips for small boats.”</w:t>
      </w:r>
    </w:p>
    <w:p w14:paraId="075CF785" w14:textId="0343A1C9" w:rsidR="001E2E9B" w:rsidRDefault="00000000">
      <w:pPr>
        <w:pStyle w:val="BodyText"/>
        <w:rPr>
          <w:rFonts w:ascii="Arial" w:hAnsi="Arial"/>
        </w:rPr>
      </w:pPr>
      <w:r>
        <w:rPr>
          <w:rFonts w:ascii="Arial" w:hAnsi="Arial"/>
        </w:rPr>
        <w:t xml:space="preserve">“And bonus,” Shakes continued, “now I know the </w:t>
      </w:r>
      <w:r>
        <w:rPr>
          <w:rFonts w:ascii="Arial" w:hAnsi="Arial"/>
          <w:i/>
          <w:iCs/>
        </w:rPr>
        <w:t>Gnat</w:t>
      </w:r>
      <w:r>
        <w:rPr>
          <w:rFonts w:ascii="Arial" w:hAnsi="Arial"/>
        </w:rPr>
        <w:t xml:space="preserve"> is good down to </w:t>
      </w:r>
      <w:del w:id="2300" w:author="Julia Ringo" w:date="2023-10-20T13:45:00Z">
        <w:r w:rsidDel="006A2D7B">
          <w:rPr>
            <w:rFonts w:ascii="Arial" w:hAnsi="Arial"/>
          </w:rPr>
          <w:delText xml:space="preserve">30 </w:delText>
        </w:r>
      </w:del>
      <w:ins w:id="2301" w:author="Julia Ringo" w:date="2023-10-20T13:45:00Z">
        <w:r w:rsidR="006A2D7B">
          <w:rPr>
            <w:rFonts w:ascii="Arial" w:hAnsi="Arial"/>
          </w:rPr>
          <w:t>thirty</w:t>
        </w:r>
        <w:r w:rsidR="006A2D7B">
          <w:rPr>
            <w:rFonts w:ascii="Arial" w:hAnsi="Arial"/>
          </w:rPr>
          <w:t xml:space="preserve"> </w:t>
        </w:r>
      </w:ins>
      <w:r>
        <w:rPr>
          <w:rFonts w:ascii="Arial" w:hAnsi="Arial"/>
        </w:rPr>
        <w:t xml:space="preserve">meters! Makes a fella proud, </w:t>
      </w:r>
      <w:proofErr w:type="spellStart"/>
      <w:r>
        <w:rPr>
          <w:rFonts w:ascii="Arial" w:hAnsi="Arial"/>
        </w:rPr>
        <w:t>ya</w:t>
      </w:r>
      <w:proofErr w:type="spellEnd"/>
      <w:r>
        <w:rPr>
          <w:rFonts w:ascii="Arial" w:hAnsi="Arial"/>
        </w:rPr>
        <w:t xml:space="preserve"> know, to see the fuckin’ fruits of his labors.”</w:t>
      </w:r>
    </w:p>
    <w:p w14:paraId="14904F15" w14:textId="3980FCB1" w:rsidR="001E2E9B" w:rsidRDefault="00000000">
      <w:pPr>
        <w:pStyle w:val="BodyText"/>
        <w:rPr>
          <w:rFonts w:ascii="Arial" w:hAnsi="Arial"/>
        </w:rPr>
      </w:pPr>
      <w:r>
        <w:rPr>
          <w:rFonts w:ascii="Arial" w:hAnsi="Arial"/>
        </w:rPr>
        <w:t xml:space="preserve">Percy looked at Hemi. “Do we have more use for the </w:t>
      </w:r>
      <w:r>
        <w:rPr>
          <w:rFonts w:ascii="Arial" w:hAnsi="Arial"/>
          <w:i/>
          <w:iCs/>
        </w:rPr>
        <w:t>Gnat</w:t>
      </w:r>
      <w:r>
        <w:rPr>
          <w:rFonts w:ascii="Arial" w:hAnsi="Arial"/>
        </w:rPr>
        <w:t xml:space="preserve"> now</w:t>
      </w:r>
      <w:ins w:id="2302" w:author="Julia Ringo" w:date="2023-10-20T13:45:00Z">
        <w:r w:rsidR="006A2D7B">
          <w:rPr>
            <w:rFonts w:ascii="Arial" w:hAnsi="Arial"/>
          </w:rPr>
          <w:t>,</w:t>
        </w:r>
      </w:ins>
      <w:r>
        <w:rPr>
          <w:rFonts w:ascii="Arial" w:hAnsi="Arial"/>
        </w:rPr>
        <w:t xml:space="preserve"> Hemi?”</w:t>
      </w:r>
    </w:p>
    <w:p w14:paraId="7F36A115" w14:textId="77777777" w:rsidR="001E2E9B" w:rsidRDefault="00000000">
      <w:pPr>
        <w:pStyle w:val="BodyText"/>
        <w:rPr>
          <w:rFonts w:ascii="Arial" w:hAnsi="Arial"/>
        </w:rPr>
      </w:pPr>
      <w:r>
        <w:rPr>
          <w:rFonts w:ascii="Arial" w:hAnsi="Arial"/>
        </w:rPr>
        <w:t>“As a spare battery bank? No. Keeping it connected just slows down our own charging process.”</w:t>
      </w:r>
    </w:p>
    <w:p w14:paraId="6DCE9544" w14:textId="77777777" w:rsidR="001E2E9B" w:rsidRDefault="00000000">
      <w:pPr>
        <w:pStyle w:val="BodyText"/>
        <w:rPr>
          <w:rFonts w:ascii="Arial" w:hAnsi="Arial"/>
        </w:rPr>
      </w:pPr>
      <w:r>
        <w:rPr>
          <w:rFonts w:ascii="Arial" w:hAnsi="Arial"/>
        </w:rPr>
        <w:t>“Alright then,” said Percy, “get that leech off my fuckin’ boat.”</w:t>
      </w:r>
    </w:p>
    <w:p w14:paraId="29414E9C" w14:textId="0E2844AE" w:rsidR="001E2E9B" w:rsidRDefault="00000000">
      <w:pPr>
        <w:pStyle w:val="BodyText"/>
        <w:rPr>
          <w:rFonts w:ascii="Arial" w:hAnsi="Arial"/>
        </w:rPr>
      </w:pPr>
      <w:r>
        <w:rPr>
          <w:rFonts w:ascii="Arial" w:hAnsi="Arial"/>
        </w:rPr>
        <w:t>Shakes grinned</w:t>
      </w:r>
      <w:ins w:id="2303" w:author="Julia Ringo" w:date="2023-10-20T13:45:00Z">
        <w:r w:rsidR="006A2D7B">
          <w:rPr>
            <w:rFonts w:ascii="Arial" w:hAnsi="Arial"/>
          </w:rPr>
          <w:t>.</w:t>
        </w:r>
      </w:ins>
      <w:del w:id="2304" w:author="Julia Ringo" w:date="2023-10-20T13:45:00Z">
        <w:r w:rsidDel="006A2D7B">
          <w:rPr>
            <w:rFonts w:ascii="Arial" w:hAnsi="Arial"/>
          </w:rPr>
          <w:delText>,</w:delText>
        </w:r>
      </w:del>
      <w:r>
        <w:rPr>
          <w:rFonts w:ascii="Arial" w:hAnsi="Arial"/>
        </w:rPr>
        <w:t xml:space="preserve"> “</w:t>
      </w:r>
      <w:ins w:id="2305" w:author="Julia Ringo" w:date="2023-10-20T13:45:00Z">
        <w:r w:rsidR="006A2D7B">
          <w:rPr>
            <w:rFonts w:ascii="Arial" w:hAnsi="Arial"/>
          </w:rPr>
          <w:t>A</w:t>
        </w:r>
      </w:ins>
      <w:del w:id="2306" w:author="Julia Ringo" w:date="2023-10-20T13:45:00Z">
        <w:r w:rsidDel="006A2D7B">
          <w:rPr>
            <w:rFonts w:ascii="Arial" w:hAnsi="Arial"/>
          </w:rPr>
          <w:delText>a</w:delText>
        </w:r>
      </w:del>
      <w:r>
        <w:rPr>
          <w:rFonts w:ascii="Arial" w:hAnsi="Arial"/>
        </w:rPr>
        <w:t xml:space="preserve">pplying that leech </w:t>
      </w:r>
      <w:r>
        <w:rPr>
          <w:rFonts w:ascii="Arial" w:hAnsi="Arial"/>
          <w:i/>
          <w:iCs/>
        </w:rPr>
        <w:t>saved</w:t>
      </w:r>
      <w:r>
        <w:rPr>
          <w:rFonts w:ascii="Arial" w:hAnsi="Arial"/>
        </w:rPr>
        <w:t xml:space="preserve"> your fuckin’ boat.”</w:t>
      </w:r>
    </w:p>
    <w:p w14:paraId="497188B8" w14:textId="77777777" w:rsidR="001E2E9B" w:rsidRDefault="00000000">
      <w:pPr>
        <w:pStyle w:val="BodyText"/>
        <w:rPr>
          <w:rFonts w:ascii="Arial" w:hAnsi="Arial"/>
        </w:rPr>
      </w:pPr>
      <w:r>
        <w:rPr>
          <w:rFonts w:ascii="Arial" w:hAnsi="Arial"/>
        </w:rPr>
        <w:t>Percy patted him on the arm like a grandmother pleased with the works of a younger generation.</w:t>
      </w:r>
    </w:p>
    <w:p w14:paraId="2396D0B7" w14:textId="79A040A7" w:rsidR="001E2E9B" w:rsidRDefault="00000000">
      <w:pPr>
        <w:pStyle w:val="BodyText"/>
        <w:rPr>
          <w:rFonts w:ascii="Arial" w:hAnsi="Arial"/>
        </w:rPr>
      </w:pPr>
      <w:r>
        <w:rPr>
          <w:rFonts w:ascii="Arial" w:hAnsi="Arial"/>
        </w:rPr>
        <w:t xml:space="preserve">It did not take too long for Hemi to seal Shakes into the </w:t>
      </w:r>
      <w:r>
        <w:rPr>
          <w:rFonts w:ascii="Arial" w:hAnsi="Arial"/>
          <w:i/>
          <w:iCs/>
        </w:rPr>
        <w:t>Gnat</w:t>
      </w:r>
      <w:r>
        <w:rPr>
          <w:rFonts w:ascii="Arial" w:hAnsi="Arial"/>
        </w:rPr>
        <w:t xml:space="preserve"> and get it disconnected from the </w:t>
      </w:r>
      <w:r>
        <w:rPr>
          <w:rFonts w:ascii="Arial" w:hAnsi="Arial"/>
          <w:i/>
          <w:iCs/>
        </w:rPr>
        <w:t>Prospect</w:t>
      </w:r>
      <w:ins w:id="2307" w:author="Julia Ringo" w:date="2023-10-20T13:45:00Z">
        <w:r w:rsidR="006A2D7B">
          <w:rPr>
            <w:rFonts w:ascii="Arial" w:hAnsi="Arial"/>
          </w:rPr>
          <w:t>, t</w:t>
        </w:r>
      </w:ins>
      <w:del w:id="2308" w:author="Julia Ringo" w:date="2023-10-20T13:45:00Z">
        <w:r w:rsidDel="006A2D7B">
          <w:rPr>
            <w:rFonts w:ascii="Arial" w:hAnsi="Arial"/>
          </w:rPr>
          <w:delText>. T</w:delText>
        </w:r>
      </w:del>
      <w:r>
        <w:rPr>
          <w:rFonts w:ascii="Arial" w:hAnsi="Arial"/>
        </w:rPr>
        <w:t>hough Hemi wanted some help coiling and stowing the heavy jumper wires that were no longer needed, and it took a while to find one of the deck crew to help him.</w:t>
      </w:r>
    </w:p>
    <w:p w14:paraId="6BD1B619" w14:textId="7004B684" w:rsidR="001E2E9B" w:rsidRDefault="00000000">
      <w:pPr>
        <w:pStyle w:val="BodyText"/>
        <w:rPr>
          <w:rFonts w:ascii="Arial" w:hAnsi="Arial"/>
        </w:rPr>
      </w:pPr>
      <w:r>
        <w:rPr>
          <w:rFonts w:ascii="Arial" w:hAnsi="Arial"/>
        </w:rPr>
        <w:t xml:space="preserve">Shakes steered the </w:t>
      </w:r>
      <w:r>
        <w:rPr>
          <w:rFonts w:ascii="Arial" w:hAnsi="Arial"/>
          <w:i/>
          <w:iCs/>
        </w:rPr>
        <w:t>Gnat</w:t>
      </w:r>
      <w:r>
        <w:rPr>
          <w:rFonts w:ascii="Arial" w:hAnsi="Arial"/>
        </w:rPr>
        <w:t xml:space="preserve"> further down the docking bay</w:t>
      </w:r>
      <w:del w:id="2309" w:author="Julia Ringo" w:date="2023-10-20T13:45:00Z">
        <w:r w:rsidDel="006A2D7B">
          <w:rPr>
            <w:rFonts w:ascii="Arial" w:hAnsi="Arial"/>
          </w:rPr>
          <w:delText>,</w:delText>
        </w:r>
      </w:del>
      <w:r>
        <w:rPr>
          <w:rFonts w:ascii="Arial" w:hAnsi="Arial"/>
        </w:rPr>
        <w:t xml:space="preserve"> and got it mated up to slip fifteen. After popping the </w:t>
      </w:r>
      <w:r>
        <w:rPr>
          <w:rFonts w:ascii="Arial" w:hAnsi="Arial"/>
          <w:i/>
          <w:iCs/>
        </w:rPr>
        <w:t>Gnat’s</w:t>
      </w:r>
      <w:r>
        <w:rPr>
          <w:rFonts w:ascii="Arial" w:hAnsi="Arial"/>
        </w:rPr>
        <w:t xml:space="preserve"> hatch at that slip, he started the process of negotiating </w:t>
      </w:r>
      <w:r>
        <w:rPr>
          <w:rFonts w:ascii="Arial" w:hAnsi="Arial"/>
        </w:rPr>
        <w:lastRenderedPageBreak/>
        <w:t>with the dock workers for finishing the job of getting the batteries charged</w:t>
      </w:r>
      <w:del w:id="2310" w:author="Julia Ringo" w:date="2023-10-20T13:45:00Z">
        <w:r w:rsidDel="006A2D7B">
          <w:rPr>
            <w:rFonts w:ascii="Arial" w:hAnsi="Arial"/>
          </w:rPr>
          <w:delText xml:space="preserve"> up</w:delText>
        </w:r>
      </w:del>
      <w:r>
        <w:rPr>
          <w:rFonts w:ascii="Arial" w:hAnsi="Arial"/>
        </w:rPr>
        <w:t xml:space="preserve">, and </w:t>
      </w:r>
      <w:ins w:id="2311" w:author="Julia Ringo" w:date="2023-10-20T13:46:00Z">
        <w:r w:rsidR="006A2D7B">
          <w:rPr>
            <w:rFonts w:ascii="Arial" w:hAnsi="Arial"/>
          </w:rPr>
          <w:t xml:space="preserve">for </w:t>
        </w:r>
      </w:ins>
      <w:r>
        <w:rPr>
          <w:rFonts w:ascii="Arial" w:hAnsi="Arial"/>
        </w:rPr>
        <w:t xml:space="preserve">refueling the fuel ballast tanks. Pretty soon, the </w:t>
      </w:r>
      <w:r>
        <w:rPr>
          <w:rFonts w:ascii="Arial" w:hAnsi="Arial"/>
          <w:i/>
          <w:iCs/>
        </w:rPr>
        <w:t>Gnat</w:t>
      </w:r>
      <w:r>
        <w:rPr>
          <w:rFonts w:ascii="Arial" w:hAnsi="Arial"/>
        </w:rPr>
        <w:t xml:space="preserve"> was gorging on its own set of </w:t>
      </w:r>
      <w:proofErr w:type="spellStart"/>
      <w:r>
        <w:rPr>
          <w:rFonts w:ascii="Arial" w:hAnsi="Arial"/>
        </w:rPr>
        <w:t>umbilicals</w:t>
      </w:r>
      <w:proofErr w:type="spellEnd"/>
      <w:r>
        <w:rPr>
          <w:rFonts w:ascii="Arial" w:hAnsi="Arial"/>
        </w:rPr>
        <w:t xml:space="preserve"> running down through its sail hatch and into its belly.</w:t>
      </w:r>
    </w:p>
    <w:p w14:paraId="6743D112" w14:textId="77777777" w:rsidR="001E2E9B" w:rsidRDefault="00000000">
      <w:pPr>
        <w:pStyle w:val="BodyText"/>
        <w:rPr>
          <w:rFonts w:ascii="Arial" w:hAnsi="Arial"/>
        </w:rPr>
      </w:pPr>
      <w:r>
        <w:rPr>
          <w:rFonts w:ascii="Arial" w:hAnsi="Arial"/>
        </w:rPr>
        <w:t> </w:t>
      </w:r>
    </w:p>
    <w:p w14:paraId="2FB88046" w14:textId="0A2F2061" w:rsidR="001E2E9B" w:rsidRDefault="00000000">
      <w:pPr>
        <w:pStyle w:val="BodyText"/>
        <w:rPr>
          <w:rFonts w:ascii="Arial" w:hAnsi="Arial"/>
        </w:rPr>
      </w:pPr>
      <w:r>
        <w:rPr>
          <w:rFonts w:ascii="Arial" w:hAnsi="Arial"/>
        </w:rPr>
        <w:t>Refueling, recharging, and repairs were busily carried out over the next six hours. Captain Percy was uncomfortable with how many people were coming and going</w:t>
      </w:r>
      <w:del w:id="2312" w:author="Julia Ringo" w:date="2023-10-05T13:15:00Z">
        <w:r w:rsidDel="000E7660">
          <w:rPr>
            <w:rFonts w:ascii="Arial" w:hAnsi="Arial"/>
          </w:rPr>
          <w:delText xml:space="preserve"> — </w:delText>
        </w:r>
      </w:del>
      <w:ins w:id="2313" w:author="Julia Ringo" w:date="2023-10-05T13:15:00Z">
        <w:r w:rsidR="000E7660">
          <w:rPr>
            <w:rFonts w:ascii="Arial" w:hAnsi="Arial"/>
          </w:rPr>
          <w:t>—</w:t>
        </w:r>
      </w:ins>
      <w:r>
        <w:rPr>
          <w:rFonts w:ascii="Arial" w:hAnsi="Arial"/>
        </w:rPr>
        <w:t>and crawling around</w:t>
      </w:r>
      <w:del w:id="2314" w:author="Julia Ringo" w:date="2023-10-05T13:15:00Z">
        <w:r w:rsidDel="000E7660">
          <w:rPr>
            <w:rFonts w:ascii="Arial" w:hAnsi="Arial"/>
          </w:rPr>
          <w:delText xml:space="preserve"> — </w:delText>
        </w:r>
      </w:del>
      <w:ins w:id="2315" w:author="Julia Ringo" w:date="2023-10-05T13:15:00Z">
        <w:r w:rsidR="000E7660">
          <w:rPr>
            <w:rFonts w:ascii="Arial" w:hAnsi="Arial"/>
          </w:rPr>
          <w:t>—</w:t>
        </w:r>
      </w:ins>
      <w:r>
        <w:rPr>
          <w:rFonts w:ascii="Arial" w:hAnsi="Arial"/>
        </w:rPr>
        <w:t xml:space="preserve">inside her boat. In the long expanses of time that she lived in this steel tube, during most of it she knew exactly who </w:t>
      </w:r>
      <w:proofErr w:type="gramStart"/>
      <w:r>
        <w:rPr>
          <w:rFonts w:ascii="Arial" w:hAnsi="Arial"/>
        </w:rPr>
        <w:t>was aboard her submarine</w:t>
      </w:r>
      <w:proofErr w:type="gramEnd"/>
      <w:r>
        <w:rPr>
          <w:rFonts w:ascii="Arial" w:hAnsi="Arial"/>
        </w:rPr>
        <w:t>. But in dock there was unusual and discomforting open access to her boat. Just another reason to be on the move, as far as she was concerned.</w:t>
      </w:r>
    </w:p>
    <w:p w14:paraId="541DC403" w14:textId="4CF9EA5A" w:rsidR="001E2E9B" w:rsidRDefault="00000000">
      <w:pPr>
        <w:pStyle w:val="BodyText"/>
        <w:rPr>
          <w:rFonts w:ascii="Arial" w:hAnsi="Arial"/>
        </w:rPr>
      </w:pPr>
      <w:proofErr w:type="gramStart"/>
      <w:r>
        <w:rPr>
          <w:rFonts w:ascii="Arial" w:hAnsi="Arial"/>
        </w:rPr>
        <w:t>All of</w:t>
      </w:r>
      <w:proofErr w:type="gramEnd"/>
      <w:r>
        <w:rPr>
          <w:rFonts w:ascii="Arial" w:hAnsi="Arial"/>
        </w:rPr>
        <w:t xml:space="preserve"> the activity meant that Hemi was probably spending heavily to get things done quickly. Considering the </w:t>
      </w:r>
      <w:proofErr w:type="gramStart"/>
      <w:r>
        <w:rPr>
          <w:rFonts w:ascii="Arial" w:hAnsi="Arial"/>
        </w:rPr>
        <w:t>condition</w:t>
      </w:r>
      <w:proofErr w:type="gramEnd"/>
      <w:r>
        <w:rPr>
          <w:rFonts w:ascii="Arial" w:hAnsi="Arial"/>
        </w:rPr>
        <w:t xml:space="preserve"> they came in, in normal circumstances they would plan on staying on the dock for a week or two. The damage to the hull meant the </w:t>
      </w:r>
      <w:r>
        <w:rPr>
          <w:rFonts w:ascii="Arial" w:hAnsi="Arial"/>
          <w:i/>
          <w:iCs/>
        </w:rPr>
        <w:t>Prospect</w:t>
      </w:r>
      <w:r>
        <w:rPr>
          <w:rFonts w:ascii="Arial" w:hAnsi="Arial"/>
        </w:rPr>
        <w:t xml:space="preserve"> should really go into dry dock for serious repairs</w:t>
      </w:r>
      <w:del w:id="2316" w:author="Julia Ringo" w:date="2023-10-05T13:15:00Z">
        <w:r w:rsidDel="000E7660">
          <w:rPr>
            <w:rFonts w:ascii="Arial" w:hAnsi="Arial"/>
          </w:rPr>
          <w:delText xml:space="preserve"> — </w:delText>
        </w:r>
      </w:del>
      <w:ins w:id="2317" w:author="Julia Ringo" w:date="2023-10-05T13:15:00Z">
        <w:r w:rsidR="000E7660">
          <w:rPr>
            <w:rFonts w:ascii="Arial" w:hAnsi="Arial"/>
          </w:rPr>
          <w:t>—</w:t>
        </w:r>
      </w:ins>
      <w:r>
        <w:rPr>
          <w:rFonts w:ascii="Arial" w:hAnsi="Arial"/>
        </w:rPr>
        <w:t>but that required a monetary flushness that was far beyond a single well-paid job, even if they had no limitations on their time at all.</w:t>
      </w:r>
    </w:p>
    <w:p w14:paraId="14F584FA" w14:textId="10E0DD41" w:rsidR="001E2E9B" w:rsidRDefault="00000000">
      <w:pPr>
        <w:pStyle w:val="BodyText"/>
        <w:rPr>
          <w:rFonts w:ascii="Arial" w:hAnsi="Arial"/>
        </w:rPr>
      </w:pPr>
      <w:r>
        <w:rPr>
          <w:rFonts w:ascii="Arial" w:hAnsi="Arial"/>
        </w:rPr>
        <w:t>Getting the boat ready to go out again so quickly was not just expensive, it also meant cutting some corners that Percy was not happy about. The repairs to the hull continued to be a foul mess of patches and half-competent welds. Through Chips’ streaming curses from the bow</w:t>
      </w:r>
      <w:ins w:id="2318" w:author="Julia Ringo" w:date="2023-10-20T13:47:00Z">
        <w:r w:rsidR="006A2D7B">
          <w:rPr>
            <w:rFonts w:ascii="Arial" w:hAnsi="Arial"/>
          </w:rPr>
          <w:t>,</w:t>
        </w:r>
      </w:ins>
      <w:r>
        <w:rPr>
          <w:rFonts w:ascii="Arial" w:hAnsi="Arial"/>
        </w:rPr>
        <w:t xml:space="preserve"> Percy got the impression that Chips felt she had done a better job welding underwater while the boat was moving than this whole team of ruddy thick-fingered men were doing with the boat dry and steady.</w:t>
      </w:r>
    </w:p>
    <w:p w14:paraId="29FB3527" w14:textId="61C65B9B" w:rsidR="001E2E9B" w:rsidRDefault="00000000">
      <w:pPr>
        <w:pStyle w:val="BodyText"/>
        <w:rPr>
          <w:rFonts w:ascii="Arial" w:hAnsi="Arial"/>
        </w:rPr>
      </w:pPr>
      <w:r>
        <w:rPr>
          <w:rFonts w:ascii="Arial" w:hAnsi="Arial"/>
        </w:rPr>
        <w:t>The only fuel oil Hemi could contract for on the dock on such short notice was a gritty and sludgy bunker. Chips was also not going to be happy about feeding that stuff to her engine</w:t>
      </w:r>
      <w:del w:id="2319" w:author="Julia Ringo" w:date="2023-10-20T13:48:00Z">
        <w:r w:rsidDel="006A2D7B">
          <w:rPr>
            <w:rFonts w:ascii="Arial" w:hAnsi="Arial"/>
          </w:rPr>
          <w:delText xml:space="preserve"> when she found out about that</w:delText>
        </w:r>
      </w:del>
      <w:r>
        <w:rPr>
          <w:rFonts w:ascii="Arial" w:hAnsi="Arial"/>
        </w:rPr>
        <w:t>.</w:t>
      </w:r>
    </w:p>
    <w:p w14:paraId="2532D3D7" w14:textId="0C2B7462" w:rsidR="001E2E9B" w:rsidRDefault="00000000">
      <w:pPr>
        <w:pStyle w:val="BodyText"/>
        <w:rPr>
          <w:rFonts w:ascii="Arial" w:hAnsi="Arial"/>
        </w:rPr>
      </w:pPr>
      <w:r>
        <w:rPr>
          <w:rFonts w:ascii="Arial" w:hAnsi="Arial"/>
        </w:rPr>
        <w:t>By dinner time</w:t>
      </w:r>
      <w:ins w:id="2320" w:author="Julia Ringo" w:date="2023-10-20T13:48:00Z">
        <w:r w:rsidR="006A2D7B">
          <w:rPr>
            <w:rFonts w:ascii="Arial" w:hAnsi="Arial"/>
          </w:rPr>
          <w:t>,</w:t>
        </w:r>
      </w:ins>
      <w:r>
        <w:rPr>
          <w:rFonts w:ascii="Arial" w:hAnsi="Arial"/>
        </w:rPr>
        <w:t xml:space="preserve"> most of the critical repair and refueling work was wrapping up. Most of the crew took off for the cafe on the exchange floor. Hemi and Percy stayed behind and ate in the </w:t>
      </w:r>
      <w:r>
        <w:rPr>
          <w:rFonts w:ascii="Arial" w:hAnsi="Arial"/>
          <w:i/>
          <w:iCs/>
        </w:rPr>
        <w:t>Prospect</w:t>
      </w:r>
      <w:r w:rsidRPr="006A2D7B">
        <w:rPr>
          <w:rFonts w:ascii="Arial" w:hAnsi="Arial"/>
          <w:rPrChange w:id="2321" w:author="Julia Ringo" w:date="2023-10-20T13:48:00Z">
            <w:rPr>
              <w:rFonts w:ascii="Arial" w:hAnsi="Arial"/>
              <w:i/>
              <w:iCs/>
            </w:rPr>
          </w:rPrChange>
        </w:rPr>
        <w:t>’s</w:t>
      </w:r>
      <w:r>
        <w:rPr>
          <w:rFonts w:ascii="Arial" w:hAnsi="Arial"/>
        </w:rPr>
        <w:t xml:space="preserve"> galley, though they prepped dinner from somewhat fresher food items they had bought off the dock</w:t>
      </w:r>
      <w:ins w:id="2322" w:author="Julia Ringo" w:date="2023-10-20T13:48:00Z">
        <w:r w:rsidR="006A2D7B">
          <w:rPr>
            <w:rFonts w:ascii="Arial" w:hAnsi="Arial"/>
          </w:rPr>
          <w:t>,</w:t>
        </w:r>
      </w:ins>
      <w:r>
        <w:rPr>
          <w:rFonts w:ascii="Arial" w:hAnsi="Arial"/>
        </w:rPr>
        <w:t xml:space="preserve"> </w:t>
      </w:r>
      <w:del w:id="2323" w:author="Julia Ringo" w:date="2023-10-20T13:48:00Z">
        <w:r w:rsidDel="006A2D7B">
          <w:rPr>
            <w:rFonts w:ascii="Arial" w:hAnsi="Arial"/>
          </w:rPr>
          <w:delText xml:space="preserve">that </w:delText>
        </w:r>
      </w:del>
      <w:r>
        <w:rPr>
          <w:rFonts w:ascii="Arial" w:hAnsi="Arial"/>
        </w:rPr>
        <w:t>includ</w:t>
      </w:r>
      <w:ins w:id="2324" w:author="Julia Ringo" w:date="2023-10-20T13:48:00Z">
        <w:r w:rsidR="006A2D7B">
          <w:rPr>
            <w:rFonts w:ascii="Arial" w:hAnsi="Arial"/>
          </w:rPr>
          <w:t>ing</w:t>
        </w:r>
      </w:ins>
      <w:del w:id="2325" w:author="Julia Ringo" w:date="2023-10-20T13:48:00Z">
        <w:r w:rsidDel="006A2D7B">
          <w:rPr>
            <w:rFonts w:ascii="Arial" w:hAnsi="Arial"/>
          </w:rPr>
          <w:delText>ed</w:delText>
        </w:r>
      </w:del>
      <w:r>
        <w:rPr>
          <w:rFonts w:ascii="Arial" w:hAnsi="Arial"/>
        </w:rPr>
        <w:t xml:space="preserve"> a </w:t>
      </w:r>
      <w:ins w:id="2326" w:author="Julia Ringo" w:date="2023-10-20T13:48:00Z">
        <w:r w:rsidR="006A2D7B">
          <w:rPr>
            <w:rFonts w:ascii="Arial" w:hAnsi="Arial"/>
          </w:rPr>
          <w:t xml:space="preserve">head of </w:t>
        </w:r>
      </w:ins>
      <w:r>
        <w:rPr>
          <w:rFonts w:ascii="Arial" w:hAnsi="Arial"/>
        </w:rPr>
        <w:t xml:space="preserve">cabbage </w:t>
      </w:r>
      <w:del w:id="2327" w:author="Julia Ringo" w:date="2023-10-20T13:48:00Z">
        <w:r w:rsidDel="006A2D7B">
          <w:rPr>
            <w:rFonts w:ascii="Arial" w:hAnsi="Arial"/>
          </w:rPr>
          <w:delText xml:space="preserve">head </w:delText>
        </w:r>
      </w:del>
      <w:r>
        <w:rPr>
          <w:rFonts w:ascii="Arial" w:hAnsi="Arial"/>
        </w:rPr>
        <w:t>and a bit of gristly meat.</w:t>
      </w:r>
    </w:p>
    <w:p w14:paraId="29F59B33" w14:textId="52DAB8D3" w:rsidR="001E2E9B" w:rsidRDefault="00000000">
      <w:pPr>
        <w:pStyle w:val="BodyText"/>
        <w:rPr>
          <w:rFonts w:ascii="Arial" w:hAnsi="Arial"/>
        </w:rPr>
      </w:pPr>
      <w:r>
        <w:rPr>
          <w:rFonts w:ascii="Arial" w:hAnsi="Arial"/>
        </w:rPr>
        <w:t>“What’s left for us to do</w:t>
      </w:r>
      <w:ins w:id="2328" w:author="Julia Ringo" w:date="2023-10-20T13:48:00Z">
        <w:r w:rsidR="006A2D7B">
          <w:rPr>
            <w:rFonts w:ascii="Arial" w:hAnsi="Arial"/>
          </w:rPr>
          <w:t>,</w:t>
        </w:r>
      </w:ins>
      <w:r>
        <w:rPr>
          <w:rFonts w:ascii="Arial" w:hAnsi="Arial"/>
        </w:rPr>
        <w:t xml:space="preserve"> Hemi?”</w:t>
      </w:r>
    </w:p>
    <w:p w14:paraId="4E4FC0ED" w14:textId="420CD795" w:rsidR="001E2E9B" w:rsidRDefault="00000000">
      <w:pPr>
        <w:pStyle w:val="BodyText"/>
        <w:rPr>
          <w:rFonts w:ascii="Arial" w:hAnsi="Arial"/>
        </w:rPr>
      </w:pPr>
      <w:r>
        <w:rPr>
          <w:rFonts w:ascii="Arial" w:hAnsi="Arial"/>
        </w:rPr>
        <w:t xml:space="preserve">“We still </w:t>
      </w:r>
      <w:proofErr w:type="gramStart"/>
      <w:r>
        <w:rPr>
          <w:rFonts w:ascii="Arial" w:hAnsi="Arial"/>
        </w:rPr>
        <w:t>have to</w:t>
      </w:r>
      <w:proofErr w:type="gramEnd"/>
      <w:r>
        <w:rPr>
          <w:rFonts w:ascii="Arial" w:hAnsi="Arial"/>
        </w:rPr>
        <w:t xml:space="preserve"> charge the high</w:t>
      </w:r>
      <w:ins w:id="2329" w:author="Julia Ringo" w:date="2023-10-20T13:48:00Z">
        <w:r w:rsidR="006A2D7B">
          <w:rPr>
            <w:rFonts w:ascii="Arial" w:hAnsi="Arial"/>
          </w:rPr>
          <w:t>-</w:t>
        </w:r>
      </w:ins>
      <w:r>
        <w:rPr>
          <w:rFonts w:ascii="Arial" w:hAnsi="Arial"/>
        </w:rPr>
        <w:t xml:space="preserve"> and low</w:t>
      </w:r>
      <w:ins w:id="2330" w:author="Julia Ringo" w:date="2023-10-20T13:49:00Z">
        <w:r w:rsidR="006A2D7B">
          <w:rPr>
            <w:rFonts w:ascii="Arial" w:hAnsi="Arial"/>
          </w:rPr>
          <w:t>-</w:t>
        </w:r>
      </w:ins>
      <w:del w:id="2331" w:author="Julia Ringo" w:date="2023-10-20T13:49:00Z">
        <w:r w:rsidDel="006A2D7B">
          <w:rPr>
            <w:rFonts w:ascii="Arial" w:hAnsi="Arial"/>
          </w:rPr>
          <w:delText xml:space="preserve"> </w:delText>
        </w:r>
      </w:del>
      <w:r>
        <w:rPr>
          <w:rFonts w:ascii="Arial" w:hAnsi="Arial"/>
        </w:rPr>
        <w:t>pressure tank systems. It would be better to do that from the dock rather than from diesel while we are moving, if we can.”</w:t>
      </w:r>
    </w:p>
    <w:p w14:paraId="64A93649" w14:textId="77777777" w:rsidR="001E2E9B" w:rsidRDefault="00000000">
      <w:pPr>
        <w:pStyle w:val="BodyText"/>
        <w:rPr>
          <w:rFonts w:ascii="Arial" w:hAnsi="Arial"/>
        </w:rPr>
      </w:pPr>
      <w:r>
        <w:rPr>
          <w:rFonts w:ascii="Arial" w:hAnsi="Arial"/>
        </w:rPr>
        <w:t>Percy nodded.</w:t>
      </w:r>
    </w:p>
    <w:p w14:paraId="4A9487D4" w14:textId="2C66B1E0" w:rsidR="001E2E9B" w:rsidRDefault="00000000">
      <w:pPr>
        <w:pStyle w:val="BodyText"/>
        <w:rPr>
          <w:rFonts w:ascii="Arial" w:hAnsi="Arial"/>
        </w:rPr>
      </w:pPr>
      <w:r>
        <w:rPr>
          <w:rFonts w:ascii="Arial" w:hAnsi="Arial"/>
        </w:rPr>
        <w:t>“And we should take on some more food, refill the fresh-water tanks, and lay in a normal spread of spare parts</w:t>
      </w:r>
      <w:del w:id="2332" w:author="Julia Ringo" w:date="2023-10-10T11:08:00Z">
        <w:r w:rsidDel="00B6693A">
          <w:rPr>
            <w:rFonts w:ascii="Arial" w:hAnsi="Arial"/>
          </w:rPr>
          <w:delText>…</w:delText>
        </w:r>
      </w:del>
      <w:ins w:id="2333" w:author="Julia Ringo" w:date="2023-10-10T11:08:00Z">
        <w:r w:rsidR="00B6693A">
          <w:rPr>
            <w:rFonts w:ascii="Arial" w:hAnsi="Arial"/>
          </w:rPr>
          <w:t xml:space="preserve"> . . .</w:t>
        </w:r>
      </w:ins>
      <w:r>
        <w:rPr>
          <w:rFonts w:ascii="Arial" w:hAnsi="Arial"/>
        </w:rPr>
        <w:t>”</w:t>
      </w:r>
    </w:p>
    <w:p w14:paraId="3F2BACC7" w14:textId="77777777" w:rsidR="001E2E9B" w:rsidRDefault="00000000">
      <w:pPr>
        <w:pStyle w:val="BodyText"/>
        <w:rPr>
          <w:rFonts w:ascii="Arial" w:hAnsi="Arial"/>
        </w:rPr>
      </w:pPr>
      <w:r>
        <w:rPr>
          <w:rFonts w:ascii="Arial" w:hAnsi="Arial"/>
        </w:rPr>
        <w:t>“I did try to start buying parts earlier today but got sidetracked discussing the job offer. Put Gregory on securing our food stocks. And tell him I need more cigarillos.”</w:t>
      </w:r>
    </w:p>
    <w:p w14:paraId="09902331" w14:textId="619D3823" w:rsidR="001E2E9B" w:rsidRDefault="00000000">
      <w:pPr>
        <w:pStyle w:val="BodyText"/>
        <w:rPr>
          <w:rFonts w:ascii="Arial" w:hAnsi="Arial"/>
        </w:rPr>
      </w:pPr>
      <w:r>
        <w:rPr>
          <w:rFonts w:ascii="Arial" w:hAnsi="Arial"/>
        </w:rPr>
        <w:lastRenderedPageBreak/>
        <w:t>Hemi nodded and jotted a note on a scrap of paper clipped to a clipboard that lay next to his plate. “You are sure about this job</w:t>
      </w:r>
      <w:ins w:id="2334" w:author="Julia Ringo" w:date="2023-10-20T13:49:00Z">
        <w:r w:rsidR="006A2D7B">
          <w:rPr>
            <w:rFonts w:ascii="Arial" w:hAnsi="Arial"/>
          </w:rPr>
          <w:t>,</w:t>
        </w:r>
      </w:ins>
      <w:r>
        <w:rPr>
          <w:rFonts w:ascii="Arial" w:hAnsi="Arial"/>
        </w:rPr>
        <w:t xml:space="preserve"> Sylvia?”</w:t>
      </w:r>
    </w:p>
    <w:p w14:paraId="79A2BA8E" w14:textId="25F9C98E" w:rsidR="001E2E9B" w:rsidRDefault="00000000">
      <w:pPr>
        <w:pStyle w:val="BodyText"/>
        <w:rPr>
          <w:rFonts w:ascii="Arial" w:hAnsi="Arial"/>
        </w:rPr>
      </w:pPr>
      <w:r>
        <w:rPr>
          <w:rFonts w:ascii="Arial" w:hAnsi="Arial"/>
        </w:rPr>
        <w:t>“You saw the fucking money! And that’s only two</w:t>
      </w:r>
      <w:ins w:id="2335" w:author="Julia Ringo" w:date="2023-10-20T13:49:00Z">
        <w:r w:rsidR="006A2D7B">
          <w:rPr>
            <w:rFonts w:ascii="Arial" w:hAnsi="Arial"/>
          </w:rPr>
          <w:t xml:space="preserve"> </w:t>
        </w:r>
      </w:ins>
      <w:del w:id="2336" w:author="Julia Ringo" w:date="2023-10-20T13:49:00Z">
        <w:r w:rsidDel="006A2D7B">
          <w:rPr>
            <w:rFonts w:ascii="Arial" w:hAnsi="Arial"/>
          </w:rPr>
          <w:delText>-</w:delText>
        </w:r>
      </w:del>
      <w:r>
        <w:rPr>
          <w:rFonts w:ascii="Arial" w:hAnsi="Arial"/>
        </w:rPr>
        <w:t>thirds of it.”</w:t>
      </w:r>
    </w:p>
    <w:p w14:paraId="72DBDCC8" w14:textId="77777777" w:rsidR="001E2E9B" w:rsidRDefault="00000000">
      <w:pPr>
        <w:pStyle w:val="BodyText"/>
        <w:rPr>
          <w:rFonts w:ascii="Arial" w:hAnsi="Arial"/>
        </w:rPr>
      </w:pPr>
      <w:r>
        <w:rPr>
          <w:rFonts w:ascii="Arial" w:hAnsi="Arial"/>
        </w:rPr>
        <w:t xml:space="preserve">“I do not trust jobs that pay </w:t>
      </w:r>
      <w:r>
        <w:rPr>
          <w:rFonts w:ascii="Arial" w:hAnsi="Arial"/>
          <w:i/>
          <w:iCs/>
        </w:rPr>
        <w:t>too</w:t>
      </w:r>
      <w:r>
        <w:rPr>
          <w:rFonts w:ascii="Arial" w:hAnsi="Arial"/>
        </w:rPr>
        <w:t xml:space="preserve"> well. Cargo?”</w:t>
      </w:r>
    </w:p>
    <w:p w14:paraId="77B1E6F4" w14:textId="2AA0529E" w:rsidR="001E2E9B" w:rsidRDefault="00000000">
      <w:pPr>
        <w:pStyle w:val="BodyText"/>
        <w:rPr>
          <w:rFonts w:ascii="Arial" w:hAnsi="Arial"/>
        </w:rPr>
      </w:pPr>
      <w:r>
        <w:rPr>
          <w:rFonts w:ascii="Arial" w:hAnsi="Arial"/>
        </w:rPr>
        <w:t>“Weapons parts</w:t>
      </w:r>
      <w:del w:id="2337" w:author="Julia Ringo" w:date="2023-10-05T13:15:00Z">
        <w:r w:rsidDel="000E7660">
          <w:rPr>
            <w:rFonts w:ascii="Arial" w:hAnsi="Arial"/>
          </w:rPr>
          <w:delText xml:space="preserve"> — </w:delText>
        </w:r>
      </w:del>
      <w:ins w:id="2338" w:author="Julia Ringo" w:date="2023-10-05T13:15:00Z">
        <w:r w:rsidR="000E7660">
          <w:rPr>
            <w:rFonts w:ascii="Arial" w:hAnsi="Arial"/>
          </w:rPr>
          <w:t>—</w:t>
        </w:r>
      </w:ins>
      <w:r>
        <w:rPr>
          <w:rFonts w:ascii="Arial" w:hAnsi="Arial"/>
        </w:rPr>
        <w:t>magnetic warheads.”</w:t>
      </w:r>
    </w:p>
    <w:p w14:paraId="7EF61A0B" w14:textId="190EA37C" w:rsidR="001E2E9B" w:rsidRDefault="00000000">
      <w:pPr>
        <w:pStyle w:val="BodyText"/>
        <w:rPr>
          <w:rFonts w:ascii="Arial" w:hAnsi="Arial"/>
        </w:rPr>
      </w:pPr>
      <w:r>
        <w:rPr>
          <w:rFonts w:ascii="Arial" w:hAnsi="Arial"/>
        </w:rPr>
        <w:t>“Ah. Had to be something like that</w:t>
      </w:r>
      <w:ins w:id="2339" w:author="Julia Ringo" w:date="2023-10-20T13:49:00Z">
        <w:r w:rsidR="006A2D7B">
          <w:rPr>
            <w:rFonts w:ascii="Arial" w:hAnsi="Arial"/>
          </w:rPr>
          <w:t>,</w:t>
        </w:r>
      </w:ins>
      <w:r>
        <w:rPr>
          <w:rFonts w:ascii="Arial" w:hAnsi="Arial"/>
        </w:rPr>
        <w:t xml:space="preserve"> did it not? You have no problem with Authorities breathing down our necks</w:t>
      </w:r>
      <w:ins w:id="2340" w:author="Julia Ringo" w:date="2023-10-20T13:49:00Z">
        <w:r w:rsidR="006A2D7B">
          <w:rPr>
            <w:rFonts w:ascii="Arial" w:hAnsi="Arial"/>
          </w:rPr>
          <w:t>,</w:t>
        </w:r>
      </w:ins>
      <w:r>
        <w:rPr>
          <w:rFonts w:ascii="Arial" w:hAnsi="Arial"/>
        </w:rPr>
        <w:t xml:space="preserve"> and taking on the risk of someone blowing the boat in half if a crate full of explosives is dropped?”</w:t>
      </w:r>
    </w:p>
    <w:p w14:paraId="42521E7E" w14:textId="00E006EF" w:rsidR="001E2E9B" w:rsidRDefault="00000000">
      <w:pPr>
        <w:pStyle w:val="BodyText"/>
        <w:rPr>
          <w:rFonts w:ascii="Arial" w:hAnsi="Arial"/>
        </w:rPr>
      </w:pPr>
      <w:r>
        <w:rPr>
          <w:rFonts w:ascii="Arial" w:hAnsi="Arial"/>
        </w:rPr>
        <w:t>“We’re on the fuckin’ Nitro Express now</w:t>
      </w:r>
      <w:ins w:id="2341" w:author="Julia Ringo" w:date="2023-10-20T13:49:00Z">
        <w:r w:rsidR="006A2D7B">
          <w:rPr>
            <w:rFonts w:ascii="Arial" w:hAnsi="Arial"/>
          </w:rPr>
          <w:t>,</w:t>
        </w:r>
      </w:ins>
      <w:r>
        <w:rPr>
          <w:rFonts w:ascii="Arial" w:hAnsi="Arial"/>
        </w:rPr>
        <w:t xml:space="preserve"> Hemi. </w:t>
      </w:r>
      <w:r>
        <w:rPr>
          <w:rFonts w:ascii="Arial" w:hAnsi="Arial"/>
          <w:i/>
          <w:iCs/>
        </w:rPr>
        <w:t>Someone</w:t>
      </w:r>
      <w:r>
        <w:rPr>
          <w:rFonts w:ascii="Arial" w:hAnsi="Arial"/>
        </w:rPr>
        <w:t xml:space="preserve"> </w:t>
      </w:r>
      <w:proofErr w:type="gramStart"/>
      <w:r>
        <w:rPr>
          <w:rFonts w:ascii="Arial" w:hAnsi="Arial"/>
        </w:rPr>
        <w:t>has to</w:t>
      </w:r>
      <w:proofErr w:type="gramEnd"/>
      <w:r>
        <w:rPr>
          <w:rFonts w:ascii="Arial" w:hAnsi="Arial"/>
        </w:rPr>
        <w:t xml:space="preserve"> move this stuff. Might as well be pros like us. The cargo is supposed to arrive for loading any minute </w:t>
      </w:r>
      <w:proofErr w:type="gramStart"/>
      <w:r>
        <w:rPr>
          <w:rFonts w:ascii="Arial" w:hAnsi="Arial"/>
        </w:rPr>
        <w:t>now, actually</w:t>
      </w:r>
      <w:proofErr w:type="gramEnd"/>
      <w:r>
        <w:rPr>
          <w:rFonts w:ascii="Arial" w:hAnsi="Arial"/>
        </w:rPr>
        <w:t>. Is the hold ready for it?”</w:t>
      </w:r>
    </w:p>
    <w:p w14:paraId="6368A369" w14:textId="36BE3C3C" w:rsidR="001E2E9B" w:rsidRDefault="00000000">
      <w:pPr>
        <w:pStyle w:val="BodyText"/>
        <w:rPr>
          <w:rFonts w:ascii="Arial" w:hAnsi="Arial"/>
        </w:rPr>
      </w:pPr>
      <w:r>
        <w:rPr>
          <w:rFonts w:ascii="Arial" w:hAnsi="Arial"/>
        </w:rPr>
        <w:t>“Chips finished up repairs an hour or two ago</w:t>
      </w:r>
      <w:del w:id="2342" w:author="Julia Ringo" w:date="2023-10-05T13:15:00Z">
        <w:r w:rsidDel="000E7660">
          <w:rPr>
            <w:rFonts w:ascii="Arial" w:hAnsi="Arial"/>
          </w:rPr>
          <w:delText xml:space="preserve"> — </w:delText>
        </w:r>
      </w:del>
      <w:ins w:id="2343" w:author="Julia Ringo" w:date="2023-10-05T13:15:00Z">
        <w:r w:rsidR="000E7660">
          <w:rPr>
            <w:rFonts w:ascii="Arial" w:hAnsi="Arial"/>
          </w:rPr>
          <w:t>—</w:t>
        </w:r>
      </w:ins>
      <w:r>
        <w:rPr>
          <w:rFonts w:ascii="Arial" w:hAnsi="Arial"/>
        </w:rPr>
        <w:t>at least as repaired as could be with the resources available here</w:t>
      </w:r>
      <w:del w:id="2344" w:author="Julia Ringo" w:date="2023-10-05T13:15:00Z">
        <w:r w:rsidDel="000E7660">
          <w:rPr>
            <w:rFonts w:ascii="Arial" w:hAnsi="Arial"/>
          </w:rPr>
          <w:delText xml:space="preserve"> — </w:delText>
        </w:r>
      </w:del>
      <w:ins w:id="2345" w:author="Julia Ringo" w:date="2023-10-05T13:15:00Z">
        <w:r w:rsidR="000E7660">
          <w:rPr>
            <w:rFonts w:ascii="Arial" w:hAnsi="Arial"/>
          </w:rPr>
          <w:t>—</w:t>
        </w:r>
      </w:ins>
      <w:r>
        <w:rPr>
          <w:rFonts w:ascii="Arial" w:hAnsi="Arial"/>
        </w:rPr>
        <w:t>and the bilge is pumped dry. I think we can start loading cargo. Though if we are hauling explosives</w:t>
      </w:r>
      <w:ins w:id="2346" w:author="Julia Ringo" w:date="2023-10-20T13:49:00Z">
        <w:r w:rsidR="006A2D7B">
          <w:rPr>
            <w:rFonts w:ascii="Arial" w:hAnsi="Arial"/>
          </w:rPr>
          <w:t>,</w:t>
        </w:r>
      </w:ins>
      <w:r>
        <w:rPr>
          <w:rFonts w:ascii="Arial" w:hAnsi="Arial"/>
        </w:rPr>
        <w:t xml:space="preserve"> you might want to pack in some soft batting first.”</w:t>
      </w:r>
    </w:p>
    <w:p w14:paraId="4051D29A" w14:textId="54E7359D" w:rsidR="001E2E9B" w:rsidRDefault="00000000">
      <w:pPr>
        <w:pStyle w:val="BodyText"/>
        <w:rPr>
          <w:rFonts w:ascii="Arial" w:hAnsi="Arial"/>
        </w:rPr>
      </w:pPr>
      <w:r>
        <w:rPr>
          <w:rFonts w:ascii="Arial" w:hAnsi="Arial"/>
        </w:rPr>
        <w:t>“I’m sure they have been thoroughly packed and duly deactivated</w:t>
      </w:r>
      <w:del w:id="2347" w:author="Julia Ringo" w:date="2023-10-10T11:08:00Z">
        <w:r w:rsidDel="00B6693A">
          <w:rPr>
            <w:rFonts w:ascii="Arial" w:hAnsi="Arial"/>
          </w:rPr>
          <w:delText>…</w:delText>
        </w:r>
      </w:del>
      <w:ins w:id="2348" w:author="Julia Ringo" w:date="2023-10-10T11:08:00Z">
        <w:r w:rsidR="00B6693A">
          <w:rPr>
            <w:rFonts w:ascii="Arial" w:hAnsi="Arial"/>
          </w:rPr>
          <w:t xml:space="preserve"> . . . </w:t>
        </w:r>
      </w:ins>
      <w:del w:id="2349" w:author="Julia Ringo" w:date="2023-10-20T13:49:00Z">
        <w:r w:rsidDel="006A2D7B">
          <w:rPr>
            <w:rFonts w:ascii="Arial" w:hAnsi="Arial"/>
          </w:rPr>
          <w:delText xml:space="preserve"> </w:delText>
        </w:r>
      </w:del>
      <w:r>
        <w:rPr>
          <w:rFonts w:ascii="Arial" w:hAnsi="Arial"/>
        </w:rPr>
        <w:t>though it would be good if you took a pe</w:t>
      </w:r>
      <w:ins w:id="2350" w:author="Julia Ringo" w:date="2023-10-20T13:49:00Z">
        <w:r w:rsidR="006A2D7B">
          <w:rPr>
            <w:rFonts w:ascii="Arial" w:hAnsi="Arial"/>
          </w:rPr>
          <w:t>e</w:t>
        </w:r>
      </w:ins>
      <w:del w:id="2351" w:author="Julia Ringo" w:date="2023-10-20T13:49:00Z">
        <w:r w:rsidDel="006A2D7B">
          <w:rPr>
            <w:rFonts w:ascii="Arial" w:hAnsi="Arial"/>
          </w:rPr>
          <w:delText>a</w:delText>
        </w:r>
      </w:del>
      <w:r>
        <w:rPr>
          <w:rFonts w:ascii="Arial" w:hAnsi="Arial"/>
        </w:rPr>
        <w:t>k at them before they get settled so you</w:t>
      </w:r>
      <w:del w:id="2352" w:author="Julia Ringo" w:date="2023-10-05T13:15:00Z">
        <w:r w:rsidDel="000E7660">
          <w:rPr>
            <w:rFonts w:ascii="Arial" w:hAnsi="Arial"/>
          </w:rPr>
          <w:delText xml:space="preserve"> — </w:delText>
        </w:r>
      </w:del>
      <w:ins w:id="2353" w:author="Julia Ringo" w:date="2023-10-05T13:15:00Z">
        <w:r w:rsidR="000E7660">
          <w:rPr>
            <w:rFonts w:ascii="Arial" w:hAnsi="Arial"/>
          </w:rPr>
          <w:t>—</w:t>
        </w:r>
      </w:ins>
      <w:r>
        <w:rPr>
          <w:rFonts w:ascii="Arial" w:hAnsi="Arial"/>
        </w:rPr>
        <w:t>Hemi</w:t>
      </w:r>
      <w:del w:id="2354" w:author="Julia Ringo" w:date="2023-10-05T13:15:00Z">
        <w:r w:rsidDel="000E7660">
          <w:rPr>
            <w:rFonts w:ascii="Arial" w:hAnsi="Arial"/>
          </w:rPr>
          <w:delText xml:space="preserve"> — </w:delText>
        </w:r>
      </w:del>
      <w:ins w:id="2355" w:author="Julia Ringo" w:date="2023-10-05T13:15:00Z">
        <w:r w:rsidR="000E7660">
          <w:rPr>
            <w:rFonts w:ascii="Arial" w:hAnsi="Arial"/>
          </w:rPr>
          <w:t>—</w:t>
        </w:r>
      </w:ins>
      <w:r>
        <w:rPr>
          <w:rFonts w:ascii="Arial" w:hAnsi="Arial"/>
        </w:rPr>
        <w:t>are sure they won’t go off if someone walks by a crate with a heavy socket wrench or something.”</w:t>
      </w:r>
    </w:p>
    <w:p w14:paraId="1E094786" w14:textId="127F6E8F" w:rsidR="001E2E9B" w:rsidRDefault="00000000">
      <w:pPr>
        <w:pStyle w:val="BodyText"/>
        <w:rPr>
          <w:rFonts w:ascii="Arial" w:hAnsi="Arial"/>
        </w:rPr>
      </w:pPr>
      <w:r>
        <w:rPr>
          <w:rFonts w:ascii="Arial" w:hAnsi="Arial"/>
        </w:rPr>
        <w:t>There was a tap of someone’s knuckle on the hatch to the galley, and Gregory swung it open a bit. He downed the last of an ice cream sandwich he had been working on and tossed the wrapper in the sink. “Back from dinner</w:t>
      </w:r>
      <w:ins w:id="2356" w:author="Julia Ringo" w:date="2023-10-20T13:50:00Z">
        <w:r w:rsidR="006A2D7B">
          <w:rPr>
            <w:rFonts w:ascii="Arial" w:hAnsi="Arial"/>
          </w:rPr>
          <w:t>,</w:t>
        </w:r>
      </w:ins>
      <w:r>
        <w:rPr>
          <w:rFonts w:ascii="Arial" w:hAnsi="Arial"/>
        </w:rPr>
        <w:t xml:space="preserve"> Cap. Bunch more of those fuckin’ big trolls up at the slip with crates they say are to be loaded into the cargo hold.”</w:t>
      </w:r>
    </w:p>
    <w:p w14:paraId="65099088" w14:textId="77777777" w:rsidR="001E2E9B" w:rsidRDefault="00000000">
      <w:pPr>
        <w:pStyle w:val="BodyText"/>
        <w:rPr>
          <w:rFonts w:ascii="Arial" w:hAnsi="Arial"/>
        </w:rPr>
      </w:pPr>
      <w:r>
        <w:rPr>
          <w:rFonts w:ascii="Arial" w:hAnsi="Arial"/>
        </w:rPr>
        <w:t>“That is indeed our cargo. You can come help us get ’</w:t>
      </w:r>
      <w:proofErr w:type="spellStart"/>
      <w:r>
        <w:rPr>
          <w:rFonts w:ascii="Arial" w:hAnsi="Arial"/>
        </w:rPr>
        <w:t>em</w:t>
      </w:r>
      <w:proofErr w:type="spellEnd"/>
      <w:r>
        <w:rPr>
          <w:rFonts w:ascii="Arial" w:hAnsi="Arial"/>
        </w:rPr>
        <w:t xml:space="preserve"> stowed properly. Hemi?”</w:t>
      </w:r>
    </w:p>
    <w:p w14:paraId="3AFA9BBB" w14:textId="77777777" w:rsidR="001E2E9B" w:rsidRDefault="00000000">
      <w:pPr>
        <w:pStyle w:val="BodyText"/>
        <w:rPr>
          <w:rFonts w:ascii="Arial" w:hAnsi="Arial"/>
        </w:rPr>
      </w:pPr>
      <w:r>
        <w:rPr>
          <w:rFonts w:ascii="Arial" w:hAnsi="Arial"/>
        </w:rPr>
        <w:t>Hemi forked his last bite of meat and squeezed his bulk out of the tight galley bench seat.</w:t>
      </w:r>
    </w:p>
    <w:p w14:paraId="3B35251C" w14:textId="77777777" w:rsidR="001E2E9B" w:rsidRDefault="00000000">
      <w:pPr>
        <w:pStyle w:val="BodyText"/>
        <w:rPr>
          <w:rFonts w:ascii="Arial" w:hAnsi="Arial"/>
        </w:rPr>
      </w:pPr>
      <w:r>
        <w:rPr>
          <w:rFonts w:ascii="Arial" w:hAnsi="Arial"/>
        </w:rPr>
        <w:t> </w:t>
      </w:r>
    </w:p>
    <w:p w14:paraId="00DD644A" w14:textId="65931E98" w:rsidR="001E2E9B" w:rsidRDefault="00000000">
      <w:pPr>
        <w:pStyle w:val="BodyText"/>
        <w:rPr>
          <w:rFonts w:ascii="Arial" w:hAnsi="Arial"/>
        </w:rPr>
      </w:pPr>
      <w:r>
        <w:rPr>
          <w:rFonts w:ascii="Arial" w:hAnsi="Arial"/>
        </w:rPr>
        <w:t xml:space="preserve">They climbed up the ladder from the catwalk to the depot docking bay to find dozens of large and molding wooden crates stacked up around the open hatch into the </w:t>
      </w:r>
      <w:r>
        <w:rPr>
          <w:rFonts w:ascii="Arial" w:hAnsi="Arial"/>
          <w:i/>
          <w:iCs/>
        </w:rPr>
        <w:t>Prospect</w:t>
      </w:r>
      <w:r w:rsidRPr="006A2D7B">
        <w:rPr>
          <w:rFonts w:ascii="Arial" w:hAnsi="Arial"/>
          <w:rPrChange w:id="2357" w:author="Julia Ringo" w:date="2023-10-20T13:50:00Z">
            <w:rPr>
              <w:rFonts w:ascii="Arial" w:hAnsi="Arial"/>
              <w:i/>
              <w:iCs/>
            </w:rPr>
          </w:rPrChange>
        </w:rPr>
        <w:t>’s</w:t>
      </w:r>
      <w:r>
        <w:rPr>
          <w:rFonts w:ascii="Arial" w:hAnsi="Arial"/>
        </w:rPr>
        <w:t xml:space="preserve"> cargo hold. The sides of the crates were stamped with “XL Industries” and “CAUTION!” </w:t>
      </w:r>
      <w:proofErr w:type="gramStart"/>
      <w:r>
        <w:rPr>
          <w:rFonts w:ascii="Arial" w:hAnsi="Arial"/>
        </w:rPr>
        <w:t>Apparently</w:t>
      </w:r>
      <w:proofErr w:type="gramEnd"/>
      <w:r>
        <w:rPr>
          <w:rFonts w:ascii="Arial" w:hAnsi="Arial"/>
        </w:rPr>
        <w:t xml:space="preserve"> XL Industries knew better than to put the word “EXPLOSIVES” on their packing materials, with the attendant risk that would bring of attracting unnecessary attention during an inspection. But XL Industries still felt that anyone handling their products should have a heads up that they should not </w:t>
      </w:r>
      <w:del w:id="2358" w:author="Julia Ringo" w:date="2023-10-20T13:50:00Z">
        <w:r w:rsidDel="00EC0996">
          <w:rPr>
            <w:rFonts w:ascii="Arial" w:hAnsi="Arial"/>
          </w:rPr>
          <w:delText xml:space="preserve">just </w:delText>
        </w:r>
      </w:del>
      <w:r>
        <w:rPr>
          <w:rFonts w:ascii="Arial" w:hAnsi="Arial"/>
        </w:rPr>
        <w:t>be tossed around casually.</w:t>
      </w:r>
    </w:p>
    <w:p w14:paraId="485D1870" w14:textId="08EFB9CA" w:rsidR="001E2E9B" w:rsidRDefault="00000000">
      <w:pPr>
        <w:pStyle w:val="BodyText"/>
        <w:rPr>
          <w:rFonts w:ascii="Arial" w:hAnsi="Arial"/>
        </w:rPr>
      </w:pPr>
      <w:r>
        <w:rPr>
          <w:rFonts w:ascii="Arial" w:hAnsi="Arial"/>
        </w:rPr>
        <w:t>Making their way about the crates were a half dozen or so dock workers</w:t>
      </w:r>
      <w:del w:id="2359" w:author="Julia Ringo" w:date="2023-10-05T13:15:00Z">
        <w:r w:rsidDel="000E7660">
          <w:rPr>
            <w:rFonts w:ascii="Arial" w:hAnsi="Arial"/>
          </w:rPr>
          <w:delText xml:space="preserve"> — </w:delText>
        </w:r>
      </w:del>
      <w:ins w:id="2360" w:author="Julia Ringo" w:date="2023-10-05T13:15:00Z">
        <w:r w:rsidR="000E7660">
          <w:rPr>
            <w:rFonts w:ascii="Arial" w:hAnsi="Arial"/>
          </w:rPr>
          <w:t>—</w:t>
        </w:r>
      </w:ins>
      <w:r>
        <w:rPr>
          <w:rFonts w:ascii="Arial" w:hAnsi="Arial"/>
        </w:rPr>
        <w:t>more huge swarthy men wearing moth-eaten tweed and leather suits</w:t>
      </w:r>
      <w:ins w:id="2361" w:author="Julia Ringo" w:date="2023-10-20T13:50:00Z">
        <w:r w:rsidR="00EC0996">
          <w:rPr>
            <w:rFonts w:ascii="Arial" w:hAnsi="Arial"/>
          </w:rPr>
          <w:t>,</w:t>
        </w:r>
      </w:ins>
      <w:r>
        <w:rPr>
          <w:rFonts w:ascii="Arial" w:hAnsi="Arial"/>
        </w:rPr>
        <w:t xml:space="preserve"> chomping on various forms of tobacco or seeds. They swarmed around a large push</w:t>
      </w:r>
      <w:del w:id="2362" w:author="Julia Ringo" w:date="2023-10-20T13:50:00Z">
        <w:r w:rsidDel="00EC0996">
          <w:rPr>
            <w:rFonts w:ascii="Arial" w:hAnsi="Arial"/>
          </w:rPr>
          <w:delText xml:space="preserve"> </w:delText>
        </w:r>
      </w:del>
      <w:r>
        <w:rPr>
          <w:rFonts w:ascii="Arial" w:hAnsi="Arial"/>
        </w:rPr>
        <w:t xml:space="preserve">cart stacked high with the wooden “Caution” crates. They were </w:t>
      </w:r>
      <w:del w:id="2363" w:author="Julia Ringo" w:date="2023-10-20T13:50:00Z">
        <w:r w:rsidDel="00EC0996">
          <w:rPr>
            <w:rFonts w:ascii="Arial" w:hAnsi="Arial"/>
          </w:rPr>
          <w:delText xml:space="preserve">in the process of </w:delText>
        </w:r>
      </w:del>
      <w:r>
        <w:rPr>
          <w:rFonts w:ascii="Arial" w:hAnsi="Arial"/>
        </w:rPr>
        <w:t xml:space="preserve">unloading the cart, lifting the </w:t>
      </w:r>
      <w:r>
        <w:rPr>
          <w:rFonts w:ascii="Arial" w:hAnsi="Arial"/>
        </w:rPr>
        <w:lastRenderedPageBreak/>
        <w:t xml:space="preserve">crates by chains suspended from a sliding hoist that hung from anchor points welded to the roof of the depot’s docking bay tube. This sliding hoist would be used to lower the crates down into the cargo hold of the </w:t>
      </w:r>
      <w:r>
        <w:rPr>
          <w:rFonts w:ascii="Arial" w:hAnsi="Arial"/>
          <w:i/>
          <w:iCs/>
        </w:rPr>
        <w:t>Prospect</w:t>
      </w:r>
      <w:r>
        <w:rPr>
          <w:rFonts w:ascii="Arial" w:hAnsi="Arial"/>
        </w:rPr>
        <w:t>. A couple of men made their way down to the deck of the cargo hold where they would receive the lowered crates.</w:t>
      </w:r>
    </w:p>
    <w:p w14:paraId="367F6B50" w14:textId="4D30B16C" w:rsidR="001E2E9B" w:rsidRDefault="00000000">
      <w:pPr>
        <w:pStyle w:val="BodyText"/>
        <w:rPr>
          <w:rFonts w:ascii="Arial" w:hAnsi="Arial"/>
        </w:rPr>
      </w:pPr>
      <w:r>
        <w:rPr>
          <w:rFonts w:ascii="Arial" w:hAnsi="Arial"/>
        </w:rPr>
        <w:t>A dock worker approached Percy. He was wearing a worn bowler hat and was among the smallest men Percy had seen since they docked</w:t>
      </w:r>
      <w:del w:id="2364" w:author="Julia Ringo" w:date="2023-10-05T13:15:00Z">
        <w:r w:rsidDel="000E7660">
          <w:rPr>
            <w:rFonts w:ascii="Arial" w:hAnsi="Arial"/>
          </w:rPr>
          <w:delText xml:space="preserve"> — </w:delText>
        </w:r>
      </w:del>
      <w:ins w:id="2365" w:author="Julia Ringo" w:date="2023-10-05T13:15:00Z">
        <w:r w:rsidR="000E7660">
          <w:rPr>
            <w:rFonts w:ascii="Arial" w:hAnsi="Arial"/>
          </w:rPr>
          <w:t>—</w:t>
        </w:r>
      </w:ins>
      <w:r>
        <w:rPr>
          <w:rFonts w:ascii="Arial" w:hAnsi="Arial"/>
        </w:rPr>
        <w:t>his eyes were almost even with hers and were surrounded by round-framed glasses.</w:t>
      </w:r>
    </w:p>
    <w:p w14:paraId="5144AD36" w14:textId="45036D35" w:rsidR="001E2E9B" w:rsidRDefault="00000000">
      <w:pPr>
        <w:pStyle w:val="BodyText"/>
        <w:rPr>
          <w:rFonts w:ascii="Arial" w:hAnsi="Arial"/>
        </w:rPr>
      </w:pPr>
      <w:r>
        <w:rPr>
          <w:rFonts w:ascii="Arial" w:hAnsi="Arial"/>
        </w:rPr>
        <w:t xml:space="preserve">“You’re Captain Percy, right?” </w:t>
      </w:r>
      <w:ins w:id="2366" w:author="Julia Ringo" w:date="2023-10-20T13:51:00Z">
        <w:r w:rsidR="00EC0996">
          <w:rPr>
            <w:rFonts w:ascii="Arial" w:hAnsi="Arial"/>
          </w:rPr>
          <w:t>h</w:t>
        </w:r>
      </w:ins>
      <w:del w:id="2367" w:author="Julia Ringo" w:date="2023-10-20T13:51:00Z">
        <w:r w:rsidDel="00EC0996">
          <w:rPr>
            <w:rFonts w:ascii="Arial" w:hAnsi="Arial"/>
          </w:rPr>
          <w:delText>H</w:delText>
        </w:r>
      </w:del>
      <w:r>
        <w:rPr>
          <w:rFonts w:ascii="Arial" w:hAnsi="Arial"/>
        </w:rPr>
        <w:t>e asked.</w:t>
      </w:r>
    </w:p>
    <w:p w14:paraId="52B5BF97" w14:textId="77777777" w:rsidR="001E2E9B" w:rsidRDefault="00000000">
      <w:pPr>
        <w:pStyle w:val="BodyText"/>
        <w:rPr>
          <w:rFonts w:ascii="Arial" w:hAnsi="Arial"/>
        </w:rPr>
      </w:pPr>
      <w:r>
        <w:rPr>
          <w:rFonts w:ascii="Arial" w:hAnsi="Arial"/>
        </w:rPr>
        <w:t>She nodded.</w:t>
      </w:r>
    </w:p>
    <w:p w14:paraId="2183EEEE" w14:textId="6AAE9F47" w:rsidR="001E2E9B" w:rsidRDefault="00000000">
      <w:pPr>
        <w:pStyle w:val="BodyText"/>
        <w:rPr>
          <w:rFonts w:ascii="Arial" w:hAnsi="Arial"/>
        </w:rPr>
      </w:pPr>
      <w:r>
        <w:rPr>
          <w:rFonts w:ascii="Arial" w:hAnsi="Arial"/>
        </w:rPr>
        <w:t>“This shipment is from Miss Mai. Sign here.” He held out a pen and handed her a clipboard he was carrying</w:t>
      </w:r>
      <w:ins w:id="2368" w:author="Julia Ringo" w:date="2023-10-20T13:51:00Z">
        <w:r w:rsidR="00EC0996">
          <w:rPr>
            <w:rFonts w:ascii="Arial" w:hAnsi="Arial"/>
          </w:rPr>
          <w:t>, which bore</w:t>
        </w:r>
      </w:ins>
      <w:del w:id="2369" w:author="Julia Ringo" w:date="2023-10-20T13:51:00Z">
        <w:r w:rsidDel="00EC0996">
          <w:rPr>
            <w:rFonts w:ascii="Arial" w:hAnsi="Arial"/>
          </w:rPr>
          <w:delText xml:space="preserve"> that had</w:delText>
        </w:r>
      </w:del>
      <w:r>
        <w:rPr>
          <w:rFonts w:ascii="Arial" w:hAnsi="Arial"/>
        </w:rPr>
        <w:t xml:space="preserve"> a long sheet with tiny type printed on it and a signature blank at the end.</w:t>
      </w:r>
    </w:p>
    <w:p w14:paraId="5D71E997" w14:textId="77777777" w:rsidR="001E2E9B" w:rsidRDefault="00000000">
      <w:pPr>
        <w:pStyle w:val="BodyText"/>
        <w:rPr>
          <w:rFonts w:ascii="Arial" w:hAnsi="Arial"/>
        </w:rPr>
      </w:pPr>
      <w:r>
        <w:rPr>
          <w:rFonts w:ascii="Arial" w:hAnsi="Arial"/>
        </w:rPr>
        <w:t>Percy took the pen and scrawled her illegible name into the blank.</w:t>
      </w:r>
    </w:p>
    <w:p w14:paraId="761B2A7B" w14:textId="1BAD35F6" w:rsidR="001E2E9B" w:rsidRDefault="00000000">
      <w:pPr>
        <w:pStyle w:val="BodyText"/>
        <w:rPr>
          <w:rFonts w:ascii="Arial" w:hAnsi="Arial"/>
        </w:rPr>
      </w:pPr>
      <w:r>
        <w:rPr>
          <w:rFonts w:ascii="Arial" w:hAnsi="Arial"/>
        </w:rPr>
        <w:t>“This document should have a witness</w:t>
      </w:r>
      <w:ins w:id="2370" w:author="Julia Ringo" w:date="2023-10-20T13:51:00Z">
        <w:r w:rsidR="00EC0996">
          <w:rPr>
            <w:rFonts w:ascii="Arial" w:hAnsi="Arial"/>
          </w:rPr>
          <w:t>,</w:t>
        </w:r>
      </w:ins>
      <w:r>
        <w:rPr>
          <w:rFonts w:ascii="Arial" w:hAnsi="Arial"/>
        </w:rPr>
        <w:t xml:space="preserve"> too. Can he witness?” </w:t>
      </w:r>
      <w:ins w:id="2371" w:author="Julia Ringo" w:date="2023-10-20T13:51:00Z">
        <w:r w:rsidR="00EC0996">
          <w:rPr>
            <w:rFonts w:ascii="Arial" w:hAnsi="Arial"/>
          </w:rPr>
          <w:t>t</w:t>
        </w:r>
      </w:ins>
      <w:del w:id="2372" w:author="Julia Ringo" w:date="2023-10-20T13:51:00Z">
        <w:r w:rsidDel="00EC0996">
          <w:rPr>
            <w:rFonts w:ascii="Arial" w:hAnsi="Arial"/>
          </w:rPr>
          <w:delText>T</w:delText>
        </w:r>
      </w:del>
      <w:r>
        <w:rPr>
          <w:rFonts w:ascii="Arial" w:hAnsi="Arial"/>
        </w:rPr>
        <w:t xml:space="preserve">he </w:t>
      </w:r>
      <w:proofErr w:type="gramStart"/>
      <w:r>
        <w:rPr>
          <w:rFonts w:ascii="Arial" w:hAnsi="Arial"/>
        </w:rPr>
        <w:t>dock</w:t>
      </w:r>
      <w:proofErr w:type="gramEnd"/>
      <w:r>
        <w:rPr>
          <w:rFonts w:ascii="Arial" w:hAnsi="Arial"/>
        </w:rPr>
        <w:t xml:space="preserve"> worker asked, motioning his head towards Hemi.</w:t>
      </w:r>
    </w:p>
    <w:p w14:paraId="0B39AEB7" w14:textId="32451390" w:rsidR="001E2E9B" w:rsidRDefault="00000000">
      <w:pPr>
        <w:pStyle w:val="BodyText"/>
        <w:rPr>
          <w:rFonts w:ascii="Arial" w:hAnsi="Arial"/>
        </w:rPr>
      </w:pPr>
      <w:r>
        <w:rPr>
          <w:rFonts w:ascii="Arial" w:hAnsi="Arial"/>
        </w:rPr>
        <w:t>“Yeah</w:t>
      </w:r>
      <w:ins w:id="2373" w:author="Julia Ringo" w:date="2023-10-20T13:51:00Z">
        <w:r w:rsidR="00EC0996">
          <w:rPr>
            <w:rFonts w:ascii="Arial" w:hAnsi="Arial"/>
          </w:rPr>
          <w:t>.</w:t>
        </w:r>
      </w:ins>
      <w:del w:id="2374" w:author="Julia Ringo" w:date="2023-10-20T13:51:00Z">
        <w:r w:rsidDel="00EC0996">
          <w:rPr>
            <w:rFonts w:ascii="Arial" w:hAnsi="Arial"/>
          </w:rPr>
          <w:delText>,</w:delText>
        </w:r>
      </w:del>
      <w:r>
        <w:rPr>
          <w:rFonts w:ascii="Arial" w:hAnsi="Arial"/>
        </w:rPr>
        <w:t xml:space="preserve"> Hemi</w:t>
      </w:r>
      <w:ins w:id="2375" w:author="Julia Ringo" w:date="2023-10-20T13:51:00Z">
        <w:r w:rsidR="00EC0996">
          <w:rPr>
            <w:rFonts w:ascii="Arial" w:hAnsi="Arial"/>
          </w:rPr>
          <w:t>,</w:t>
        </w:r>
      </w:ins>
      <w:r>
        <w:rPr>
          <w:rFonts w:ascii="Arial" w:hAnsi="Arial"/>
        </w:rPr>
        <w:t xml:space="preserve"> put your scrawl on that fucking thing.”</w:t>
      </w:r>
    </w:p>
    <w:p w14:paraId="3EF06A0A" w14:textId="58EBEA26" w:rsidR="001E2E9B" w:rsidRDefault="00000000">
      <w:pPr>
        <w:pStyle w:val="BodyText"/>
        <w:rPr>
          <w:rFonts w:ascii="Arial" w:hAnsi="Arial"/>
        </w:rPr>
      </w:pPr>
      <w:r>
        <w:rPr>
          <w:rFonts w:ascii="Arial" w:hAnsi="Arial"/>
        </w:rPr>
        <w:t>Hemi adjusted his glasses and more studiously scanned over the contract before he signed the witness blank. The man tore off a carbon copy and held it out to Percy. Hemi took it</w:t>
      </w:r>
      <w:ins w:id="2376" w:author="Julia Ringo" w:date="2023-10-20T14:16:00Z">
        <w:r w:rsidR="009D0F48">
          <w:rPr>
            <w:rFonts w:ascii="Arial" w:hAnsi="Arial"/>
          </w:rPr>
          <w:t xml:space="preserve">, </w:t>
        </w:r>
      </w:ins>
      <w:del w:id="2377" w:author="Julia Ringo" w:date="2023-10-20T14:16:00Z">
        <w:r w:rsidDel="009D0F48">
          <w:rPr>
            <w:rFonts w:ascii="Arial" w:hAnsi="Arial"/>
          </w:rPr>
          <w:delText xml:space="preserve"> and </w:delText>
        </w:r>
      </w:del>
      <w:r>
        <w:rPr>
          <w:rFonts w:ascii="Arial" w:hAnsi="Arial"/>
        </w:rPr>
        <w:t>folded it</w:t>
      </w:r>
      <w:ins w:id="2378" w:author="Julia Ringo" w:date="2023-10-20T14:16:00Z">
        <w:r w:rsidR="009D0F48">
          <w:rPr>
            <w:rFonts w:ascii="Arial" w:hAnsi="Arial"/>
          </w:rPr>
          <w:t>,</w:t>
        </w:r>
      </w:ins>
      <w:r>
        <w:rPr>
          <w:rFonts w:ascii="Arial" w:hAnsi="Arial"/>
        </w:rPr>
        <w:t xml:space="preserve"> and put it into his inside jacket pocket.</w:t>
      </w:r>
    </w:p>
    <w:p w14:paraId="2820C705" w14:textId="17685731" w:rsidR="001E2E9B" w:rsidRDefault="00000000">
      <w:pPr>
        <w:pStyle w:val="BodyText"/>
        <w:rPr>
          <w:rFonts w:ascii="Arial" w:hAnsi="Arial"/>
        </w:rPr>
      </w:pPr>
      <w:r>
        <w:rPr>
          <w:rFonts w:ascii="Arial" w:hAnsi="Arial"/>
        </w:rPr>
        <w:t xml:space="preserve">By the time this was done the dock crew already had the first crate in a sling suspended by chains and hanging out over the </w:t>
      </w:r>
      <w:r>
        <w:rPr>
          <w:rFonts w:ascii="Arial" w:hAnsi="Arial"/>
          <w:i/>
          <w:iCs/>
        </w:rPr>
        <w:t>Prospect’s</w:t>
      </w:r>
      <w:r>
        <w:rPr>
          <w:rFonts w:ascii="Arial" w:hAnsi="Arial"/>
        </w:rPr>
        <w:t xml:space="preserve"> open cargo hold. The chain passed through a series of iron wheels in the hoist to a fat winch mounted to the wall of the docking bay. The chains looked like they were straining with tension at the edge of their capacity</w:t>
      </w:r>
      <w:del w:id="2379" w:author="Julia Ringo" w:date="2023-10-05T13:15:00Z">
        <w:r w:rsidDel="000E7660">
          <w:rPr>
            <w:rFonts w:ascii="Arial" w:hAnsi="Arial"/>
          </w:rPr>
          <w:delText xml:space="preserve"> — </w:delText>
        </w:r>
      </w:del>
      <w:ins w:id="2380" w:author="Julia Ringo" w:date="2023-10-05T13:15:00Z">
        <w:r w:rsidR="000E7660">
          <w:rPr>
            <w:rFonts w:ascii="Arial" w:hAnsi="Arial"/>
          </w:rPr>
          <w:t>—</w:t>
        </w:r>
      </w:ins>
      <w:r>
        <w:rPr>
          <w:rFonts w:ascii="Arial" w:hAnsi="Arial"/>
        </w:rPr>
        <w:t xml:space="preserve">explosives were never a light cargo. One of the big fellows was at the winch. “OK, I’m letting out some of the fuckin’ winch now!” </w:t>
      </w:r>
      <w:ins w:id="2381" w:author="Julia Ringo" w:date="2023-10-20T14:16:00Z">
        <w:r w:rsidR="009D0F48">
          <w:rPr>
            <w:rFonts w:ascii="Arial" w:hAnsi="Arial"/>
          </w:rPr>
          <w:t>h</w:t>
        </w:r>
      </w:ins>
      <w:del w:id="2382" w:author="Julia Ringo" w:date="2023-10-20T14:16:00Z">
        <w:r w:rsidDel="009D0F48">
          <w:rPr>
            <w:rFonts w:ascii="Arial" w:hAnsi="Arial"/>
          </w:rPr>
          <w:delText>H</w:delText>
        </w:r>
      </w:del>
      <w:r>
        <w:rPr>
          <w:rFonts w:ascii="Arial" w:hAnsi="Arial"/>
        </w:rPr>
        <w:t xml:space="preserve">e yelled over to his mates at the cargo hold entrance. They relayed the update down to the men on the deck of the </w:t>
      </w:r>
      <w:r>
        <w:rPr>
          <w:rFonts w:ascii="Arial" w:hAnsi="Arial"/>
          <w:i/>
          <w:iCs/>
        </w:rPr>
        <w:t>Prospect’s</w:t>
      </w:r>
      <w:r>
        <w:rPr>
          <w:rFonts w:ascii="Arial" w:hAnsi="Arial"/>
        </w:rPr>
        <w:t xml:space="preserve"> cargo hold.</w:t>
      </w:r>
    </w:p>
    <w:p w14:paraId="0C7FC5F0" w14:textId="6D49F8B1" w:rsidR="001E2E9B" w:rsidRDefault="00000000">
      <w:pPr>
        <w:pStyle w:val="BodyText"/>
        <w:rPr>
          <w:rFonts w:ascii="Arial" w:hAnsi="Arial"/>
        </w:rPr>
      </w:pPr>
      <w:r>
        <w:rPr>
          <w:rFonts w:ascii="Arial" w:hAnsi="Arial"/>
        </w:rPr>
        <w:t>“Gregory</w:t>
      </w:r>
      <w:ins w:id="2383" w:author="Julia Ringo" w:date="2023-10-20T14:17:00Z">
        <w:r w:rsidR="009D0F48">
          <w:rPr>
            <w:rFonts w:ascii="Arial" w:hAnsi="Arial"/>
          </w:rPr>
          <w:t>,</w:t>
        </w:r>
      </w:ins>
      <w:r>
        <w:rPr>
          <w:rFonts w:ascii="Arial" w:hAnsi="Arial"/>
        </w:rPr>
        <w:t xml:space="preserve"> my attractive friend,” Percy said, “go down to the cargo hold deck and make sure those goons are stowing things in a way that won’t leave the boat totally fuckin’ </w:t>
      </w:r>
      <w:proofErr w:type="spellStart"/>
      <w:r>
        <w:rPr>
          <w:rFonts w:ascii="Arial" w:hAnsi="Arial"/>
        </w:rPr>
        <w:t>untrimmable</w:t>
      </w:r>
      <w:proofErr w:type="spellEnd"/>
      <w:r>
        <w:rPr>
          <w:rFonts w:ascii="Arial" w:hAnsi="Arial"/>
        </w:rPr>
        <w:t>.”</w:t>
      </w:r>
    </w:p>
    <w:p w14:paraId="1CD947BB" w14:textId="39DBB9A0" w:rsidR="001E2E9B" w:rsidRDefault="00000000">
      <w:pPr>
        <w:pStyle w:val="BodyText"/>
        <w:rPr>
          <w:rFonts w:ascii="Arial" w:hAnsi="Arial"/>
        </w:rPr>
      </w:pPr>
      <w:r>
        <w:rPr>
          <w:rFonts w:ascii="Arial" w:hAnsi="Arial"/>
        </w:rPr>
        <w:t>“Sure</w:t>
      </w:r>
      <w:ins w:id="2384" w:author="Julia Ringo" w:date="2023-10-20T14:17:00Z">
        <w:r w:rsidR="009D0F48">
          <w:rPr>
            <w:rFonts w:ascii="Arial" w:hAnsi="Arial"/>
          </w:rPr>
          <w:t>,</w:t>
        </w:r>
      </w:ins>
      <w:r>
        <w:rPr>
          <w:rFonts w:ascii="Arial" w:hAnsi="Arial"/>
        </w:rPr>
        <w:t xml:space="preserve"> Cap.” Gregory disappeared down the ladder into the cargo hold.</w:t>
      </w:r>
    </w:p>
    <w:p w14:paraId="56A1859B" w14:textId="77777777" w:rsidR="001E2E9B" w:rsidRDefault="00000000">
      <w:pPr>
        <w:pStyle w:val="BodyText"/>
        <w:rPr>
          <w:rFonts w:ascii="Arial" w:hAnsi="Arial"/>
        </w:rPr>
      </w:pPr>
      <w:r>
        <w:rPr>
          <w:rFonts w:ascii="Arial" w:hAnsi="Arial"/>
        </w:rPr>
        <w:t xml:space="preserve">With much relayed yelling, the men got the first crate lowered down into the hold, then cranked the chains back up, slung the second crate, and repeated the process. Soon they had a clanking and yelling rhythm going and the hold of the </w:t>
      </w:r>
      <w:r>
        <w:rPr>
          <w:rFonts w:ascii="Arial" w:hAnsi="Arial"/>
          <w:i/>
          <w:iCs/>
        </w:rPr>
        <w:t>Prospect</w:t>
      </w:r>
      <w:r>
        <w:rPr>
          <w:rFonts w:ascii="Arial" w:hAnsi="Arial"/>
        </w:rPr>
        <w:t xml:space="preserve"> steadily filled with crates. Hemi and Percy watched, looking down through the hatch into the hold. As the dock workers moved the crates into the sub, they arranged them like puzzle pieces, and then lashed them with thumb-thick hemp rope to fixed loops welded to the pressure-hull walls.</w:t>
      </w:r>
    </w:p>
    <w:p w14:paraId="0D8F7FC0" w14:textId="28EC02CA" w:rsidR="001E2E9B" w:rsidRDefault="00000000">
      <w:pPr>
        <w:pStyle w:val="BodyText"/>
        <w:rPr>
          <w:rFonts w:ascii="Arial" w:hAnsi="Arial"/>
        </w:rPr>
      </w:pPr>
      <w:r>
        <w:rPr>
          <w:rFonts w:ascii="Arial" w:hAnsi="Arial"/>
        </w:rPr>
        <w:lastRenderedPageBreak/>
        <w:t xml:space="preserve">Gregory was making sure the crates were being stacked, stowed, and lashed down in such a way that the boat was not going to dive bow-first into the </w:t>
      </w:r>
      <w:proofErr w:type="spellStart"/>
      <w:r>
        <w:rPr>
          <w:rFonts w:ascii="Arial" w:hAnsi="Arial"/>
        </w:rPr>
        <w:t>globigerinous</w:t>
      </w:r>
      <w:proofErr w:type="spellEnd"/>
      <w:r>
        <w:rPr>
          <w:rFonts w:ascii="Arial" w:hAnsi="Arial"/>
        </w:rPr>
        <w:t xml:space="preserve"> ooze as soon as they separated it from the docking bay. But he was working fast, maybe a little too quickly. Percy and Hemi knew even if Gregory stowed the crates carefully</w:t>
      </w:r>
      <w:ins w:id="2385" w:author="Julia Ringo" w:date="2023-10-20T14:18:00Z">
        <w:r w:rsidR="009D0F48">
          <w:rPr>
            <w:rFonts w:ascii="Arial" w:hAnsi="Arial"/>
          </w:rPr>
          <w:t>,</w:t>
        </w:r>
      </w:ins>
      <w:r>
        <w:rPr>
          <w:rFonts w:ascii="Arial" w:hAnsi="Arial"/>
        </w:rPr>
        <w:t xml:space="preserve"> the crew would likely have to make some adjustments to the balance of the load later to get the boat trimmed as efficiently as possible. The key priority for Gregory was simply to make sure the crates were organized so that making those adjustments later</w:t>
      </w:r>
      <w:ins w:id="2386" w:author="Julia Ringo" w:date="2023-10-20T14:18:00Z">
        <w:r w:rsidR="009D0F48">
          <w:rPr>
            <w:rFonts w:ascii="Arial" w:hAnsi="Arial"/>
          </w:rPr>
          <w:t>,</w:t>
        </w:r>
      </w:ins>
      <w:r>
        <w:rPr>
          <w:rFonts w:ascii="Arial" w:hAnsi="Arial"/>
        </w:rPr>
        <w:t xml:space="preserve"> while they were underway</w:t>
      </w:r>
      <w:ins w:id="2387" w:author="Julia Ringo" w:date="2023-10-20T14:18:00Z">
        <w:r w:rsidR="009D0F48">
          <w:rPr>
            <w:rFonts w:ascii="Arial" w:hAnsi="Arial"/>
          </w:rPr>
          <w:t>,</w:t>
        </w:r>
      </w:ins>
      <w:r>
        <w:rPr>
          <w:rFonts w:ascii="Arial" w:hAnsi="Arial"/>
        </w:rPr>
        <w:t xml:space="preserve"> would not be too difficult.</w:t>
      </w:r>
    </w:p>
    <w:p w14:paraId="5524A691" w14:textId="59C9775D" w:rsidR="001E2E9B" w:rsidRDefault="00000000">
      <w:pPr>
        <w:pStyle w:val="BodyText"/>
        <w:rPr>
          <w:rFonts w:ascii="Arial" w:hAnsi="Arial"/>
        </w:rPr>
      </w:pPr>
      <w:r>
        <w:rPr>
          <w:rFonts w:ascii="Arial" w:hAnsi="Arial"/>
        </w:rPr>
        <w:t>In the middle of the loading</w:t>
      </w:r>
      <w:ins w:id="2388" w:author="Julia Ringo" w:date="2023-10-20T14:18:00Z">
        <w:r w:rsidR="009D0F48">
          <w:rPr>
            <w:rFonts w:ascii="Arial" w:hAnsi="Arial"/>
          </w:rPr>
          <w:t>,</w:t>
        </w:r>
      </w:ins>
      <w:r>
        <w:rPr>
          <w:rFonts w:ascii="Arial" w:hAnsi="Arial"/>
        </w:rPr>
        <w:t xml:space="preserve"> Cassandra approached, a large canvas rucksack slung on the thin frame of her body. She also held over-stuffed canvas satchels in each hand. She had apparently taken Percy’s advice, and now wore duck pants and a button</w:t>
      </w:r>
      <w:ins w:id="2389" w:author="Julia Ringo" w:date="2023-10-20T14:18:00Z">
        <w:r w:rsidR="009D0F48">
          <w:rPr>
            <w:rFonts w:ascii="Arial" w:hAnsi="Arial"/>
          </w:rPr>
          <w:t>-</w:t>
        </w:r>
      </w:ins>
      <w:del w:id="2390" w:author="Julia Ringo" w:date="2023-10-20T14:18:00Z">
        <w:r w:rsidDel="009D0F48">
          <w:rPr>
            <w:rFonts w:ascii="Arial" w:hAnsi="Arial"/>
          </w:rPr>
          <w:delText xml:space="preserve"> </w:delText>
        </w:r>
      </w:del>
      <w:r>
        <w:rPr>
          <w:rFonts w:ascii="Arial" w:hAnsi="Arial"/>
        </w:rPr>
        <w:t xml:space="preserve">down shirt made of thick cotton, though the new clothes hung loosely on her. Percy was happy to see she had also procured some rubber-soled boots. That Cassandra had managed to put together some reasonable work wear in such a short time suggested good things to </w:t>
      </w:r>
      <w:del w:id="2391" w:author="Julia Ringo" w:date="2023-10-20T14:18:00Z">
        <w:r w:rsidDel="009D0F48">
          <w:rPr>
            <w:rFonts w:ascii="Arial" w:hAnsi="Arial"/>
          </w:rPr>
          <w:delText xml:space="preserve">Captain </w:delText>
        </w:r>
      </w:del>
      <w:r>
        <w:rPr>
          <w:rFonts w:ascii="Arial" w:hAnsi="Arial"/>
        </w:rPr>
        <w:t>Percy about Cassandra’s future aboard the boat.</w:t>
      </w:r>
    </w:p>
    <w:p w14:paraId="7A16DCE4" w14:textId="386622DE" w:rsidR="001E2E9B" w:rsidRDefault="00000000">
      <w:pPr>
        <w:pStyle w:val="BodyText"/>
        <w:rPr>
          <w:rFonts w:ascii="Arial" w:hAnsi="Arial"/>
        </w:rPr>
      </w:pPr>
      <w:r>
        <w:rPr>
          <w:rFonts w:ascii="Arial" w:hAnsi="Arial"/>
        </w:rPr>
        <w:t>Percy was always on the lookout for little signs that a crew member might last beyond a single run. Green crew came and went on submarines like late-spring snows. A captain could hire a few in one port and they would all evaporate at the next, replaced by equally unskilled new crew. It was a tough job, and only those with a certain hardness of character managed to continue in the lifestyle. The others gave up, and, presumably, made their way back to the surface world to see what kind of life they could e</w:t>
      </w:r>
      <w:del w:id="2392" w:author="Julia Ringo" w:date="2023-10-20T14:18:00Z">
        <w:r w:rsidDel="009D0F48">
          <w:rPr>
            <w:rFonts w:ascii="Arial" w:hAnsi="Arial"/>
          </w:rPr>
          <w:delText>e</w:delText>
        </w:r>
      </w:del>
      <w:r>
        <w:rPr>
          <w:rFonts w:ascii="Arial" w:hAnsi="Arial"/>
        </w:rPr>
        <w:t>k</w:t>
      </w:r>
      <w:ins w:id="2393" w:author="Julia Ringo" w:date="2023-10-20T14:18:00Z">
        <w:r w:rsidR="009D0F48">
          <w:rPr>
            <w:rFonts w:ascii="Arial" w:hAnsi="Arial"/>
          </w:rPr>
          <w:t>e</w:t>
        </w:r>
      </w:ins>
      <w:r>
        <w:rPr>
          <w:rFonts w:ascii="Arial" w:hAnsi="Arial"/>
        </w:rPr>
        <w:t xml:space="preserve"> out in one territorial authority or another.</w:t>
      </w:r>
    </w:p>
    <w:p w14:paraId="5A251D53" w14:textId="77777777" w:rsidR="001E2E9B" w:rsidRDefault="00000000">
      <w:pPr>
        <w:pStyle w:val="BodyText"/>
        <w:rPr>
          <w:rFonts w:ascii="Arial" w:hAnsi="Arial"/>
        </w:rPr>
      </w:pPr>
      <w:r>
        <w:rPr>
          <w:rFonts w:ascii="Arial" w:hAnsi="Arial"/>
        </w:rPr>
        <w:t>Captain Percy tapped Hemi and nodded in the direction of Cassandra huffing her way down to the docking bay. “That’s our new sonar watch.”</w:t>
      </w:r>
    </w:p>
    <w:p w14:paraId="5CE2D4CA" w14:textId="77777777" w:rsidR="001E2E9B" w:rsidRDefault="00000000">
      <w:pPr>
        <w:pStyle w:val="BodyText"/>
        <w:rPr>
          <w:rFonts w:ascii="Arial" w:hAnsi="Arial"/>
        </w:rPr>
      </w:pPr>
      <w:r>
        <w:rPr>
          <w:rFonts w:ascii="Arial" w:hAnsi="Arial"/>
        </w:rPr>
        <w:t>Hemi looked up from his clipboard and sized Cassandra up for a moment. “I hope she can steer or hear, because I do not know what else we could do with her.”</w:t>
      </w:r>
    </w:p>
    <w:p w14:paraId="050A28D8" w14:textId="6D16FAD2" w:rsidR="001E2E9B" w:rsidRDefault="00000000">
      <w:pPr>
        <w:pStyle w:val="BodyText"/>
        <w:rPr>
          <w:rFonts w:ascii="Arial" w:hAnsi="Arial"/>
        </w:rPr>
      </w:pPr>
      <w:r>
        <w:rPr>
          <w:rFonts w:ascii="Arial" w:hAnsi="Arial"/>
        </w:rPr>
        <w:t xml:space="preserve">“We could make her </w:t>
      </w:r>
      <w:ins w:id="2394" w:author="Julia Ringo" w:date="2023-10-20T14:19:00Z">
        <w:r w:rsidR="009D0F48">
          <w:rPr>
            <w:rFonts w:ascii="Arial" w:hAnsi="Arial"/>
          </w:rPr>
          <w:t>d</w:t>
        </w:r>
      </w:ins>
      <w:del w:id="2395" w:author="Julia Ringo" w:date="2023-10-20T14:19:00Z">
        <w:r w:rsidDel="009D0F48">
          <w:rPr>
            <w:rFonts w:ascii="Arial" w:hAnsi="Arial"/>
          </w:rPr>
          <w:delText>D</w:delText>
        </w:r>
      </w:del>
      <w:r>
        <w:rPr>
          <w:rFonts w:ascii="Arial" w:hAnsi="Arial"/>
        </w:rPr>
        <w:t xml:space="preserve">eck </w:t>
      </w:r>
      <w:ins w:id="2396" w:author="Julia Ringo" w:date="2023-10-20T14:19:00Z">
        <w:r w:rsidR="009D0F48">
          <w:rPr>
            <w:rFonts w:ascii="Arial" w:hAnsi="Arial"/>
          </w:rPr>
          <w:t>b</w:t>
        </w:r>
      </w:ins>
      <w:del w:id="2397" w:author="Julia Ringo" w:date="2023-10-20T14:19:00Z">
        <w:r w:rsidDel="009D0F48">
          <w:rPr>
            <w:rFonts w:ascii="Arial" w:hAnsi="Arial"/>
          </w:rPr>
          <w:delText>B</w:delText>
        </w:r>
      </w:del>
      <w:r>
        <w:rPr>
          <w:rFonts w:ascii="Arial" w:hAnsi="Arial"/>
        </w:rPr>
        <w:t>oss.”</w:t>
      </w:r>
    </w:p>
    <w:p w14:paraId="71CDA9AD" w14:textId="64EECFFE" w:rsidR="001E2E9B" w:rsidRDefault="00000000">
      <w:pPr>
        <w:pStyle w:val="BodyText"/>
        <w:rPr>
          <w:rFonts w:ascii="Arial" w:hAnsi="Arial"/>
        </w:rPr>
      </w:pPr>
      <w:r>
        <w:rPr>
          <w:rFonts w:ascii="Arial" w:hAnsi="Arial"/>
        </w:rPr>
        <w:t xml:space="preserve">“Or </w:t>
      </w:r>
      <w:ins w:id="2398" w:author="Julia Ringo" w:date="2023-10-20T14:19:00Z">
        <w:r w:rsidR="009D0F48">
          <w:rPr>
            <w:rFonts w:ascii="Arial" w:hAnsi="Arial"/>
          </w:rPr>
          <w:t>c</w:t>
        </w:r>
      </w:ins>
      <w:del w:id="2399" w:author="Julia Ringo" w:date="2023-10-20T14:19:00Z">
        <w:r w:rsidDel="009D0F48">
          <w:rPr>
            <w:rFonts w:ascii="Arial" w:hAnsi="Arial"/>
          </w:rPr>
          <w:delText>C</w:delText>
        </w:r>
      </w:del>
      <w:r>
        <w:rPr>
          <w:rFonts w:ascii="Arial" w:hAnsi="Arial"/>
        </w:rPr>
        <w:t>aptain.”</w:t>
      </w:r>
    </w:p>
    <w:p w14:paraId="79F34F6D" w14:textId="77777777" w:rsidR="001E2E9B" w:rsidRDefault="00000000">
      <w:pPr>
        <w:pStyle w:val="BodyText"/>
        <w:rPr>
          <w:rFonts w:ascii="Arial" w:hAnsi="Arial"/>
        </w:rPr>
      </w:pPr>
      <w:r>
        <w:rPr>
          <w:rFonts w:ascii="Arial" w:hAnsi="Arial"/>
        </w:rPr>
        <w:t>Cassandra made her way up to them, weaving through the remaining crates.</w:t>
      </w:r>
    </w:p>
    <w:p w14:paraId="063AF2ED" w14:textId="20893D11" w:rsidR="001E2E9B" w:rsidRDefault="00000000">
      <w:pPr>
        <w:pStyle w:val="BodyText"/>
        <w:rPr>
          <w:rFonts w:ascii="Arial" w:hAnsi="Arial"/>
        </w:rPr>
      </w:pPr>
      <w:r>
        <w:rPr>
          <w:rFonts w:ascii="Arial" w:hAnsi="Arial"/>
        </w:rPr>
        <w:t>“Cassandra,” said Percy, “I’m glad you made it. This is Hemi Howell, Deck Boss, First Mate, Navigator, Crew Trainer, and whatever the fuck else needs to be done. Basically</w:t>
      </w:r>
      <w:ins w:id="2400" w:author="Julia Ringo" w:date="2023-10-20T14:19:00Z">
        <w:r w:rsidR="009D0F48">
          <w:rPr>
            <w:rFonts w:ascii="Arial" w:hAnsi="Arial"/>
          </w:rPr>
          <w:t>,</w:t>
        </w:r>
      </w:ins>
      <w:r>
        <w:rPr>
          <w:rFonts w:ascii="Arial" w:hAnsi="Arial"/>
        </w:rPr>
        <w:t xml:space="preserve"> he’s the one who does all the actual work.”</w:t>
      </w:r>
    </w:p>
    <w:p w14:paraId="1E8617FC" w14:textId="423CCD1A" w:rsidR="001E2E9B" w:rsidRDefault="00000000">
      <w:pPr>
        <w:pStyle w:val="BodyText"/>
        <w:rPr>
          <w:rFonts w:ascii="Arial" w:hAnsi="Arial"/>
        </w:rPr>
      </w:pPr>
      <w:r>
        <w:rPr>
          <w:rFonts w:ascii="Arial" w:hAnsi="Arial"/>
        </w:rPr>
        <w:t>“Nice to meet you</w:t>
      </w:r>
      <w:ins w:id="2401" w:author="Julia Ringo" w:date="2023-10-20T14:19:00Z">
        <w:r w:rsidR="009D0F48">
          <w:rPr>
            <w:rFonts w:ascii="Arial" w:hAnsi="Arial"/>
          </w:rPr>
          <w:t>,</w:t>
        </w:r>
      </w:ins>
      <w:r>
        <w:rPr>
          <w:rFonts w:ascii="Arial" w:hAnsi="Arial"/>
        </w:rPr>
        <w:t xml:space="preserve"> Hemi,” said Cassandra. Percy could have sworn </w:t>
      </w:r>
      <w:ins w:id="2402" w:author="Julia Ringo" w:date="2023-10-20T14:19:00Z">
        <w:r w:rsidR="009D0F48">
          <w:rPr>
            <w:rFonts w:ascii="Arial" w:hAnsi="Arial"/>
          </w:rPr>
          <w:t xml:space="preserve">that </w:t>
        </w:r>
      </w:ins>
      <w:r>
        <w:rPr>
          <w:rFonts w:ascii="Arial" w:hAnsi="Arial"/>
        </w:rPr>
        <w:t>if she were wearing a skirt and unburdened by all the possessions she owned</w:t>
      </w:r>
      <w:ins w:id="2403" w:author="Julia Ringo" w:date="2023-10-20T14:19:00Z">
        <w:r w:rsidR="009D0F48">
          <w:rPr>
            <w:rFonts w:ascii="Arial" w:hAnsi="Arial"/>
          </w:rPr>
          <w:t>,</w:t>
        </w:r>
      </w:ins>
      <w:r>
        <w:rPr>
          <w:rFonts w:ascii="Arial" w:hAnsi="Arial"/>
        </w:rPr>
        <w:t xml:space="preserve"> she would have curtsied.</w:t>
      </w:r>
    </w:p>
    <w:p w14:paraId="1952E6A1" w14:textId="4C16C77B" w:rsidR="001E2E9B" w:rsidRDefault="00000000">
      <w:pPr>
        <w:pStyle w:val="BodyText"/>
        <w:rPr>
          <w:rFonts w:ascii="Arial" w:hAnsi="Arial"/>
        </w:rPr>
      </w:pPr>
      <w:r>
        <w:rPr>
          <w:rFonts w:ascii="Arial" w:hAnsi="Arial"/>
        </w:rPr>
        <w:t>“Genuinely glad to have you aboard,” said Hemi</w:t>
      </w:r>
      <w:ins w:id="2404" w:author="Julia Ringo" w:date="2023-10-20T14:19:00Z">
        <w:r w:rsidR="009D0F48">
          <w:rPr>
            <w:rFonts w:ascii="Arial" w:hAnsi="Arial"/>
          </w:rPr>
          <w:t>.</w:t>
        </w:r>
      </w:ins>
      <w:del w:id="2405" w:author="Julia Ringo" w:date="2023-10-20T14:19:00Z">
        <w:r w:rsidDel="009D0F48">
          <w:rPr>
            <w:rFonts w:ascii="Arial" w:hAnsi="Arial"/>
          </w:rPr>
          <w:delText>,</w:delText>
        </w:r>
      </w:del>
      <w:r>
        <w:rPr>
          <w:rFonts w:ascii="Arial" w:hAnsi="Arial"/>
        </w:rPr>
        <w:t xml:space="preserve"> “</w:t>
      </w:r>
      <w:ins w:id="2406" w:author="Julia Ringo" w:date="2023-10-20T14:19:00Z">
        <w:r w:rsidR="009D0F48">
          <w:rPr>
            <w:rFonts w:ascii="Arial" w:hAnsi="Arial"/>
          </w:rPr>
          <w:t>W</w:t>
        </w:r>
      </w:ins>
      <w:del w:id="2407" w:author="Julia Ringo" w:date="2023-10-20T14:19:00Z">
        <w:r w:rsidDel="009D0F48">
          <w:rPr>
            <w:rFonts w:ascii="Arial" w:hAnsi="Arial"/>
          </w:rPr>
          <w:delText>w</w:delText>
        </w:r>
      </w:del>
      <w:r>
        <w:rPr>
          <w:rFonts w:ascii="Arial" w:hAnsi="Arial"/>
        </w:rPr>
        <w:t xml:space="preserve">e desperately </w:t>
      </w:r>
      <w:proofErr w:type="gramStart"/>
      <w:r>
        <w:rPr>
          <w:rFonts w:ascii="Arial" w:hAnsi="Arial"/>
        </w:rPr>
        <w:t>need</w:t>
      </w:r>
      <w:proofErr w:type="gramEnd"/>
      <w:r>
        <w:rPr>
          <w:rFonts w:ascii="Arial" w:hAnsi="Arial"/>
        </w:rPr>
        <w:t xml:space="preserve"> more hands, and with you taking a watch</w:t>
      </w:r>
      <w:ins w:id="2408" w:author="Julia Ringo" w:date="2023-10-20T14:20:00Z">
        <w:r w:rsidR="009D0F48">
          <w:rPr>
            <w:rFonts w:ascii="Arial" w:hAnsi="Arial"/>
          </w:rPr>
          <w:t>,</w:t>
        </w:r>
      </w:ins>
      <w:r>
        <w:rPr>
          <w:rFonts w:ascii="Arial" w:hAnsi="Arial"/>
        </w:rPr>
        <w:t xml:space="preserve"> we all might actually be able to get a little sleep on this run.”</w:t>
      </w:r>
    </w:p>
    <w:p w14:paraId="1C667E4A" w14:textId="77777777" w:rsidR="001E2E9B" w:rsidRDefault="00000000">
      <w:pPr>
        <w:pStyle w:val="BodyText"/>
        <w:rPr>
          <w:rFonts w:ascii="Arial" w:hAnsi="Arial"/>
        </w:rPr>
      </w:pPr>
      <w:r>
        <w:rPr>
          <w:rFonts w:ascii="Arial" w:hAnsi="Arial"/>
        </w:rPr>
        <w:t>Cassandra smiled up at Hemi.</w:t>
      </w:r>
    </w:p>
    <w:p w14:paraId="2307A185" w14:textId="77777777" w:rsidR="001E2E9B" w:rsidRDefault="00000000">
      <w:pPr>
        <w:pStyle w:val="BodyText"/>
        <w:rPr>
          <w:rFonts w:ascii="Arial" w:hAnsi="Arial"/>
        </w:rPr>
      </w:pPr>
      <w:r>
        <w:rPr>
          <w:rFonts w:ascii="Arial" w:hAnsi="Arial"/>
        </w:rPr>
        <w:lastRenderedPageBreak/>
        <w:t>Hemi gestured with the end of his pencil. “Down that ladder into the boat. Walk up the catwalk till you get to the main decks of the boat. Introduce yourself to anyone who does not look like one of these mounds.” He nodded towards the men working on loading the explosives. “Ask them where the crew quarters are. You should be able to find an empty locker to stow your stuff in. Then make your way up to the sonar compartment and hang around until someone asks you to do something.”</w:t>
      </w:r>
    </w:p>
    <w:p w14:paraId="76CC2D7A" w14:textId="34BAEC0E" w:rsidR="001E2E9B" w:rsidRDefault="00000000">
      <w:pPr>
        <w:pStyle w:val="BodyText"/>
        <w:rPr>
          <w:rFonts w:ascii="Arial" w:hAnsi="Arial"/>
        </w:rPr>
      </w:pPr>
      <w:r>
        <w:rPr>
          <w:rFonts w:ascii="Arial" w:hAnsi="Arial"/>
        </w:rPr>
        <w:t>“Alright,” said Cassandra</w:t>
      </w:r>
      <w:ins w:id="2409" w:author="Julia Ringo" w:date="2023-10-20T14:20:00Z">
        <w:r w:rsidR="009D0F48">
          <w:rPr>
            <w:rFonts w:ascii="Arial" w:hAnsi="Arial"/>
          </w:rPr>
          <w:t>.</w:t>
        </w:r>
      </w:ins>
      <w:del w:id="2410" w:author="Julia Ringo" w:date="2023-10-20T14:20:00Z">
        <w:r w:rsidDel="009D0F48">
          <w:rPr>
            <w:rFonts w:ascii="Arial" w:hAnsi="Arial"/>
          </w:rPr>
          <w:delText>,</w:delText>
        </w:r>
      </w:del>
      <w:r>
        <w:rPr>
          <w:rFonts w:ascii="Arial" w:hAnsi="Arial"/>
        </w:rPr>
        <w:t xml:space="preserve"> “</w:t>
      </w:r>
      <w:ins w:id="2411" w:author="Julia Ringo" w:date="2023-10-20T14:20:00Z">
        <w:r w:rsidR="009D0F48">
          <w:rPr>
            <w:rFonts w:ascii="Arial" w:hAnsi="Arial"/>
          </w:rPr>
          <w:t>A</w:t>
        </w:r>
      </w:ins>
      <w:del w:id="2412" w:author="Julia Ringo" w:date="2023-10-20T14:20:00Z">
        <w:r w:rsidDel="009D0F48">
          <w:rPr>
            <w:rFonts w:ascii="Arial" w:hAnsi="Arial"/>
          </w:rPr>
          <w:delText>a</w:delText>
        </w:r>
      </w:del>
      <w:r>
        <w:rPr>
          <w:rFonts w:ascii="Arial" w:hAnsi="Arial"/>
        </w:rPr>
        <w:t>nd I’ll get some training at some point?”</w:t>
      </w:r>
    </w:p>
    <w:p w14:paraId="11F98A13" w14:textId="09E0F011" w:rsidR="001E2E9B" w:rsidRDefault="00000000">
      <w:pPr>
        <w:pStyle w:val="BodyText"/>
        <w:rPr>
          <w:rFonts w:ascii="Arial" w:hAnsi="Arial"/>
        </w:rPr>
      </w:pPr>
      <w:r>
        <w:rPr>
          <w:rFonts w:ascii="Arial" w:hAnsi="Arial"/>
        </w:rPr>
        <w:t xml:space="preserve">“Not until we are underway. Getting the boat ready for a run takes a lot of prep, as you can see, and there is no extra time for anything </w:t>
      </w:r>
      <w:del w:id="2413" w:author="Julia Ringo" w:date="2023-10-20T14:20:00Z">
        <w:r w:rsidDel="009D0F48">
          <w:rPr>
            <w:rFonts w:ascii="Arial" w:hAnsi="Arial"/>
          </w:rPr>
          <w:delText>but prep</w:delText>
        </w:r>
      </w:del>
      <w:ins w:id="2414" w:author="Julia Ringo" w:date="2023-10-20T14:20:00Z">
        <w:r w:rsidR="009D0F48">
          <w:rPr>
            <w:rFonts w:ascii="Arial" w:hAnsi="Arial"/>
          </w:rPr>
          <w:t>else</w:t>
        </w:r>
      </w:ins>
      <w:r>
        <w:rPr>
          <w:rFonts w:ascii="Arial" w:hAnsi="Arial"/>
        </w:rPr>
        <w:t>. Once we are underway there will be some downtime</w:t>
      </w:r>
      <w:ins w:id="2415" w:author="Julia Ringo" w:date="2023-10-20T14:20:00Z">
        <w:r w:rsidR="009D0F48">
          <w:rPr>
            <w:rFonts w:ascii="Arial" w:hAnsi="Arial"/>
          </w:rPr>
          <w:t>,</w:t>
        </w:r>
      </w:ins>
      <w:r>
        <w:rPr>
          <w:rFonts w:ascii="Arial" w:hAnsi="Arial"/>
        </w:rPr>
        <w:t xml:space="preserve"> and I will sit with you at the sonar and show you how it works.”</w:t>
      </w:r>
    </w:p>
    <w:p w14:paraId="2D32ABFB" w14:textId="77777777" w:rsidR="001E2E9B" w:rsidRDefault="00000000">
      <w:pPr>
        <w:pStyle w:val="BodyText"/>
        <w:rPr>
          <w:rFonts w:ascii="Arial" w:hAnsi="Arial"/>
        </w:rPr>
      </w:pPr>
      <w:r>
        <w:rPr>
          <w:rFonts w:ascii="Arial" w:hAnsi="Arial"/>
        </w:rPr>
        <w:t xml:space="preserve">“Sounds good. </w:t>
      </w:r>
      <w:proofErr w:type="gramStart"/>
      <w:r>
        <w:rPr>
          <w:rFonts w:ascii="Arial" w:hAnsi="Arial"/>
        </w:rPr>
        <w:t>So</w:t>
      </w:r>
      <w:proofErr w:type="gramEnd"/>
      <w:r>
        <w:rPr>
          <w:rFonts w:ascii="Arial" w:hAnsi="Arial"/>
        </w:rPr>
        <w:t xml:space="preserve"> I’ll see you both later. Thanks again for the job.” She gave a little wave and looked down the ladder into the cargo hold before tossing the bags in her hand down to the catwalk, and then swinging her tiny self out onto the ladder with her big pack behind her like some kind of distended insect. She lowered herself to the catwalk.</w:t>
      </w:r>
    </w:p>
    <w:p w14:paraId="0BFC950D" w14:textId="24CB394E" w:rsidR="001E2E9B" w:rsidRDefault="00000000">
      <w:pPr>
        <w:pStyle w:val="BodyText"/>
        <w:rPr>
          <w:rFonts w:ascii="Arial" w:hAnsi="Arial"/>
        </w:rPr>
      </w:pPr>
      <w:r>
        <w:rPr>
          <w:rFonts w:ascii="Arial" w:hAnsi="Arial"/>
        </w:rPr>
        <w:t xml:space="preserve">Percy watched this approvingly. It was another good sign that Cassandra seemed so intuitively comfortable with the vertical </w:t>
      </w:r>
      <w:del w:id="2416" w:author="Julia Ringo" w:date="2023-10-20T14:21:00Z">
        <w:r w:rsidDel="009D0F48">
          <w:rPr>
            <w:rFonts w:ascii="Arial" w:hAnsi="Arial"/>
          </w:rPr>
          <w:delText xml:space="preserve">up-and-down </w:delText>
        </w:r>
      </w:del>
      <w:r>
        <w:rPr>
          <w:rFonts w:ascii="Arial" w:hAnsi="Arial"/>
        </w:rPr>
        <w:t>lifestyle of a submarine.</w:t>
      </w:r>
    </w:p>
    <w:p w14:paraId="73EED788" w14:textId="36E9DF65" w:rsidR="001E2E9B" w:rsidRDefault="00000000">
      <w:pPr>
        <w:pStyle w:val="BodyText"/>
        <w:rPr>
          <w:rFonts w:ascii="Arial" w:hAnsi="Arial"/>
        </w:rPr>
      </w:pPr>
      <w:r>
        <w:rPr>
          <w:rFonts w:ascii="Arial" w:hAnsi="Arial"/>
        </w:rPr>
        <w:t>Hemi did not fail to notice</w:t>
      </w:r>
      <w:ins w:id="2417" w:author="Julia Ringo" w:date="2023-10-20T14:21:00Z">
        <w:r w:rsidR="009D0F48">
          <w:rPr>
            <w:rFonts w:ascii="Arial" w:hAnsi="Arial"/>
          </w:rPr>
          <w:t>,</w:t>
        </w:r>
      </w:ins>
      <w:r>
        <w:rPr>
          <w:rFonts w:ascii="Arial" w:hAnsi="Arial"/>
        </w:rPr>
        <w:t xml:space="preserve"> either. “Maybe</w:t>
      </w:r>
      <w:del w:id="2418" w:author="Julia Ringo" w:date="2023-10-10T11:08:00Z">
        <w:r w:rsidDel="00B6693A">
          <w:rPr>
            <w:rFonts w:ascii="Arial" w:hAnsi="Arial"/>
          </w:rPr>
          <w:delText>…</w:delText>
        </w:r>
      </w:del>
      <w:ins w:id="2419" w:author="Julia Ringo" w:date="2023-10-10T11:08:00Z">
        <w:r w:rsidR="00B6693A">
          <w:rPr>
            <w:rFonts w:ascii="Arial" w:hAnsi="Arial"/>
          </w:rPr>
          <w:t xml:space="preserve"> . . .</w:t>
        </w:r>
      </w:ins>
      <w:r>
        <w:rPr>
          <w:rFonts w:ascii="Arial" w:hAnsi="Arial"/>
        </w:rPr>
        <w:t>” was all he said before looking back down at his clipboard and counting how many more crates remained to be loaded.</w:t>
      </w:r>
    </w:p>
    <w:p w14:paraId="2CCF6502" w14:textId="77777777" w:rsidR="001E2E9B" w:rsidRDefault="00000000">
      <w:pPr>
        <w:pStyle w:val="BodyText"/>
        <w:rPr>
          <w:rFonts w:ascii="Arial" w:hAnsi="Arial"/>
        </w:rPr>
      </w:pPr>
      <w:r>
        <w:rPr>
          <w:rFonts w:ascii="Arial" w:hAnsi="Arial"/>
        </w:rPr>
        <w:t> </w:t>
      </w:r>
    </w:p>
    <w:p w14:paraId="2B62C715" w14:textId="77777777" w:rsidR="001E2E9B" w:rsidRDefault="00000000">
      <w:pPr>
        <w:pStyle w:val="BodyText"/>
        <w:rPr>
          <w:rFonts w:ascii="Arial" w:hAnsi="Arial"/>
        </w:rPr>
      </w:pPr>
      <w:r>
        <w:rPr>
          <w:rFonts w:ascii="Arial" w:hAnsi="Arial"/>
        </w:rPr>
        <w:t xml:space="preserve">The loading was finished that evening. Hemi had Bastian, Gregory, and Owen go over every crate and make sure it was lashed securely enough that it could not shift once the </w:t>
      </w:r>
      <w:r>
        <w:rPr>
          <w:rFonts w:ascii="Arial" w:hAnsi="Arial"/>
          <w:i/>
          <w:iCs/>
        </w:rPr>
        <w:t>Prospect</w:t>
      </w:r>
      <w:r>
        <w:rPr>
          <w:rFonts w:ascii="Arial" w:hAnsi="Arial"/>
        </w:rPr>
        <w:t xml:space="preserve"> started moving.</w:t>
      </w:r>
    </w:p>
    <w:p w14:paraId="077C43CE" w14:textId="52C717DA" w:rsidR="001E2E9B" w:rsidRDefault="00000000">
      <w:pPr>
        <w:pStyle w:val="BodyText"/>
        <w:rPr>
          <w:rFonts w:ascii="Arial" w:hAnsi="Arial"/>
        </w:rPr>
      </w:pPr>
      <w:bookmarkStart w:id="2420" w:name="depot"/>
      <w:r>
        <w:rPr>
          <w:rFonts w:ascii="Arial" w:hAnsi="Arial"/>
        </w:rPr>
        <w:t>After that, most of the crew headed up to the canteen on the exchange floor to indulge in the kind of heavy drinking rarely on offer to a submarine crew, though Cassandra excused herself from this opportunity to get to know her new crew mates better, suggesting politely that she had seen quite enough of that canteen. Hemi and Percy also skipped the drinking and were up late in the galley</w:t>
      </w:r>
      <w:ins w:id="2421" w:author="Julia Ringo" w:date="2023-10-20T14:21:00Z">
        <w:r w:rsidR="009D0F48">
          <w:rPr>
            <w:rFonts w:ascii="Arial" w:hAnsi="Arial"/>
          </w:rPr>
          <w:t>,</w:t>
        </w:r>
      </w:ins>
      <w:r>
        <w:rPr>
          <w:rFonts w:ascii="Arial" w:hAnsi="Arial"/>
        </w:rPr>
        <w:t xml:space="preserve"> going over the state of their supplies and discussing some questions Hemi had about the details of the job contract that he wanted to be sure Percy had considered. It was long after midnight before they crawled into their respective racks.</w:t>
      </w:r>
      <w:bookmarkEnd w:id="2420"/>
    </w:p>
    <w:p w14:paraId="4541DAC7" w14:textId="77777777" w:rsidR="001E2E9B" w:rsidRDefault="00000000">
      <w:pPr>
        <w:pStyle w:val="Heading2"/>
        <w:rPr>
          <w:rFonts w:ascii="Arial" w:hAnsi="Arial"/>
        </w:rPr>
      </w:pPr>
      <w:bookmarkStart w:id="2422" w:name="herschel"/>
      <w:r>
        <w:rPr>
          <w:rFonts w:ascii="Arial" w:hAnsi="Arial"/>
        </w:rPr>
        <w:t>4. Herschel</w:t>
      </w:r>
    </w:p>
    <w:p w14:paraId="0A72CCD4" w14:textId="53CF6BF6" w:rsidR="001E2E9B" w:rsidRDefault="00000000">
      <w:pPr>
        <w:pStyle w:val="FirstParagraph"/>
        <w:rPr>
          <w:rFonts w:ascii="Arial" w:hAnsi="Arial"/>
        </w:rPr>
      </w:pPr>
      <w:r>
        <w:rPr>
          <w:rFonts w:ascii="Arial" w:hAnsi="Arial"/>
        </w:rPr>
        <w:t xml:space="preserve">The next morning, Hemi was up first, and dragged a bleary and aching Bastian out of the rack to help him track down some dock workers who knew how to use the rig that would recharge the compressed air tanks on the </w:t>
      </w:r>
      <w:r>
        <w:rPr>
          <w:rFonts w:ascii="Arial" w:hAnsi="Arial"/>
          <w:i/>
          <w:iCs/>
        </w:rPr>
        <w:t>Prospect</w:t>
      </w:r>
      <w:r>
        <w:rPr>
          <w:rFonts w:ascii="Arial" w:hAnsi="Arial"/>
        </w:rPr>
        <w:t xml:space="preserve">. Setting this up would involve running a length of expandable rigid pipes down the docking bay, through the cargo hatch, and connecting those to pipe fittings mounted to the ceiling of the </w:t>
      </w:r>
      <w:r>
        <w:rPr>
          <w:rFonts w:ascii="Arial" w:hAnsi="Arial"/>
          <w:i/>
          <w:iCs/>
        </w:rPr>
        <w:t>Prospect’s</w:t>
      </w:r>
      <w:r>
        <w:rPr>
          <w:rFonts w:ascii="Arial" w:hAnsi="Arial"/>
        </w:rPr>
        <w:t xml:space="preserve"> cargo hold. It had to be rigid pipe the whole way because Hemi wanted to recharge the high-pressure tanks in the </w:t>
      </w:r>
      <w:r>
        <w:rPr>
          <w:rFonts w:ascii="Arial" w:hAnsi="Arial"/>
          <w:i/>
          <w:iCs/>
        </w:rPr>
        <w:t>Prospect</w:t>
      </w:r>
      <w:r>
        <w:rPr>
          <w:rFonts w:ascii="Arial" w:hAnsi="Arial"/>
        </w:rPr>
        <w:t xml:space="preserve">, and that air was under such </w:t>
      </w:r>
      <w:del w:id="2423" w:author="Julia Ringo" w:date="2023-10-20T14:23:00Z">
        <w:r w:rsidDel="009D0F48">
          <w:rPr>
            <w:rFonts w:ascii="Arial" w:hAnsi="Arial"/>
          </w:rPr>
          <w:delText xml:space="preserve">an </w:delText>
        </w:r>
      </w:del>
      <w:r>
        <w:rPr>
          <w:rFonts w:ascii="Arial" w:hAnsi="Arial"/>
        </w:rPr>
        <w:t xml:space="preserve">immense pressure </w:t>
      </w:r>
      <w:r>
        <w:rPr>
          <w:rFonts w:ascii="Arial" w:hAnsi="Arial"/>
        </w:rPr>
        <w:lastRenderedPageBreak/>
        <w:t>it would blow apart any kind of flexible pipe material. Once they had the high-pressure tanks filled, Hemi could recharge the low-pressure tanks as well via some valves on the tank ballast panel in the control room that would allow him to bleed off air from the high-pressure system to the low-pressure tanks.</w:t>
      </w:r>
    </w:p>
    <w:p w14:paraId="71288DE5" w14:textId="4370D8EB" w:rsidR="001E2E9B" w:rsidRDefault="00000000">
      <w:pPr>
        <w:pStyle w:val="BodyText"/>
        <w:rPr>
          <w:rFonts w:ascii="Arial" w:hAnsi="Arial"/>
        </w:rPr>
      </w:pPr>
      <w:r>
        <w:rPr>
          <w:rFonts w:ascii="Arial" w:hAnsi="Arial"/>
        </w:rPr>
        <w:t xml:space="preserve">The docking bay had high-pressure pipes that were fed down from compressors located in some equipment space up above the exchange floor. The docking bay high-pressure system was mostly just kept ready for a flooding emergency where water might have to be blown out. Most subs at the dock already had their high-pressure tanks fully charged, since they had to be ready for their own emergencies at any time. Refilling a docked submarine’s high-pressure tanks was an unusual operation. The docking bay had </w:t>
      </w:r>
      <w:ins w:id="2424" w:author="Julia Ringo" w:date="2023-10-20T14:24:00Z">
        <w:r w:rsidR="009D0F48">
          <w:rPr>
            <w:rFonts w:ascii="Arial" w:hAnsi="Arial"/>
          </w:rPr>
          <w:t xml:space="preserve">the </w:t>
        </w:r>
      </w:ins>
      <w:r>
        <w:rPr>
          <w:rFonts w:ascii="Arial" w:hAnsi="Arial"/>
        </w:rPr>
        <w:t>equipment</w:t>
      </w:r>
      <w:del w:id="2425" w:author="Julia Ringo" w:date="2023-10-20T14:24:00Z">
        <w:r w:rsidDel="009D0F48">
          <w:rPr>
            <w:rFonts w:ascii="Arial" w:hAnsi="Arial"/>
          </w:rPr>
          <w:delText xml:space="preserve"> for it</w:delText>
        </w:r>
      </w:del>
      <w:r>
        <w:rPr>
          <w:rFonts w:ascii="Arial" w:hAnsi="Arial"/>
        </w:rPr>
        <w:t xml:space="preserve">, but only a handful of people knew how to use it. </w:t>
      </w:r>
      <w:proofErr w:type="gramStart"/>
      <w:r>
        <w:rPr>
          <w:rFonts w:ascii="Arial" w:hAnsi="Arial"/>
        </w:rPr>
        <w:t>So</w:t>
      </w:r>
      <w:proofErr w:type="gramEnd"/>
      <w:r>
        <w:rPr>
          <w:rFonts w:ascii="Arial" w:hAnsi="Arial"/>
        </w:rPr>
        <w:t xml:space="preserve"> Hemi spent the first few hours of the morning wandering around the docking bay and the exchange floor with Bastian and a bag full of money looking for those people.</w:t>
      </w:r>
    </w:p>
    <w:p w14:paraId="3BD882D4" w14:textId="1BA0328C" w:rsidR="001E2E9B" w:rsidRDefault="00000000">
      <w:pPr>
        <w:pStyle w:val="BodyText"/>
        <w:rPr>
          <w:rFonts w:ascii="Arial" w:hAnsi="Arial"/>
        </w:rPr>
      </w:pPr>
      <w:r>
        <w:rPr>
          <w:rFonts w:ascii="Arial" w:hAnsi="Arial"/>
        </w:rPr>
        <w:t>By the time they got back, the rest of the crew had managed to crawl slowly and painfully out of their racks, g</w:t>
      </w:r>
      <w:ins w:id="2426" w:author="Julia Ringo" w:date="2023-10-20T14:24:00Z">
        <w:r w:rsidR="009D0F48">
          <w:rPr>
            <w:rFonts w:ascii="Arial" w:hAnsi="Arial"/>
          </w:rPr>
          <w:t>e</w:t>
        </w:r>
      </w:ins>
      <w:del w:id="2427" w:author="Julia Ringo" w:date="2023-10-20T14:24:00Z">
        <w:r w:rsidDel="009D0F48">
          <w:rPr>
            <w:rFonts w:ascii="Arial" w:hAnsi="Arial"/>
          </w:rPr>
          <w:delText>o</w:delText>
        </w:r>
      </w:del>
      <w:r>
        <w:rPr>
          <w:rFonts w:ascii="Arial" w:hAnsi="Arial"/>
        </w:rPr>
        <w:t xml:space="preserve">t themselves fed and </w:t>
      </w:r>
      <w:proofErr w:type="spellStart"/>
      <w:r>
        <w:rPr>
          <w:rFonts w:ascii="Arial" w:hAnsi="Arial"/>
        </w:rPr>
        <w:t>coffeed</w:t>
      </w:r>
      <w:proofErr w:type="spellEnd"/>
      <w:r>
        <w:rPr>
          <w:rFonts w:ascii="Arial" w:hAnsi="Arial"/>
        </w:rPr>
        <w:t xml:space="preserve">, and </w:t>
      </w:r>
      <w:del w:id="2428" w:author="Julia Ringo" w:date="2023-10-20T14:24:00Z">
        <w:r w:rsidDel="009D0F48">
          <w:rPr>
            <w:rFonts w:ascii="Arial" w:hAnsi="Arial"/>
          </w:rPr>
          <w:delText xml:space="preserve">busied </w:delText>
        </w:r>
      </w:del>
      <w:ins w:id="2429" w:author="Julia Ringo" w:date="2023-10-20T14:24:00Z">
        <w:r w:rsidR="009D0F48">
          <w:rPr>
            <w:rFonts w:ascii="Arial" w:hAnsi="Arial"/>
          </w:rPr>
          <w:t>busy</w:t>
        </w:r>
        <w:r w:rsidR="009D0F48">
          <w:rPr>
            <w:rFonts w:ascii="Arial" w:hAnsi="Arial"/>
          </w:rPr>
          <w:t xml:space="preserve"> </w:t>
        </w:r>
      </w:ins>
      <w:r>
        <w:rPr>
          <w:rFonts w:ascii="Arial" w:hAnsi="Arial"/>
        </w:rPr>
        <w:t xml:space="preserve">themselves with odd jobs around the boat while waiting for Hemi to return with instructions </w:t>
      </w:r>
      <w:del w:id="2430" w:author="Julia Ringo" w:date="2023-10-20T14:24:00Z">
        <w:r w:rsidDel="009D0F48">
          <w:rPr>
            <w:rFonts w:ascii="Arial" w:hAnsi="Arial"/>
          </w:rPr>
          <w:delText>for things that</w:delText>
        </w:r>
      </w:del>
      <w:ins w:id="2431" w:author="Julia Ringo" w:date="2023-10-20T14:24:00Z">
        <w:r w:rsidR="009D0F48">
          <w:rPr>
            <w:rFonts w:ascii="Arial" w:hAnsi="Arial"/>
          </w:rPr>
          <w:t>about what</w:t>
        </w:r>
      </w:ins>
      <w:r>
        <w:rPr>
          <w:rFonts w:ascii="Arial" w:hAnsi="Arial"/>
        </w:rPr>
        <w:t xml:space="preserve"> </w:t>
      </w:r>
      <w:proofErr w:type="gramStart"/>
      <w:r>
        <w:rPr>
          <w:rFonts w:ascii="Arial" w:hAnsi="Arial"/>
        </w:rPr>
        <w:t>actually needed</w:t>
      </w:r>
      <w:proofErr w:type="gramEnd"/>
      <w:r>
        <w:rPr>
          <w:rFonts w:ascii="Arial" w:hAnsi="Arial"/>
        </w:rPr>
        <w:t xml:space="preserve"> to get done. Hemi sent Gregory and Cassandra up to the exchange floor with a stack of coins to track down enough food and consumable supplies to get the crew through the run ahead of them. He figured Cassandra had been in this depot long enough that she might be able to help Gregory acquire some better-than-average submarine grub. Chips had Owen down in the engine room carefully going over the diesels and the motors. Hemi was neither going to disrupt Chips in that process, nor take Owen from her for something else.</w:t>
      </w:r>
    </w:p>
    <w:p w14:paraId="7C1FC392" w14:textId="77777777" w:rsidR="001E2E9B" w:rsidRDefault="00000000">
      <w:pPr>
        <w:pStyle w:val="BodyText"/>
        <w:rPr>
          <w:rFonts w:ascii="Arial" w:hAnsi="Arial"/>
        </w:rPr>
      </w:pPr>
      <w:r>
        <w:rPr>
          <w:rFonts w:ascii="Arial" w:hAnsi="Arial"/>
        </w:rPr>
        <w:t xml:space="preserve">Hemi and Bastian worked with the two men from the depot who knew how to rig the high-pressure pipes until they had a spindly and unwieldy-looking hook of pipe that arced through the air from the docking bay down into the </w:t>
      </w:r>
      <w:r>
        <w:rPr>
          <w:rFonts w:ascii="Arial" w:hAnsi="Arial"/>
          <w:i/>
          <w:iCs/>
        </w:rPr>
        <w:t>Prospect</w:t>
      </w:r>
      <w:r>
        <w:rPr>
          <w:rFonts w:ascii="Arial" w:hAnsi="Arial"/>
        </w:rPr>
        <w:t>. It took a while to get all the segments set up and double checked so that everyone working on it was confident it was not going to explode and blow every submarine off the docking bay when they let the high-pressure air into it. But once it was set up, charging the high-pressure tanks only took a few minutes.</w:t>
      </w:r>
    </w:p>
    <w:p w14:paraId="699EBFF5" w14:textId="37AA6089" w:rsidR="001E2E9B" w:rsidRDefault="00000000">
      <w:pPr>
        <w:pStyle w:val="BodyText"/>
        <w:rPr>
          <w:rFonts w:ascii="Arial" w:hAnsi="Arial"/>
        </w:rPr>
      </w:pPr>
      <w:r>
        <w:rPr>
          <w:rFonts w:ascii="Arial" w:hAnsi="Arial"/>
        </w:rPr>
        <w:t xml:space="preserve">With the compressed air systems recharged, the only thing left was to get food aboard. Gregory and Cassandra returned a couple of hours later with a cart </w:t>
      </w:r>
      <w:del w:id="2432" w:author="Julia Ringo" w:date="2023-10-20T14:25:00Z">
        <w:r w:rsidDel="009D0F48">
          <w:rPr>
            <w:rFonts w:ascii="Arial" w:hAnsi="Arial"/>
          </w:rPr>
          <w:delText xml:space="preserve">full </w:delText>
        </w:r>
      </w:del>
      <w:r>
        <w:rPr>
          <w:rFonts w:ascii="Arial" w:hAnsi="Arial"/>
        </w:rPr>
        <w:t xml:space="preserve">of yet more wooden crates, though this time the crates were filled with food stores. Gregory and Bastian got these crates lowered down to the cargo hold deck with Cassandra watching and </w:t>
      </w:r>
      <w:proofErr w:type="gramStart"/>
      <w:r>
        <w:rPr>
          <w:rFonts w:ascii="Arial" w:hAnsi="Arial"/>
        </w:rPr>
        <w:t>learning, but</w:t>
      </w:r>
      <w:proofErr w:type="gramEnd"/>
      <w:r>
        <w:rPr>
          <w:rFonts w:ascii="Arial" w:hAnsi="Arial"/>
        </w:rPr>
        <w:t xml:space="preserve"> staying out of the way. Once they were in the cargo hold, Bastian stowed and lashed the crates full of non-perishable and dry goods</w:t>
      </w:r>
      <w:del w:id="2433" w:author="Julia Ringo" w:date="2023-10-05T13:15:00Z">
        <w:r w:rsidDel="000E7660">
          <w:rPr>
            <w:rFonts w:ascii="Arial" w:hAnsi="Arial"/>
          </w:rPr>
          <w:delText xml:space="preserve"> — </w:delText>
        </w:r>
      </w:del>
      <w:ins w:id="2434" w:author="Julia Ringo" w:date="2023-10-05T13:15:00Z">
        <w:r w:rsidR="000E7660">
          <w:rPr>
            <w:rFonts w:ascii="Arial" w:hAnsi="Arial"/>
          </w:rPr>
          <w:t>—</w:t>
        </w:r>
      </w:ins>
      <w:r>
        <w:rPr>
          <w:rFonts w:ascii="Arial" w:hAnsi="Arial"/>
        </w:rPr>
        <w:t>cans and dried meats, oatmeal, cornmeal, flour, apples, rice, eggs, cabbage, jars of spices, and citrus</w:t>
      </w:r>
      <w:del w:id="2435" w:author="Julia Ringo" w:date="2023-10-05T13:15:00Z">
        <w:r w:rsidDel="000E7660">
          <w:rPr>
            <w:rFonts w:ascii="Arial" w:hAnsi="Arial"/>
          </w:rPr>
          <w:delText xml:space="preserve"> — </w:delText>
        </w:r>
      </w:del>
      <w:ins w:id="2436" w:author="Julia Ringo" w:date="2023-10-05T13:15:00Z">
        <w:r w:rsidR="000E7660">
          <w:rPr>
            <w:rFonts w:ascii="Arial" w:hAnsi="Arial"/>
          </w:rPr>
          <w:t>—</w:t>
        </w:r>
      </w:ins>
      <w:r>
        <w:rPr>
          <w:rFonts w:ascii="Arial" w:hAnsi="Arial"/>
        </w:rPr>
        <w:t>with the rest of the cargo, figuring they could move the contents up to the galley after they were under way. T</w:t>
      </w:r>
      <w:ins w:id="2437" w:author="Julia Ringo" w:date="2023-10-20T14:26:00Z">
        <w:r w:rsidR="00D31006">
          <w:rPr>
            <w:rFonts w:ascii="Arial" w:hAnsi="Arial"/>
          </w:rPr>
          <w:t>he crew immediately pulled out t</w:t>
        </w:r>
      </w:ins>
      <w:r>
        <w:rPr>
          <w:rFonts w:ascii="Arial" w:hAnsi="Arial"/>
        </w:rPr>
        <w:t>he frozen and perishable items</w:t>
      </w:r>
      <w:del w:id="2438" w:author="Julia Ringo" w:date="2023-10-05T13:15:00Z">
        <w:r w:rsidDel="000E7660">
          <w:rPr>
            <w:rFonts w:ascii="Arial" w:hAnsi="Arial"/>
          </w:rPr>
          <w:delText xml:space="preserve"> — </w:delText>
        </w:r>
      </w:del>
      <w:ins w:id="2439" w:author="Julia Ringo" w:date="2023-10-05T13:15:00Z">
        <w:r w:rsidR="000E7660">
          <w:rPr>
            <w:rFonts w:ascii="Arial" w:hAnsi="Arial"/>
          </w:rPr>
          <w:t>—</w:t>
        </w:r>
      </w:ins>
      <w:r>
        <w:rPr>
          <w:rFonts w:ascii="Arial" w:hAnsi="Arial"/>
        </w:rPr>
        <w:t>sides of beef and pork, a couple of waxed-paper boxes of leafy vegetables they would need to cook in the next few days, frozen chicken carcasses, and ice cream sandwiches</w:t>
      </w:r>
      <w:ins w:id="2440" w:author="Julia Ringo" w:date="2023-10-20T14:25:00Z">
        <w:r w:rsidR="009D0F48">
          <w:rPr>
            <w:rFonts w:ascii="Arial" w:hAnsi="Arial"/>
          </w:rPr>
          <w:t>,</w:t>
        </w:r>
      </w:ins>
      <w:r>
        <w:rPr>
          <w:rFonts w:ascii="Arial" w:hAnsi="Arial"/>
        </w:rPr>
        <w:t xml:space="preserve"> among other things</w:t>
      </w:r>
      <w:del w:id="2441" w:author="Julia Ringo" w:date="2023-10-05T13:15:00Z">
        <w:r w:rsidDel="000E7660">
          <w:rPr>
            <w:rFonts w:ascii="Arial" w:hAnsi="Arial"/>
          </w:rPr>
          <w:delText xml:space="preserve"> — </w:delText>
        </w:r>
      </w:del>
      <w:ins w:id="2442" w:author="Julia Ringo" w:date="2023-10-05T13:15:00Z">
        <w:r w:rsidR="000E7660">
          <w:rPr>
            <w:rFonts w:ascii="Arial" w:hAnsi="Arial"/>
          </w:rPr>
          <w:t>—</w:t>
        </w:r>
      </w:ins>
      <w:del w:id="2443" w:author="Julia Ringo" w:date="2023-10-20T14:26:00Z">
        <w:r w:rsidDel="00D31006">
          <w:rPr>
            <w:rFonts w:ascii="Arial" w:hAnsi="Arial"/>
          </w:rPr>
          <w:delText xml:space="preserve">were all laboriously pulled from the crates immediately </w:delText>
        </w:r>
      </w:del>
      <w:r>
        <w:rPr>
          <w:rFonts w:ascii="Arial" w:hAnsi="Arial"/>
        </w:rPr>
        <w:t xml:space="preserve">and carried </w:t>
      </w:r>
      <w:ins w:id="2444" w:author="Julia Ringo" w:date="2023-10-20T14:26:00Z">
        <w:r w:rsidR="00D31006">
          <w:rPr>
            <w:rFonts w:ascii="Arial" w:hAnsi="Arial"/>
          </w:rPr>
          <w:t xml:space="preserve">them </w:t>
        </w:r>
      </w:ins>
      <w:r>
        <w:rPr>
          <w:rFonts w:ascii="Arial" w:hAnsi="Arial"/>
        </w:rPr>
        <w:t>up to be stowed in the galley and freezers</w:t>
      </w:r>
      <w:del w:id="2445" w:author="Julia Ringo" w:date="2023-10-20T14:26:00Z">
        <w:r w:rsidDel="00D31006">
          <w:rPr>
            <w:rFonts w:ascii="Arial" w:hAnsi="Arial"/>
          </w:rPr>
          <w:delText xml:space="preserve"> by the crew</w:delText>
        </w:r>
      </w:del>
      <w:r>
        <w:rPr>
          <w:rFonts w:ascii="Arial" w:hAnsi="Arial"/>
        </w:rPr>
        <w:t>.</w:t>
      </w:r>
    </w:p>
    <w:p w14:paraId="0A370707" w14:textId="77777777" w:rsidR="001E2E9B" w:rsidRDefault="00000000">
      <w:pPr>
        <w:pStyle w:val="BodyText"/>
        <w:rPr>
          <w:rFonts w:ascii="Arial" w:hAnsi="Arial"/>
        </w:rPr>
      </w:pPr>
      <w:r>
        <w:rPr>
          <w:rFonts w:ascii="Arial" w:hAnsi="Arial"/>
        </w:rPr>
        <w:lastRenderedPageBreak/>
        <w:t> </w:t>
      </w:r>
    </w:p>
    <w:p w14:paraId="7C155608" w14:textId="77777777" w:rsidR="001E2E9B" w:rsidRDefault="00000000">
      <w:pPr>
        <w:pStyle w:val="BodyText"/>
        <w:rPr>
          <w:rFonts w:ascii="Arial" w:hAnsi="Arial"/>
        </w:rPr>
      </w:pPr>
      <w:r>
        <w:rPr>
          <w:rFonts w:ascii="Arial" w:hAnsi="Arial"/>
        </w:rPr>
        <w:t xml:space="preserve">With food aboard, Hemi found Captain Percy in the sonar compartment around midday and reported that all the various </w:t>
      </w:r>
      <w:proofErr w:type="spellStart"/>
      <w:r>
        <w:rPr>
          <w:rFonts w:ascii="Arial" w:hAnsi="Arial"/>
        </w:rPr>
        <w:t>umbilicals</w:t>
      </w:r>
      <w:proofErr w:type="spellEnd"/>
      <w:r>
        <w:rPr>
          <w:rFonts w:ascii="Arial" w:hAnsi="Arial"/>
        </w:rPr>
        <w:t xml:space="preserve"> had been withdrawn, and the </w:t>
      </w:r>
      <w:r>
        <w:rPr>
          <w:rFonts w:ascii="Arial" w:hAnsi="Arial"/>
          <w:i/>
          <w:iCs/>
        </w:rPr>
        <w:t>Prospect</w:t>
      </w:r>
      <w:r>
        <w:rPr>
          <w:rFonts w:ascii="Arial" w:hAnsi="Arial"/>
        </w:rPr>
        <w:t xml:space="preserve"> was ready to swim under its own power again. They could expect to be ready to embark from the depot sometime that day.</w:t>
      </w:r>
    </w:p>
    <w:p w14:paraId="59925D7A" w14:textId="502412EF" w:rsidR="001E2E9B" w:rsidRDefault="00000000">
      <w:pPr>
        <w:pStyle w:val="BodyText"/>
        <w:rPr>
          <w:rFonts w:ascii="Arial" w:hAnsi="Arial"/>
        </w:rPr>
      </w:pPr>
      <w:r>
        <w:rPr>
          <w:rFonts w:ascii="Arial" w:hAnsi="Arial"/>
        </w:rPr>
        <w:t>“I do not know if you have any business left to take care of up on the exchange floor or anything,” said Hemi</w:t>
      </w:r>
      <w:del w:id="2446" w:author="Julia Ringo" w:date="2023-10-20T14:26:00Z">
        <w:r w:rsidDel="00D31006">
          <w:rPr>
            <w:rFonts w:ascii="Arial" w:hAnsi="Arial"/>
          </w:rPr>
          <w:delText xml:space="preserve"> to Captain Percy</w:delText>
        </w:r>
      </w:del>
      <w:r>
        <w:rPr>
          <w:rFonts w:ascii="Arial" w:hAnsi="Arial"/>
        </w:rPr>
        <w:t>, “but the cargo is loaded, all the critical supplies are aboard, Chips says the engines are running cleanly enough, and the boat is more or less repaired.”</w:t>
      </w:r>
    </w:p>
    <w:p w14:paraId="5F18F2CD" w14:textId="6DAD08DF" w:rsidR="001E2E9B" w:rsidRDefault="00000000">
      <w:pPr>
        <w:pStyle w:val="BodyText"/>
        <w:rPr>
          <w:rFonts w:ascii="Arial" w:hAnsi="Arial"/>
        </w:rPr>
      </w:pPr>
      <w:r>
        <w:rPr>
          <w:rFonts w:ascii="Arial" w:hAnsi="Arial"/>
        </w:rPr>
        <w:t>“Nice work</w:t>
      </w:r>
      <w:ins w:id="2447" w:author="Julia Ringo" w:date="2023-10-20T14:26:00Z">
        <w:r w:rsidR="00D31006">
          <w:rPr>
            <w:rFonts w:ascii="Arial" w:hAnsi="Arial"/>
          </w:rPr>
          <w:t>,</w:t>
        </w:r>
      </w:ins>
      <w:r>
        <w:rPr>
          <w:rFonts w:ascii="Arial" w:hAnsi="Arial"/>
        </w:rPr>
        <w:t xml:space="preserve"> Hemi. Do we have any money left?”</w:t>
      </w:r>
    </w:p>
    <w:p w14:paraId="5B278860" w14:textId="7598CDCB" w:rsidR="001E2E9B" w:rsidRDefault="00000000">
      <w:pPr>
        <w:pStyle w:val="BodyText"/>
        <w:rPr>
          <w:rFonts w:ascii="Arial" w:hAnsi="Arial"/>
        </w:rPr>
      </w:pPr>
      <w:r>
        <w:rPr>
          <w:rFonts w:ascii="Arial" w:hAnsi="Arial"/>
        </w:rPr>
        <w:t xml:space="preserve">“Well, we have been spending coin with a shovel to get all this done quickly. But even after covering </w:t>
      </w:r>
      <w:proofErr w:type="spellStart"/>
      <w:r>
        <w:rPr>
          <w:rFonts w:ascii="Arial" w:hAnsi="Arial"/>
        </w:rPr>
        <w:t>Shake</w:t>
      </w:r>
      <w:ins w:id="2448" w:author="Julia Ringo" w:date="2023-10-20T14:26:00Z">
        <w:r w:rsidR="00D31006">
          <w:rPr>
            <w:rFonts w:ascii="Arial" w:hAnsi="Arial"/>
          </w:rPr>
          <w:t>s</w:t>
        </w:r>
      </w:ins>
      <w:r>
        <w:rPr>
          <w:rFonts w:ascii="Arial" w:hAnsi="Arial"/>
        </w:rPr>
        <w:t>’s</w:t>
      </w:r>
      <w:proofErr w:type="spellEnd"/>
      <w:r>
        <w:rPr>
          <w:rFonts w:ascii="Arial" w:hAnsi="Arial"/>
        </w:rPr>
        <w:t xml:space="preserve"> costs, we should still come out a bit ahead.”</w:t>
      </w:r>
    </w:p>
    <w:p w14:paraId="16A7A5EA" w14:textId="77777777" w:rsidR="001E2E9B" w:rsidRDefault="00000000">
      <w:pPr>
        <w:pStyle w:val="BodyText"/>
        <w:rPr>
          <w:rFonts w:ascii="Arial" w:hAnsi="Arial"/>
        </w:rPr>
      </w:pPr>
      <w:r>
        <w:rPr>
          <w:rFonts w:ascii="Arial" w:hAnsi="Arial"/>
        </w:rPr>
        <w:t>“Clandestine work does fuckin’ pay, don’t it?”</w:t>
      </w:r>
    </w:p>
    <w:p w14:paraId="3894D015" w14:textId="77777777" w:rsidR="001E2E9B" w:rsidRDefault="00000000">
      <w:pPr>
        <w:pStyle w:val="BodyText"/>
        <w:rPr>
          <w:rFonts w:ascii="Arial" w:hAnsi="Arial"/>
        </w:rPr>
      </w:pPr>
      <w:r>
        <w:rPr>
          <w:rFonts w:ascii="Arial" w:hAnsi="Arial"/>
        </w:rPr>
        <w:t>“If it does not kill you in the process.”</w:t>
      </w:r>
    </w:p>
    <w:p w14:paraId="3FFF99CF" w14:textId="67D14B9F" w:rsidR="001E2E9B" w:rsidRDefault="00000000">
      <w:pPr>
        <w:pStyle w:val="BodyText"/>
        <w:rPr>
          <w:rFonts w:ascii="Arial" w:hAnsi="Arial"/>
        </w:rPr>
      </w:pPr>
      <w:r>
        <w:rPr>
          <w:rFonts w:ascii="Arial" w:hAnsi="Arial"/>
        </w:rPr>
        <w:t>Bastian’s tall</w:t>
      </w:r>
      <w:ins w:id="2449" w:author="Julia Ringo" w:date="2023-10-20T14:27:00Z">
        <w:r w:rsidR="00D31006">
          <w:rPr>
            <w:rFonts w:ascii="Arial" w:hAnsi="Arial"/>
          </w:rPr>
          <w:t>,</w:t>
        </w:r>
      </w:ins>
      <w:r>
        <w:rPr>
          <w:rFonts w:ascii="Arial" w:hAnsi="Arial"/>
        </w:rPr>
        <w:t xml:space="preserve"> skinny form suddenly filled the hatchway forward to the next compartment. He stood aside and one of the scruffy teenagers who hung around the depot looking for quick jobs </w:t>
      </w:r>
      <w:del w:id="2450" w:author="Julia Ringo" w:date="2023-10-20T14:27:00Z">
        <w:r w:rsidDel="00D31006">
          <w:rPr>
            <w:rFonts w:ascii="Arial" w:hAnsi="Arial"/>
          </w:rPr>
          <w:delText xml:space="preserve">they could take on </w:delText>
        </w:r>
      </w:del>
      <w:r>
        <w:rPr>
          <w:rFonts w:ascii="Arial" w:hAnsi="Arial"/>
        </w:rPr>
        <w:t>stepped into the sonar compartment.</w:t>
      </w:r>
    </w:p>
    <w:p w14:paraId="4BBC6E6B" w14:textId="77777777" w:rsidR="001E2E9B" w:rsidRDefault="00000000">
      <w:pPr>
        <w:pStyle w:val="BodyText"/>
        <w:rPr>
          <w:rFonts w:ascii="Arial" w:hAnsi="Arial"/>
        </w:rPr>
      </w:pPr>
      <w:r>
        <w:rPr>
          <w:rFonts w:ascii="Arial" w:hAnsi="Arial"/>
        </w:rPr>
        <w:t>“Captain Percy, this guy says he has a message for you.”</w:t>
      </w:r>
    </w:p>
    <w:p w14:paraId="16E4DF02" w14:textId="3C63DE24" w:rsidR="001E2E9B" w:rsidRDefault="00000000">
      <w:pPr>
        <w:pStyle w:val="BodyText"/>
        <w:rPr>
          <w:rFonts w:ascii="Arial" w:hAnsi="Arial"/>
        </w:rPr>
      </w:pPr>
      <w:r>
        <w:rPr>
          <w:rFonts w:ascii="Arial" w:hAnsi="Arial"/>
        </w:rPr>
        <w:t xml:space="preserve">The kid </w:t>
      </w:r>
      <w:del w:id="2451" w:author="Julia Ringo" w:date="2023-10-20T14:27:00Z">
        <w:r w:rsidDel="00D31006">
          <w:rPr>
            <w:rFonts w:ascii="Arial" w:hAnsi="Arial"/>
          </w:rPr>
          <w:delText xml:space="preserve">did not say anything but </w:delText>
        </w:r>
      </w:del>
      <w:r>
        <w:rPr>
          <w:rFonts w:ascii="Arial" w:hAnsi="Arial"/>
        </w:rPr>
        <w:t>handed Percy a scrap of paper and then stood to one side</w:t>
      </w:r>
      <w:ins w:id="2452" w:author="Julia Ringo" w:date="2023-10-20T14:27:00Z">
        <w:r w:rsidR="00D31006">
          <w:rPr>
            <w:rFonts w:ascii="Arial" w:hAnsi="Arial"/>
          </w:rPr>
          <w:t>,</w:t>
        </w:r>
      </w:ins>
      <w:r>
        <w:rPr>
          <w:rFonts w:ascii="Arial" w:hAnsi="Arial"/>
        </w:rPr>
        <w:t xml:space="preserve"> examining the deck with his head down.</w:t>
      </w:r>
    </w:p>
    <w:p w14:paraId="654C04EC" w14:textId="63A06112" w:rsidR="001E2E9B" w:rsidRDefault="00000000">
      <w:pPr>
        <w:pStyle w:val="BodyText"/>
        <w:rPr>
          <w:rFonts w:ascii="Arial" w:hAnsi="Arial"/>
        </w:rPr>
      </w:pPr>
      <w:r>
        <w:rPr>
          <w:rFonts w:ascii="Arial" w:hAnsi="Arial"/>
        </w:rPr>
        <w:t xml:space="preserve">Percy unfolded the paper. Written in a slightly wavering hand </w:t>
      </w:r>
      <w:del w:id="2453" w:author="Julia Ringo" w:date="2023-10-20T14:27:00Z">
        <w:r w:rsidDel="00D31006">
          <w:rPr>
            <w:rFonts w:ascii="Arial" w:hAnsi="Arial"/>
          </w:rPr>
          <w:delText xml:space="preserve">with </w:delText>
        </w:r>
      </w:del>
      <w:ins w:id="2454" w:author="Julia Ringo" w:date="2023-10-20T14:27:00Z">
        <w:r w:rsidR="00D31006">
          <w:rPr>
            <w:rFonts w:ascii="Arial" w:hAnsi="Arial"/>
          </w:rPr>
          <w:t>in</w:t>
        </w:r>
        <w:r w:rsidR="00D31006">
          <w:rPr>
            <w:rFonts w:ascii="Arial" w:hAnsi="Arial"/>
          </w:rPr>
          <w:t xml:space="preserve"> </w:t>
        </w:r>
      </w:ins>
      <w:r>
        <w:rPr>
          <w:rFonts w:ascii="Arial" w:hAnsi="Arial"/>
        </w:rPr>
        <w:t xml:space="preserve">printed capital letters </w:t>
      </w:r>
      <w:del w:id="2455" w:author="Julia Ringo" w:date="2023-10-20T14:27:00Z">
        <w:r w:rsidDel="00D31006">
          <w:rPr>
            <w:rFonts w:ascii="Arial" w:hAnsi="Arial"/>
          </w:rPr>
          <w:delText>said</w:delText>
        </w:r>
      </w:del>
      <w:proofErr w:type="gramStart"/>
      <w:ins w:id="2456" w:author="Julia Ringo" w:date="2023-10-20T14:27:00Z">
        <w:r w:rsidR="00D31006">
          <w:rPr>
            <w:rFonts w:ascii="Arial" w:hAnsi="Arial"/>
          </w:rPr>
          <w:t>was</w:t>
        </w:r>
      </w:ins>
      <w:r>
        <w:rPr>
          <w:rFonts w:ascii="Arial" w:hAnsi="Arial"/>
        </w:rPr>
        <w:t>:</w:t>
      </w:r>
      <w:proofErr w:type="gramEnd"/>
      <w:r>
        <w:rPr>
          <w:rFonts w:ascii="Arial" w:hAnsi="Arial"/>
        </w:rPr>
        <w:t xml:space="preserve"> IT IS TIME TO LEAVE.</w:t>
      </w:r>
    </w:p>
    <w:p w14:paraId="3065D097" w14:textId="6FC98E0C" w:rsidR="001E2E9B" w:rsidRDefault="00000000">
      <w:pPr>
        <w:pStyle w:val="BodyText"/>
        <w:rPr>
          <w:rFonts w:ascii="Arial" w:hAnsi="Arial"/>
        </w:rPr>
      </w:pPr>
      <w:r>
        <w:rPr>
          <w:rFonts w:ascii="Arial" w:hAnsi="Arial"/>
        </w:rPr>
        <w:t xml:space="preserve">Hemi put </w:t>
      </w:r>
      <w:del w:id="2457" w:author="Julia Ringo" w:date="2023-10-20T14:27:00Z">
        <w:r w:rsidDel="00D31006">
          <w:rPr>
            <w:rFonts w:ascii="Arial" w:hAnsi="Arial"/>
          </w:rPr>
          <w:delText xml:space="preserve">a couple of </w:delText>
        </w:r>
      </w:del>
      <w:r>
        <w:rPr>
          <w:rFonts w:ascii="Arial" w:hAnsi="Arial"/>
        </w:rPr>
        <w:t>things together. “A message from our employer?”</w:t>
      </w:r>
    </w:p>
    <w:p w14:paraId="4CFFF830" w14:textId="7CD3DABE" w:rsidR="001E2E9B" w:rsidRDefault="00000000">
      <w:pPr>
        <w:pStyle w:val="BodyText"/>
        <w:rPr>
          <w:rFonts w:ascii="Arial" w:hAnsi="Arial"/>
        </w:rPr>
      </w:pPr>
      <w:r>
        <w:rPr>
          <w:rFonts w:ascii="Arial" w:hAnsi="Arial"/>
        </w:rPr>
        <w:t>“Indeed,” said Percy</w:t>
      </w:r>
      <w:ins w:id="2458" w:author="Julia Ringo" w:date="2023-10-20T14:27:00Z">
        <w:r w:rsidR="00D31006">
          <w:rPr>
            <w:rFonts w:ascii="Arial" w:hAnsi="Arial"/>
          </w:rPr>
          <w:t>.</w:t>
        </w:r>
      </w:ins>
      <w:del w:id="2459" w:author="Julia Ringo" w:date="2023-10-20T14:27:00Z">
        <w:r w:rsidDel="00D31006">
          <w:rPr>
            <w:rFonts w:ascii="Arial" w:hAnsi="Arial"/>
          </w:rPr>
          <w:delText>,</w:delText>
        </w:r>
      </w:del>
      <w:r>
        <w:rPr>
          <w:rFonts w:ascii="Arial" w:hAnsi="Arial"/>
        </w:rPr>
        <w:t xml:space="preserve"> “</w:t>
      </w:r>
      <w:ins w:id="2460" w:author="Julia Ringo" w:date="2023-10-20T14:28:00Z">
        <w:r w:rsidR="00D31006">
          <w:rPr>
            <w:rFonts w:ascii="Arial" w:hAnsi="Arial"/>
          </w:rPr>
          <w:t>R</w:t>
        </w:r>
      </w:ins>
      <w:del w:id="2461" w:author="Julia Ringo" w:date="2023-10-20T14:28:00Z">
        <w:r w:rsidDel="00D31006">
          <w:rPr>
            <w:rFonts w:ascii="Arial" w:hAnsi="Arial"/>
          </w:rPr>
          <w:delText>r</w:delText>
        </w:r>
      </w:del>
      <w:r>
        <w:rPr>
          <w:rFonts w:ascii="Arial" w:hAnsi="Arial"/>
        </w:rPr>
        <w:t>aise the Blue Peter</w:t>
      </w:r>
      <w:ins w:id="2462" w:author="Julia Ringo" w:date="2023-10-20T14:28:00Z">
        <w:r w:rsidR="00D31006">
          <w:rPr>
            <w:rFonts w:ascii="Arial" w:hAnsi="Arial"/>
          </w:rPr>
          <w:t>,</w:t>
        </w:r>
      </w:ins>
      <w:r>
        <w:rPr>
          <w:rFonts w:ascii="Arial" w:hAnsi="Arial"/>
        </w:rPr>
        <w:t xml:space="preserve"> Hemi. I think it’s time we moved on from this place.”</w:t>
      </w:r>
    </w:p>
    <w:p w14:paraId="12E12048" w14:textId="581851E9" w:rsidR="001E2E9B" w:rsidRDefault="00000000">
      <w:pPr>
        <w:pStyle w:val="BodyText"/>
        <w:rPr>
          <w:rFonts w:ascii="Arial" w:hAnsi="Arial"/>
        </w:rPr>
      </w:pPr>
      <w:r>
        <w:rPr>
          <w:rFonts w:ascii="Arial" w:hAnsi="Arial"/>
        </w:rPr>
        <w:t>Hemi nodded and climbed up to the control room. A second later</w:t>
      </w:r>
      <w:ins w:id="2463" w:author="Julia Ringo" w:date="2023-10-20T14:28:00Z">
        <w:r w:rsidR="00D31006">
          <w:rPr>
            <w:rFonts w:ascii="Arial" w:hAnsi="Arial"/>
          </w:rPr>
          <w:t>,</w:t>
        </w:r>
      </w:ins>
      <w:r>
        <w:rPr>
          <w:rFonts w:ascii="Arial" w:hAnsi="Arial"/>
        </w:rPr>
        <w:t xml:space="preserve"> his voice reverberated through the ship</w:t>
      </w:r>
      <w:ins w:id="2464" w:author="Julia Ringo" w:date="2023-10-20T14:28:00Z">
        <w:r w:rsidR="00D31006">
          <w:rPr>
            <w:rFonts w:ascii="Arial" w:hAnsi="Arial"/>
          </w:rPr>
          <w:t xml:space="preserve"> over the PA</w:t>
        </w:r>
      </w:ins>
      <w:r>
        <w:rPr>
          <w:rFonts w:ascii="Arial" w:hAnsi="Arial"/>
        </w:rPr>
        <w:t xml:space="preserve"> as he told the crew to prepare to embark</w:t>
      </w:r>
      <w:del w:id="2465" w:author="Julia Ringo" w:date="2023-10-20T14:28:00Z">
        <w:r w:rsidDel="00D31006">
          <w:rPr>
            <w:rFonts w:ascii="Arial" w:hAnsi="Arial"/>
          </w:rPr>
          <w:delText xml:space="preserve"> over the PA</w:delText>
        </w:r>
      </w:del>
      <w:r>
        <w:rPr>
          <w:rFonts w:ascii="Arial" w:hAnsi="Arial"/>
        </w:rPr>
        <w:t>.</w:t>
      </w:r>
    </w:p>
    <w:p w14:paraId="61A031A3" w14:textId="77777777" w:rsidR="001E2E9B" w:rsidRDefault="00000000">
      <w:pPr>
        <w:pStyle w:val="BodyText"/>
        <w:rPr>
          <w:rFonts w:ascii="Arial" w:hAnsi="Arial"/>
        </w:rPr>
      </w:pPr>
      <w:r>
        <w:rPr>
          <w:rFonts w:ascii="Arial" w:hAnsi="Arial"/>
        </w:rPr>
        <w:t>“Bastian,” said Percy, “get on the sonar rig and have a listen.”</w:t>
      </w:r>
    </w:p>
    <w:p w14:paraId="599D1EFE" w14:textId="67559C8C" w:rsidR="001E2E9B" w:rsidRDefault="00000000">
      <w:pPr>
        <w:pStyle w:val="BodyText"/>
        <w:rPr>
          <w:rFonts w:ascii="Arial" w:hAnsi="Arial"/>
        </w:rPr>
      </w:pPr>
      <w:r>
        <w:rPr>
          <w:rFonts w:ascii="Arial" w:hAnsi="Arial"/>
        </w:rPr>
        <w:t xml:space="preserve">Bastian sat down at the sonar station, </w:t>
      </w:r>
      <w:del w:id="2466" w:author="Julia Ringo" w:date="2023-10-20T14:28:00Z">
        <w:r w:rsidDel="00D31006">
          <w:rPr>
            <w:rFonts w:ascii="Arial" w:hAnsi="Arial"/>
          </w:rPr>
          <w:delText xml:space="preserve">and </w:delText>
        </w:r>
      </w:del>
      <w:r>
        <w:rPr>
          <w:rFonts w:ascii="Arial" w:hAnsi="Arial"/>
        </w:rPr>
        <w:t xml:space="preserve">put the headphones over his </w:t>
      </w:r>
      <w:proofErr w:type="gramStart"/>
      <w:r>
        <w:rPr>
          <w:rFonts w:ascii="Arial" w:hAnsi="Arial"/>
        </w:rPr>
        <w:t>ears, and</w:t>
      </w:r>
      <w:proofErr w:type="gramEnd"/>
      <w:r>
        <w:rPr>
          <w:rFonts w:ascii="Arial" w:hAnsi="Arial"/>
        </w:rPr>
        <w:t xml:space="preserve"> flipped on the power to the unit. “Is there anything </w:t>
      </w:r>
      <w:proofErr w:type="gramStart"/>
      <w:r>
        <w:rPr>
          <w:rFonts w:ascii="Arial" w:hAnsi="Arial"/>
        </w:rPr>
        <w:t>in particular I’m</w:t>
      </w:r>
      <w:proofErr w:type="gramEnd"/>
      <w:r>
        <w:rPr>
          <w:rFonts w:ascii="Arial" w:hAnsi="Arial"/>
        </w:rPr>
        <w:t xml:space="preserve"> listening for here</w:t>
      </w:r>
      <w:ins w:id="2467" w:author="Julia Ringo" w:date="2023-10-20T14:28:00Z">
        <w:r w:rsidR="00D31006">
          <w:rPr>
            <w:rFonts w:ascii="Arial" w:hAnsi="Arial"/>
          </w:rPr>
          <w:t>,</w:t>
        </w:r>
      </w:ins>
      <w:r>
        <w:rPr>
          <w:rFonts w:ascii="Arial" w:hAnsi="Arial"/>
        </w:rPr>
        <w:t xml:space="preserve"> Captain? We are docked</w:t>
      </w:r>
      <w:ins w:id="2468" w:author="Julia Ringo" w:date="2023-10-20T14:28:00Z">
        <w:r w:rsidR="00D31006">
          <w:rPr>
            <w:rFonts w:ascii="Arial" w:hAnsi="Arial"/>
          </w:rPr>
          <w:t>,</w:t>
        </w:r>
      </w:ins>
      <w:r>
        <w:rPr>
          <w:rFonts w:ascii="Arial" w:hAnsi="Arial"/>
        </w:rPr>
        <w:t xml:space="preserve"> after all. Probably not much out there to hear.”</w:t>
      </w:r>
    </w:p>
    <w:p w14:paraId="7BBADBDF" w14:textId="26F8BEA0" w:rsidR="001E2E9B" w:rsidRDefault="00000000">
      <w:pPr>
        <w:pStyle w:val="BodyText"/>
        <w:rPr>
          <w:rFonts w:ascii="Arial" w:hAnsi="Arial"/>
        </w:rPr>
      </w:pPr>
      <w:r>
        <w:rPr>
          <w:rFonts w:ascii="Arial" w:hAnsi="Arial"/>
        </w:rPr>
        <w:t xml:space="preserve">“It’s just a feeling, not </w:t>
      </w:r>
      <w:proofErr w:type="gramStart"/>
      <w:r>
        <w:rPr>
          <w:rFonts w:ascii="Arial" w:hAnsi="Arial"/>
        </w:rPr>
        <w:t>something particular</w:t>
      </w:r>
      <w:proofErr w:type="gramEnd"/>
      <w:r>
        <w:rPr>
          <w:rFonts w:ascii="Arial" w:hAnsi="Arial"/>
        </w:rPr>
        <w:t>. But I’d like to keep the fucking surprises to a minimum.” Percy looked at the messenger. “Hang out a second</w:t>
      </w:r>
      <w:ins w:id="2469" w:author="Julia Ringo" w:date="2023-10-20T14:28:00Z">
        <w:r w:rsidR="00D31006">
          <w:rPr>
            <w:rFonts w:ascii="Arial" w:hAnsi="Arial"/>
          </w:rPr>
          <w:t>,</w:t>
        </w:r>
      </w:ins>
      <w:r>
        <w:rPr>
          <w:rFonts w:ascii="Arial" w:hAnsi="Arial"/>
        </w:rPr>
        <w:t xml:space="preserve"> kid. I think I’ve got another job for you.”</w:t>
      </w:r>
    </w:p>
    <w:p w14:paraId="4A9205E7" w14:textId="77777777" w:rsidR="001E2E9B" w:rsidRDefault="00000000">
      <w:pPr>
        <w:pStyle w:val="BodyText"/>
        <w:rPr>
          <w:rFonts w:ascii="Arial" w:hAnsi="Arial"/>
        </w:rPr>
      </w:pPr>
      <w:r>
        <w:rPr>
          <w:rFonts w:ascii="Arial" w:hAnsi="Arial"/>
        </w:rPr>
        <w:t>The kid spun the chair next to Bastian around and sat down in a long-legged slouch.</w:t>
      </w:r>
    </w:p>
    <w:p w14:paraId="5EF94D8D" w14:textId="140CE5CB" w:rsidR="001E2E9B" w:rsidRDefault="00000000">
      <w:pPr>
        <w:pStyle w:val="BodyText"/>
        <w:rPr>
          <w:rFonts w:ascii="Arial" w:hAnsi="Arial"/>
        </w:rPr>
      </w:pPr>
      <w:r>
        <w:rPr>
          <w:rFonts w:ascii="Arial" w:hAnsi="Arial"/>
        </w:rPr>
        <w:lastRenderedPageBreak/>
        <w:t>“Hemi!” Percy leaned back to call up to him in the control room</w:t>
      </w:r>
      <w:ins w:id="2470" w:author="Julia Ringo" w:date="2023-10-20T14:28:00Z">
        <w:r w:rsidR="00D31006">
          <w:rPr>
            <w:rFonts w:ascii="Arial" w:hAnsi="Arial"/>
          </w:rPr>
          <w:t>.</w:t>
        </w:r>
      </w:ins>
      <w:del w:id="2471" w:author="Julia Ringo" w:date="2023-10-20T14:28:00Z">
        <w:r w:rsidDel="00D31006">
          <w:rPr>
            <w:rFonts w:ascii="Arial" w:hAnsi="Arial"/>
          </w:rPr>
          <w:delText>,</w:delText>
        </w:r>
      </w:del>
      <w:r>
        <w:rPr>
          <w:rFonts w:ascii="Arial" w:hAnsi="Arial"/>
        </w:rPr>
        <w:t xml:space="preserve"> “</w:t>
      </w:r>
      <w:ins w:id="2472" w:author="Julia Ringo" w:date="2023-10-20T14:28:00Z">
        <w:r w:rsidR="00D31006">
          <w:rPr>
            <w:rFonts w:ascii="Arial" w:hAnsi="Arial"/>
          </w:rPr>
          <w:t>S</w:t>
        </w:r>
      </w:ins>
      <w:del w:id="2473" w:author="Julia Ringo" w:date="2023-10-20T14:28:00Z">
        <w:r w:rsidDel="00D31006">
          <w:rPr>
            <w:rFonts w:ascii="Arial" w:hAnsi="Arial"/>
          </w:rPr>
          <w:delText>s</w:delText>
        </w:r>
      </w:del>
      <w:r>
        <w:rPr>
          <w:rFonts w:ascii="Arial" w:hAnsi="Arial"/>
        </w:rPr>
        <w:t>tart working that embark checklist.”</w:t>
      </w:r>
    </w:p>
    <w:p w14:paraId="1D2103E0" w14:textId="1C078A64" w:rsidR="001E2E9B" w:rsidRDefault="00000000">
      <w:pPr>
        <w:pStyle w:val="BodyText"/>
        <w:rPr>
          <w:rFonts w:ascii="Arial" w:hAnsi="Arial"/>
        </w:rPr>
      </w:pPr>
      <w:r>
        <w:rPr>
          <w:rFonts w:ascii="Arial" w:hAnsi="Arial"/>
        </w:rPr>
        <w:t>“Already started it</w:t>
      </w:r>
      <w:ins w:id="2474" w:author="Julia Ringo" w:date="2023-10-20T14:28:00Z">
        <w:r w:rsidR="00D31006">
          <w:rPr>
            <w:rFonts w:ascii="Arial" w:hAnsi="Arial"/>
          </w:rPr>
          <w:t>,</w:t>
        </w:r>
      </w:ins>
      <w:r>
        <w:rPr>
          <w:rFonts w:ascii="Arial" w:hAnsi="Arial"/>
        </w:rPr>
        <w:t xml:space="preserve"> Sylvia,” he called back down.</w:t>
      </w:r>
    </w:p>
    <w:p w14:paraId="169E6033" w14:textId="63293502" w:rsidR="001E2E9B" w:rsidRDefault="00000000">
      <w:pPr>
        <w:pStyle w:val="BodyText"/>
        <w:rPr>
          <w:rFonts w:ascii="Arial" w:hAnsi="Arial"/>
        </w:rPr>
      </w:pPr>
      <w:r>
        <w:rPr>
          <w:rFonts w:ascii="Arial" w:hAnsi="Arial"/>
        </w:rPr>
        <w:t>Gregory and Cassandra showed up in the sonar compartment a minute later, ready for instructions</w:t>
      </w:r>
      <w:del w:id="2475" w:author="Julia Ringo" w:date="2023-10-20T14:28:00Z">
        <w:r w:rsidDel="00D31006">
          <w:rPr>
            <w:rFonts w:ascii="Arial" w:hAnsi="Arial"/>
          </w:rPr>
          <w:delText xml:space="preserve"> for prepping the boat to leave</w:delText>
        </w:r>
      </w:del>
      <w:r>
        <w:rPr>
          <w:rFonts w:ascii="Arial" w:hAnsi="Arial"/>
        </w:rPr>
        <w:t>.</w:t>
      </w:r>
    </w:p>
    <w:p w14:paraId="54DD445E" w14:textId="347FE90E" w:rsidR="001E2E9B" w:rsidRDefault="00000000">
      <w:pPr>
        <w:pStyle w:val="BodyText"/>
        <w:rPr>
          <w:rFonts w:ascii="Arial" w:hAnsi="Arial"/>
        </w:rPr>
      </w:pPr>
      <w:r>
        <w:rPr>
          <w:rFonts w:ascii="Arial" w:hAnsi="Arial"/>
        </w:rPr>
        <w:t xml:space="preserve">“Gregory, take Cassandra and go find a dock crew who can work the other side of the slip hatch. Be ready to seal the </w:t>
      </w:r>
      <w:r>
        <w:rPr>
          <w:rFonts w:ascii="Arial" w:hAnsi="Arial"/>
          <w:i/>
          <w:iCs/>
        </w:rPr>
        <w:t>Prospect’s</w:t>
      </w:r>
      <w:r>
        <w:rPr>
          <w:rFonts w:ascii="Arial" w:hAnsi="Arial"/>
        </w:rPr>
        <w:t xml:space="preserve"> cargo hatch when you hear from Hemi</w:t>
      </w:r>
      <w:ins w:id="2476" w:author="Julia Ringo" w:date="2023-10-20T14:29:00Z">
        <w:r w:rsidR="00D31006">
          <w:rPr>
            <w:rFonts w:ascii="Arial" w:hAnsi="Arial"/>
          </w:rPr>
          <w:t>.</w:t>
        </w:r>
      </w:ins>
      <w:del w:id="2477" w:author="Julia Ringo" w:date="2023-10-20T14:29:00Z">
        <w:r w:rsidDel="00D31006">
          <w:rPr>
            <w:rFonts w:ascii="Arial" w:hAnsi="Arial"/>
          </w:rPr>
          <w:delText>,</w:delText>
        </w:r>
      </w:del>
      <w:r>
        <w:rPr>
          <w:rFonts w:ascii="Arial" w:hAnsi="Arial"/>
        </w:rPr>
        <w:t xml:space="preserve">” </w:t>
      </w:r>
      <w:ins w:id="2478" w:author="Julia Ringo" w:date="2023-10-20T14:29:00Z">
        <w:r w:rsidR="00D31006">
          <w:rPr>
            <w:rFonts w:ascii="Arial" w:hAnsi="Arial"/>
          </w:rPr>
          <w:t>S</w:t>
        </w:r>
      </w:ins>
      <w:del w:id="2479" w:author="Julia Ringo" w:date="2023-10-20T14:29:00Z">
        <w:r w:rsidDel="00D31006">
          <w:rPr>
            <w:rFonts w:ascii="Arial" w:hAnsi="Arial"/>
          </w:rPr>
          <w:delText>s</w:delText>
        </w:r>
      </w:del>
      <w:r>
        <w:rPr>
          <w:rFonts w:ascii="Arial" w:hAnsi="Arial"/>
        </w:rPr>
        <w:t>he jerked a thumb at the messenger, “but make sure this kid is off before you do.”</w:t>
      </w:r>
    </w:p>
    <w:p w14:paraId="47949AB2" w14:textId="3B57339D" w:rsidR="001E2E9B" w:rsidRDefault="00000000">
      <w:pPr>
        <w:pStyle w:val="BodyText"/>
        <w:rPr>
          <w:rFonts w:ascii="Arial" w:hAnsi="Arial"/>
        </w:rPr>
      </w:pPr>
      <w:r>
        <w:rPr>
          <w:rFonts w:ascii="Arial" w:hAnsi="Arial"/>
        </w:rPr>
        <w:t xml:space="preserve">As Gregory and Cassandra made their way forward, Bastian broke in. “Captain Percy, </w:t>
      </w:r>
      <w:ins w:id="2480" w:author="Julia Ringo" w:date="2023-10-20T14:29:00Z">
        <w:r w:rsidR="00D31006">
          <w:rPr>
            <w:rFonts w:ascii="Arial" w:hAnsi="Arial"/>
          </w:rPr>
          <w:t>t</w:t>
        </w:r>
      </w:ins>
      <w:del w:id="2481" w:author="Julia Ringo" w:date="2023-10-20T14:29:00Z">
        <w:r w:rsidDel="00D31006">
          <w:rPr>
            <w:rFonts w:ascii="Arial" w:hAnsi="Arial"/>
          </w:rPr>
          <w:delText>T</w:delText>
        </w:r>
      </w:del>
      <w:r>
        <w:rPr>
          <w:rFonts w:ascii="Arial" w:hAnsi="Arial"/>
        </w:rPr>
        <w:t>here’s definitely something happening out there</w:t>
      </w:r>
      <w:ins w:id="2482" w:author="Julia Ringo" w:date="2023-10-20T14:29:00Z">
        <w:r w:rsidR="00D31006">
          <w:rPr>
            <w:rFonts w:ascii="Arial" w:hAnsi="Arial"/>
          </w:rPr>
          <w:t>.</w:t>
        </w:r>
      </w:ins>
      <w:del w:id="2483" w:author="Julia Ringo" w:date="2023-10-20T14:29:00Z">
        <w:r w:rsidDel="00D31006">
          <w:rPr>
            <w:rFonts w:ascii="Arial" w:hAnsi="Arial"/>
          </w:rPr>
          <w:delText>,</w:delText>
        </w:r>
      </w:del>
      <w:r>
        <w:rPr>
          <w:rFonts w:ascii="Arial" w:hAnsi="Arial"/>
        </w:rPr>
        <w:t xml:space="preserve">” </w:t>
      </w:r>
      <w:ins w:id="2484" w:author="Julia Ringo" w:date="2023-10-20T14:29:00Z">
        <w:r w:rsidR="00D31006">
          <w:rPr>
            <w:rFonts w:ascii="Arial" w:hAnsi="Arial"/>
          </w:rPr>
          <w:t>H</w:t>
        </w:r>
      </w:ins>
      <w:del w:id="2485" w:author="Julia Ringo" w:date="2023-10-20T14:29:00Z">
        <w:r w:rsidDel="00D31006">
          <w:rPr>
            <w:rFonts w:ascii="Arial" w:hAnsi="Arial"/>
          </w:rPr>
          <w:delText>h</w:delText>
        </w:r>
      </w:del>
      <w:r>
        <w:rPr>
          <w:rFonts w:ascii="Arial" w:hAnsi="Arial"/>
        </w:rPr>
        <w:t>e paused for a minute, listening</w:t>
      </w:r>
      <w:ins w:id="2486" w:author="Julia Ringo" w:date="2023-10-20T14:29:00Z">
        <w:r w:rsidR="00D31006">
          <w:rPr>
            <w:rFonts w:ascii="Arial" w:hAnsi="Arial"/>
          </w:rPr>
          <w:t>.</w:t>
        </w:r>
      </w:ins>
      <w:del w:id="2487" w:author="Julia Ringo" w:date="2023-10-20T14:29:00Z">
        <w:r w:rsidDel="00D31006">
          <w:rPr>
            <w:rFonts w:ascii="Arial" w:hAnsi="Arial"/>
          </w:rPr>
          <w:delText>,</w:delText>
        </w:r>
      </w:del>
      <w:r>
        <w:rPr>
          <w:rFonts w:ascii="Arial" w:hAnsi="Arial"/>
        </w:rPr>
        <w:t xml:space="preserve"> “</w:t>
      </w:r>
      <w:ins w:id="2488" w:author="Julia Ringo" w:date="2023-10-20T14:29:00Z">
        <w:r w:rsidR="00D31006">
          <w:rPr>
            <w:rFonts w:ascii="Arial" w:hAnsi="Arial"/>
          </w:rPr>
          <w:t>T</w:t>
        </w:r>
      </w:ins>
      <w:del w:id="2489" w:author="Julia Ringo" w:date="2023-10-20T14:29:00Z">
        <w:r w:rsidDel="00D31006">
          <w:rPr>
            <w:rFonts w:ascii="Arial" w:hAnsi="Arial"/>
          </w:rPr>
          <w:delText>t</w:delText>
        </w:r>
      </w:del>
      <w:r>
        <w:rPr>
          <w:rFonts w:ascii="Arial" w:hAnsi="Arial"/>
        </w:rPr>
        <w:t>here’s a fucking torpedo in the water!”</w:t>
      </w:r>
    </w:p>
    <w:p w14:paraId="2AFF829F" w14:textId="77777777" w:rsidR="001E2E9B" w:rsidRDefault="00000000">
      <w:pPr>
        <w:pStyle w:val="BodyText"/>
        <w:rPr>
          <w:rFonts w:ascii="Arial" w:hAnsi="Arial"/>
        </w:rPr>
      </w:pPr>
      <w:r>
        <w:rPr>
          <w:rFonts w:ascii="Arial" w:hAnsi="Arial"/>
        </w:rPr>
        <w:t>Percy pushed past the messenger kid and put on the spare sonar headset. She stood behind Bastian, concentrating on the sound in the headphones.</w:t>
      </w:r>
    </w:p>
    <w:p w14:paraId="2742CD14" w14:textId="6BB549DA" w:rsidR="001E2E9B" w:rsidRDefault="00000000">
      <w:pPr>
        <w:pStyle w:val="BodyText"/>
        <w:rPr>
          <w:rFonts w:ascii="Arial" w:hAnsi="Arial"/>
        </w:rPr>
      </w:pPr>
      <w:r>
        <w:rPr>
          <w:rFonts w:ascii="Arial" w:hAnsi="Arial"/>
        </w:rPr>
        <w:t>She could hear the unmistakable high-pitched whine of a torpedo prop spinning. She reached over Bastian</w:t>
      </w:r>
      <w:del w:id="2490" w:author="Julia Ringo" w:date="2023-10-20T14:29:00Z">
        <w:r w:rsidDel="00D31006">
          <w:rPr>
            <w:rFonts w:ascii="Arial" w:hAnsi="Arial"/>
          </w:rPr>
          <w:delText>,</w:delText>
        </w:r>
      </w:del>
      <w:r>
        <w:rPr>
          <w:rFonts w:ascii="Arial" w:hAnsi="Arial"/>
        </w:rPr>
        <w:t xml:space="preserve"> and adjusted the direction of the underwater mics. She looked at the readings from the sonar panel. “It’s running just at the surface,” she said. “It’s not coming towards us</w:t>
      </w:r>
      <w:del w:id="2491" w:author="Julia Ringo" w:date="2023-10-05T13:15:00Z">
        <w:r w:rsidDel="000E7660">
          <w:rPr>
            <w:rFonts w:ascii="Arial" w:hAnsi="Arial"/>
          </w:rPr>
          <w:delText xml:space="preserve"> — </w:delText>
        </w:r>
      </w:del>
      <w:ins w:id="2492" w:author="Julia Ringo" w:date="2023-10-05T13:15:00Z">
        <w:r w:rsidR="000E7660">
          <w:rPr>
            <w:rFonts w:ascii="Arial" w:hAnsi="Arial"/>
          </w:rPr>
          <w:t>—</w:t>
        </w:r>
      </w:ins>
      <w:r>
        <w:rPr>
          <w:rFonts w:ascii="Arial" w:hAnsi="Arial"/>
        </w:rPr>
        <w:t>or the depot</w:t>
      </w:r>
      <w:del w:id="2493" w:author="Julia Ringo" w:date="2023-10-10T11:08:00Z">
        <w:r w:rsidDel="00B6693A">
          <w:rPr>
            <w:rFonts w:ascii="Arial" w:hAnsi="Arial"/>
          </w:rPr>
          <w:delText>…</w:delText>
        </w:r>
      </w:del>
      <w:ins w:id="2494" w:author="Julia Ringo" w:date="2023-10-10T11:08:00Z">
        <w:r w:rsidR="00B6693A">
          <w:rPr>
            <w:rFonts w:ascii="Arial" w:hAnsi="Arial"/>
          </w:rPr>
          <w:t xml:space="preserve"> . . . </w:t>
        </w:r>
      </w:ins>
      <w:del w:id="2495" w:author="Julia Ringo" w:date="2023-10-20T14:29:00Z">
        <w:r w:rsidDel="00D31006">
          <w:rPr>
            <w:rFonts w:ascii="Arial" w:hAnsi="Arial"/>
          </w:rPr>
          <w:delText xml:space="preserve"> </w:delText>
        </w:r>
      </w:del>
      <w:r>
        <w:rPr>
          <w:rFonts w:ascii="Arial" w:hAnsi="Arial"/>
        </w:rPr>
        <w:t>some other target</w:t>
      </w:r>
      <w:del w:id="2496" w:author="Julia Ringo" w:date="2023-10-10T11:08:00Z">
        <w:r w:rsidDel="00B6693A">
          <w:rPr>
            <w:rFonts w:ascii="Arial" w:hAnsi="Arial"/>
          </w:rPr>
          <w:delText>…</w:delText>
        </w:r>
      </w:del>
      <w:ins w:id="2497" w:author="Julia Ringo" w:date="2023-10-10T11:08:00Z">
        <w:r w:rsidR="00B6693A">
          <w:rPr>
            <w:rFonts w:ascii="Arial" w:hAnsi="Arial"/>
          </w:rPr>
          <w:t xml:space="preserve"> . . .</w:t>
        </w:r>
      </w:ins>
      <w:r>
        <w:rPr>
          <w:rFonts w:ascii="Arial" w:hAnsi="Arial"/>
        </w:rPr>
        <w:t>”</w:t>
      </w:r>
    </w:p>
    <w:p w14:paraId="48C23E66" w14:textId="6EACA1E0" w:rsidR="001E2E9B" w:rsidRDefault="00000000">
      <w:pPr>
        <w:pStyle w:val="BodyText"/>
        <w:rPr>
          <w:rFonts w:ascii="Arial" w:hAnsi="Arial"/>
        </w:rPr>
      </w:pPr>
      <w:r>
        <w:rPr>
          <w:rFonts w:ascii="Arial" w:hAnsi="Arial"/>
        </w:rPr>
        <w:t>She slowed her breathing and listened</w:t>
      </w:r>
      <w:del w:id="2498" w:author="Julia Ringo" w:date="2023-10-20T14:29:00Z">
        <w:r w:rsidDel="00D31006">
          <w:rPr>
            <w:rFonts w:ascii="Arial" w:hAnsi="Arial"/>
          </w:rPr>
          <w:delText xml:space="preserve"> to the sounds in the headset</w:delText>
        </w:r>
      </w:del>
      <w:r>
        <w:rPr>
          <w:rFonts w:ascii="Arial" w:hAnsi="Arial"/>
        </w:rPr>
        <w:t>. It was a confused mix of white noises layered on top of one another. But there was more than one prop spinning in the water. Below the whine of the torpedo, she could hear the slow revolutions of a ship screw. It was nearly silent, and difficult to hear. She leaned over Bastian and flipped some switches</w:t>
      </w:r>
      <w:ins w:id="2499" w:author="Julia Ringo" w:date="2023-10-20T14:29:00Z">
        <w:r w:rsidR="00D31006">
          <w:rPr>
            <w:rFonts w:ascii="Arial" w:hAnsi="Arial"/>
          </w:rPr>
          <w:t>,</w:t>
        </w:r>
      </w:ins>
      <w:r>
        <w:rPr>
          <w:rFonts w:ascii="Arial" w:hAnsi="Arial"/>
        </w:rPr>
        <w:t xml:space="preserve"> adjusting the filters to try to muffle the torpedo whine.</w:t>
      </w:r>
    </w:p>
    <w:p w14:paraId="5EE0A97E" w14:textId="6E8E498C" w:rsidR="001E2E9B" w:rsidRDefault="00000000">
      <w:pPr>
        <w:pStyle w:val="BodyText"/>
        <w:rPr>
          <w:rFonts w:ascii="Arial" w:hAnsi="Arial"/>
        </w:rPr>
      </w:pPr>
      <w:r>
        <w:rPr>
          <w:rFonts w:ascii="Arial" w:hAnsi="Arial"/>
        </w:rPr>
        <w:t>She could tell by the revolutions and the pitch that the other prop belonged to a relatively small craft. It was so quiet it could only be an electric motor</w:t>
      </w:r>
      <w:del w:id="2500" w:author="Julia Ringo" w:date="2023-10-05T13:15:00Z">
        <w:r w:rsidDel="000E7660">
          <w:rPr>
            <w:rFonts w:ascii="Arial" w:hAnsi="Arial"/>
          </w:rPr>
          <w:delText xml:space="preserve"> — </w:delText>
        </w:r>
      </w:del>
      <w:ins w:id="2501" w:author="Julia Ringo" w:date="2023-10-05T13:15:00Z">
        <w:r w:rsidR="000E7660">
          <w:rPr>
            <w:rFonts w:ascii="Arial" w:hAnsi="Arial"/>
          </w:rPr>
          <w:t>—</w:t>
        </w:r>
      </w:ins>
      <w:r>
        <w:rPr>
          <w:rFonts w:ascii="Arial" w:hAnsi="Arial"/>
        </w:rPr>
        <w:t>that made it a submarine. It took her just a second longer to figure it out. “Someone fucking fired on the depot’s little inspection sub,” she said.</w:t>
      </w:r>
    </w:p>
    <w:p w14:paraId="6BD329D4" w14:textId="77777777" w:rsidR="001E2E9B" w:rsidRDefault="00000000">
      <w:pPr>
        <w:pStyle w:val="BodyText"/>
        <w:rPr>
          <w:rFonts w:ascii="Arial" w:hAnsi="Arial"/>
        </w:rPr>
      </w:pPr>
      <w:r>
        <w:rPr>
          <w:rFonts w:ascii="Arial" w:hAnsi="Arial"/>
        </w:rPr>
        <w:t>“Maybe someone wasn’t enamored with the quality of their hospitality,” said Bastian.</w:t>
      </w:r>
    </w:p>
    <w:p w14:paraId="1EF888CD" w14:textId="77777777" w:rsidR="001E2E9B" w:rsidRDefault="00000000">
      <w:pPr>
        <w:pStyle w:val="BodyText"/>
        <w:rPr>
          <w:rFonts w:ascii="Arial" w:hAnsi="Arial"/>
        </w:rPr>
      </w:pPr>
      <w:r>
        <w:rPr>
          <w:rFonts w:ascii="Arial" w:hAnsi="Arial"/>
        </w:rPr>
        <w:t xml:space="preserve">The little inspection sub was </w:t>
      </w:r>
      <w:proofErr w:type="gramStart"/>
      <w:r>
        <w:rPr>
          <w:rFonts w:ascii="Arial" w:hAnsi="Arial"/>
        </w:rPr>
        <w:t>pretty maneuverable</w:t>
      </w:r>
      <w:proofErr w:type="gramEnd"/>
      <w:r>
        <w:rPr>
          <w:rFonts w:ascii="Arial" w:hAnsi="Arial"/>
        </w:rPr>
        <w:t>, and they were taking evasive action. Percy could hear the pitch of their screw change in her headphones as they put on speed, turned, and dove to try to escape the path of the incoming warhead. Then she heard the ping of the torpedo’s sonar and the echo off the small submarine.</w:t>
      </w:r>
    </w:p>
    <w:p w14:paraId="3FA4F1C5" w14:textId="0D636CE5" w:rsidR="001E2E9B" w:rsidRDefault="00000000">
      <w:pPr>
        <w:pStyle w:val="BodyText"/>
        <w:rPr>
          <w:rFonts w:ascii="Arial" w:hAnsi="Arial"/>
        </w:rPr>
      </w:pPr>
      <w:r>
        <w:rPr>
          <w:rFonts w:ascii="Arial" w:hAnsi="Arial"/>
        </w:rPr>
        <w:t xml:space="preserve">“The torpedo found them. It’s homing,” Bastian said. A slow minute ticked by, </w:t>
      </w:r>
      <w:ins w:id="2502" w:author="Julia Ringo" w:date="2023-10-20T14:30:00Z">
        <w:r w:rsidR="00D31006">
          <w:rPr>
            <w:rFonts w:ascii="Arial" w:hAnsi="Arial"/>
          </w:rPr>
          <w:t xml:space="preserve">and </w:t>
        </w:r>
      </w:ins>
      <w:r>
        <w:rPr>
          <w:rFonts w:ascii="Arial" w:hAnsi="Arial"/>
        </w:rPr>
        <w:t>every second</w:t>
      </w:r>
      <w:ins w:id="2503" w:author="Julia Ringo" w:date="2023-10-20T14:30:00Z">
        <w:r w:rsidR="00D31006">
          <w:rPr>
            <w:rFonts w:ascii="Arial" w:hAnsi="Arial"/>
          </w:rPr>
          <w:t>,</w:t>
        </w:r>
      </w:ins>
      <w:r>
        <w:rPr>
          <w:rFonts w:ascii="Arial" w:hAnsi="Arial"/>
        </w:rPr>
        <w:t xml:space="preserve"> the bouncing ping of the torpedo got faster in Percy’s headset. She motioned to Bastian and they both took their headsets off. There was silence in the sonar room. The messenger kid managed to look bored.</w:t>
      </w:r>
    </w:p>
    <w:p w14:paraId="35DBEF7A" w14:textId="77777777" w:rsidR="001E2E9B" w:rsidRDefault="00000000">
      <w:pPr>
        <w:pStyle w:val="BodyText"/>
        <w:rPr>
          <w:rFonts w:ascii="Arial" w:hAnsi="Arial"/>
        </w:rPr>
      </w:pPr>
      <w:r>
        <w:rPr>
          <w:rFonts w:ascii="Arial" w:hAnsi="Arial"/>
        </w:rPr>
        <w:t xml:space="preserve">Then they all heard a low-pitched rumble echo through the hull of the </w:t>
      </w:r>
      <w:r>
        <w:rPr>
          <w:rFonts w:ascii="Arial" w:hAnsi="Arial"/>
          <w:i/>
          <w:iCs/>
        </w:rPr>
        <w:t>Prospect</w:t>
      </w:r>
      <w:r>
        <w:rPr>
          <w:rFonts w:ascii="Arial" w:hAnsi="Arial"/>
        </w:rPr>
        <w:t>.</w:t>
      </w:r>
    </w:p>
    <w:p w14:paraId="517EFE26" w14:textId="64C4F487" w:rsidR="001E2E9B" w:rsidRDefault="00000000">
      <w:pPr>
        <w:pStyle w:val="BodyText"/>
        <w:rPr>
          <w:rFonts w:ascii="Arial" w:hAnsi="Arial"/>
        </w:rPr>
      </w:pPr>
      <w:r>
        <w:rPr>
          <w:rFonts w:ascii="Arial" w:hAnsi="Arial"/>
        </w:rPr>
        <w:t>“Sound</w:t>
      </w:r>
      <w:ins w:id="2504" w:author="Julia Ringo" w:date="2023-10-20T14:30:00Z">
        <w:r w:rsidR="00D31006">
          <w:rPr>
            <w:rFonts w:ascii="Arial" w:hAnsi="Arial"/>
          </w:rPr>
          <w:t>s</w:t>
        </w:r>
      </w:ins>
      <w:del w:id="2505" w:author="Julia Ringo" w:date="2023-10-20T14:30:00Z">
        <w:r w:rsidDel="00D31006">
          <w:rPr>
            <w:rFonts w:ascii="Arial" w:hAnsi="Arial"/>
          </w:rPr>
          <w:delText>ed</w:delText>
        </w:r>
      </w:del>
      <w:r>
        <w:rPr>
          <w:rFonts w:ascii="Arial" w:hAnsi="Arial"/>
        </w:rPr>
        <w:t xml:space="preserve"> like they were hit,” Hemi shouted down from the control room.</w:t>
      </w:r>
    </w:p>
    <w:p w14:paraId="0FE8E80D" w14:textId="77777777" w:rsidR="001E2E9B" w:rsidRDefault="00000000">
      <w:pPr>
        <w:pStyle w:val="BodyText"/>
        <w:rPr>
          <w:rFonts w:ascii="Arial" w:hAnsi="Arial"/>
        </w:rPr>
      </w:pPr>
      <w:r>
        <w:rPr>
          <w:rFonts w:ascii="Arial" w:hAnsi="Arial"/>
        </w:rPr>
        <w:lastRenderedPageBreak/>
        <w:t>Percy put the headphones on and made some further adjustments to the filter switches. She could hear the creaking hull of the small submarine. She could hear welded seams splitting, and the streams of bubbles pouring out of it. She looked at the ranging readout on the sonar rig. The water was deep where the little sub was. It was going down into the hole.</w:t>
      </w:r>
    </w:p>
    <w:p w14:paraId="751AF1F1" w14:textId="77777777" w:rsidR="001E2E9B" w:rsidRDefault="00000000">
      <w:pPr>
        <w:pStyle w:val="BodyText"/>
        <w:rPr>
          <w:rFonts w:ascii="Arial" w:hAnsi="Arial"/>
        </w:rPr>
      </w:pPr>
      <w:r>
        <w:rPr>
          <w:rFonts w:ascii="Arial" w:hAnsi="Arial"/>
        </w:rPr>
        <w:t>“They’ve been fuckin’ sunk.” Percy said, turning her head slightly and pitching her voice loud enough for Hemi to hear.</w:t>
      </w:r>
    </w:p>
    <w:p w14:paraId="25C0A5BC" w14:textId="214C03C7" w:rsidR="001E2E9B" w:rsidRDefault="00000000">
      <w:pPr>
        <w:pStyle w:val="BodyText"/>
        <w:rPr>
          <w:rFonts w:ascii="Arial" w:hAnsi="Arial"/>
        </w:rPr>
      </w:pPr>
      <w:r>
        <w:rPr>
          <w:rFonts w:ascii="Arial" w:hAnsi="Arial"/>
        </w:rPr>
        <w:t>In her headphones</w:t>
      </w:r>
      <w:ins w:id="2506" w:author="Julia Ringo" w:date="2023-10-20T14:30:00Z">
        <w:r w:rsidR="00D31006">
          <w:rPr>
            <w:rFonts w:ascii="Arial" w:hAnsi="Arial"/>
          </w:rPr>
          <w:t>,</w:t>
        </w:r>
      </w:ins>
      <w:r>
        <w:rPr>
          <w:rFonts w:ascii="Arial" w:hAnsi="Arial"/>
        </w:rPr>
        <w:t xml:space="preserve"> the groaning hull’s pitch changed as it dropped further down the water column into the colder, denser water where sound </w:t>
      </w:r>
      <w:commentRangeStart w:id="2507"/>
      <w:r>
        <w:rPr>
          <w:rFonts w:ascii="Arial" w:hAnsi="Arial"/>
        </w:rPr>
        <w:t>found new rules</w:t>
      </w:r>
      <w:commentRangeEnd w:id="2507"/>
      <w:r w:rsidR="00D31006">
        <w:rPr>
          <w:rStyle w:val="CommentReference"/>
        </w:rPr>
        <w:commentReference w:id="2507"/>
      </w:r>
      <w:del w:id="2508" w:author="Julia Ringo" w:date="2023-10-20T14:30:00Z">
        <w:r w:rsidDel="00D31006">
          <w:rPr>
            <w:rFonts w:ascii="Arial" w:hAnsi="Arial"/>
          </w:rPr>
          <w:delText xml:space="preserve"> by which it could propagate itself</w:delText>
        </w:r>
      </w:del>
      <w:r>
        <w:rPr>
          <w:rFonts w:ascii="Arial" w:hAnsi="Arial"/>
        </w:rPr>
        <w:t>. The groan turned to a low rattling whine.</w:t>
      </w:r>
    </w:p>
    <w:p w14:paraId="6AA2E873" w14:textId="438E0018" w:rsidR="001E2E9B" w:rsidRDefault="00000000">
      <w:pPr>
        <w:pStyle w:val="BodyText"/>
        <w:rPr>
          <w:rFonts w:ascii="Arial" w:hAnsi="Arial"/>
        </w:rPr>
      </w:pPr>
      <w:r>
        <w:rPr>
          <w:rFonts w:ascii="Arial" w:hAnsi="Arial"/>
        </w:rPr>
        <w:t xml:space="preserve">And then Percy heard a crunching pop. And she heard a huge bubble of air escape, the life-bubble of whoever was inside that submarine, squeezed out of it instantaneously as the broken little sub sank beyond its crush depth. The compressed carcass of </w:t>
      </w:r>
      <w:ins w:id="2509" w:author="Julia Ringo" w:date="2023-10-20T14:31:00Z">
        <w:r w:rsidR="00D31006">
          <w:rPr>
            <w:rFonts w:ascii="Arial" w:hAnsi="Arial"/>
          </w:rPr>
          <w:t xml:space="preserve">the </w:t>
        </w:r>
      </w:ins>
      <w:r>
        <w:rPr>
          <w:rFonts w:ascii="Arial" w:hAnsi="Arial"/>
        </w:rPr>
        <w:t xml:space="preserve">sub made no more sound, but she sat listening for a few seconds to the rushing sound of the bubble </w:t>
      </w:r>
      <w:ins w:id="2510" w:author="Julia Ringo" w:date="2023-10-20T14:31:00Z">
        <w:r w:rsidR="00D31006">
          <w:rPr>
            <w:rFonts w:ascii="Arial" w:hAnsi="Arial"/>
          </w:rPr>
          <w:t xml:space="preserve">as it </w:t>
        </w:r>
      </w:ins>
      <w:r>
        <w:rPr>
          <w:rFonts w:ascii="Arial" w:hAnsi="Arial"/>
        </w:rPr>
        <w:t>climb</w:t>
      </w:r>
      <w:ins w:id="2511" w:author="Julia Ringo" w:date="2023-10-20T14:31:00Z">
        <w:r w:rsidR="00D31006">
          <w:rPr>
            <w:rFonts w:ascii="Arial" w:hAnsi="Arial"/>
          </w:rPr>
          <w:t>ed</w:t>
        </w:r>
      </w:ins>
      <w:del w:id="2512" w:author="Julia Ringo" w:date="2023-10-20T14:31:00Z">
        <w:r w:rsidDel="00D31006">
          <w:rPr>
            <w:rFonts w:ascii="Arial" w:hAnsi="Arial"/>
          </w:rPr>
          <w:delText>ing</w:delText>
        </w:r>
      </w:del>
      <w:r>
        <w:rPr>
          <w:rFonts w:ascii="Arial" w:hAnsi="Arial"/>
        </w:rPr>
        <w:t xml:space="preserve"> the distance to the surface.</w:t>
      </w:r>
    </w:p>
    <w:p w14:paraId="06BC64BD" w14:textId="77777777" w:rsidR="001E2E9B" w:rsidRDefault="00000000">
      <w:pPr>
        <w:pStyle w:val="BodyText"/>
        <w:rPr>
          <w:rFonts w:ascii="Arial" w:hAnsi="Arial"/>
        </w:rPr>
      </w:pPr>
      <w:r>
        <w:rPr>
          <w:rFonts w:ascii="Arial" w:hAnsi="Arial"/>
        </w:rPr>
        <w:t> </w:t>
      </w:r>
    </w:p>
    <w:p w14:paraId="04715BCA" w14:textId="3241EBB4" w:rsidR="001E2E9B" w:rsidRDefault="00000000">
      <w:pPr>
        <w:pStyle w:val="BodyText"/>
        <w:rPr>
          <w:rFonts w:ascii="Arial" w:hAnsi="Arial"/>
        </w:rPr>
      </w:pPr>
      <w:r>
        <w:rPr>
          <w:rFonts w:ascii="Arial" w:hAnsi="Arial"/>
        </w:rPr>
        <w:t xml:space="preserve">Captain Percy took off the sonar headset and laid it on its hook. “We </w:t>
      </w:r>
      <w:proofErr w:type="spellStart"/>
      <w:r>
        <w:rPr>
          <w:rFonts w:ascii="Arial" w:hAnsi="Arial"/>
        </w:rPr>
        <w:t>gotta</w:t>
      </w:r>
      <w:proofErr w:type="spellEnd"/>
      <w:r>
        <w:rPr>
          <w:rFonts w:ascii="Arial" w:hAnsi="Arial"/>
        </w:rPr>
        <w:t xml:space="preserve"> get the fuck out of here,” she said. Then</w:t>
      </w:r>
      <w:ins w:id="2513" w:author="Julia Ringo" w:date="2023-10-20T14:31:00Z">
        <w:r w:rsidR="00D31006">
          <w:rPr>
            <w:rFonts w:ascii="Arial" w:hAnsi="Arial"/>
          </w:rPr>
          <w:t>,</w:t>
        </w:r>
      </w:ins>
      <w:r>
        <w:rPr>
          <w:rFonts w:ascii="Arial" w:hAnsi="Arial"/>
        </w:rPr>
        <w:t xml:space="preserve"> louder, so Hemi could hear, “Hemi! We need to get out of here!”</w:t>
      </w:r>
    </w:p>
    <w:p w14:paraId="0BDAFF8C" w14:textId="77777777" w:rsidR="001E2E9B" w:rsidRDefault="00000000">
      <w:pPr>
        <w:pStyle w:val="BodyText"/>
        <w:rPr>
          <w:rFonts w:ascii="Arial" w:hAnsi="Arial"/>
        </w:rPr>
      </w:pPr>
      <w:r>
        <w:rPr>
          <w:rFonts w:ascii="Arial" w:hAnsi="Arial"/>
        </w:rPr>
        <w:t>Bastian nodded, the other sonar headset still on his ears.</w:t>
      </w:r>
    </w:p>
    <w:p w14:paraId="6B8A42F2" w14:textId="55F0390B" w:rsidR="001E2E9B" w:rsidRDefault="00000000">
      <w:pPr>
        <w:pStyle w:val="BodyText"/>
        <w:rPr>
          <w:rFonts w:ascii="Arial" w:hAnsi="Arial"/>
        </w:rPr>
      </w:pPr>
      <w:r>
        <w:rPr>
          <w:rFonts w:ascii="Arial" w:hAnsi="Arial"/>
        </w:rPr>
        <w:t>“</w:t>
      </w:r>
      <w:proofErr w:type="gramStart"/>
      <w:r>
        <w:rPr>
          <w:rFonts w:ascii="Arial" w:hAnsi="Arial"/>
        </w:rPr>
        <w:t xml:space="preserve">Right </w:t>
      </w:r>
      <w:ins w:id="2514" w:author="Julia Ringo" w:date="2023-10-20T14:31:00Z">
        <w:r w:rsidR="00D31006">
          <w:rPr>
            <w:rFonts w:ascii="Arial" w:hAnsi="Arial"/>
          </w:rPr>
          <w:t>,</w:t>
        </w:r>
      </w:ins>
      <w:r>
        <w:rPr>
          <w:rFonts w:ascii="Arial" w:hAnsi="Arial"/>
        </w:rPr>
        <w:t>Sylvia</w:t>
      </w:r>
      <w:proofErr w:type="gramEnd"/>
      <w:r>
        <w:rPr>
          <w:rFonts w:ascii="Arial" w:hAnsi="Arial"/>
        </w:rPr>
        <w:t>. I concur,” said Hemi from above.</w:t>
      </w:r>
    </w:p>
    <w:p w14:paraId="32373ABF" w14:textId="624548DA" w:rsidR="001E2E9B" w:rsidRDefault="00000000">
      <w:pPr>
        <w:pStyle w:val="BodyText"/>
        <w:rPr>
          <w:rFonts w:ascii="Arial" w:hAnsi="Arial"/>
        </w:rPr>
      </w:pPr>
      <w:r>
        <w:rPr>
          <w:rFonts w:ascii="Arial" w:hAnsi="Arial"/>
        </w:rPr>
        <w:t>“Here</w:t>
      </w:r>
      <w:ins w:id="2515" w:author="Julia Ringo" w:date="2023-10-20T14:31:00Z">
        <w:r w:rsidR="00D31006">
          <w:rPr>
            <w:rFonts w:ascii="Arial" w:hAnsi="Arial"/>
          </w:rPr>
          <w:t>,</w:t>
        </w:r>
      </w:ins>
      <w:r>
        <w:rPr>
          <w:rFonts w:ascii="Arial" w:hAnsi="Arial"/>
        </w:rPr>
        <w:t xml:space="preserve"> kid.” Percy ripped a piece of scrap paper from the pad at Bastian’s elbow. She scribbled on it with a pencil and handed it to the messenger. “That’s for a guy who goes by ‘Shakes.’ He’s got a small boat at one of the slips. Find him and give him that message.” She dug a few coins from her pocket and handed them to him.</w:t>
      </w:r>
    </w:p>
    <w:p w14:paraId="0BD57C8B" w14:textId="77777777" w:rsidR="001E2E9B" w:rsidRDefault="00000000">
      <w:pPr>
        <w:pStyle w:val="BodyText"/>
        <w:rPr>
          <w:rFonts w:ascii="Arial" w:hAnsi="Arial"/>
        </w:rPr>
      </w:pPr>
      <w:r>
        <w:rPr>
          <w:rFonts w:ascii="Arial" w:hAnsi="Arial"/>
        </w:rPr>
        <w:t>The messenger was off with an energy one would never have suspected by the lethargy that had engulfed his sitting form just a few moments before.</w:t>
      </w:r>
    </w:p>
    <w:p w14:paraId="18179B18" w14:textId="77777777" w:rsidR="001E2E9B" w:rsidRDefault="00000000">
      <w:pPr>
        <w:pStyle w:val="BodyText"/>
        <w:rPr>
          <w:rFonts w:ascii="Arial" w:hAnsi="Arial"/>
        </w:rPr>
      </w:pPr>
      <w:proofErr w:type="spellStart"/>
      <w:r>
        <w:rPr>
          <w:rFonts w:ascii="Arial" w:hAnsi="Arial"/>
        </w:rPr>
        <w:t>Hemi’s</w:t>
      </w:r>
      <w:proofErr w:type="spellEnd"/>
      <w:r>
        <w:rPr>
          <w:rFonts w:ascii="Arial" w:hAnsi="Arial"/>
        </w:rPr>
        <w:t xml:space="preserve"> voice came over the PA. “Everyone be ready to toss lines. Gregory, get the cargo hatch buttoned up, and let me know when you are ready. Owen, come up to the control room.”</w:t>
      </w:r>
    </w:p>
    <w:p w14:paraId="5CA59CD7" w14:textId="77777777" w:rsidR="001E2E9B" w:rsidRDefault="00000000">
      <w:pPr>
        <w:pStyle w:val="BodyText"/>
        <w:rPr>
          <w:rFonts w:ascii="Arial" w:hAnsi="Arial"/>
        </w:rPr>
      </w:pPr>
      <w:r>
        <w:rPr>
          <w:rFonts w:ascii="Arial" w:hAnsi="Arial"/>
        </w:rPr>
        <w:t>“I hope we didn’t fuckin’ forget anything,” Bastian said.</w:t>
      </w:r>
    </w:p>
    <w:p w14:paraId="587EDBFD" w14:textId="77777777" w:rsidR="001E2E9B" w:rsidRDefault="00000000">
      <w:pPr>
        <w:pStyle w:val="BodyText"/>
        <w:rPr>
          <w:rFonts w:ascii="Arial" w:hAnsi="Arial"/>
        </w:rPr>
      </w:pPr>
      <w:r>
        <w:rPr>
          <w:rFonts w:ascii="Arial" w:hAnsi="Arial"/>
        </w:rPr>
        <w:t>“I’d rather leave some stuff behind than be sucked onto a slip when whoever fired that torpedo arrives here,” said Percy.</w:t>
      </w:r>
    </w:p>
    <w:p w14:paraId="15CA6ABB" w14:textId="77777777" w:rsidR="001E2E9B" w:rsidRDefault="00000000">
      <w:pPr>
        <w:pStyle w:val="BodyText"/>
        <w:rPr>
          <w:rFonts w:ascii="Arial" w:hAnsi="Arial"/>
        </w:rPr>
      </w:pPr>
      <w:r>
        <w:rPr>
          <w:rFonts w:ascii="Arial" w:hAnsi="Arial"/>
        </w:rPr>
        <w:t>Gregory’s voice came over the ship PA. “Hemi, the cargo hatch is sealed and flooded. You can let go the docking clamps whenever you’re ready. Cassandra and I are headed towards the sonar compartment.”</w:t>
      </w:r>
    </w:p>
    <w:p w14:paraId="116D380A" w14:textId="77777777" w:rsidR="001E2E9B" w:rsidRDefault="00000000">
      <w:pPr>
        <w:pStyle w:val="BodyText"/>
        <w:rPr>
          <w:rFonts w:ascii="Arial" w:hAnsi="Arial"/>
        </w:rPr>
      </w:pPr>
      <w:r>
        <w:rPr>
          <w:rFonts w:ascii="Arial" w:hAnsi="Arial"/>
        </w:rPr>
        <w:lastRenderedPageBreak/>
        <w:t xml:space="preserve">Percy could hear </w:t>
      </w:r>
      <w:proofErr w:type="spellStart"/>
      <w:r>
        <w:rPr>
          <w:rFonts w:ascii="Arial" w:hAnsi="Arial"/>
        </w:rPr>
        <w:t>Hemi’s</w:t>
      </w:r>
      <w:proofErr w:type="spellEnd"/>
      <w:r>
        <w:rPr>
          <w:rFonts w:ascii="Arial" w:hAnsi="Arial"/>
        </w:rPr>
        <w:t xml:space="preserve"> voice take on a soft professional tone as he got on the ship-to-ship radio and notified the docking control office they intended to depart.</w:t>
      </w:r>
    </w:p>
    <w:p w14:paraId="260BA2A3" w14:textId="520A4353" w:rsidR="001E2E9B" w:rsidRDefault="00000000">
      <w:pPr>
        <w:pStyle w:val="BodyText"/>
        <w:rPr>
          <w:rFonts w:ascii="Arial" w:hAnsi="Arial"/>
        </w:rPr>
      </w:pPr>
      <w:r>
        <w:rPr>
          <w:rFonts w:ascii="Arial" w:hAnsi="Arial"/>
        </w:rPr>
        <w:t>A minute later</w:t>
      </w:r>
      <w:ins w:id="2516" w:author="Julia Ringo" w:date="2023-10-20T14:31:00Z">
        <w:r w:rsidR="00D31006">
          <w:rPr>
            <w:rFonts w:ascii="Arial" w:hAnsi="Arial"/>
          </w:rPr>
          <w:t>,</w:t>
        </w:r>
      </w:ins>
      <w:r>
        <w:rPr>
          <w:rFonts w:ascii="Arial" w:hAnsi="Arial"/>
        </w:rPr>
        <w:t xml:space="preserve"> Owen appeared. He took a rag from a hook on the wall and wiped his hands that were blackened with grease.</w:t>
      </w:r>
    </w:p>
    <w:p w14:paraId="276B1A3D" w14:textId="77777777" w:rsidR="001E2E9B" w:rsidRDefault="00000000">
      <w:pPr>
        <w:pStyle w:val="BodyText"/>
        <w:rPr>
          <w:rFonts w:ascii="Arial" w:hAnsi="Arial"/>
        </w:rPr>
      </w:pPr>
      <w:r>
        <w:rPr>
          <w:rFonts w:ascii="Arial" w:hAnsi="Arial"/>
        </w:rPr>
        <w:t xml:space="preserve">Percy motioned him up the ladder. “I think Hemi wants you in one of the control seats. We </w:t>
      </w:r>
      <w:proofErr w:type="spellStart"/>
      <w:r>
        <w:rPr>
          <w:rFonts w:ascii="Arial" w:hAnsi="Arial"/>
        </w:rPr>
        <w:t>gotta</w:t>
      </w:r>
      <w:proofErr w:type="spellEnd"/>
      <w:r>
        <w:rPr>
          <w:rFonts w:ascii="Arial" w:hAnsi="Arial"/>
        </w:rPr>
        <w:t xml:space="preserve"> get </w:t>
      </w:r>
      <w:proofErr w:type="spellStart"/>
      <w:r>
        <w:rPr>
          <w:rFonts w:ascii="Arial" w:hAnsi="Arial"/>
        </w:rPr>
        <w:t>outta</w:t>
      </w:r>
      <w:proofErr w:type="spellEnd"/>
      <w:r>
        <w:rPr>
          <w:rFonts w:ascii="Arial" w:hAnsi="Arial"/>
        </w:rPr>
        <w:t xml:space="preserve"> here. Is Chips ready to go in the engine room?”</w:t>
      </w:r>
    </w:p>
    <w:p w14:paraId="52DA5387" w14:textId="099A0EFC" w:rsidR="001E2E9B" w:rsidRDefault="00000000">
      <w:pPr>
        <w:pStyle w:val="BodyText"/>
        <w:rPr>
          <w:rFonts w:ascii="Arial" w:hAnsi="Arial"/>
        </w:rPr>
      </w:pPr>
      <w:r>
        <w:rPr>
          <w:rFonts w:ascii="Arial" w:hAnsi="Arial"/>
        </w:rPr>
        <w:t>“Well, she’s got all the compressed air lines off one of the diesels to check and clean ’</w:t>
      </w:r>
      <w:proofErr w:type="spellStart"/>
      <w:r>
        <w:rPr>
          <w:rFonts w:ascii="Arial" w:hAnsi="Arial"/>
        </w:rPr>
        <w:t>em</w:t>
      </w:r>
      <w:proofErr w:type="spellEnd"/>
      <w:r>
        <w:rPr>
          <w:rFonts w:ascii="Arial" w:hAnsi="Arial"/>
        </w:rPr>
        <w:t>,” he answered her as they were both climbing into the control room</w:t>
      </w:r>
      <w:ins w:id="2517" w:author="Julia Ringo" w:date="2023-10-20T14:32:00Z">
        <w:r w:rsidR="00D31006">
          <w:rPr>
            <w:rFonts w:ascii="Arial" w:hAnsi="Arial"/>
          </w:rPr>
          <w:t>.</w:t>
        </w:r>
      </w:ins>
      <w:del w:id="2518" w:author="Julia Ringo" w:date="2023-10-20T14:32:00Z">
        <w:r w:rsidDel="00D31006">
          <w:rPr>
            <w:rFonts w:ascii="Arial" w:hAnsi="Arial"/>
          </w:rPr>
          <w:delText>,</w:delText>
        </w:r>
      </w:del>
      <w:r>
        <w:rPr>
          <w:rFonts w:ascii="Arial" w:hAnsi="Arial"/>
        </w:rPr>
        <w:t xml:space="preserve"> “</w:t>
      </w:r>
      <w:ins w:id="2519" w:author="Julia Ringo" w:date="2023-10-20T14:32:00Z">
        <w:r w:rsidR="00D31006">
          <w:rPr>
            <w:rFonts w:ascii="Arial" w:hAnsi="Arial"/>
          </w:rPr>
          <w:t>S</w:t>
        </w:r>
      </w:ins>
      <w:del w:id="2520" w:author="Julia Ringo" w:date="2023-10-20T14:32:00Z">
        <w:r w:rsidDel="00D31006">
          <w:rPr>
            <w:rFonts w:ascii="Arial" w:hAnsi="Arial"/>
          </w:rPr>
          <w:delText>s</w:delText>
        </w:r>
      </w:del>
      <w:r>
        <w:rPr>
          <w:rFonts w:ascii="Arial" w:hAnsi="Arial"/>
        </w:rPr>
        <w:t>he’s not going to be thrilled about finishing that job up while the boat is moving. And she cursed Hemi up and down the meridian for requesting me up here.”</w:t>
      </w:r>
    </w:p>
    <w:p w14:paraId="1CC332D1" w14:textId="77777777" w:rsidR="001E2E9B" w:rsidRDefault="00000000">
      <w:pPr>
        <w:pStyle w:val="BodyText"/>
        <w:rPr>
          <w:rFonts w:ascii="Arial" w:hAnsi="Arial"/>
        </w:rPr>
      </w:pPr>
      <w:r>
        <w:rPr>
          <w:rFonts w:ascii="Arial" w:hAnsi="Arial"/>
        </w:rPr>
        <w:t>“That’s a minor job, she can handle it on her own. And we’ll be running on batteries for quite a while, so she can take her time getting that diesel ready to start again.”</w:t>
      </w:r>
    </w:p>
    <w:p w14:paraId="07814E6D" w14:textId="77777777" w:rsidR="001E2E9B" w:rsidRDefault="00000000">
      <w:pPr>
        <w:pStyle w:val="BodyText"/>
        <w:rPr>
          <w:rFonts w:ascii="Arial" w:hAnsi="Arial"/>
        </w:rPr>
      </w:pPr>
      <w:r>
        <w:rPr>
          <w:rFonts w:ascii="Arial" w:hAnsi="Arial"/>
        </w:rPr>
        <w:t>“Owen, I need you up here in the throttle seat,” Hemi said when they were standing in the control room.</w:t>
      </w:r>
    </w:p>
    <w:p w14:paraId="06AA5E8D" w14:textId="77777777" w:rsidR="001E2E9B" w:rsidRDefault="00000000">
      <w:pPr>
        <w:pStyle w:val="BodyText"/>
        <w:rPr>
          <w:rFonts w:ascii="Arial" w:hAnsi="Arial"/>
        </w:rPr>
      </w:pPr>
      <w:r>
        <w:rPr>
          <w:rFonts w:ascii="Arial" w:hAnsi="Arial"/>
        </w:rPr>
        <w:t>Gregory arrived a few moments later and Hemi gestured him into the other control seat.</w:t>
      </w:r>
    </w:p>
    <w:p w14:paraId="50FA0E7B" w14:textId="77777777" w:rsidR="001E2E9B" w:rsidRDefault="00000000">
      <w:pPr>
        <w:pStyle w:val="BodyText"/>
        <w:rPr>
          <w:rFonts w:ascii="Arial" w:hAnsi="Arial"/>
        </w:rPr>
      </w:pPr>
      <w:r>
        <w:rPr>
          <w:rFonts w:ascii="Arial" w:hAnsi="Arial"/>
        </w:rPr>
        <w:t>“No problem with the dock crew getting the hatch sealed?” Hemi asked Gregory.</w:t>
      </w:r>
    </w:p>
    <w:p w14:paraId="240A548F" w14:textId="4DAB63D4" w:rsidR="001E2E9B" w:rsidRDefault="00000000">
      <w:pPr>
        <w:pStyle w:val="BodyText"/>
        <w:rPr>
          <w:rFonts w:ascii="Arial" w:hAnsi="Arial"/>
        </w:rPr>
      </w:pPr>
      <w:r>
        <w:rPr>
          <w:rFonts w:ascii="Arial" w:hAnsi="Arial"/>
        </w:rPr>
        <w:t xml:space="preserve">“Well, after that explosion sound, the whole dock went a little crazy. I think, like us, a lot of submariners have taken that as a signal to leave. But for a couple of </w:t>
      </w:r>
      <w:proofErr w:type="gramStart"/>
      <w:r>
        <w:rPr>
          <w:rFonts w:ascii="Arial" w:hAnsi="Arial"/>
        </w:rPr>
        <w:t>coins</w:t>
      </w:r>
      <w:proofErr w:type="gramEnd"/>
      <w:r>
        <w:rPr>
          <w:rFonts w:ascii="Arial" w:hAnsi="Arial"/>
        </w:rPr>
        <w:t xml:space="preserve"> I got that messenger kid to seal up the dock side hatch and flood it for us.</w:t>
      </w:r>
      <w:ins w:id="2521" w:author="Julia Ringo" w:date="2023-10-20T14:32:00Z">
        <w:r w:rsidR="00D31006">
          <w:rPr>
            <w:rFonts w:ascii="Arial" w:hAnsi="Arial"/>
          </w:rPr>
          <w:t>”</w:t>
        </w:r>
      </w:ins>
    </w:p>
    <w:p w14:paraId="3B5ABD8D" w14:textId="77777777" w:rsidR="001E2E9B" w:rsidRDefault="00000000">
      <w:pPr>
        <w:pStyle w:val="BodyText"/>
        <w:rPr>
          <w:rFonts w:ascii="Arial" w:hAnsi="Arial"/>
        </w:rPr>
      </w:pPr>
      <w:r>
        <w:rPr>
          <w:rFonts w:ascii="Arial" w:hAnsi="Arial"/>
        </w:rPr>
        <w:t>“Excellent,” said Hemi.</w:t>
      </w:r>
    </w:p>
    <w:p w14:paraId="2326AEA1" w14:textId="6B196A06" w:rsidR="001E2E9B" w:rsidRDefault="00000000">
      <w:pPr>
        <w:pStyle w:val="BodyText"/>
        <w:rPr>
          <w:rFonts w:ascii="Arial" w:hAnsi="Arial"/>
        </w:rPr>
      </w:pPr>
      <w:r>
        <w:rPr>
          <w:rFonts w:ascii="Arial" w:hAnsi="Arial"/>
        </w:rPr>
        <w:t>Percy looked down through the hatch to the sonar compartment and saw Cassandra standing quietly off to the side. Captain Percy leaned down and motioned to the second sonar operator’s seat and the spare headset. “Sit over there</w:t>
      </w:r>
      <w:ins w:id="2522" w:author="Julia Ringo" w:date="2023-10-20T14:32:00Z">
        <w:r w:rsidR="00D31006">
          <w:rPr>
            <w:rFonts w:ascii="Arial" w:hAnsi="Arial"/>
          </w:rPr>
          <w:t>,</w:t>
        </w:r>
      </w:ins>
      <w:r>
        <w:rPr>
          <w:rFonts w:ascii="Arial" w:hAnsi="Arial"/>
        </w:rPr>
        <w:t xml:space="preserve"> Cassandra. Put that headset on</w:t>
      </w:r>
      <w:del w:id="2523" w:author="Julia Ringo" w:date="2023-10-20T14:32:00Z">
        <w:r w:rsidDel="00D31006">
          <w:rPr>
            <w:rFonts w:ascii="Arial" w:hAnsi="Arial"/>
          </w:rPr>
          <w:delText>,</w:delText>
        </w:r>
      </w:del>
      <w:r>
        <w:rPr>
          <w:rFonts w:ascii="Arial" w:hAnsi="Arial"/>
        </w:rPr>
        <w:t xml:space="preserve"> and start to familiarize yourself with the sonar rig.”</w:t>
      </w:r>
    </w:p>
    <w:p w14:paraId="1E061940" w14:textId="77777777" w:rsidR="001E2E9B" w:rsidRDefault="00000000">
      <w:pPr>
        <w:pStyle w:val="BodyText"/>
        <w:rPr>
          <w:rFonts w:ascii="Arial" w:hAnsi="Arial"/>
        </w:rPr>
      </w:pPr>
      <w:r>
        <w:rPr>
          <w:rFonts w:ascii="Arial" w:hAnsi="Arial"/>
        </w:rPr>
        <w:t>Cassandra moved to sit down next to Bastian without a word.</w:t>
      </w:r>
    </w:p>
    <w:p w14:paraId="6B038004" w14:textId="77777777" w:rsidR="001E2E9B" w:rsidRDefault="00000000">
      <w:pPr>
        <w:pStyle w:val="BodyText"/>
        <w:rPr>
          <w:rFonts w:ascii="Arial" w:hAnsi="Arial"/>
        </w:rPr>
      </w:pPr>
      <w:r>
        <w:rPr>
          <w:rFonts w:ascii="Arial" w:hAnsi="Arial"/>
        </w:rPr>
        <w:t>It was time for Captain Percy to get her boat out from under the docking bay. “</w:t>
      </w:r>
      <w:proofErr w:type="gramStart"/>
      <w:r>
        <w:rPr>
          <w:rFonts w:ascii="Arial" w:hAnsi="Arial"/>
        </w:rPr>
        <w:t>So</w:t>
      </w:r>
      <w:proofErr w:type="gramEnd"/>
      <w:r>
        <w:rPr>
          <w:rFonts w:ascii="Arial" w:hAnsi="Arial"/>
        </w:rPr>
        <w:t xml:space="preserve"> we’re ready to fuckin’ go, right?” she asked Hemi.</w:t>
      </w:r>
    </w:p>
    <w:p w14:paraId="00531C82" w14:textId="77777777" w:rsidR="001E2E9B" w:rsidRDefault="00000000">
      <w:pPr>
        <w:pStyle w:val="BodyText"/>
        <w:rPr>
          <w:rFonts w:ascii="Arial" w:hAnsi="Arial"/>
        </w:rPr>
      </w:pPr>
      <w:r>
        <w:rPr>
          <w:rFonts w:ascii="Arial" w:hAnsi="Arial"/>
        </w:rPr>
        <w:t>“Correct,” Hemi replied, “I have been keeping the tanks trimmed with just a bit of positive buoyancy while we have been docked to keep us pressed firmly up against the mating collar of the slip, so we will have to take on some water after we release.”</w:t>
      </w:r>
    </w:p>
    <w:p w14:paraId="0F794EDE" w14:textId="77777777" w:rsidR="001E2E9B" w:rsidRDefault="00000000">
      <w:pPr>
        <w:pStyle w:val="BodyText"/>
        <w:rPr>
          <w:rFonts w:ascii="Arial" w:hAnsi="Arial"/>
        </w:rPr>
      </w:pPr>
      <w:r>
        <w:rPr>
          <w:rFonts w:ascii="Arial" w:hAnsi="Arial"/>
        </w:rPr>
        <w:t>Percy nodded. It was a standard maneuver for a docking situation like this one. “OK, let go the docking clamps.”</w:t>
      </w:r>
    </w:p>
    <w:p w14:paraId="3BD3517F" w14:textId="77777777" w:rsidR="001E2E9B" w:rsidRDefault="00000000">
      <w:pPr>
        <w:pStyle w:val="BodyText"/>
        <w:rPr>
          <w:rFonts w:ascii="Arial" w:hAnsi="Arial"/>
        </w:rPr>
      </w:pPr>
      <w:r>
        <w:rPr>
          <w:rFonts w:ascii="Arial" w:hAnsi="Arial"/>
        </w:rPr>
        <w:t xml:space="preserve">Hemi picked up the ship-to-ship mic and told the docking control office they were leaving. He did not wait for them to reply before reaching over and flipping the switch that operated the electro-magnets in the docking clamps. The clamps reversed with a loud clunk that echoed up the length of the </w:t>
      </w:r>
      <w:r>
        <w:rPr>
          <w:rFonts w:ascii="Arial" w:hAnsi="Arial"/>
          <w:i/>
          <w:iCs/>
        </w:rPr>
        <w:t>Prospect’s</w:t>
      </w:r>
      <w:r>
        <w:rPr>
          <w:rFonts w:ascii="Arial" w:hAnsi="Arial"/>
        </w:rPr>
        <w:t xml:space="preserve"> hull.</w:t>
      </w:r>
    </w:p>
    <w:p w14:paraId="34EA5BD8" w14:textId="77777777" w:rsidR="001E2E9B" w:rsidRDefault="00000000">
      <w:pPr>
        <w:pStyle w:val="BodyText"/>
        <w:rPr>
          <w:rFonts w:ascii="Arial" w:hAnsi="Arial"/>
        </w:rPr>
      </w:pPr>
      <w:r>
        <w:rPr>
          <w:rFonts w:ascii="Arial" w:hAnsi="Arial"/>
        </w:rPr>
        <w:lastRenderedPageBreak/>
        <w:t>“I am going to open the main ballast vent valves,” Hemi warned the other crew members with him in the control room. He stepped up to the tank trim control panel</w:t>
      </w:r>
      <w:del w:id="2524" w:author="Julia Ringo" w:date="2023-10-20T14:33:00Z">
        <w:r w:rsidDel="00D31006">
          <w:rPr>
            <w:rFonts w:ascii="Arial" w:hAnsi="Arial"/>
          </w:rPr>
          <w:delText>,</w:delText>
        </w:r>
      </w:del>
      <w:r>
        <w:rPr>
          <w:rFonts w:ascii="Arial" w:hAnsi="Arial"/>
        </w:rPr>
        <w:t xml:space="preserve"> and rolled open each of the wheels controlling the ballast valves.</w:t>
      </w:r>
    </w:p>
    <w:p w14:paraId="1DD2504D" w14:textId="77777777" w:rsidR="001E2E9B" w:rsidRDefault="00000000">
      <w:pPr>
        <w:pStyle w:val="BodyText"/>
        <w:rPr>
          <w:rFonts w:ascii="Arial" w:hAnsi="Arial"/>
        </w:rPr>
      </w:pPr>
      <w:r>
        <w:rPr>
          <w:rFonts w:ascii="Arial" w:hAnsi="Arial"/>
        </w:rPr>
        <w:t xml:space="preserve">There was a hiss of air escaping from the boat and the </w:t>
      </w:r>
      <w:r>
        <w:rPr>
          <w:rFonts w:ascii="Arial" w:hAnsi="Arial"/>
          <w:i/>
          <w:iCs/>
        </w:rPr>
        <w:t>Prospect</w:t>
      </w:r>
      <w:r>
        <w:rPr>
          <w:rFonts w:ascii="Arial" w:hAnsi="Arial"/>
        </w:rPr>
        <w:t xml:space="preserve"> fell slowly downwards under their feet.</w:t>
      </w:r>
    </w:p>
    <w:p w14:paraId="285F63DB" w14:textId="77777777" w:rsidR="001E2E9B" w:rsidRDefault="00000000">
      <w:pPr>
        <w:pStyle w:val="BodyText"/>
        <w:rPr>
          <w:rFonts w:ascii="Arial" w:hAnsi="Arial"/>
        </w:rPr>
      </w:pPr>
      <w:r>
        <w:rPr>
          <w:rFonts w:ascii="Arial" w:hAnsi="Arial"/>
        </w:rPr>
        <w:t>“We are off the docking slip. Put us in reverse and back us away from the dock. No reason to risk hitting the sail trying to swim under the dock tube,” Hemi said to no one in particular. But since Owen was sitting at the throttle controls, the implication of who was responsible for this maneuver was clear.</w:t>
      </w:r>
    </w:p>
    <w:p w14:paraId="6E867FC7" w14:textId="77777777" w:rsidR="001E2E9B" w:rsidRDefault="00000000">
      <w:pPr>
        <w:pStyle w:val="BodyText"/>
        <w:rPr>
          <w:rFonts w:ascii="Arial" w:hAnsi="Arial"/>
        </w:rPr>
      </w:pPr>
      <w:r>
        <w:rPr>
          <w:rFonts w:ascii="Arial" w:hAnsi="Arial"/>
        </w:rPr>
        <w:t>Owen pulled the throttle controls backwards, and they felt a small acceleration towards the rear.</w:t>
      </w:r>
    </w:p>
    <w:p w14:paraId="38E0F07A" w14:textId="77777777" w:rsidR="001E2E9B" w:rsidRDefault="00000000">
      <w:pPr>
        <w:pStyle w:val="BodyText"/>
        <w:rPr>
          <w:rFonts w:ascii="Arial" w:hAnsi="Arial"/>
        </w:rPr>
      </w:pPr>
      <w:r>
        <w:rPr>
          <w:rFonts w:ascii="Arial" w:hAnsi="Arial"/>
        </w:rPr>
        <w:t>“Control room!” Bastian shouted up from the sonar station. “</w:t>
      </w:r>
      <w:proofErr w:type="gramStart"/>
      <w:r>
        <w:rPr>
          <w:rFonts w:ascii="Arial" w:hAnsi="Arial"/>
        </w:rPr>
        <w:t>There’s</w:t>
      </w:r>
      <w:proofErr w:type="gramEnd"/>
      <w:r>
        <w:rPr>
          <w:rFonts w:ascii="Arial" w:hAnsi="Arial"/>
        </w:rPr>
        <w:t xml:space="preserve"> fucking boats everywhere in the water! Seems like no one wants to be hanging around this shithole anymore. You’re going to have to move slowly to get out of here without hitting one of them.”</w:t>
      </w:r>
    </w:p>
    <w:p w14:paraId="2876437A" w14:textId="2FCA5E00" w:rsidR="001E2E9B" w:rsidRDefault="00000000">
      <w:pPr>
        <w:pStyle w:val="BodyText"/>
        <w:rPr>
          <w:rFonts w:ascii="Arial" w:hAnsi="Arial"/>
        </w:rPr>
      </w:pPr>
      <w:r>
        <w:rPr>
          <w:rFonts w:ascii="Arial" w:hAnsi="Arial"/>
        </w:rPr>
        <w:t>“The last thing any of them want</w:t>
      </w:r>
      <w:ins w:id="2525" w:author="Julia Ringo" w:date="2023-10-20T14:33:00Z">
        <w:r w:rsidR="00D31006">
          <w:rPr>
            <w:rFonts w:ascii="Arial" w:hAnsi="Arial"/>
          </w:rPr>
          <w:t>s</w:t>
        </w:r>
      </w:ins>
      <w:r>
        <w:rPr>
          <w:rFonts w:ascii="Arial" w:hAnsi="Arial"/>
        </w:rPr>
        <w:t xml:space="preserve"> is to move slowly and cautiously right now, of course,” Percy said to Hemi as he hung on to the leather strap over the captain’s station.</w:t>
      </w:r>
    </w:p>
    <w:p w14:paraId="5C0759EA" w14:textId="77777777" w:rsidR="001E2E9B" w:rsidRDefault="00000000">
      <w:pPr>
        <w:pStyle w:val="BodyText"/>
        <w:rPr>
          <w:rFonts w:ascii="Arial" w:hAnsi="Arial"/>
        </w:rPr>
      </w:pPr>
      <w:r>
        <w:rPr>
          <w:rFonts w:ascii="Arial" w:hAnsi="Arial"/>
        </w:rPr>
        <w:t>“That might be exactly what whoever fired that torpedo was thinking,” put in Gregory. “Scare all the fuckin’ rats away and take the cheese for themselves.”</w:t>
      </w:r>
    </w:p>
    <w:p w14:paraId="2111417F" w14:textId="6351D371" w:rsidR="001E2E9B" w:rsidRDefault="00000000">
      <w:pPr>
        <w:pStyle w:val="BodyText"/>
        <w:rPr>
          <w:rFonts w:ascii="Arial" w:hAnsi="Arial"/>
        </w:rPr>
      </w:pPr>
      <w:r>
        <w:rPr>
          <w:rFonts w:ascii="Arial" w:hAnsi="Arial"/>
        </w:rPr>
        <w:t xml:space="preserve">Hemi was too busy considering his options to respond. He was counting seconds to himself, reckoning how much time there was until the </w:t>
      </w:r>
      <w:r>
        <w:rPr>
          <w:rFonts w:ascii="Arial" w:hAnsi="Arial"/>
          <w:i/>
          <w:iCs/>
        </w:rPr>
        <w:t>Prospect’s</w:t>
      </w:r>
      <w:r>
        <w:rPr>
          <w:rFonts w:ascii="Arial" w:hAnsi="Arial"/>
        </w:rPr>
        <w:t xml:space="preserve"> bow was backed out from under the dock. As soon as he was sure they were clear, he leaned over Owen and put the throttle slightly into the forward position, waited until the boat slowed to nearly a stop</w:t>
      </w:r>
      <w:ins w:id="2526" w:author="Julia Ringo" w:date="2023-10-20T14:35:00Z">
        <w:r w:rsidR="00D31006">
          <w:rPr>
            <w:rFonts w:ascii="Arial" w:hAnsi="Arial"/>
          </w:rPr>
          <w:t>,</w:t>
        </w:r>
      </w:ins>
      <w:r>
        <w:rPr>
          <w:rFonts w:ascii="Arial" w:hAnsi="Arial"/>
        </w:rPr>
        <w:t xml:space="preserve"> and then backed off to no throttle. It was too dangerous to keep reversing</w:t>
      </w:r>
      <w:del w:id="2527" w:author="Julia Ringo" w:date="2023-10-05T13:15:00Z">
        <w:r w:rsidDel="000E7660">
          <w:rPr>
            <w:rFonts w:ascii="Arial" w:hAnsi="Arial"/>
          </w:rPr>
          <w:delText xml:space="preserve"> — </w:delText>
        </w:r>
      </w:del>
      <w:ins w:id="2528" w:author="Julia Ringo" w:date="2023-10-05T13:15:00Z">
        <w:r w:rsidR="000E7660">
          <w:rPr>
            <w:rFonts w:ascii="Arial" w:hAnsi="Arial"/>
          </w:rPr>
          <w:t>—</w:t>
        </w:r>
      </w:ins>
      <w:r>
        <w:rPr>
          <w:rFonts w:ascii="Arial" w:hAnsi="Arial"/>
        </w:rPr>
        <w:t>there was no way to know if another boat was behind them. “Bastian,” Hemi called down to sonar, “I need sea room</w:t>
      </w:r>
      <w:del w:id="2529" w:author="Julia Ringo" w:date="2023-10-05T13:15:00Z">
        <w:r w:rsidDel="000E7660">
          <w:rPr>
            <w:rFonts w:ascii="Arial" w:hAnsi="Arial"/>
          </w:rPr>
          <w:delText xml:space="preserve"> — </w:delText>
        </w:r>
      </w:del>
      <w:ins w:id="2530" w:author="Julia Ringo" w:date="2023-10-05T13:15:00Z">
        <w:r w:rsidR="000E7660">
          <w:rPr>
            <w:rFonts w:ascii="Arial" w:hAnsi="Arial"/>
          </w:rPr>
          <w:t>—</w:t>
        </w:r>
      </w:ins>
      <w:r>
        <w:rPr>
          <w:rFonts w:ascii="Arial" w:hAnsi="Arial"/>
        </w:rPr>
        <w:t>some safe space to maneuver in.”</w:t>
      </w:r>
    </w:p>
    <w:p w14:paraId="2E0A76A9" w14:textId="5242F6C7" w:rsidR="001E2E9B" w:rsidRDefault="00000000">
      <w:pPr>
        <w:pStyle w:val="BodyText"/>
        <w:rPr>
          <w:rFonts w:ascii="Arial" w:hAnsi="Arial"/>
        </w:rPr>
      </w:pPr>
      <w:r>
        <w:rPr>
          <w:rFonts w:ascii="Arial" w:hAnsi="Arial"/>
        </w:rPr>
        <w:t>“Right</w:t>
      </w:r>
      <w:ins w:id="2531" w:author="Julia Ringo" w:date="2023-10-20T14:39:00Z">
        <w:r w:rsidR="00E22DB2">
          <w:rPr>
            <w:rFonts w:ascii="Arial" w:hAnsi="Arial"/>
          </w:rPr>
          <w:t>,</w:t>
        </w:r>
      </w:ins>
      <w:r>
        <w:rPr>
          <w:rFonts w:ascii="Arial" w:hAnsi="Arial"/>
        </w:rPr>
        <w:t xml:space="preserve"> Boss, hang on.” A full minute passed. “It sounds like you can come about to 180, nobody moving directly to the south of us.”</w:t>
      </w:r>
    </w:p>
    <w:p w14:paraId="6276FCD8" w14:textId="77777777" w:rsidR="001E2E9B" w:rsidRDefault="00000000">
      <w:pPr>
        <w:pStyle w:val="BodyText"/>
        <w:rPr>
          <w:rFonts w:ascii="Arial" w:hAnsi="Arial"/>
        </w:rPr>
      </w:pPr>
      <w:r>
        <w:rPr>
          <w:rFonts w:ascii="Arial" w:hAnsi="Arial"/>
        </w:rPr>
        <w:t>“OK then. Owen, creep forward, port to 180 degrees.” Hemi said. “Bastian, continue to ensure we are not about to run into anyone.”</w:t>
      </w:r>
    </w:p>
    <w:p w14:paraId="09CEE74E" w14:textId="1D54B3D2" w:rsidR="001E2E9B" w:rsidRDefault="00000000">
      <w:pPr>
        <w:pStyle w:val="BodyText"/>
        <w:rPr>
          <w:rFonts w:ascii="Arial" w:hAnsi="Arial"/>
        </w:rPr>
      </w:pPr>
      <w:r>
        <w:rPr>
          <w:rFonts w:ascii="Arial" w:hAnsi="Arial"/>
        </w:rPr>
        <w:t>“Right</w:t>
      </w:r>
      <w:ins w:id="2532" w:author="Julia Ringo" w:date="2023-10-20T14:39:00Z">
        <w:r w:rsidR="00E22DB2">
          <w:rPr>
            <w:rFonts w:ascii="Arial" w:hAnsi="Arial"/>
          </w:rPr>
          <w:t>,</w:t>
        </w:r>
      </w:ins>
      <w:r>
        <w:rPr>
          <w:rFonts w:ascii="Arial" w:hAnsi="Arial"/>
        </w:rPr>
        <w:t xml:space="preserve"> Boss!” Bastian repeated.</w:t>
      </w:r>
    </w:p>
    <w:p w14:paraId="618C3FF9" w14:textId="04A9DCD0"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put a tiny, silent amount of speed on. They crawled out of the docking area, with Bastian</w:t>
      </w:r>
      <w:del w:id="2533" w:author="Julia Ringo" w:date="2023-10-05T13:15:00Z">
        <w:r w:rsidDel="000E7660">
          <w:rPr>
            <w:rFonts w:ascii="Arial" w:hAnsi="Arial"/>
          </w:rPr>
          <w:delText xml:space="preserve"> — </w:delText>
        </w:r>
      </w:del>
      <w:ins w:id="2534" w:author="Julia Ringo" w:date="2023-10-05T13:15:00Z">
        <w:r w:rsidR="000E7660">
          <w:rPr>
            <w:rFonts w:ascii="Arial" w:hAnsi="Arial"/>
          </w:rPr>
          <w:t>—</w:t>
        </w:r>
      </w:ins>
      <w:r>
        <w:rPr>
          <w:rFonts w:ascii="Arial" w:hAnsi="Arial"/>
        </w:rPr>
        <w:t>swinging the sonar mics back and forth rapidly</w:t>
      </w:r>
      <w:del w:id="2535" w:author="Julia Ringo" w:date="2023-10-05T13:15:00Z">
        <w:r w:rsidDel="000E7660">
          <w:rPr>
            <w:rFonts w:ascii="Arial" w:hAnsi="Arial"/>
          </w:rPr>
          <w:delText xml:space="preserve"> — </w:delText>
        </w:r>
      </w:del>
      <w:ins w:id="2536" w:author="Julia Ringo" w:date="2023-10-05T13:15:00Z">
        <w:r w:rsidR="000E7660">
          <w:rPr>
            <w:rFonts w:ascii="Arial" w:hAnsi="Arial"/>
          </w:rPr>
          <w:t>—</w:t>
        </w:r>
      </w:ins>
      <w:r>
        <w:rPr>
          <w:rFonts w:ascii="Arial" w:hAnsi="Arial"/>
        </w:rPr>
        <w:t>trying to make sure he was hearing every contact and understood where each was going. It was a good first lesson in sonar for Cassandra, though she found herself wildly confused by all the different sounds, their meanings, and their correlations to the range and heading calculations. She listened with an anxious look on her face.</w:t>
      </w:r>
    </w:p>
    <w:p w14:paraId="5C7F2CD7" w14:textId="368872C8" w:rsidR="001E2E9B" w:rsidRDefault="00000000">
      <w:pPr>
        <w:pStyle w:val="BodyText"/>
        <w:rPr>
          <w:rFonts w:ascii="Arial" w:hAnsi="Arial"/>
        </w:rPr>
      </w:pPr>
      <w:r>
        <w:rPr>
          <w:rFonts w:ascii="Arial" w:hAnsi="Arial"/>
        </w:rPr>
        <w:lastRenderedPageBreak/>
        <w:t>“You’ll get the fuckin’ hang of it eventually,” Bastian said to her quietly so as not to lose track of what was happening in his earphones. “Or</w:t>
      </w:r>
      <w:del w:id="2537" w:author="Julia Ringo" w:date="2023-10-10T11:08:00Z">
        <w:r w:rsidDel="00B6693A">
          <w:rPr>
            <w:rFonts w:ascii="Arial" w:hAnsi="Arial"/>
          </w:rPr>
          <w:delText>…</w:delText>
        </w:r>
      </w:del>
      <w:ins w:id="2538" w:author="Julia Ringo" w:date="2023-10-10T11:08:00Z">
        <w:r w:rsidR="00B6693A">
          <w:rPr>
            <w:rFonts w:ascii="Arial" w:hAnsi="Arial"/>
          </w:rPr>
          <w:t xml:space="preserve"> . . . </w:t>
        </w:r>
      </w:ins>
      <w:r>
        <w:rPr>
          <w:rFonts w:ascii="Arial" w:hAnsi="Arial"/>
        </w:rPr>
        <w:t xml:space="preserve"> you fuckin’ won’t. Seems to me like people either get sonar, or they don’t. There’s </w:t>
      </w:r>
      <w:proofErr w:type="gramStart"/>
      <w:r>
        <w:rPr>
          <w:rFonts w:ascii="Arial" w:hAnsi="Arial"/>
        </w:rPr>
        <w:t>no</w:t>
      </w:r>
      <w:proofErr w:type="gramEnd"/>
      <w:r>
        <w:rPr>
          <w:rFonts w:ascii="Arial" w:hAnsi="Arial"/>
        </w:rPr>
        <w:t xml:space="preserve"> in</w:t>
      </w:r>
      <w:ins w:id="2539" w:author="Julia Ringo" w:date="2023-10-20T14:39:00Z">
        <w:r w:rsidR="00E22DB2">
          <w:rPr>
            <w:rFonts w:ascii="Arial" w:hAnsi="Arial"/>
          </w:rPr>
          <w:t xml:space="preserve"> </w:t>
        </w:r>
      </w:ins>
      <w:del w:id="2540" w:author="Julia Ringo" w:date="2023-10-20T14:39:00Z">
        <w:r w:rsidDel="00E22DB2">
          <w:rPr>
            <w:rFonts w:ascii="Arial" w:hAnsi="Arial"/>
          </w:rPr>
          <w:delText>-</w:delText>
        </w:r>
      </w:del>
      <w:r>
        <w:rPr>
          <w:rFonts w:ascii="Arial" w:hAnsi="Arial"/>
        </w:rPr>
        <w:t>between.”</w:t>
      </w:r>
    </w:p>
    <w:p w14:paraId="15E817D7" w14:textId="77777777" w:rsidR="001E2E9B" w:rsidRDefault="00000000">
      <w:pPr>
        <w:pStyle w:val="BodyText"/>
        <w:rPr>
          <w:rFonts w:ascii="Arial" w:hAnsi="Arial"/>
        </w:rPr>
      </w:pPr>
      <w:r>
        <w:rPr>
          <w:rFonts w:ascii="Arial" w:hAnsi="Arial"/>
        </w:rPr>
        <w:t>Cassandra hardly looked reassured.</w:t>
      </w:r>
    </w:p>
    <w:p w14:paraId="03E73D85" w14:textId="68F3E14F" w:rsidR="001E2E9B" w:rsidRDefault="00000000">
      <w:pPr>
        <w:pStyle w:val="BodyText"/>
        <w:rPr>
          <w:rFonts w:ascii="Arial" w:hAnsi="Arial"/>
        </w:rPr>
      </w:pPr>
      <w:r>
        <w:rPr>
          <w:rFonts w:ascii="Arial" w:hAnsi="Arial"/>
        </w:rPr>
        <w:t>“Hemi!” Bastian called up</w:t>
      </w:r>
      <w:ins w:id="2541" w:author="Julia Ringo" w:date="2023-10-20T14:39:00Z">
        <w:r w:rsidR="00E22DB2">
          <w:rPr>
            <w:rFonts w:ascii="Arial" w:hAnsi="Arial"/>
          </w:rPr>
          <w:t>.</w:t>
        </w:r>
      </w:ins>
      <w:del w:id="2542" w:author="Julia Ringo" w:date="2023-10-20T14:39:00Z">
        <w:r w:rsidDel="00E22DB2">
          <w:rPr>
            <w:rFonts w:ascii="Arial" w:hAnsi="Arial"/>
          </w:rPr>
          <w:delText>,</w:delText>
        </w:r>
      </w:del>
      <w:r>
        <w:rPr>
          <w:rFonts w:ascii="Arial" w:hAnsi="Arial"/>
        </w:rPr>
        <w:t xml:space="preserve"> “</w:t>
      </w:r>
      <w:ins w:id="2543" w:author="Julia Ringo" w:date="2023-10-20T14:39:00Z">
        <w:r w:rsidR="00E22DB2">
          <w:rPr>
            <w:rFonts w:ascii="Arial" w:hAnsi="Arial"/>
          </w:rPr>
          <w:t>N</w:t>
        </w:r>
      </w:ins>
      <w:del w:id="2544" w:author="Julia Ringo" w:date="2023-10-20T14:39:00Z">
        <w:r w:rsidDel="00E22DB2">
          <w:rPr>
            <w:rFonts w:ascii="Arial" w:hAnsi="Arial"/>
          </w:rPr>
          <w:delText>n</w:delText>
        </w:r>
      </w:del>
      <w:r>
        <w:rPr>
          <w:rFonts w:ascii="Arial" w:hAnsi="Arial"/>
        </w:rPr>
        <w:t xml:space="preserve">ew contact. Coming in fast from the east, port-side.” A few seconds passed. “I’d say, </w:t>
      </w:r>
      <w:proofErr w:type="gramStart"/>
      <w:r>
        <w:rPr>
          <w:rFonts w:ascii="Arial" w:hAnsi="Arial"/>
        </w:rPr>
        <w:t>fairly big</w:t>
      </w:r>
      <w:proofErr w:type="gramEnd"/>
      <w:r>
        <w:rPr>
          <w:rFonts w:ascii="Arial" w:hAnsi="Arial"/>
        </w:rPr>
        <w:t xml:space="preserve"> sub, pretty noisy amount of fucking water running along the hull. Fully submerged, and just charging towards the docking area.”</w:t>
      </w:r>
    </w:p>
    <w:p w14:paraId="592FC373" w14:textId="77777777" w:rsidR="001E2E9B" w:rsidRDefault="00000000">
      <w:pPr>
        <w:pStyle w:val="BodyText"/>
        <w:rPr>
          <w:rFonts w:ascii="Arial" w:hAnsi="Arial"/>
        </w:rPr>
      </w:pPr>
      <w:r>
        <w:rPr>
          <w:rFonts w:ascii="Arial" w:hAnsi="Arial"/>
        </w:rPr>
        <w:t>“That’s probably the one that did the firing,” Hemi said to Percy.</w:t>
      </w:r>
    </w:p>
    <w:p w14:paraId="1869EC18" w14:textId="77777777" w:rsidR="001E2E9B" w:rsidRDefault="00000000">
      <w:pPr>
        <w:pStyle w:val="BodyText"/>
        <w:rPr>
          <w:rFonts w:ascii="Arial" w:hAnsi="Arial"/>
        </w:rPr>
      </w:pPr>
      <w:r>
        <w:rPr>
          <w:rFonts w:ascii="Arial" w:hAnsi="Arial"/>
        </w:rPr>
        <w:t>“Let’s put some distance between us and that boat,” said Percy.</w:t>
      </w:r>
    </w:p>
    <w:p w14:paraId="32931BFA" w14:textId="2E8EA0AD" w:rsidR="001E2E9B" w:rsidRDefault="00000000">
      <w:pPr>
        <w:pStyle w:val="BodyText"/>
        <w:rPr>
          <w:rFonts w:ascii="Arial" w:hAnsi="Arial"/>
        </w:rPr>
      </w:pPr>
      <w:r>
        <w:rPr>
          <w:rFonts w:ascii="Arial" w:hAnsi="Arial"/>
        </w:rPr>
        <w:t xml:space="preserve">Hemi, with the intuitive three-dimensional thinking of an experienced submariner, understood immediately that when Percy said </w:t>
      </w:r>
      <w:ins w:id="2545" w:author="Julia Ringo" w:date="2023-10-20T14:40:00Z">
        <w:r w:rsidR="00E22DB2">
          <w:rPr>
            <w:rFonts w:ascii="Arial" w:hAnsi="Arial"/>
          </w:rPr>
          <w:t>“</w:t>
        </w:r>
      </w:ins>
      <w:del w:id="2546" w:author="Julia Ringo" w:date="2023-10-20T14:40:00Z">
        <w:r w:rsidDel="00E22DB2">
          <w:rPr>
            <w:rFonts w:ascii="Arial" w:hAnsi="Arial"/>
          </w:rPr>
          <w:delText>‘</w:delText>
        </w:r>
      </w:del>
      <w:r>
        <w:rPr>
          <w:rFonts w:ascii="Arial" w:hAnsi="Arial"/>
        </w:rPr>
        <w:t>distance</w:t>
      </w:r>
      <w:ins w:id="2547" w:author="Julia Ringo" w:date="2023-10-20T14:40:00Z">
        <w:r w:rsidR="00E22DB2">
          <w:rPr>
            <w:rFonts w:ascii="Arial" w:hAnsi="Arial"/>
          </w:rPr>
          <w:t>”</w:t>
        </w:r>
      </w:ins>
      <w:del w:id="2548" w:author="Julia Ringo" w:date="2023-10-20T14:40:00Z">
        <w:r w:rsidDel="00E22DB2">
          <w:rPr>
            <w:rFonts w:ascii="Arial" w:hAnsi="Arial"/>
          </w:rPr>
          <w:delText>’</w:delText>
        </w:r>
      </w:del>
      <w:r>
        <w:rPr>
          <w:rFonts w:ascii="Arial" w:hAnsi="Arial"/>
        </w:rPr>
        <w:t xml:space="preserve"> she did not mean horizontal distance, like on a chart. To achieve that kind of distance would require increasing speed, and increasing speed would create enough motor noise that they could be heard and tracked. Hemi looked at the depth-under-keel gauge, already showing a hundred meters or so to the bottom and dropping fast as they moved away from the seamount the depot island was built atop of. “Some distance it is, Captain. Gregory, down plane</w:t>
      </w:r>
      <w:ins w:id="2549" w:author="Julia Ringo" w:date="2023-10-20T14:40:00Z">
        <w:r w:rsidR="00E22DB2">
          <w:rPr>
            <w:rFonts w:ascii="Arial" w:hAnsi="Arial"/>
          </w:rPr>
          <w:t>,</w:t>
        </w:r>
      </w:ins>
      <w:r>
        <w:rPr>
          <w:rFonts w:ascii="Arial" w:hAnsi="Arial"/>
        </w:rPr>
        <w:t xml:space="preserve"> please.”</w:t>
      </w:r>
    </w:p>
    <w:p w14:paraId="50A515B1" w14:textId="77777777" w:rsidR="001E2E9B" w:rsidRDefault="00000000">
      <w:pPr>
        <w:pStyle w:val="BodyText"/>
        <w:rPr>
          <w:rFonts w:ascii="Arial" w:hAnsi="Arial"/>
        </w:rPr>
      </w:pPr>
      <w:r>
        <w:rPr>
          <w:rFonts w:ascii="Arial" w:hAnsi="Arial"/>
        </w:rPr>
        <w:t>As Gregory turned the dive plane wheel and steered the boat into the depths, Hemi stepped over to the tank control panel and opened the valve to flood the forward fast-dive tank. Water sloshed through the ship, and the bow pitched downward. Percy and Hemi, standing, tightened their grips on the overhead straps.</w:t>
      </w:r>
    </w:p>
    <w:p w14:paraId="683E1944" w14:textId="29AA0657" w:rsidR="001E2E9B" w:rsidRDefault="00000000">
      <w:pPr>
        <w:pStyle w:val="BodyText"/>
        <w:rPr>
          <w:rFonts w:ascii="Arial" w:hAnsi="Arial"/>
        </w:rPr>
      </w:pPr>
      <w:r>
        <w:rPr>
          <w:rFonts w:ascii="Arial" w:hAnsi="Arial"/>
        </w:rPr>
        <w:t>Percy reached for some switches on the wall that changed the lighting to night lighting. The white lights faded away and red bulbs came on bathing them all in a sanguine glow. It was not strictly necessary</w:t>
      </w:r>
      <w:del w:id="2550" w:author="Julia Ringo" w:date="2023-10-05T13:15:00Z">
        <w:r w:rsidDel="000E7660">
          <w:rPr>
            <w:rFonts w:ascii="Arial" w:hAnsi="Arial"/>
          </w:rPr>
          <w:delText xml:space="preserve"> — </w:delText>
        </w:r>
      </w:del>
      <w:ins w:id="2551" w:author="Julia Ringo" w:date="2023-10-05T13:15:00Z">
        <w:r w:rsidR="000E7660">
          <w:rPr>
            <w:rFonts w:ascii="Arial" w:hAnsi="Arial"/>
          </w:rPr>
          <w:t>—</w:t>
        </w:r>
      </w:ins>
      <w:r>
        <w:rPr>
          <w:rFonts w:ascii="Arial" w:hAnsi="Arial"/>
        </w:rPr>
        <w:t xml:space="preserve">night lighting was </w:t>
      </w:r>
      <w:del w:id="2552" w:author="Julia Ringo" w:date="2023-10-20T14:40:00Z">
        <w:r w:rsidDel="00E22DB2">
          <w:rPr>
            <w:rFonts w:ascii="Arial" w:hAnsi="Arial"/>
          </w:rPr>
          <w:delText xml:space="preserve">actually </w:delText>
        </w:r>
      </w:del>
      <w:ins w:id="2553" w:author="Julia Ringo" w:date="2023-10-20T14:40:00Z">
        <w:r w:rsidR="00E22DB2">
          <w:rPr>
            <w:rFonts w:ascii="Arial" w:hAnsi="Arial"/>
          </w:rPr>
          <w:t>intended</w:t>
        </w:r>
        <w:r w:rsidR="00E22DB2">
          <w:rPr>
            <w:rFonts w:ascii="Arial" w:hAnsi="Arial"/>
          </w:rPr>
          <w:t xml:space="preserve"> </w:t>
        </w:r>
      </w:ins>
      <w:r>
        <w:rPr>
          <w:rFonts w:ascii="Arial" w:hAnsi="Arial"/>
        </w:rPr>
        <w:t>to preserve the night-vision for anyone who needed to look through the periscope</w:t>
      </w:r>
      <w:del w:id="2554" w:author="Julia Ringo" w:date="2023-10-05T13:15:00Z">
        <w:r w:rsidDel="000E7660">
          <w:rPr>
            <w:rFonts w:ascii="Arial" w:hAnsi="Arial"/>
          </w:rPr>
          <w:delText xml:space="preserve"> — </w:delText>
        </w:r>
      </w:del>
      <w:ins w:id="2555" w:author="Julia Ringo" w:date="2023-10-05T13:15:00Z">
        <w:r w:rsidR="000E7660">
          <w:rPr>
            <w:rFonts w:ascii="Arial" w:hAnsi="Arial"/>
          </w:rPr>
          <w:t>—</w:t>
        </w:r>
      </w:ins>
      <w:r>
        <w:rPr>
          <w:rFonts w:ascii="Arial" w:hAnsi="Arial"/>
        </w:rPr>
        <w:t>but Percy was of the school that believed in switching to night lighting in any situation where she needed her crew to remain alert. The red light served as a constant reminder that they needed their sharpest skills and tactics.</w:t>
      </w:r>
    </w:p>
    <w:p w14:paraId="315C2A1C" w14:textId="50317368" w:rsidR="001E2E9B" w:rsidRDefault="00000000">
      <w:pPr>
        <w:pStyle w:val="BodyText"/>
        <w:rPr>
          <w:rFonts w:ascii="Arial" w:hAnsi="Arial"/>
        </w:rPr>
      </w:pPr>
      <w:r>
        <w:rPr>
          <w:rFonts w:ascii="Arial" w:hAnsi="Arial"/>
        </w:rPr>
        <w:t>“Keep us close to that seamount,” said Percy</w:t>
      </w:r>
      <w:ins w:id="2556" w:author="Julia Ringo" w:date="2023-10-20T14:40:00Z">
        <w:r w:rsidR="00E22DB2">
          <w:rPr>
            <w:rFonts w:ascii="Arial" w:hAnsi="Arial"/>
          </w:rPr>
          <w:t>.</w:t>
        </w:r>
      </w:ins>
      <w:del w:id="2557" w:author="Julia Ringo" w:date="2023-10-20T14:40:00Z">
        <w:r w:rsidDel="00E22DB2">
          <w:rPr>
            <w:rFonts w:ascii="Arial" w:hAnsi="Arial"/>
          </w:rPr>
          <w:delText>,</w:delText>
        </w:r>
      </w:del>
      <w:r>
        <w:rPr>
          <w:rFonts w:ascii="Arial" w:hAnsi="Arial"/>
        </w:rPr>
        <w:t xml:space="preserve"> “</w:t>
      </w:r>
      <w:ins w:id="2558" w:author="Julia Ringo" w:date="2023-10-20T14:40:00Z">
        <w:r w:rsidR="00E22DB2">
          <w:rPr>
            <w:rFonts w:ascii="Arial" w:hAnsi="Arial"/>
          </w:rPr>
          <w:t>I</w:t>
        </w:r>
      </w:ins>
      <w:del w:id="2559" w:author="Julia Ringo" w:date="2023-10-20T14:40:00Z">
        <w:r w:rsidDel="00E22DB2">
          <w:rPr>
            <w:rFonts w:ascii="Arial" w:hAnsi="Arial"/>
          </w:rPr>
          <w:delText>i</w:delText>
        </w:r>
      </w:del>
      <w:r>
        <w:rPr>
          <w:rFonts w:ascii="Arial" w:hAnsi="Arial"/>
        </w:rPr>
        <w:t>t will give us extra cover if they decide to use their active sonar.”</w:t>
      </w:r>
    </w:p>
    <w:p w14:paraId="37C836EF" w14:textId="77777777" w:rsidR="001E2E9B" w:rsidRDefault="00000000">
      <w:pPr>
        <w:pStyle w:val="BodyText"/>
        <w:rPr>
          <w:rFonts w:ascii="Arial" w:hAnsi="Arial"/>
        </w:rPr>
      </w:pPr>
      <w:r>
        <w:rPr>
          <w:rFonts w:ascii="Arial" w:hAnsi="Arial"/>
        </w:rPr>
        <w:t>“No reason not to make a tricky operation even trickier,” said Hemi. “Bastian, are we clear of the traffic abandoning the depot?”</w:t>
      </w:r>
    </w:p>
    <w:p w14:paraId="16F04299" w14:textId="77777777" w:rsidR="001E2E9B" w:rsidRDefault="00000000">
      <w:pPr>
        <w:pStyle w:val="BodyText"/>
        <w:rPr>
          <w:rFonts w:ascii="Arial" w:hAnsi="Arial"/>
        </w:rPr>
      </w:pPr>
      <w:r>
        <w:rPr>
          <w:rFonts w:ascii="Arial" w:hAnsi="Arial"/>
        </w:rPr>
        <w:t>“</w:t>
      </w:r>
      <w:proofErr w:type="spellStart"/>
      <w:r>
        <w:rPr>
          <w:rFonts w:ascii="Arial" w:hAnsi="Arial"/>
        </w:rPr>
        <w:t>Ya</w:t>
      </w:r>
      <w:proofErr w:type="spellEnd"/>
      <w:r>
        <w:rPr>
          <w:rFonts w:ascii="Arial" w:hAnsi="Arial"/>
        </w:rPr>
        <w:t>,” said Bastian, “they all scattered pretty fuckin’ quickly.”</w:t>
      </w:r>
    </w:p>
    <w:p w14:paraId="1A379DE8" w14:textId="77777777" w:rsidR="001E2E9B" w:rsidRDefault="00000000">
      <w:pPr>
        <w:pStyle w:val="BodyText"/>
        <w:rPr>
          <w:rFonts w:ascii="Arial" w:hAnsi="Arial"/>
        </w:rPr>
      </w:pPr>
      <w:r>
        <w:rPr>
          <w:rFonts w:ascii="Arial" w:hAnsi="Arial"/>
        </w:rPr>
        <w:t>“Any of them going deep?”</w:t>
      </w:r>
    </w:p>
    <w:p w14:paraId="62B19B34" w14:textId="77777777" w:rsidR="001E2E9B" w:rsidRDefault="00000000">
      <w:pPr>
        <w:pStyle w:val="BodyText"/>
        <w:rPr>
          <w:rFonts w:ascii="Arial" w:hAnsi="Arial"/>
        </w:rPr>
      </w:pPr>
      <w:r>
        <w:rPr>
          <w:rFonts w:ascii="Arial" w:hAnsi="Arial"/>
        </w:rPr>
        <w:t xml:space="preserve">“Doesn’t sound like it. I think we’re the only ones who took that </w:t>
      </w:r>
      <w:proofErr w:type="gramStart"/>
      <w:r>
        <w:rPr>
          <w:rFonts w:ascii="Arial" w:hAnsi="Arial"/>
        </w:rPr>
        <w:t>particular route</w:t>
      </w:r>
      <w:proofErr w:type="gramEnd"/>
      <w:r>
        <w:rPr>
          <w:rFonts w:ascii="Arial" w:hAnsi="Arial"/>
        </w:rPr>
        <w:t>.”</w:t>
      </w:r>
    </w:p>
    <w:p w14:paraId="529C167F" w14:textId="77777777" w:rsidR="001E2E9B" w:rsidRDefault="00000000">
      <w:pPr>
        <w:pStyle w:val="BodyText"/>
        <w:rPr>
          <w:rFonts w:ascii="Arial" w:hAnsi="Arial"/>
        </w:rPr>
      </w:pPr>
      <w:r>
        <w:rPr>
          <w:rFonts w:ascii="Arial" w:hAnsi="Arial"/>
        </w:rPr>
        <w:t>Hemi had Owen bring the bow around</w:t>
      </w:r>
      <w:del w:id="2560" w:author="Julia Ringo" w:date="2023-10-20T14:42:00Z">
        <w:r w:rsidDel="00E22DB2">
          <w:rPr>
            <w:rFonts w:ascii="Arial" w:hAnsi="Arial"/>
          </w:rPr>
          <w:delText>,</w:delText>
        </w:r>
      </w:del>
      <w:r>
        <w:rPr>
          <w:rFonts w:ascii="Arial" w:hAnsi="Arial"/>
        </w:rPr>
        <w:t xml:space="preserve"> and they sank obliquely, traveling close to and across the sloping wall of the seamount.</w:t>
      </w:r>
    </w:p>
    <w:p w14:paraId="4917E299" w14:textId="09509BB4" w:rsidR="001E2E9B" w:rsidRDefault="00000000">
      <w:pPr>
        <w:pStyle w:val="BodyText"/>
        <w:rPr>
          <w:rFonts w:ascii="Arial" w:hAnsi="Arial"/>
        </w:rPr>
      </w:pPr>
      <w:r>
        <w:rPr>
          <w:rFonts w:ascii="Arial" w:hAnsi="Arial"/>
        </w:rPr>
        <w:lastRenderedPageBreak/>
        <w:t>“</w:t>
      </w:r>
      <w:del w:id="2561" w:author="Julia Ringo" w:date="2023-10-20T14:42:00Z">
        <w:r w:rsidDel="00E22DB2">
          <w:rPr>
            <w:rFonts w:ascii="Arial" w:hAnsi="Arial"/>
          </w:rPr>
          <w:delText xml:space="preserve">200 </w:delText>
        </w:r>
      </w:del>
      <w:ins w:id="2562" w:author="Julia Ringo" w:date="2023-10-20T14:42:00Z">
        <w:r w:rsidR="00E22DB2">
          <w:rPr>
            <w:rFonts w:ascii="Arial" w:hAnsi="Arial"/>
          </w:rPr>
          <w:t>Two hundred</w:t>
        </w:r>
        <w:r w:rsidR="00E22DB2">
          <w:rPr>
            <w:rFonts w:ascii="Arial" w:hAnsi="Arial"/>
          </w:rPr>
          <w:t xml:space="preserve"> </w:t>
        </w:r>
      </w:ins>
      <w:r>
        <w:rPr>
          <w:rFonts w:ascii="Arial" w:hAnsi="Arial"/>
        </w:rPr>
        <w:t xml:space="preserve">meters down. Depth-under-keel: </w:t>
      </w:r>
      <w:del w:id="2563" w:author="Julia Ringo" w:date="2023-10-20T14:42:00Z">
        <w:r w:rsidDel="00E22DB2">
          <w:rPr>
            <w:rFonts w:ascii="Arial" w:hAnsi="Arial"/>
          </w:rPr>
          <w:delText xml:space="preserve">20 </w:delText>
        </w:r>
      </w:del>
      <w:ins w:id="2564" w:author="Julia Ringo" w:date="2023-10-20T14:42:00Z">
        <w:r w:rsidR="00E22DB2">
          <w:rPr>
            <w:rFonts w:ascii="Arial" w:hAnsi="Arial"/>
          </w:rPr>
          <w:t>twenty</w:t>
        </w:r>
        <w:r w:rsidR="00E22DB2">
          <w:rPr>
            <w:rFonts w:ascii="Arial" w:hAnsi="Arial"/>
          </w:rPr>
          <w:t xml:space="preserve"> </w:t>
        </w:r>
      </w:ins>
      <w:r>
        <w:rPr>
          <w:rFonts w:ascii="Arial" w:hAnsi="Arial"/>
        </w:rPr>
        <w:t>meters to the wall of the seamount,” said Gregory.</w:t>
      </w:r>
    </w:p>
    <w:p w14:paraId="345CE6F7" w14:textId="77777777" w:rsidR="001E2E9B" w:rsidRDefault="00000000">
      <w:pPr>
        <w:pStyle w:val="BodyText"/>
        <w:rPr>
          <w:rFonts w:ascii="Arial" w:hAnsi="Arial"/>
        </w:rPr>
      </w:pPr>
      <w:r>
        <w:rPr>
          <w:rFonts w:ascii="Arial" w:hAnsi="Arial"/>
        </w:rPr>
        <w:t>Hemi looked at Percy. He was not going to level off the dive until she said so.</w:t>
      </w:r>
    </w:p>
    <w:p w14:paraId="6B157455" w14:textId="73A65C3A" w:rsidR="001E2E9B" w:rsidRDefault="00000000">
      <w:pPr>
        <w:pStyle w:val="BodyText"/>
        <w:rPr>
          <w:rFonts w:ascii="Arial" w:hAnsi="Arial"/>
        </w:rPr>
      </w:pPr>
      <w:r>
        <w:rPr>
          <w:rFonts w:ascii="Arial" w:hAnsi="Arial"/>
        </w:rPr>
        <w:t>“</w:t>
      </w:r>
      <w:del w:id="2565" w:author="Julia Ringo" w:date="2023-10-20T14:42:00Z">
        <w:r w:rsidDel="00E22DB2">
          <w:rPr>
            <w:rFonts w:ascii="Arial" w:hAnsi="Arial"/>
          </w:rPr>
          <w:delText xml:space="preserve">210 </w:delText>
        </w:r>
      </w:del>
      <w:ins w:id="2566" w:author="Julia Ringo" w:date="2023-10-20T14:42:00Z">
        <w:r w:rsidR="00E22DB2">
          <w:rPr>
            <w:rFonts w:ascii="Arial" w:hAnsi="Arial"/>
          </w:rPr>
          <w:t>Two hundred and ten</w:t>
        </w:r>
        <w:r w:rsidR="00E22DB2">
          <w:rPr>
            <w:rFonts w:ascii="Arial" w:hAnsi="Arial"/>
          </w:rPr>
          <w:t xml:space="preserve"> </w:t>
        </w:r>
      </w:ins>
      <w:r>
        <w:rPr>
          <w:rFonts w:ascii="Arial" w:hAnsi="Arial"/>
        </w:rPr>
        <w:t>meters. Still descending,” said Gregory.</w:t>
      </w:r>
    </w:p>
    <w:p w14:paraId="311CE295" w14:textId="1743C373" w:rsidR="001E2E9B" w:rsidRDefault="00000000">
      <w:pPr>
        <w:pStyle w:val="BodyText"/>
        <w:rPr>
          <w:rFonts w:ascii="Arial" w:hAnsi="Arial"/>
        </w:rPr>
      </w:pPr>
      <w:r>
        <w:rPr>
          <w:rFonts w:ascii="Arial" w:hAnsi="Arial"/>
        </w:rPr>
        <w:t>“Ah</w:t>
      </w:r>
      <w:ins w:id="2567" w:author="Julia Ringo" w:date="2023-10-20T14:42:00Z">
        <w:r w:rsidR="00E22DB2">
          <w:rPr>
            <w:rFonts w:ascii="Arial" w:hAnsi="Arial"/>
          </w:rPr>
          <w:t>,</w:t>
        </w:r>
      </w:ins>
      <w:r>
        <w:rPr>
          <w:rFonts w:ascii="Arial" w:hAnsi="Arial"/>
        </w:rPr>
        <w:t xml:space="preserve"> </w:t>
      </w:r>
      <w:proofErr w:type="spellStart"/>
      <w:r>
        <w:rPr>
          <w:rFonts w:ascii="Arial" w:hAnsi="Arial"/>
        </w:rPr>
        <w:t>ya</w:t>
      </w:r>
      <w:proofErr w:type="spellEnd"/>
      <w:r>
        <w:rPr>
          <w:rFonts w:ascii="Arial" w:hAnsi="Arial"/>
        </w:rPr>
        <w:t xml:space="preserve"> fucking </w:t>
      </w:r>
      <w:proofErr w:type="spellStart"/>
      <w:r>
        <w:rPr>
          <w:rFonts w:ascii="Arial" w:hAnsi="Arial"/>
        </w:rPr>
        <w:t>fuckturds</w:t>
      </w:r>
      <w:proofErr w:type="spellEnd"/>
      <w:r>
        <w:rPr>
          <w:rFonts w:ascii="Arial" w:hAnsi="Arial"/>
        </w:rPr>
        <w:t>!” Chips’ voice came up from the sonar compartment</w:t>
      </w:r>
      <w:ins w:id="2568" w:author="Julia Ringo" w:date="2023-10-20T14:43:00Z">
        <w:r w:rsidR="00E22DB2">
          <w:rPr>
            <w:rFonts w:ascii="Arial" w:hAnsi="Arial"/>
          </w:rPr>
          <w:t>,</w:t>
        </w:r>
      </w:ins>
      <w:r>
        <w:rPr>
          <w:rFonts w:ascii="Arial" w:hAnsi="Arial"/>
        </w:rPr>
        <w:t xml:space="preserve"> where she had just entered. “Is your fuckin’ goal to see if you can split open that fucking </w:t>
      </w:r>
      <w:proofErr w:type="gramStart"/>
      <w:r>
        <w:rPr>
          <w:rFonts w:ascii="Arial" w:hAnsi="Arial"/>
        </w:rPr>
        <w:t>weak-ass</w:t>
      </w:r>
      <w:proofErr w:type="gramEnd"/>
      <w:r>
        <w:rPr>
          <w:rFonts w:ascii="Arial" w:hAnsi="Arial"/>
        </w:rPr>
        <w:t xml:space="preserve"> seam those fucking dock beasts welded in the cargo hold? Because that’s what it fucking looks like to me. The very first fuckin’ thing you do off the dock is </w:t>
      </w:r>
      <w:proofErr w:type="gramStart"/>
      <w:r>
        <w:rPr>
          <w:rFonts w:ascii="Arial" w:hAnsi="Arial"/>
        </w:rPr>
        <w:t>push</w:t>
      </w:r>
      <w:proofErr w:type="gramEnd"/>
      <w:r>
        <w:rPr>
          <w:rFonts w:ascii="Arial" w:hAnsi="Arial"/>
        </w:rPr>
        <w:t xml:space="preserve"> the boat into the fuckin’ hole!”</w:t>
      </w:r>
    </w:p>
    <w:p w14:paraId="3C2D31CA" w14:textId="0C32C631" w:rsidR="001E2E9B" w:rsidRDefault="00000000">
      <w:pPr>
        <w:pStyle w:val="BodyText"/>
        <w:rPr>
          <w:rFonts w:ascii="Arial" w:hAnsi="Arial"/>
        </w:rPr>
      </w:pPr>
      <w:r>
        <w:rPr>
          <w:rFonts w:ascii="Arial" w:hAnsi="Arial"/>
        </w:rPr>
        <w:t>“For fuck’s sake</w:t>
      </w:r>
      <w:ins w:id="2569" w:author="Julia Ringo" w:date="2023-10-20T14:43:00Z">
        <w:r w:rsidR="00E22DB2">
          <w:rPr>
            <w:rFonts w:ascii="Arial" w:hAnsi="Arial"/>
          </w:rPr>
          <w:t>,</w:t>
        </w:r>
      </w:ins>
      <w:r>
        <w:rPr>
          <w:rFonts w:ascii="Arial" w:hAnsi="Arial"/>
        </w:rPr>
        <w:t xml:space="preserve"> Chips! If it’s a choice between going deep or being fucking torpedoed, we’re going deep,” Percy replied. After a short pause, she said to herself, “I need a fuckin’ smoke.” She suddenly realized she had not smoked since the last time the </w:t>
      </w:r>
      <w:r>
        <w:rPr>
          <w:rFonts w:ascii="Arial" w:hAnsi="Arial"/>
          <w:i/>
          <w:iCs/>
        </w:rPr>
        <w:t>Prospect</w:t>
      </w:r>
      <w:r>
        <w:rPr>
          <w:rFonts w:ascii="Arial" w:hAnsi="Arial"/>
        </w:rPr>
        <w:t xml:space="preserve"> was moving.</w:t>
      </w:r>
    </w:p>
    <w:p w14:paraId="2CDBED0C" w14:textId="77777777" w:rsidR="001E2E9B" w:rsidRDefault="00000000">
      <w:pPr>
        <w:pStyle w:val="BodyText"/>
        <w:rPr>
          <w:rFonts w:ascii="Arial" w:hAnsi="Arial"/>
        </w:rPr>
      </w:pPr>
      <w:r>
        <w:rPr>
          <w:rFonts w:ascii="Arial" w:hAnsi="Arial"/>
        </w:rPr>
        <w:t>“Oh, here!” Gregory pulled a paper packet from his pocket and tossed it to Percy. “They didn’t have the cigarillos you like, so I got you a carton of these cheroots.”</w:t>
      </w:r>
    </w:p>
    <w:p w14:paraId="0C21B6F6" w14:textId="52538B7F" w:rsidR="001E2E9B" w:rsidRDefault="00000000">
      <w:pPr>
        <w:pStyle w:val="BodyText"/>
        <w:rPr>
          <w:rFonts w:ascii="Arial" w:hAnsi="Arial"/>
        </w:rPr>
      </w:pPr>
      <w:r>
        <w:rPr>
          <w:rFonts w:ascii="Arial" w:hAnsi="Arial"/>
        </w:rPr>
        <w:t>Percy opened the packet. “This tobacco is as black as used motor oil.” She sniffed. “Smells like petroleum</w:t>
      </w:r>
      <w:ins w:id="2570" w:author="Julia Ringo" w:date="2023-10-20T14:43:00Z">
        <w:r w:rsidR="00E22DB2">
          <w:rPr>
            <w:rFonts w:ascii="Arial" w:hAnsi="Arial"/>
          </w:rPr>
          <w:t>,</w:t>
        </w:r>
      </w:ins>
      <w:r>
        <w:rPr>
          <w:rFonts w:ascii="Arial" w:hAnsi="Arial"/>
        </w:rPr>
        <w:t xml:space="preserve"> too. These are going to be rough smokes. Still, better than fuckin’ cigarettes. Thanks.” She slid one of the thin cheroots from the packet with her lips and lit it from a match she struck on the hull.</w:t>
      </w:r>
    </w:p>
    <w:p w14:paraId="0474A76E" w14:textId="1133110E" w:rsidR="001E2E9B" w:rsidRDefault="00000000">
      <w:pPr>
        <w:pStyle w:val="BodyText"/>
        <w:rPr>
          <w:rFonts w:ascii="Arial" w:hAnsi="Arial"/>
        </w:rPr>
      </w:pPr>
      <w:r>
        <w:rPr>
          <w:rFonts w:ascii="Arial" w:hAnsi="Arial"/>
        </w:rPr>
        <w:t>She sucked on the cheroot and the thought came to her that Chips probably was not totally wrong about the quality of the welding work in the cargo hold. “Let’s level her off</w:t>
      </w:r>
      <w:ins w:id="2571" w:author="Julia Ringo" w:date="2023-10-20T14:52:00Z">
        <w:r w:rsidR="00633E75">
          <w:rPr>
            <w:rFonts w:ascii="Arial" w:hAnsi="Arial"/>
          </w:rPr>
          <w:t>,</w:t>
        </w:r>
      </w:ins>
      <w:r>
        <w:rPr>
          <w:rFonts w:ascii="Arial" w:hAnsi="Arial"/>
        </w:rPr>
        <w:t xml:space="preserve"> Gregory.”</w:t>
      </w:r>
    </w:p>
    <w:p w14:paraId="0A47D2F3" w14:textId="1BF90B8A" w:rsidR="001E2E9B" w:rsidRDefault="00000000">
      <w:pPr>
        <w:pStyle w:val="BodyText"/>
        <w:rPr>
          <w:rFonts w:ascii="Arial" w:hAnsi="Arial"/>
        </w:rPr>
      </w:pPr>
      <w:r>
        <w:rPr>
          <w:rFonts w:ascii="Arial" w:hAnsi="Arial"/>
        </w:rPr>
        <w:t>“Ah</w:t>
      </w:r>
      <w:ins w:id="2572" w:author="Julia Ringo" w:date="2023-10-20T14:53:00Z">
        <w:r w:rsidR="00633E75">
          <w:rPr>
            <w:rFonts w:ascii="Arial" w:hAnsi="Arial"/>
          </w:rPr>
          <w:t>,</w:t>
        </w:r>
      </w:ins>
      <w:r>
        <w:rPr>
          <w:rFonts w:ascii="Arial" w:hAnsi="Arial"/>
        </w:rPr>
        <w:t xml:space="preserve"> fuck! </w:t>
      </w:r>
      <w:proofErr w:type="spellStart"/>
      <w:r>
        <w:rPr>
          <w:rFonts w:ascii="Arial" w:hAnsi="Arial"/>
        </w:rPr>
        <w:t>Ya</w:t>
      </w:r>
      <w:proofErr w:type="spellEnd"/>
      <w:r>
        <w:rPr>
          <w:rFonts w:ascii="Arial" w:hAnsi="Arial"/>
        </w:rPr>
        <w:t xml:space="preserve"> fuckheads are going to want the fuckin’ diesels any fucking minute now too, I’m sure</w:t>
      </w:r>
      <w:del w:id="2573" w:author="Julia Ringo" w:date="2023-10-05T13:15:00Z">
        <w:r w:rsidDel="000E7660">
          <w:rPr>
            <w:rFonts w:ascii="Arial" w:hAnsi="Arial"/>
          </w:rPr>
          <w:delText xml:space="preserve"> — </w:delText>
        </w:r>
      </w:del>
      <w:ins w:id="2574" w:author="Julia Ringo" w:date="2023-10-05T13:15:00Z">
        <w:r w:rsidR="000E7660">
          <w:rPr>
            <w:rFonts w:ascii="Arial" w:hAnsi="Arial"/>
          </w:rPr>
          <w:t>—</w:t>
        </w:r>
      </w:ins>
      <w:r>
        <w:rPr>
          <w:rFonts w:ascii="Arial" w:hAnsi="Arial"/>
        </w:rPr>
        <w:t>and they’re in fuckin’ pieces.” Chips smacked her hand against the bulkhead and crawled back down towards engineering.</w:t>
      </w:r>
    </w:p>
    <w:p w14:paraId="0074594C" w14:textId="3D29F723" w:rsidR="001E2E9B" w:rsidRDefault="00000000">
      <w:pPr>
        <w:pStyle w:val="BodyText"/>
        <w:rPr>
          <w:rFonts w:ascii="Arial" w:hAnsi="Arial"/>
        </w:rPr>
      </w:pPr>
      <w:r>
        <w:rPr>
          <w:rFonts w:ascii="Arial" w:hAnsi="Arial"/>
        </w:rPr>
        <w:t xml:space="preserve">“Leveled out at </w:t>
      </w:r>
      <w:del w:id="2575" w:author="Julia Ringo" w:date="2023-10-20T14:46:00Z">
        <w:r w:rsidDel="00633E75">
          <w:rPr>
            <w:rFonts w:ascii="Arial" w:hAnsi="Arial"/>
          </w:rPr>
          <w:delText xml:space="preserve">220 </w:delText>
        </w:r>
      </w:del>
      <w:ins w:id="2576" w:author="Julia Ringo" w:date="2023-10-20T14:46:00Z">
        <w:r w:rsidR="00633E75">
          <w:rPr>
            <w:rFonts w:ascii="Arial" w:hAnsi="Arial"/>
          </w:rPr>
          <w:t>two-twenty</w:t>
        </w:r>
        <w:r w:rsidR="00633E75">
          <w:rPr>
            <w:rFonts w:ascii="Arial" w:hAnsi="Arial"/>
          </w:rPr>
          <w:t xml:space="preserve"> </w:t>
        </w:r>
      </w:ins>
      <w:r>
        <w:rPr>
          <w:rFonts w:ascii="Arial" w:hAnsi="Arial"/>
        </w:rPr>
        <w:t>meters,” said Gregory. “I’m going to make some adjustments to the trim tanks, see if I can get us floating evenly.”</w:t>
      </w:r>
    </w:p>
    <w:p w14:paraId="0A9261C0" w14:textId="77777777" w:rsidR="001E2E9B" w:rsidRDefault="00000000">
      <w:pPr>
        <w:pStyle w:val="BodyText"/>
        <w:rPr>
          <w:rFonts w:ascii="Arial" w:hAnsi="Arial"/>
        </w:rPr>
      </w:pPr>
      <w:r>
        <w:rPr>
          <w:rFonts w:ascii="Arial" w:hAnsi="Arial"/>
        </w:rPr>
        <w:t xml:space="preserve">As Gregory started opening and closing valves on the trim tank control panel, the hull of the </w:t>
      </w:r>
      <w:r>
        <w:rPr>
          <w:rFonts w:ascii="Arial" w:hAnsi="Arial"/>
          <w:i/>
          <w:iCs/>
        </w:rPr>
        <w:t>Prospect</w:t>
      </w:r>
      <w:r>
        <w:rPr>
          <w:rFonts w:ascii="Arial" w:hAnsi="Arial"/>
        </w:rPr>
        <w:t xml:space="preserve"> let out a long groan.</w:t>
      </w:r>
    </w:p>
    <w:p w14:paraId="2CBCAB83" w14:textId="5C2A7373" w:rsidR="001E2E9B" w:rsidRDefault="00000000">
      <w:pPr>
        <w:pStyle w:val="BodyText"/>
        <w:rPr>
          <w:rFonts w:ascii="Arial" w:hAnsi="Arial"/>
        </w:rPr>
      </w:pPr>
      <w:r>
        <w:rPr>
          <w:rFonts w:ascii="Arial" w:hAnsi="Arial"/>
        </w:rPr>
        <w:t>“Easy</w:t>
      </w:r>
      <w:ins w:id="2577" w:author="Julia Ringo" w:date="2023-10-20T14:57:00Z">
        <w:r w:rsidR="007947C0">
          <w:rPr>
            <w:rFonts w:ascii="Arial" w:hAnsi="Arial"/>
          </w:rPr>
          <w:t>,</w:t>
        </w:r>
      </w:ins>
      <w:r>
        <w:rPr>
          <w:rFonts w:ascii="Arial" w:hAnsi="Arial"/>
        </w:rPr>
        <w:t xml:space="preserve"> my pretty lady,” Percy whispered to her boat.</w:t>
      </w:r>
    </w:p>
    <w:p w14:paraId="5D0C9EBC" w14:textId="0524D316" w:rsidR="001E2E9B" w:rsidRDefault="00000000">
      <w:pPr>
        <w:pStyle w:val="BodyText"/>
        <w:rPr>
          <w:rFonts w:ascii="Arial" w:hAnsi="Arial"/>
        </w:rPr>
      </w:pPr>
      <w:r>
        <w:rPr>
          <w:rFonts w:ascii="Arial" w:hAnsi="Arial"/>
        </w:rPr>
        <w:t>Hemi monitored Gregory’s work on the trim. When he was satisfied, he got them moving slowly and silently out into the deep ocean. “Creep speed</w:t>
      </w:r>
      <w:del w:id="2578" w:author="Julia Ringo" w:date="2023-10-05T13:15:00Z">
        <w:r w:rsidDel="000E7660">
          <w:rPr>
            <w:rFonts w:ascii="Arial" w:hAnsi="Arial"/>
          </w:rPr>
          <w:delText xml:space="preserve"> — </w:delText>
        </w:r>
      </w:del>
      <w:ins w:id="2579" w:author="Julia Ringo" w:date="2023-10-05T13:15:00Z">
        <w:r w:rsidR="000E7660">
          <w:rPr>
            <w:rFonts w:ascii="Arial" w:hAnsi="Arial"/>
          </w:rPr>
          <w:t>—</w:t>
        </w:r>
      </w:ins>
      <w:r>
        <w:rPr>
          <w:rFonts w:ascii="Arial" w:hAnsi="Arial"/>
        </w:rPr>
        <w:t>three knots</w:t>
      </w:r>
      <w:ins w:id="2580" w:author="Julia Ringo" w:date="2023-10-20T15:00:00Z">
        <w:r w:rsidR="007947C0">
          <w:rPr>
            <w:rFonts w:ascii="Arial" w:hAnsi="Arial"/>
          </w:rPr>
          <w:t>,</w:t>
        </w:r>
      </w:ins>
      <w:r>
        <w:rPr>
          <w:rFonts w:ascii="Arial" w:hAnsi="Arial"/>
        </w:rPr>
        <w:t xml:space="preserve"> Owen. You can steer us away from the seamount wall now.”</w:t>
      </w:r>
    </w:p>
    <w:p w14:paraId="48328832" w14:textId="6ED8A20B" w:rsidR="001E2E9B" w:rsidRDefault="00000000">
      <w:pPr>
        <w:pStyle w:val="BodyText"/>
        <w:rPr>
          <w:rFonts w:ascii="Arial" w:hAnsi="Arial"/>
        </w:rPr>
      </w:pPr>
      <w:r>
        <w:rPr>
          <w:rFonts w:ascii="Arial" w:hAnsi="Arial"/>
        </w:rPr>
        <w:t xml:space="preserve">They slunk away from the depot through the pitch deep. The depth-under-keel gauge rapidly climbed until it pegged itself on the </w:t>
      </w:r>
      <w:ins w:id="2581" w:author="Julia Ringo" w:date="2023-10-20T15:00:00Z">
        <w:r w:rsidR="007947C0">
          <w:rPr>
            <w:rFonts w:ascii="Arial" w:hAnsi="Arial"/>
          </w:rPr>
          <w:t>“</w:t>
        </w:r>
      </w:ins>
      <w:del w:id="2582" w:author="Julia Ringo" w:date="2023-10-20T15:00:00Z">
        <w:r w:rsidDel="007947C0">
          <w:rPr>
            <w:rFonts w:ascii="Arial" w:hAnsi="Arial"/>
          </w:rPr>
          <w:delText>‘</w:delText>
        </w:r>
      </w:del>
      <w:r>
        <w:rPr>
          <w:rFonts w:ascii="Arial" w:hAnsi="Arial"/>
        </w:rPr>
        <w:t>bottomless</w:t>
      </w:r>
      <w:ins w:id="2583" w:author="Julia Ringo" w:date="2023-10-20T15:00:00Z">
        <w:r w:rsidR="007947C0">
          <w:rPr>
            <w:rFonts w:ascii="Arial" w:hAnsi="Arial"/>
          </w:rPr>
          <w:t>”</w:t>
        </w:r>
      </w:ins>
      <w:del w:id="2584" w:author="Julia Ringo" w:date="2023-10-20T15:00:00Z">
        <w:r w:rsidDel="007947C0">
          <w:rPr>
            <w:rFonts w:ascii="Arial" w:hAnsi="Arial"/>
          </w:rPr>
          <w:delText>’</w:delText>
        </w:r>
      </w:del>
      <w:r>
        <w:rPr>
          <w:rFonts w:ascii="Arial" w:hAnsi="Arial"/>
        </w:rPr>
        <w:t xml:space="preserve"> pin.</w:t>
      </w:r>
    </w:p>
    <w:p w14:paraId="559FCBEA" w14:textId="77777777" w:rsidR="001E2E9B" w:rsidRDefault="00000000">
      <w:pPr>
        <w:pStyle w:val="BodyText"/>
        <w:rPr>
          <w:rFonts w:ascii="Arial" w:hAnsi="Arial"/>
        </w:rPr>
      </w:pPr>
      <w:r>
        <w:rPr>
          <w:rFonts w:ascii="Arial" w:hAnsi="Arial"/>
        </w:rPr>
        <w:t xml:space="preserve">From sonar, Bastian reported that he thought he could hear some disturbing sounds from the </w:t>
      </w:r>
      <w:proofErr w:type="gramStart"/>
      <w:r>
        <w:rPr>
          <w:rFonts w:ascii="Arial" w:hAnsi="Arial"/>
        </w:rPr>
        <w:t>depot, but</w:t>
      </w:r>
      <w:proofErr w:type="gramEnd"/>
      <w:r>
        <w:rPr>
          <w:rFonts w:ascii="Arial" w:hAnsi="Arial"/>
        </w:rPr>
        <w:t xml:space="preserve"> could not pin down any specific thing that might be happening.</w:t>
      </w:r>
    </w:p>
    <w:p w14:paraId="6E5EC378" w14:textId="77777777" w:rsidR="001E2E9B" w:rsidRDefault="00000000">
      <w:pPr>
        <w:pStyle w:val="BodyText"/>
        <w:rPr>
          <w:rFonts w:ascii="Arial" w:hAnsi="Arial"/>
        </w:rPr>
      </w:pPr>
      <w:r>
        <w:rPr>
          <w:rFonts w:ascii="Arial" w:hAnsi="Arial"/>
        </w:rPr>
        <w:lastRenderedPageBreak/>
        <w:t> </w:t>
      </w:r>
    </w:p>
    <w:p w14:paraId="447DCF46" w14:textId="02B41B87"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w:t>
      </w:r>
      <w:proofErr w:type="gramStart"/>
      <w:r>
        <w:rPr>
          <w:rFonts w:ascii="Arial" w:hAnsi="Arial"/>
        </w:rPr>
        <w:t>continued on</w:t>
      </w:r>
      <w:proofErr w:type="gramEnd"/>
      <w:r>
        <w:rPr>
          <w:rFonts w:ascii="Arial" w:hAnsi="Arial"/>
        </w:rPr>
        <w:t xml:space="preserve"> its course, slowly, silently, and steadily</w:t>
      </w:r>
      <w:ins w:id="2585" w:author="Julia Ringo" w:date="2023-10-20T15:02:00Z">
        <w:r w:rsidR="007947C0">
          <w:rPr>
            <w:rFonts w:ascii="Arial" w:hAnsi="Arial"/>
          </w:rPr>
          <w:t>,</w:t>
        </w:r>
      </w:ins>
      <w:r>
        <w:rPr>
          <w:rFonts w:ascii="Arial" w:hAnsi="Arial"/>
        </w:rPr>
        <w:t xml:space="preserve"> through the blackness</w:t>
      </w:r>
      <w:ins w:id="2586" w:author="Julia Ringo" w:date="2023-10-20T15:02:00Z">
        <w:r w:rsidR="007947C0">
          <w:rPr>
            <w:rFonts w:ascii="Arial" w:hAnsi="Arial"/>
          </w:rPr>
          <w:t>,</w:t>
        </w:r>
      </w:ins>
      <w:r>
        <w:rPr>
          <w:rFonts w:ascii="Arial" w:hAnsi="Arial"/>
        </w:rPr>
        <w:t xml:space="preserve"> under more than two hundred meters of water. After a couple of hours of creeping, Percy flipped the white lights back on, which everyone understood to mean </w:t>
      </w:r>
      <w:ins w:id="2587" w:author="Julia Ringo" w:date="2023-10-20T15:03:00Z">
        <w:r w:rsidR="007947C0">
          <w:rPr>
            <w:rFonts w:ascii="Arial" w:hAnsi="Arial"/>
          </w:rPr>
          <w:t xml:space="preserve">that </w:t>
        </w:r>
      </w:ins>
      <w:r>
        <w:rPr>
          <w:rFonts w:ascii="Arial" w:hAnsi="Arial"/>
        </w:rPr>
        <w:t>the situation had returned to something like normal, even though it remained nothing like safe to continue running beyond the edge of their normal operating depth.</w:t>
      </w:r>
    </w:p>
    <w:p w14:paraId="298593DC" w14:textId="412C66EB" w:rsidR="001E2E9B" w:rsidRDefault="00000000">
      <w:pPr>
        <w:pStyle w:val="BodyText"/>
        <w:rPr>
          <w:rFonts w:ascii="Arial" w:hAnsi="Arial"/>
        </w:rPr>
      </w:pPr>
      <w:r>
        <w:rPr>
          <w:rFonts w:ascii="Arial" w:hAnsi="Arial"/>
        </w:rPr>
        <w:t>“Hemi, join me at the navigation station</w:t>
      </w:r>
      <w:ins w:id="2588" w:author="Julia Ringo" w:date="2023-10-20T15:03:00Z">
        <w:r w:rsidR="007947C0">
          <w:rPr>
            <w:rFonts w:ascii="Arial" w:hAnsi="Arial"/>
          </w:rPr>
          <w:t>.</w:t>
        </w:r>
      </w:ins>
      <w:del w:id="2589" w:author="Julia Ringo" w:date="2023-10-20T15:03:00Z">
        <w:r w:rsidDel="007947C0">
          <w:rPr>
            <w:rFonts w:ascii="Arial" w:hAnsi="Arial"/>
          </w:rPr>
          <w:delText>,</w:delText>
        </w:r>
      </w:del>
      <w:r>
        <w:rPr>
          <w:rFonts w:ascii="Arial" w:hAnsi="Arial"/>
        </w:rPr>
        <w:t xml:space="preserve"> </w:t>
      </w:r>
      <w:ins w:id="2590" w:author="Julia Ringo" w:date="2023-10-20T15:03:00Z">
        <w:r w:rsidR="007947C0">
          <w:rPr>
            <w:rFonts w:ascii="Arial" w:hAnsi="Arial"/>
          </w:rPr>
          <w:t>I</w:t>
        </w:r>
      </w:ins>
      <w:del w:id="2591" w:author="Julia Ringo" w:date="2023-10-20T15:03:00Z">
        <w:r w:rsidDel="007947C0">
          <w:rPr>
            <w:rFonts w:ascii="Arial" w:hAnsi="Arial"/>
          </w:rPr>
          <w:delText>i</w:delText>
        </w:r>
      </w:del>
      <w:r>
        <w:rPr>
          <w:rFonts w:ascii="Arial" w:hAnsi="Arial"/>
        </w:rPr>
        <w:t>t’s time for us to figure out where we’re going,” said Percy.</w:t>
      </w:r>
    </w:p>
    <w:p w14:paraId="04863A30" w14:textId="77777777" w:rsidR="001E2E9B" w:rsidRDefault="00000000">
      <w:pPr>
        <w:pStyle w:val="BodyText"/>
        <w:rPr>
          <w:rFonts w:ascii="Arial" w:hAnsi="Arial"/>
        </w:rPr>
      </w:pPr>
      <w:r>
        <w:rPr>
          <w:rFonts w:ascii="Arial" w:hAnsi="Arial"/>
        </w:rPr>
        <w:t>They climbed down the ladder and turned the lights on over the navigation table. Hemi unsealed and unrolled a new chart</w:t>
      </w:r>
      <w:del w:id="2592" w:author="Julia Ringo" w:date="2023-10-20T15:03:00Z">
        <w:r w:rsidDel="007947C0">
          <w:rPr>
            <w:rFonts w:ascii="Arial" w:hAnsi="Arial"/>
          </w:rPr>
          <w:delText>,</w:delText>
        </w:r>
      </w:del>
      <w:r>
        <w:rPr>
          <w:rFonts w:ascii="Arial" w:hAnsi="Arial"/>
        </w:rPr>
        <w:t xml:space="preserve"> and laid it down under the glass. He wiped the old grease pencil marks off with a rag.</w:t>
      </w:r>
    </w:p>
    <w:p w14:paraId="2C73000E" w14:textId="4179C34C" w:rsidR="001E2E9B" w:rsidRDefault="00000000">
      <w:pPr>
        <w:pStyle w:val="BodyText"/>
        <w:rPr>
          <w:rFonts w:ascii="Arial" w:hAnsi="Arial"/>
        </w:rPr>
      </w:pPr>
      <w:r>
        <w:rPr>
          <w:rFonts w:ascii="Arial" w:hAnsi="Arial"/>
        </w:rPr>
        <w:t>“I got us a more up-to-date chart at the depot,” Hemi said. “Look, the depot is here. And</w:t>
      </w:r>
      <w:del w:id="2593" w:author="Julia Ringo" w:date="2023-10-10T11:08:00Z">
        <w:r w:rsidDel="00B6693A">
          <w:rPr>
            <w:rFonts w:ascii="Arial" w:hAnsi="Arial"/>
          </w:rPr>
          <w:delText>…</w:delText>
        </w:r>
      </w:del>
      <w:ins w:id="2594" w:author="Julia Ringo" w:date="2023-10-10T11:08:00Z">
        <w:r w:rsidR="00B6693A">
          <w:rPr>
            <w:rFonts w:ascii="Arial" w:hAnsi="Arial"/>
          </w:rPr>
          <w:t xml:space="preserve"> . . .</w:t>
        </w:r>
      </w:ins>
      <w:r>
        <w:rPr>
          <w:rFonts w:ascii="Arial" w:hAnsi="Arial"/>
        </w:rPr>
        <w:t>” He looked over some notes on their current course and speed from a clipboard he had been updating over the last couple of hours, then put a small x on the glass, not far from the deserted island that held the depot. “I estimate we are about here, now.”</w:t>
      </w:r>
    </w:p>
    <w:p w14:paraId="52D5F0E7" w14:textId="77777777" w:rsidR="001E2E9B" w:rsidRDefault="00000000">
      <w:pPr>
        <w:pStyle w:val="BodyText"/>
        <w:rPr>
          <w:rFonts w:ascii="Arial" w:hAnsi="Arial"/>
        </w:rPr>
      </w:pPr>
      <w:r>
        <w:rPr>
          <w:rFonts w:ascii="Arial" w:hAnsi="Arial"/>
        </w:rPr>
        <w:t>Percy pointed to a hashed arc printed on the chart that ran past one side of the depot island. “Is that the actual current Authority demarcation line?”</w:t>
      </w:r>
    </w:p>
    <w:p w14:paraId="7487A342" w14:textId="77777777" w:rsidR="001E2E9B" w:rsidRDefault="00000000">
      <w:pPr>
        <w:pStyle w:val="BodyText"/>
        <w:rPr>
          <w:rFonts w:ascii="Arial" w:hAnsi="Arial"/>
        </w:rPr>
      </w:pPr>
      <w:r>
        <w:rPr>
          <w:rFonts w:ascii="Arial" w:hAnsi="Arial"/>
        </w:rPr>
        <w:t>“Yes,” said Hemi. “Western Federated Socialists on the east side of it, Consolidated States of the Archipelago Islands on the west side of it.” He looked at the date printed in the corner of the chart. “At least as of the printing of this chart, eight months ago.”</w:t>
      </w:r>
    </w:p>
    <w:p w14:paraId="128F16E9" w14:textId="77777777" w:rsidR="001E2E9B" w:rsidRDefault="00000000">
      <w:pPr>
        <w:pStyle w:val="BodyText"/>
        <w:rPr>
          <w:rFonts w:ascii="Arial" w:hAnsi="Arial"/>
        </w:rPr>
      </w:pPr>
      <w:r>
        <w:rPr>
          <w:rFonts w:ascii="Arial" w:hAnsi="Arial"/>
        </w:rPr>
        <w:t>“We need to head toward</w:t>
      </w:r>
      <w:del w:id="2595" w:author="Julia Ringo" w:date="2023-10-20T15:06:00Z">
        <w:r w:rsidDel="007947C0">
          <w:rPr>
            <w:rFonts w:ascii="Arial" w:hAnsi="Arial"/>
          </w:rPr>
          <w:delText>s</w:delText>
        </w:r>
      </w:del>
      <w:r>
        <w:rPr>
          <w:rFonts w:ascii="Arial" w:hAnsi="Arial"/>
        </w:rPr>
        <w:t xml:space="preserve"> Stilt City. But I think we should take a slightly less than direct course.” Percy drew an arcing route on the chart with the tip of her finger. She indicated a point on the arc. “I asked Shakes to rendezvous with us here. I hired him to help us out on this run.”</w:t>
      </w:r>
    </w:p>
    <w:p w14:paraId="166EACE8" w14:textId="32446801" w:rsidR="001E2E9B" w:rsidRDefault="00000000">
      <w:pPr>
        <w:pStyle w:val="BodyText"/>
        <w:rPr>
          <w:rFonts w:ascii="Arial" w:hAnsi="Arial"/>
        </w:rPr>
      </w:pPr>
      <w:r>
        <w:rPr>
          <w:rFonts w:ascii="Arial" w:hAnsi="Arial"/>
        </w:rPr>
        <w:t>“Good. And yes, further into the Consolidated States waters will be better. They are far less likely to bother us, and we can travel for a few days while remaining in their waters. But</w:t>
      </w:r>
      <w:del w:id="2596" w:author="Julia Ringo" w:date="2023-10-10T11:08:00Z">
        <w:r w:rsidDel="00B6693A">
          <w:rPr>
            <w:rFonts w:ascii="Arial" w:hAnsi="Arial"/>
          </w:rPr>
          <w:delText>…</w:delText>
        </w:r>
      </w:del>
      <w:ins w:id="2597" w:author="Julia Ringo" w:date="2023-10-10T11:08:00Z">
        <w:r w:rsidR="00B6693A">
          <w:rPr>
            <w:rFonts w:ascii="Arial" w:hAnsi="Arial"/>
          </w:rPr>
          <w:t xml:space="preserve"> . . .</w:t>
        </w:r>
      </w:ins>
      <w:r>
        <w:rPr>
          <w:rFonts w:ascii="Arial" w:hAnsi="Arial"/>
        </w:rPr>
        <w:t xml:space="preserve">” He took another chart from the stack of rolled charts and unrolled it in front of Percy. “To get to Stilt City, we eventually </w:t>
      </w:r>
      <w:proofErr w:type="gramStart"/>
      <w:r>
        <w:rPr>
          <w:rFonts w:ascii="Arial" w:hAnsi="Arial"/>
        </w:rPr>
        <w:t>have to</w:t>
      </w:r>
      <w:proofErr w:type="gramEnd"/>
      <w:r>
        <w:rPr>
          <w:rFonts w:ascii="Arial" w:hAnsi="Arial"/>
        </w:rPr>
        <w:t xml:space="preserve"> head through these waters in the south. A highly contested area. At least three</w:t>
      </w:r>
      <w:del w:id="2598" w:author="Julia Ringo" w:date="2023-10-05T13:15:00Z">
        <w:r w:rsidDel="000E7660">
          <w:rPr>
            <w:rFonts w:ascii="Arial" w:hAnsi="Arial"/>
          </w:rPr>
          <w:delText xml:space="preserve"> — </w:delText>
        </w:r>
      </w:del>
      <w:ins w:id="2599" w:author="Julia Ringo" w:date="2023-10-05T13:15:00Z">
        <w:r w:rsidR="000E7660">
          <w:rPr>
            <w:rFonts w:ascii="Arial" w:hAnsi="Arial"/>
          </w:rPr>
          <w:t>—</w:t>
        </w:r>
      </w:ins>
      <w:r>
        <w:rPr>
          <w:rFonts w:ascii="Arial" w:hAnsi="Arial"/>
        </w:rPr>
        <w:t>up to five</w:t>
      </w:r>
      <w:del w:id="2600" w:author="Julia Ringo" w:date="2023-10-05T13:15:00Z">
        <w:r w:rsidDel="000E7660">
          <w:rPr>
            <w:rFonts w:ascii="Arial" w:hAnsi="Arial"/>
          </w:rPr>
          <w:delText xml:space="preserve"> — </w:delText>
        </w:r>
      </w:del>
      <w:ins w:id="2601" w:author="Julia Ringo" w:date="2023-10-05T13:15:00Z">
        <w:r w:rsidR="000E7660">
          <w:rPr>
            <w:rFonts w:ascii="Arial" w:hAnsi="Arial"/>
          </w:rPr>
          <w:t>—</w:t>
        </w:r>
      </w:ins>
      <w:r>
        <w:rPr>
          <w:rFonts w:ascii="Arial" w:hAnsi="Arial"/>
        </w:rPr>
        <w:t>Authorities all claiming parts of it.”</w:t>
      </w:r>
    </w:p>
    <w:p w14:paraId="2EEC05F7" w14:textId="77777777" w:rsidR="001E2E9B" w:rsidRDefault="00000000">
      <w:pPr>
        <w:pStyle w:val="BodyText"/>
        <w:rPr>
          <w:rFonts w:ascii="Arial" w:hAnsi="Arial"/>
        </w:rPr>
      </w:pPr>
      <w:r>
        <w:rPr>
          <w:rFonts w:ascii="Arial" w:hAnsi="Arial"/>
        </w:rPr>
        <w:t xml:space="preserve">“Well, we’ll just have to be fucking careful when we move through there. We’ll be disciplined about running on the surface only at </w:t>
      </w:r>
      <w:proofErr w:type="gramStart"/>
      <w:r>
        <w:rPr>
          <w:rFonts w:ascii="Arial" w:hAnsi="Arial"/>
        </w:rPr>
        <w:t>night, and</w:t>
      </w:r>
      <w:proofErr w:type="gramEnd"/>
      <w:r>
        <w:rPr>
          <w:rFonts w:ascii="Arial" w:hAnsi="Arial"/>
        </w:rPr>
        <w:t xml:space="preserve"> max out our underwater time during the day.”</w:t>
      </w:r>
    </w:p>
    <w:p w14:paraId="2FADABB9" w14:textId="31494172" w:rsidR="001E2E9B" w:rsidRDefault="00000000">
      <w:pPr>
        <w:pStyle w:val="BodyText"/>
        <w:rPr>
          <w:rFonts w:ascii="Arial" w:hAnsi="Arial"/>
        </w:rPr>
      </w:pPr>
      <w:r>
        <w:rPr>
          <w:rFonts w:ascii="Arial" w:hAnsi="Arial"/>
        </w:rPr>
        <w:t>“</w:t>
      </w:r>
      <w:del w:id="2602" w:author="Julia Ringo" w:date="2023-10-10T11:08:00Z">
        <w:r w:rsidDel="00B6693A">
          <w:rPr>
            <w:rFonts w:ascii="Arial" w:hAnsi="Arial"/>
          </w:rPr>
          <w:delText>…</w:delText>
        </w:r>
      </w:del>
      <w:ins w:id="2603" w:author="Julia Ringo" w:date="2023-10-10T11:08:00Z">
        <w:r w:rsidR="00B6693A">
          <w:rPr>
            <w:rFonts w:ascii="Arial" w:hAnsi="Arial"/>
          </w:rPr>
          <w:t xml:space="preserve">. . . </w:t>
        </w:r>
      </w:ins>
      <w:r>
        <w:rPr>
          <w:rFonts w:ascii="Arial" w:hAnsi="Arial"/>
        </w:rPr>
        <w:t xml:space="preserve">In addition to the regular </w:t>
      </w:r>
      <w:proofErr w:type="gramStart"/>
      <w:r>
        <w:rPr>
          <w:rFonts w:ascii="Arial" w:hAnsi="Arial"/>
        </w:rPr>
        <w:t>trouble</w:t>
      </w:r>
      <w:proofErr w:type="gramEnd"/>
      <w:r>
        <w:rPr>
          <w:rFonts w:ascii="Arial" w:hAnsi="Arial"/>
        </w:rPr>
        <w:t xml:space="preserve"> we might encounter with Authorities, there is also that sub with the ram. My guess is they are the ones who fired on the depot patrol sub. It is possible they followed us there.”</w:t>
      </w:r>
    </w:p>
    <w:p w14:paraId="34A1ADA0" w14:textId="5B148474" w:rsidR="001E2E9B" w:rsidRDefault="00000000">
      <w:pPr>
        <w:pStyle w:val="BodyText"/>
        <w:rPr>
          <w:rFonts w:ascii="Arial" w:hAnsi="Arial"/>
        </w:rPr>
      </w:pPr>
      <w:r>
        <w:rPr>
          <w:rFonts w:ascii="Arial" w:hAnsi="Arial"/>
        </w:rPr>
        <w:t xml:space="preserve">“This isn’t a rush job, Hemi. We have the time to take it slow and do the stealth thing right. Let’s just be careful, be silent, and not be found. We’ll deliver the cargo, collect our </w:t>
      </w:r>
      <w:r>
        <w:rPr>
          <w:rFonts w:ascii="Arial" w:hAnsi="Arial"/>
        </w:rPr>
        <w:lastRenderedPageBreak/>
        <w:t>money, and by that time we’ll be a few territories away</w:t>
      </w:r>
      <w:del w:id="2604" w:author="Julia Ringo" w:date="2023-10-05T13:15:00Z">
        <w:r w:rsidDel="000E7660">
          <w:rPr>
            <w:rFonts w:ascii="Arial" w:hAnsi="Arial"/>
          </w:rPr>
          <w:delText xml:space="preserve"> — </w:delText>
        </w:r>
      </w:del>
      <w:ins w:id="2605" w:author="Julia Ringo" w:date="2023-10-05T13:15:00Z">
        <w:r w:rsidR="000E7660">
          <w:rPr>
            <w:rFonts w:ascii="Arial" w:hAnsi="Arial"/>
          </w:rPr>
          <w:t>—</w:t>
        </w:r>
      </w:ins>
      <w:r>
        <w:rPr>
          <w:rFonts w:ascii="Arial" w:hAnsi="Arial"/>
        </w:rPr>
        <w:t>an entirely different part of the world</w:t>
      </w:r>
      <w:del w:id="2606" w:author="Julia Ringo" w:date="2023-10-05T13:15:00Z">
        <w:r w:rsidDel="000E7660">
          <w:rPr>
            <w:rFonts w:ascii="Arial" w:hAnsi="Arial"/>
          </w:rPr>
          <w:delText xml:space="preserve"> — </w:delText>
        </w:r>
      </w:del>
      <w:ins w:id="2607" w:author="Julia Ringo" w:date="2023-10-05T13:15:00Z">
        <w:r w:rsidR="000E7660">
          <w:rPr>
            <w:rFonts w:ascii="Arial" w:hAnsi="Arial"/>
          </w:rPr>
          <w:t>—</w:t>
        </w:r>
      </w:ins>
      <w:r>
        <w:rPr>
          <w:rFonts w:ascii="Arial" w:hAnsi="Arial"/>
        </w:rPr>
        <w:t>from wherever that sub with the ram came from. I’ll bet we never see that ugly fuckin’ boat again.”</w:t>
      </w:r>
    </w:p>
    <w:p w14:paraId="398EAFAA" w14:textId="0852F987" w:rsidR="001E2E9B" w:rsidRDefault="00000000">
      <w:pPr>
        <w:pStyle w:val="BodyText"/>
        <w:rPr>
          <w:rFonts w:ascii="Arial" w:hAnsi="Arial"/>
        </w:rPr>
      </w:pPr>
      <w:r>
        <w:rPr>
          <w:rFonts w:ascii="Arial" w:hAnsi="Arial"/>
        </w:rPr>
        <w:t>“I hope you are right.” Hemi paused, running through his mental checklist of all the things that kept the boat going. “Another thing I wanted to bring up with you is that while we were adjusting the trim</w:t>
      </w:r>
      <w:ins w:id="2608" w:author="Julia Ringo" w:date="2023-10-20T15:15:00Z">
        <w:r w:rsidR="00D71628">
          <w:rPr>
            <w:rFonts w:ascii="Arial" w:hAnsi="Arial"/>
          </w:rPr>
          <w:t>,</w:t>
        </w:r>
      </w:ins>
      <w:r>
        <w:rPr>
          <w:rFonts w:ascii="Arial" w:hAnsi="Arial"/>
        </w:rPr>
        <w:t xml:space="preserve"> it looked like the boat is a little by the bow.”</w:t>
      </w:r>
    </w:p>
    <w:p w14:paraId="31F5CCBF" w14:textId="2B2AE375" w:rsidR="001E2E9B" w:rsidRDefault="00000000">
      <w:pPr>
        <w:pStyle w:val="BodyText"/>
        <w:rPr>
          <w:rFonts w:ascii="Arial" w:hAnsi="Arial"/>
        </w:rPr>
      </w:pPr>
      <w:r>
        <w:rPr>
          <w:rFonts w:ascii="Arial" w:hAnsi="Arial"/>
        </w:rPr>
        <w:t>“Hardly surprising</w:t>
      </w:r>
      <w:ins w:id="2609" w:author="Julia Ringo" w:date="2023-10-21T15:01:00Z">
        <w:r w:rsidR="00CC74A5">
          <w:rPr>
            <w:rFonts w:ascii="Arial" w:hAnsi="Arial"/>
          </w:rPr>
          <w:t>;</w:t>
        </w:r>
      </w:ins>
      <w:del w:id="2610" w:author="Julia Ringo" w:date="2023-10-21T15:01:00Z">
        <w:r w:rsidDel="00CC74A5">
          <w:rPr>
            <w:rFonts w:ascii="Arial" w:hAnsi="Arial"/>
          </w:rPr>
          <w:delText>,</w:delText>
        </w:r>
      </w:del>
      <w:r>
        <w:rPr>
          <w:rFonts w:ascii="Arial" w:hAnsi="Arial"/>
        </w:rPr>
        <w:t xml:space="preserve"> we never seem to be able to load cargo in a way that doesn’t throw off the fucking balance.”</w:t>
      </w:r>
    </w:p>
    <w:p w14:paraId="3DBC99DF" w14:textId="77777777" w:rsidR="001E2E9B" w:rsidRDefault="00000000">
      <w:pPr>
        <w:pStyle w:val="BodyText"/>
        <w:rPr>
          <w:rFonts w:ascii="Arial" w:hAnsi="Arial"/>
        </w:rPr>
      </w:pPr>
      <w:r>
        <w:rPr>
          <w:rFonts w:ascii="Arial" w:hAnsi="Arial"/>
        </w:rPr>
        <w:t>“True. I would like to bring some of the crew down to the cargo hold and shift cargo back towards the middle of the boat. See if we can get it stowed so it trims more evenly.”</w:t>
      </w:r>
    </w:p>
    <w:p w14:paraId="0767DBBA" w14:textId="77777777" w:rsidR="001E2E9B" w:rsidRDefault="00000000">
      <w:pPr>
        <w:pStyle w:val="BodyText"/>
        <w:rPr>
          <w:rFonts w:ascii="Arial" w:hAnsi="Arial"/>
        </w:rPr>
      </w:pPr>
      <w:r>
        <w:rPr>
          <w:rFonts w:ascii="Arial" w:hAnsi="Arial"/>
        </w:rPr>
        <w:t>“Sure, but let’s run a little longer first. At our current rate we’ve only made maybe a dozen nautical miles from the depot so far.”</w:t>
      </w:r>
    </w:p>
    <w:p w14:paraId="36652EA3" w14:textId="77777777" w:rsidR="001E2E9B" w:rsidRDefault="00000000">
      <w:pPr>
        <w:pStyle w:val="BodyText"/>
        <w:rPr>
          <w:rFonts w:ascii="Arial" w:hAnsi="Arial"/>
        </w:rPr>
      </w:pPr>
      <w:r>
        <w:rPr>
          <w:rFonts w:ascii="Arial" w:hAnsi="Arial"/>
        </w:rPr>
        <w:t>“Think we can risk a little more speed yet?”</w:t>
      </w:r>
    </w:p>
    <w:p w14:paraId="62BAE24D" w14:textId="77777777" w:rsidR="001E2E9B" w:rsidRDefault="00000000">
      <w:pPr>
        <w:pStyle w:val="BodyText"/>
        <w:rPr>
          <w:rFonts w:ascii="Arial" w:hAnsi="Arial"/>
        </w:rPr>
      </w:pPr>
      <w:r>
        <w:rPr>
          <w:rFonts w:ascii="Arial" w:hAnsi="Arial"/>
        </w:rPr>
        <w:t>Captain Percy considered. “I think so. Take us up to six knots. Only top sonar people deliberately looking for us could hear us at six knots at this range and depth. In a few hours more, we’ll come up a bit shallower and you can start rearranging the hold.”</w:t>
      </w:r>
    </w:p>
    <w:p w14:paraId="3688A1EE" w14:textId="77777777" w:rsidR="001E2E9B" w:rsidRDefault="00000000">
      <w:pPr>
        <w:pStyle w:val="BodyText"/>
        <w:rPr>
          <w:rFonts w:ascii="Arial" w:hAnsi="Arial"/>
        </w:rPr>
      </w:pPr>
      <w:r>
        <w:rPr>
          <w:rFonts w:ascii="Arial" w:hAnsi="Arial"/>
        </w:rPr>
        <w:t>“Sounds good,” said Hemi as he started climbing back up to the control room to have Owen increase the throttle.</w:t>
      </w:r>
    </w:p>
    <w:p w14:paraId="32B8E7E7" w14:textId="77777777" w:rsidR="001E2E9B" w:rsidRDefault="00000000">
      <w:pPr>
        <w:pStyle w:val="BodyText"/>
        <w:rPr>
          <w:rFonts w:ascii="Arial" w:hAnsi="Arial"/>
        </w:rPr>
      </w:pPr>
      <w:r>
        <w:rPr>
          <w:rFonts w:ascii="Arial" w:hAnsi="Arial"/>
        </w:rPr>
        <w:t> </w:t>
      </w:r>
    </w:p>
    <w:p w14:paraId="7AA5447C" w14:textId="0FB68476" w:rsidR="001E2E9B" w:rsidRDefault="00000000">
      <w:pPr>
        <w:pStyle w:val="BodyText"/>
        <w:rPr>
          <w:rFonts w:ascii="Arial" w:hAnsi="Arial"/>
        </w:rPr>
      </w:pPr>
      <w:r>
        <w:rPr>
          <w:rFonts w:ascii="Arial" w:hAnsi="Arial"/>
        </w:rPr>
        <w:t xml:space="preserve">Six knots </w:t>
      </w:r>
      <w:proofErr w:type="gramStart"/>
      <w:r>
        <w:rPr>
          <w:rFonts w:ascii="Arial" w:hAnsi="Arial"/>
        </w:rPr>
        <w:t>was</w:t>
      </w:r>
      <w:proofErr w:type="gramEnd"/>
      <w:r>
        <w:rPr>
          <w:rFonts w:ascii="Arial" w:hAnsi="Arial"/>
        </w:rPr>
        <w:t xml:space="preserve"> still slow, but twice the speed at which they had crawled away from the depot. With three more hours of cruising, they were out of range of all but the very best sonar gear and ears in the world. Percy had them come up to </w:t>
      </w:r>
      <w:del w:id="2611" w:author="Julia Ringo" w:date="2023-10-20T15:16:00Z">
        <w:r w:rsidDel="00D71628">
          <w:rPr>
            <w:rFonts w:ascii="Arial" w:hAnsi="Arial"/>
          </w:rPr>
          <w:delText xml:space="preserve">100 </w:delText>
        </w:r>
      </w:del>
      <w:ins w:id="2612" w:author="Julia Ringo" w:date="2023-10-20T15:16:00Z">
        <w:r w:rsidR="00D71628">
          <w:rPr>
            <w:rFonts w:ascii="Arial" w:hAnsi="Arial"/>
          </w:rPr>
          <w:t>one hundred</w:t>
        </w:r>
        <w:r w:rsidR="00D71628">
          <w:rPr>
            <w:rFonts w:ascii="Arial" w:hAnsi="Arial"/>
          </w:rPr>
          <w:t xml:space="preserve"> </w:t>
        </w:r>
      </w:ins>
      <w:r>
        <w:rPr>
          <w:rFonts w:ascii="Arial" w:hAnsi="Arial"/>
        </w:rPr>
        <w:t>meters to take some of the strain off the hull.</w:t>
      </w:r>
    </w:p>
    <w:p w14:paraId="31413266" w14:textId="6A9067A3" w:rsidR="001E2E9B" w:rsidRDefault="00000000">
      <w:pPr>
        <w:pStyle w:val="BodyText"/>
        <w:rPr>
          <w:rFonts w:ascii="Arial" w:hAnsi="Arial"/>
        </w:rPr>
      </w:pPr>
      <w:r>
        <w:rPr>
          <w:rFonts w:ascii="Arial" w:hAnsi="Arial"/>
        </w:rPr>
        <w:t xml:space="preserve">When the boat reached this shallower depth, Hemi worked the tank trim control panel and </w:t>
      </w:r>
      <w:proofErr w:type="gramStart"/>
      <w:r>
        <w:rPr>
          <w:rFonts w:ascii="Arial" w:hAnsi="Arial"/>
        </w:rPr>
        <w:t>made adjustments</w:t>
      </w:r>
      <w:proofErr w:type="gramEnd"/>
      <w:r>
        <w:rPr>
          <w:rFonts w:ascii="Arial" w:hAnsi="Arial"/>
        </w:rPr>
        <w:t xml:space="preserve">, pushing water back and forth across the boat. “Sylvia,” he said </w:t>
      </w:r>
      <w:del w:id="2613" w:author="Julia Ringo" w:date="2023-10-20T15:16:00Z">
        <w:r w:rsidDel="00D71628">
          <w:rPr>
            <w:rFonts w:ascii="Arial" w:hAnsi="Arial"/>
          </w:rPr>
          <w:delText xml:space="preserve">to her </w:delText>
        </w:r>
      </w:del>
      <w:r>
        <w:rPr>
          <w:rFonts w:ascii="Arial" w:hAnsi="Arial"/>
        </w:rPr>
        <w:t>as she stood behind him</w:t>
      </w:r>
      <w:ins w:id="2614" w:author="Julia Ringo" w:date="2023-10-20T15:16:00Z">
        <w:r w:rsidR="00D71628">
          <w:rPr>
            <w:rFonts w:ascii="Arial" w:hAnsi="Arial"/>
          </w:rPr>
          <w:t>,</w:t>
        </w:r>
      </w:ins>
      <w:r>
        <w:rPr>
          <w:rFonts w:ascii="Arial" w:hAnsi="Arial"/>
        </w:rPr>
        <w:t xml:space="preserve"> smoking, “I think we can certainly do better with the trim if we move some of the cargo around down in the hold.”</w:t>
      </w:r>
    </w:p>
    <w:p w14:paraId="2D373584" w14:textId="77777777" w:rsidR="001E2E9B" w:rsidRDefault="00000000">
      <w:pPr>
        <w:pStyle w:val="BodyText"/>
        <w:rPr>
          <w:rFonts w:ascii="Arial" w:hAnsi="Arial"/>
        </w:rPr>
      </w:pPr>
      <w:r>
        <w:rPr>
          <w:rFonts w:ascii="Arial" w:hAnsi="Arial"/>
        </w:rPr>
        <w:t>“OK. Take Owen and Bastian down there with you. I’ll watch the trim with Gregory in case she starts to lean or something. Keep in mind that it might be bad if you drop any of those fucking crates.”</w:t>
      </w:r>
    </w:p>
    <w:p w14:paraId="3A0CE737" w14:textId="6FBEF4A6" w:rsidR="001E2E9B" w:rsidRDefault="00000000">
      <w:pPr>
        <w:pStyle w:val="BodyText"/>
        <w:rPr>
          <w:rFonts w:ascii="Arial" w:hAnsi="Arial"/>
        </w:rPr>
      </w:pPr>
      <w:r>
        <w:rPr>
          <w:rFonts w:ascii="Arial" w:hAnsi="Arial"/>
        </w:rPr>
        <w:t xml:space="preserve">Hemi tapped Owen on the </w:t>
      </w:r>
      <w:proofErr w:type="gramStart"/>
      <w:r>
        <w:rPr>
          <w:rFonts w:ascii="Arial" w:hAnsi="Arial"/>
        </w:rPr>
        <w:t>shoulder</w:t>
      </w:r>
      <w:proofErr w:type="gramEnd"/>
      <w:r>
        <w:rPr>
          <w:rFonts w:ascii="Arial" w:hAnsi="Arial"/>
        </w:rPr>
        <w:t xml:space="preserve"> and they climbed down to the sonar compartment</w:t>
      </w:r>
      <w:ins w:id="2615" w:author="Julia Ringo" w:date="2023-10-20T15:16:00Z">
        <w:r w:rsidR="00D71628">
          <w:rPr>
            <w:rFonts w:ascii="Arial" w:hAnsi="Arial"/>
          </w:rPr>
          <w:t>,</w:t>
        </w:r>
      </w:ins>
      <w:r>
        <w:rPr>
          <w:rFonts w:ascii="Arial" w:hAnsi="Arial"/>
        </w:rPr>
        <w:t xml:space="preserve"> where Bastian joined them on the trip down to the cargo hold.</w:t>
      </w:r>
    </w:p>
    <w:p w14:paraId="1C0EEFCA" w14:textId="404A8C13" w:rsidR="001E2E9B" w:rsidRDefault="00000000">
      <w:pPr>
        <w:pStyle w:val="BodyText"/>
        <w:rPr>
          <w:rFonts w:ascii="Arial" w:hAnsi="Arial"/>
        </w:rPr>
      </w:pPr>
      <w:r>
        <w:rPr>
          <w:rFonts w:ascii="Arial" w:hAnsi="Arial"/>
        </w:rPr>
        <w:t>When they stuck their noses into the cargo hold and Hemi brought the lights up, it still smelled damp. Hemi was certain the quilted patchwork of steel and frozen slag that covered the split seam of the hull was continuing to seep. They might never have a completely dry cargo hold again. That was OK</w:t>
      </w:r>
      <w:ins w:id="2616" w:author="Julia Ringo" w:date="2023-10-20T15:17:00Z">
        <w:r w:rsidR="00D71628">
          <w:rPr>
            <w:rFonts w:ascii="Arial" w:hAnsi="Arial"/>
          </w:rPr>
          <w:t>;</w:t>
        </w:r>
      </w:ins>
      <w:del w:id="2617" w:author="Julia Ringo" w:date="2023-10-20T15:17:00Z">
        <w:r w:rsidDel="00D71628">
          <w:rPr>
            <w:rFonts w:ascii="Arial" w:hAnsi="Arial"/>
          </w:rPr>
          <w:delText>,</w:delText>
        </w:r>
      </w:del>
      <w:r>
        <w:rPr>
          <w:rFonts w:ascii="Arial" w:hAnsi="Arial"/>
        </w:rPr>
        <w:t xml:space="preserve"> that </w:t>
      </w:r>
      <w:ins w:id="2618" w:author="Julia Ringo" w:date="2023-10-20T15:17:00Z">
        <w:r w:rsidR="00D71628">
          <w:rPr>
            <w:rFonts w:ascii="Arial" w:hAnsi="Arial"/>
          </w:rPr>
          <w:t>wa</w:t>
        </w:r>
      </w:ins>
      <w:del w:id="2619" w:author="Julia Ringo" w:date="2023-10-20T15:17:00Z">
        <w:r w:rsidDel="00D71628">
          <w:rPr>
            <w:rFonts w:ascii="Arial" w:hAnsi="Arial"/>
          </w:rPr>
          <w:delText>i</w:delText>
        </w:r>
      </w:del>
      <w:r>
        <w:rPr>
          <w:rFonts w:ascii="Arial" w:hAnsi="Arial"/>
        </w:rPr>
        <w:t xml:space="preserve">s what bilge pumps were for. </w:t>
      </w:r>
      <w:r>
        <w:rPr>
          <w:rFonts w:ascii="Arial" w:hAnsi="Arial"/>
        </w:rPr>
        <w:lastRenderedPageBreak/>
        <w:t>But the accumulating bilge water was another good reason to shift the cargo and get some play in the boat trim.</w:t>
      </w:r>
    </w:p>
    <w:p w14:paraId="0411E4D0" w14:textId="0D3D60F8" w:rsidR="001E2E9B" w:rsidRDefault="00000000">
      <w:pPr>
        <w:pStyle w:val="BodyText"/>
        <w:rPr>
          <w:rFonts w:ascii="Arial" w:hAnsi="Arial"/>
        </w:rPr>
      </w:pPr>
      <w:r>
        <w:rPr>
          <w:rFonts w:ascii="Arial" w:hAnsi="Arial"/>
        </w:rPr>
        <w:t xml:space="preserve">Gregory had stacked the wooden crates into the hold inexpertly. There was a bit of an art to it, and Gregory had only the beginnings of the </w:t>
      </w:r>
      <w:ins w:id="2620" w:author="Julia Ringo" w:date="2023-10-20T15:17:00Z">
        <w:r w:rsidR="00D71628">
          <w:rPr>
            <w:rFonts w:ascii="Arial" w:hAnsi="Arial"/>
          </w:rPr>
          <w:t xml:space="preserve">necessary </w:t>
        </w:r>
      </w:ins>
      <w:r>
        <w:rPr>
          <w:rFonts w:ascii="Arial" w:hAnsi="Arial"/>
        </w:rPr>
        <w:t>skill</w:t>
      </w:r>
      <w:del w:id="2621" w:author="Julia Ringo" w:date="2023-10-20T15:17:00Z">
        <w:r w:rsidDel="00D71628">
          <w:rPr>
            <w:rFonts w:ascii="Arial" w:hAnsi="Arial"/>
          </w:rPr>
          <w:delText xml:space="preserve"> needed</w:delText>
        </w:r>
      </w:del>
      <w:r>
        <w:rPr>
          <w:rFonts w:ascii="Arial" w:hAnsi="Arial"/>
        </w:rPr>
        <w:t xml:space="preserve">. The crates had been initially laid down all the way up and down the length of the hull along the sides. This was a good start, forming the base for putting the rest of the crates on the top. But then Gregory had gotten lazy and stacked the additional layers of crates mostly towards the bow. That was easier to do and kept the crates out of the way for crew moving in and out of the cargo </w:t>
      </w:r>
      <w:proofErr w:type="gramStart"/>
      <w:r>
        <w:rPr>
          <w:rFonts w:ascii="Arial" w:hAnsi="Arial"/>
        </w:rPr>
        <w:t>hold, but</w:t>
      </w:r>
      <w:proofErr w:type="gramEnd"/>
      <w:r>
        <w:rPr>
          <w:rFonts w:ascii="Arial" w:hAnsi="Arial"/>
        </w:rPr>
        <w:t xml:space="preserve"> put more weight in the bow than Hemi wanted. They needed to move some of the upper layers of the crates in the front toward</w:t>
      </w:r>
      <w:del w:id="2622" w:author="Julia Ringo" w:date="2023-10-20T15:17:00Z">
        <w:r w:rsidDel="00A555FC">
          <w:rPr>
            <w:rFonts w:ascii="Arial" w:hAnsi="Arial"/>
          </w:rPr>
          <w:delText>s</w:delText>
        </w:r>
      </w:del>
      <w:r>
        <w:rPr>
          <w:rFonts w:ascii="Arial" w:hAnsi="Arial"/>
        </w:rPr>
        <w:t xml:space="preserve"> the rear of the cargo hold while still leaving enough room for the crew to get through.</w:t>
      </w:r>
    </w:p>
    <w:p w14:paraId="3D83BD87" w14:textId="512A7313" w:rsidR="001E2E9B" w:rsidRDefault="00000000">
      <w:pPr>
        <w:pStyle w:val="BodyText"/>
        <w:rPr>
          <w:rFonts w:ascii="Arial" w:hAnsi="Arial"/>
        </w:rPr>
      </w:pPr>
      <w:r>
        <w:rPr>
          <w:rFonts w:ascii="Arial" w:hAnsi="Arial"/>
        </w:rPr>
        <w:t xml:space="preserve">Hemi had Owen rig a hoist and chain to sliding fixtures on the roof of the cargo hold. Then Owen </w:t>
      </w:r>
      <w:ins w:id="2623" w:author="Julia Ringo" w:date="2023-10-20T15:17:00Z">
        <w:r w:rsidR="00A555FC">
          <w:rPr>
            <w:rFonts w:ascii="Arial" w:hAnsi="Arial"/>
          </w:rPr>
          <w:t>c</w:t>
        </w:r>
      </w:ins>
      <w:del w:id="2624" w:author="Julia Ringo" w:date="2023-10-20T15:17:00Z">
        <w:r w:rsidDel="00A555FC">
          <w:rPr>
            <w:rFonts w:ascii="Arial" w:hAnsi="Arial"/>
          </w:rPr>
          <w:delText>w</w:delText>
        </w:r>
      </w:del>
      <w:r>
        <w:rPr>
          <w:rFonts w:ascii="Arial" w:hAnsi="Arial"/>
        </w:rPr>
        <w:t xml:space="preserve">ould climb up on the stack and throw straps around each crate they wanted to move. Hemi and Bastian would pull the chain while Owen guided it off the stack. The individual crates were only modestly sized but </w:t>
      </w:r>
      <w:del w:id="2625" w:author="Julia Ringo" w:date="2023-10-20T15:17:00Z">
        <w:r w:rsidDel="00A555FC">
          <w:rPr>
            <w:rFonts w:ascii="Arial" w:hAnsi="Arial"/>
          </w:rPr>
          <w:delText xml:space="preserve">were </w:delText>
        </w:r>
      </w:del>
      <w:r>
        <w:rPr>
          <w:rFonts w:ascii="Arial" w:hAnsi="Arial"/>
        </w:rPr>
        <w:t>surprisingly heavy, requiring Hemi and Bastian’s full combined power to lift them</w:t>
      </w:r>
      <w:ins w:id="2626" w:author="Julia Ringo" w:date="2023-10-20T15:18:00Z">
        <w:r w:rsidR="00A555FC">
          <w:rPr>
            <w:rFonts w:ascii="Arial" w:hAnsi="Arial"/>
          </w:rPr>
          <w:t>,</w:t>
        </w:r>
      </w:ins>
      <w:r>
        <w:rPr>
          <w:rFonts w:ascii="Arial" w:hAnsi="Arial"/>
        </w:rPr>
        <w:t xml:space="preserve"> even with the mechanical advantage of the hoist. The three of them would then drag the airborne crate up the length of the cargo hold with the hoist sliding along the rails, and Owen and Bastian would push it with poles while Hemi lowered it to its new place.</w:t>
      </w:r>
    </w:p>
    <w:p w14:paraId="020AC634" w14:textId="77777777" w:rsidR="001E2E9B" w:rsidRDefault="00000000">
      <w:pPr>
        <w:pStyle w:val="BodyText"/>
        <w:rPr>
          <w:rFonts w:ascii="Arial" w:hAnsi="Arial"/>
        </w:rPr>
      </w:pPr>
      <w:r>
        <w:rPr>
          <w:rFonts w:ascii="Arial" w:hAnsi="Arial"/>
        </w:rPr>
        <w:t xml:space="preserve">Every so often they would come across a </w:t>
      </w:r>
      <w:commentRangeStart w:id="2627"/>
      <w:r>
        <w:rPr>
          <w:rFonts w:ascii="Arial" w:hAnsi="Arial"/>
        </w:rPr>
        <w:t xml:space="preserve">non-perishable </w:t>
      </w:r>
      <w:commentRangeEnd w:id="2627"/>
      <w:r w:rsidR="00A555FC">
        <w:rPr>
          <w:rStyle w:val="CommentReference"/>
        </w:rPr>
        <w:commentReference w:id="2627"/>
      </w:r>
      <w:r>
        <w:rPr>
          <w:rFonts w:ascii="Arial" w:hAnsi="Arial"/>
        </w:rPr>
        <w:t>food crate, and they would have to interrupt their re-arranging work to unpack the food and bring it up to the galley to be stowed.</w:t>
      </w:r>
    </w:p>
    <w:p w14:paraId="72626A6A" w14:textId="77777777" w:rsidR="001E2E9B" w:rsidRDefault="00000000">
      <w:pPr>
        <w:pStyle w:val="BodyText"/>
        <w:rPr>
          <w:rFonts w:ascii="Arial" w:hAnsi="Arial"/>
        </w:rPr>
      </w:pPr>
      <w:r>
        <w:rPr>
          <w:rFonts w:ascii="Arial" w:hAnsi="Arial"/>
        </w:rPr>
        <w:t xml:space="preserve">It ended up taking a few hours to complete a first pass at rearranging the hold. When Hemi felt like the weight distribution might be good, he left Owen and Bastian smoking in the cargo hold while he ran up to the control room. There, </w:t>
      </w:r>
      <w:proofErr w:type="gramStart"/>
      <w:r>
        <w:rPr>
          <w:rFonts w:ascii="Arial" w:hAnsi="Arial"/>
        </w:rPr>
        <w:t>Hemi</w:t>
      </w:r>
      <w:proofErr w:type="gramEnd"/>
      <w:r>
        <w:rPr>
          <w:rFonts w:ascii="Arial" w:hAnsi="Arial"/>
        </w:rPr>
        <w:t xml:space="preserve"> and Percy made slight adjustments to the trim of the boat, before Hemi returned to the cargo hold to move a few more crates around. It took another hour and three more trips up to the control room before Hemi was happy with the way the cargo sat and the boat was trimmed.</w:t>
      </w:r>
    </w:p>
    <w:p w14:paraId="4499672F" w14:textId="40C87775" w:rsidR="001E2E9B" w:rsidRDefault="00000000">
      <w:pPr>
        <w:pStyle w:val="BodyText"/>
        <w:rPr>
          <w:rFonts w:ascii="Arial" w:hAnsi="Arial"/>
        </w:rPr>
      </w:pPr>
      <w:r>
        <w:rPr>
          <w:rFonts w:ascii="Arial" w:hAnsi="Arial"/>
        </w:rPr>
        <w:t xml:space="preserve">“Fuckin’ </w:t>
      </w:r>
      <w:ins w:id="2628" w:author="Julia Ringo" w:date="2023-10-20T15:18:00Z">
        <w:r w:rsidR="00A555FC">
          <w:rPr>
            <w:rFonts w:ascii="Arial" w:hAnsi="Arial"/>
          </w:rPr>
          <w:t>A</w:t>
        </w:r>
      </w:ins>
      <w:del w:id="2629" w:author="Julia Ringo" w:date="2023-10-20T15:18:00Z">
        <w:r w:rsidDel="00A555FC">
          <w:rPr>
            <w:rFonts w:ascii="Arial" w:hAnsi="Arial"/>
          </w:rPr>
          <w:delText>eh</w:delText>
        </w:r>
      </w:del>
      <w:ins w:id="2630" w:author="Julia Ringo" w:date="2023-10-20T15:18:00Z">
        <w:r w:rsidR="00A555FC">
          <w:rPr>
            <w:rFonts w:ascii="Arial" w:hAnsi="Arial"/>
          </w:rPr>
          <w:t>,</w:t>
        </w:r>
      </w:ins>
      <w:r>
        <w:rPr>
          <w:rFonts w:ascii="Arial" w:hAnsi="Arial"/>
        </w:rPr>
        <w:t xml:space="preserve"> Hemi,” said Gregory when Hemi was finally settled back into the control room, “seemed like the boat was trim enough when we left the fuckin’ depot. Didn’t slow us down none.”</w:t>
      </w:r>
    </w:p>
    <w:p w14:paraId="4C185E99" w14:textId="77777777" w:rsidR="001E2E9B" w:rsidRDefault="00000000">
      <w:pPr>
        <w:pStyle w:val="BodyText"/>
        <w:rPr>
          <w:rFonts w:ascii="Arial" w:hAnsi="Arial"/>
        </w:rPr>
      </w:pPr>
      <w:r>
        <w:rPr>
          <w:rFonts w:ascii="Arial" w:hAnsi="Arial"/>
        </w:rPr>
        <w:t xml:space="preserve">“A submarine is like the hairs on the back of your neck, Gregory. It </w:t>
      </w:r>
      <w:r>
        <w:rPr>
          <w:rFonts w:ascii="Arial" w:hAnsi="Arial"/>
          <w:i/>
          <w:iCs/>
        </w:rPr>
        <w:t>always</w:t>
      </w:r>
      <w:r>
        <w:rPr>
          <w:rFonts w:ascii="Arial" w:hAnsi="Arial"/>
        </w:rPr>
        <w:t xml:space="preserve"> needs a trim.”</w:t>
      </w:r>
    </w:p>
    <w:p w14:paraId="5DF1FC55" w14:textId="77777777" w:rsidR="001E2E9B" w:rsidRDefault="00000000">
      <w:pPr>
        <w:pStyle w:val="BodyText"/>
        <w:rPr>
          <w:rFonts w:ascii="Arial" w:hAnsi="Arial"/>
        </w:rPr>
      </w:pPr>
      <w:r>
        <w:rPr>
          <w:rFonts w:ascii="Arial" w:hAnsi="Arial"/>
        </w:rPr>
        <w:t> </w:t>
      </w:r>
    </w:p>
    <w:p w14:paraId="276A202C" w14:textId="77777777" w:rsidR="001E2E9B" w:rsidRDefault="00000000">
      <w:pPr>
        <w:pStyle w:val="BodyText"/>
        <w:rPr>
          <w:rFonts w:ascii="Arial" w:hAnsi="Arial"/>
        </w:rPr>
      </w:pPr>
      <w:r>
        <w:rPr>
          <w:rFonts w:ascii="Arial" w:hAnsi="Arial"/>
        </w:rPr>
        <w:t>Hemi knew Captain Percy would keep the same course, depth, and speed until well after dark, and that was still a few hours off yet, so there was little for him to do for the moment. He took the opportunity to start training Cassandra on sonar.</w:t>
      </w:r>
    </w:p>
    <w:p w14:paraId="2D6102EA" w14:textId="77777777" w:rsidR="001E2E9B" w:rsidRDefault="00000000">
      <w:pPr>
        <w:pStyle w:val="BodyText"/>
        <w:rPr>
          <w:rFonts w:ascii="Arial" w:hAnsi="Arial"/>
        </w:rPr>
      </w:pPr>
      <w:r>
        <w:rPr>
          <w:rFonts w:ascii="Arial" w:hAnsi="Arial"/>
        </w:rPr>
        <w:t>In the sonar compartment, he sent Bastian off for coffee and a smoke and sat down next to Cassandra. “You have been listening for the last few hours while Bastian worked the sonar, correct?” Hemi asked her.</w:t>
      </w:r>
    </w:p>
    <w:p w14:paraId="7DB9970E" w14:textId="77777777" w:rsidR="001E2E9B" w:rsidRDefault="00000000">
      <w:pPr>
        <w:pStyle w:val="BodyText"/>
        <w:rPr>
          <w:rFonts w:ascii="Arial" w:hAnsi="Arial"/>
        </w:rPr>
      </w:pPr>
      <w:r>
        <w:rPr>
          <w:rFonts w:ascii="Arial" w:hAnsi="Arial"/>
        </w:rPr>
        <w:lastRenderedPageBreak/>
        <w:t>Cassandra nodded.</w:t>
      </w:r>
    </w:p>
    <w:p w14:paraId="53E5024D" w14:textId="77777777" w:rsidR="001E2E9B" w:rsidRDefault="00000000">
      <w:pPr>
        <w:pStyle w:val="BodyText"/>
        <w:rPr>
          <w:rFonts w:ascii="Arial" w:hAnsi="Arial"/>
        </w:rPr>
      </w:pPr>
      <w:r>
        <w:rPr>
          <w:rFonts w:ascii="Arial" w:hAnsi="Arial"/>
        </w:rPr>
        <w:t>“Any of it make any sense?”</w:t>
      </w:r>
    </w:p>
    <w:p w14:paraId="13961486" w14:textId="77777777" w:rsidR="001E2E9B" w:rsidRDefault="00000000">
      <w:pPr>
        <w:pStyle w:val="BodyText"/>
        <w:rPr>
          <w:rFonts w:ascii="Arial" w:hAnsi="Arial"/>
        </w:rPr>
      </w:pPr>
      <w:r>
        <w:rPr>
          <w:rFonts w:ascii="Arial" w:hAnsi="Arial"/>
        </w:rPr>
        <w:t>“Do you want me to lie?”</w:t>
      </w:r>
    </w:p>
    <w:p w14:paraId="7F9E1644" w14:textId="07A6F981" w:rsidR="001E2E9B" w:rsidRDefault="00000000">
      <w:pPr>
        <w:pStyle w:val="BodyText"/>
        <w:rPr>
          <w:rFonts w:ascii="Arial" w:hAnsi="Arial"/>
        </w:rPr>
      </w:pPr>
      <w:r>
        <w:rPr>
          <w:rFonts w:ascii="Arial" w:hAnsi="Arial"/>
        </w:rPr>
        <w:t>“There is nothing to be concerned about. It is not as complex as it might seem. Except for the parts that are, but we will get to those as we come to them. Put your headset over both ears</w:t>
      </w:r>
      <w:del w:id="2631" w:author="Julia Ringo" w:date="2023-10-10T11:08:00Z">
        <w:r w:rsidDel="00B6693A">
          <w:rPr>
            <w:rFonts w:ascii="Arial" w:hAnsi="Arial"/>
          </w:rPr>
          <w:delText>…</w:delText>
        </w:r>
      </w:del>
      <w:ins w:id="2632" w:author="Julia Ringo" w:date="2023-10-10T11:08:00Z">
        <w:r w:rsidR="00B6693A">
          <w:rPr>
            <w:rFonts w:ascii="Arial" w:hAnsi="Arial"/>
          </w:rPr>
          <w:t xml:space="preserve"> . . . </w:t>
        </w:r>
      </w:ins>
      <w:del w:id="2633" w:author="Julia Ringo" w:date="2023-10-20T15:19:00Z">
        <w:r w:rsidDel="00A555FC">
          <w:rPr>
            <w:rFonts w:ascii="Arial" w:hAnsi="Arial"/>
          </w:rPr>
          <w:delText xml:space="preserve"> </w:delText>
        </w:r>
      </w:del>
      <w:r>
        <w:rPr>
          <w:rFonts w:ascii="Arial" w:hAnsi="Arial"/>
        </w:rPr>
        <w:t>You need both ears to get a full sense of what any sound you hear on sonar is doing.”</w:t>
      </w:r>
    </w:p>
    <w:p w14:paraId="6EC93ABE" w14:textId="723ED82B" w:rsidR="001E2E9B" w:rsidRDefault="00000000">
      <w:pPr>
        <w:pStyle w:val="BodyText"/>
        <w:rPr>
          <w:rFonts w:ascii="Arial" w:hAnsi="Arial"/>
        </w:rPr>
      </w:pPr>
      <w:r>
        <w:rPr>
          <w:rFonts w:ascii="Arial" w:hAnsi="Arial"/>
        </w:rPr>
        <w:t xml:space="preserve">Cassandra adjusted the </w:t>
      </w:r>
      <w:proofErr w:type="gramStart"/>
      <w:r>
        <w:rPr>
          <w:rFonts w:ascii="Arial" w:hAnsi="Arial"/>
        </w:rPr>
        <w:t>headset</w:t>
      </w:r>
      <w:proofErr w:type="gramEnd"/>
      <w:r>
        <w:rPr>
          <w:rFonts w:ascii="Arial" w:hAnsi="Arial"/>
        </w:rPr>
        <w:t xml:space="preserve"> so it sat evenly</w:t>
      </w:r>
      <w:ins w:id="2634" w:author="Julia Ringo" w:date="2023-10-20T15:19:00Z">
        <w:r w:rsidR="00A555FC">
          <w:rPr>
            <w:rFonts w:ascii="Arial" w:hAnsi="Arial"/>
          </w:rPr>
          <w:t>,</w:t>
        </w:r>
      </w:ins>
      <w:r>
        <w:rPr>
          <w:rFonts w:ascii="Arial" w:hAnsi="Arial"/>
        </w:rPr>
        <w:t xml:space="preserve"> with the headphones covering both her ears.</w:t>
      </w:r>
    </w:p>
    <w:p w14:paraId="38DF7798" w14:textId="3D2A2BDC" w:rsidR="001E2E9B" w:rsidRDefault="00000000">
      <w:pPr>
        <w:pStyle w:val="BodyText"/>
        <w:rPr>
          <w:rFonts w:ascii="Arial" w:hAnsi="Arial"/>
        </w:rPr>
      </w:pPr>
      <w:r>
        <w:rPr>
          <w:rFonts w:ascii="Arial" w:hAnsi="Arial"/>
        </w:rPr>
        <w:t>“OK,” said Hemi as he began adjusting and tuning the sonar unit, “this is the ‘passive’ sonar rig. You can think of it as being nothing more than microphones for listening underwater. There’s ‘active’ sonar too</w:t>
      </w:r>
      <w:del w:id="2635" w:author="Julia Ringo" w:date="2023-10-05T13:15:00Z">
        <w:r w:rsidDel="000E7660">
          <w:rPr>
            <w:rFonts w:ascii="Arial" w:hAnsi="Arial"/>
          </w:rPr>
          <w:delText xml:space="preserve"> — </w:delText>
        </w:r>
      </w:del>
      <w:ins w:id="2636" w:author="Julia Ringo" w:date="2023-10-05T13:15:00Z">
        <w:r w:rsidR="000E7660">
          <w:rPr>
            <w:rFonts w:ascii="Arial" w:hAnsi="Arial"/>
          </w:rPr>
          <w:t>—</w:t>
        </w:r>
      </w:ins>
      <w:r>
        <w:rPr>
          <w:rFonts w:ascii="Arial" w:hAnsi="Arial"/>
        </w:rPr>
        <w:t>that’s a lot more complicated: active sonar sends a ping out and we listen for its echo. We do not use that often so do not worry about it for now. Passive is simpler, you are just listening, passively. Get it?”</w:t>
      </w:r>
    </w:p>
    <w:p w14:paraId="6FFBE3B3" w14:textId="77777777" w:rsidR="001E2E9B" w:rsidRDefault="00000000">
      <w:pPr>
        <w:pStyle w:val="BodyText"/>
        <w:rPr>
          <w:rFonts w:ascii="Arial" w:hAnsi="Arial"/>
        </w:rPr>
      </w:pPr>
      <w:r>
        <w:rPr>
          <w:rFonts w:ascii="Arial" w:hAnsi="Arial"/>
        </w:rPr>
        <w:t>Cassandra nodded.</w:t>
      </w:r>
    </w:p>
    <w:p w14:paraId="2D5B2FEE" w14:textId="77777777" w:rsidR="001E2E9B" w:rsidRDefault="00000000">
      <w:pPr>
        <w:pStyle w:val="BodyText"/>
        <w:rPr>
          <w:rFonts w:ascii="Arial" w:hAnsi="Arial"/>
        </w:rPr>
      </w:pPr>
      <w:r>
        <w:rPr>
          <w:rFonts w:ascii="Arial" w:hAnsi="Arial"/>
        </w:rPr>
        <w:t xml:space="preserve">“The main thing you need to know for operating the sonar is that you can aim the underwater microphones in a specific direction using this thing that looks like a steering wheel.” Hemi turned the </w:t>
      </w:r>
      <w:proofErr w:type="gramStart"/>
      <w:r>
        <w:rPr>
          <w:rFonts w:ascii="Arial" w:hAnsi="Arial"/>
        </w:rPr>
        <w:t>stainless steel</w:t>
      </w:r>
      <w:proofErr w:type="gramEnd"/>
      <w:r>
        <w:rPr>
          <w:rFonts w:ascii="Arial" w:hAnsi="Arial"/>
        </w:rPr>
        <w:t xml:space="preserve"> wheel a half turn. “See that dial there? That shows you which way the microphones are pointed. It goes around 360 degrees. At some point someone will ask you to listen in a specific direction. They will give you the degrees and you just turn the wheel until the needle on that dial shows you are aiming the mics in the direction they are asking about. Make sense?”</w:t>
      </w:r>
    </w:p>
    <w:p w14:paraId="1E4A9880" w14:textId="77777777" w:rsidR="001E2E9B" w:rsidRDefault="00000000">
      <w:pPr>
        <w:pStyle w:val="BodyText"/>
        <w:rPr>
          <w:rFonts w:ascii="Arial" w:hAnsi="Arial"/>
        </w:rPr>
      </w:pPr>
      <w:r>
        <w:rPr>
          <w:rFonts w:ascii="Arial" w:hAnsi="Arial"/>
        </w:rPr>
        <w:t>“That seems simple enough,” said Cassandra.</w:t>
      </w:r>
    </w:p>
    <w:p w14:paraId="2EC93494" w14:textId="3A2B274D" w:rsidR="001E2E9B" w:rsidRDefault="00000000">
      <w:pPr>
        <w:pStyle w:val="BodyText"/>
        <w:rPr>
          <w:rFonts w:ascii="Arial" w:hAnsi="Arial"/>
        </w:rPr>
      </w:pPr>
      <w:r>
        <w:rPr>
          <w:rFonts w:ascii="Arial" w:hAnsi="Arial"/>
        </w:rPr>
        <w:t xml:space="preserve">“That part is. It will get a lot more complex when we start using the filters and transducers to tune in on a contact later. The thing </w:t>
      </w:r>
      <w:proofErr w:type="gramStart"/>
      <w:r>
        <w:rPr>
          <w:rFonts w:ascii="Arial" w:hAnsi="Arial"/>
        </w:rPr>
        <w:t>is,</w:t>
      </w:r>
      <w:proofErr w:type="gramEnd"/>
      <w:r>
        <w:rPr>
          <w:rFonts w:ascii="Arial" w:hAnsi="Arial"/>
        </w:rPr>
        <w:t xml:space="preserve"> the ocean is never absolutely silent. Let’s start by just listening to what we hear on the sonar where there are no specific contacts we are trying to focus in on.” Hemi and Cassandra both remained quiet for a minute with the background sound of the ocean washing through their headphones. “OK</w:t>
      </w:r>
      <w:ins w:id="2637" w:author="Julia Ringo" w:date="2023-10-20T15:20:00Z">
        <w:r w:rsidR="00A555FC">
          <w:rPr>
            <w:rFonts w:ascii="Arial" w:hAnsi="Arial"/>
          </w:rPr>
          <w:t>,</w:t>
        </w:r>
      </w:ins>
      <w:r>
        <w:rPr>
          <w:rFonts w:ascii="Arial" w:hAnsi="Arial"/>
        </w:rPr>
        <w:t xml:space="preserve"> Cassandra. What do you hear?”</w:t>
      </w:r>
    </w:p>
    <w:p w14:paraId="77F2CF94" w14:textId="7C74987F" w:rsidR="001E2E9B" w:rsidRDefault="00000000">
      <w:pPr>
        <w:pStyle w:val="BodyText"/>
        <w:rPr>
          <w:rFonts w:ascii="Arial" w:hAnsi="Arial"/>
        </w:rPr>
      </w:pPr>
      <w:r>
        <w:rPr>
          <w:rFonts w:ascii="Arial" w:hAnsi="Arial"/>
        </w:rPr>
        <w:t>“I don’t know</w:t>
      </w:r>
      <w:del w:id="2638" w:author="Julia Ringo" w:date="2023-10-10T11:08:00Z">
        <w:r w:rsidDel="00B6693A">
          <w:rPr>
            <w:rFonts w:ascii="Arial" w:hAnsi="Arial"/>
          </w:rPr>
          <w:delText>…</w:delText>
        </w:r>
      </w:del>
      <w:ins w:id="2639" w:author="Julia Ringo" w:date="2023-10-10T11:08:00Z">
        <w:r w:rsidR="00B6693A">
          <w:rPr>
            <w:rFonts w:ascii="Arial" w:hAnsi="Arial"/>
          </w:rPr>
          <w:t xml:space="preserve"> . . .</w:t>
        </w:r>
      </w:ins>
      <w:r>
        <w:rPr>
          <w:rFonts w:ascii="Arial" w:hAnsi="Arial"/>
        </w:rPr>
        <w:t xml:space="preserve">” She waved one small hand </w:t>
      </w:r>
      <w:del w:id="2640" w:author="Julia Ringo" w:date="2023-10-20T15:20:00Z">
        <w:r w:rsidDel="00A555FC">
          <w:rPr>
            <w:rFonts w:ascii="Arial" w:hAnsi="Arial"/>
          </w:rPr>
          <w:delText xml:space="preserve">around in the air </w:delText>
        </w:r>
      </w:del>
      <w:r>
        <w:rPr>
          <w:rFonts w:ascii="Arial" w:hAnsi="Arial"/>
        </w:rPr>
        <w:t>absently. “A hissing sound</w:t>
      </w:r>
      <w:del w:id="2641" w:author="Julia Ringo" w:date="2023-10-05T13:15:00Z">
        <w:r w:rsidDel="000E7660">
          <w:rPr>
            <w:rFonts w:ascii="Arial" w:hAnsi="Arial"/>
          </w:rPr>
          <w:delText xml:space="preserve"> — </w:delText>
        </w:r>
      </w:del>
      <w:ins w:id="2642" w:author="Julia Ringo" w:date="2023-10-05T13:15:00Z">
        <w:r w:rsidR="000E7660">
          <w:rPr>
            <w:rFonts w:ascii="Arial" w:hAnsi="Arial"/>
          </w:rPr>
          <w:t>—</w:t>
        </w:r>
      </w:ins>
      <w:r>
        <w:rPr>
          <w:rFonts w:ascii="Arial" w:hAnsi="Arial"/>
        </w:rPr>
        <w:t>white noise?”</w:t>
      </w:r>
    </w:p>
    <w:p w14:paraId="39125B59" w14:textId="77777777" w:rsidR="001E2E9B" w:rsidRDefault="00000000">
      <w:pPr>
        <w:pStyle w:val="BodyText"/>
        <w:rPr>
          <w:rFonts w:ascii="Arial" w:hAnsi="Arial"/>
        </w:rPr>
      </w:pPr>
      <w:r>
        <w:rPr>
          <w:rFonts w:ascii="Arial" w:hAnsi="Arial"/>
        </w:rPr>
        <w:t>“Almost anything could be white noise. Describe it with more detail than that.”</w:t>
      </w:r>
    </w:p>
    <w:p w14:paraId="10474578" w14:textId="3ECC395C" w:rsidR="001E2E9B" w:rsidRDefault="00000000">
      <w:pPr>
        <w:pStyle w:val="BodyText"/>
        <w:rPr>
          <w:rFonts w:ascii="Arial" w:hAnsi="Arial"/>
        </w:rPr>
      </w:pPr>
      <w:r>
        <w:rPr>
          <w:rFonts w:ascii="Arial" w:hAnsi="Arial"/>
        </w:rPr>
        <w:t>“There’s</w:t>
      </w:r>
      <w:del w:id="2643" w:author="Julia Ringo" w:date="2023-10-10T11:08:00Z">
        <w:r w:rsidDel="00B6693A">
          <w:rPr>
            <w:rFonts w:ascii="Arial" w:hAnsi="Arial"/>
          </w:rPr>
          <w:delText>…</w:delText>
        </w:r>
      </w:del>
      <w:ins w:id="2644" w:author="Julia Ringo" w:date="2023-10-10T11:08:00Z">
        <w:r w:rsidR="00B6693A">
          <w:rPr>
            <w:rFonts w:ascii="Arial" w:hAnsi="Arial"/>
          </w:rPr>
          <w:t xml:space="preserve"> . . . </w:t>
        </w:r>
      </w:ins>
      <w:del w:id="2645" w:author="Julia Ringo" w:date="2023-10-20T15:20:00Z">
        <w:r w:rsidDel="00A555FC">
          <w:rPr>
            <w:rFonts w:ascii="Arial" w:hAnsi="Arial"/>
          </w:rPr>
          <w:delText xml:space="preserve"> </w:delText>
        </w:r>
      </w:del>
      <w:r>
        <w:rPr>
          <w:rFonts w:ascii="Arial" w:hAnsi="Arial"/>
        </w:rPr>
        <w:t>a low rumble, a bit of a swishing sound</w:t>
      </w:r>
      <w:del w:id="2646" w:author="Julia Ringo" w:date="2023-10-10T11:08:00Z">
        <w:r w:rsidDel="00B6693A">
          <w:rPr>
            <w:rFonts w:ascii="Arial" w:hAnsi="Arial"/>
          </w:rPr>
          <w:delText>…</w:delText>
        </w:r>
      </w:del>
      <w:ins w:id="2647" w:author="Julia Ringo" w:date="2023-10-10T11:08:00Z">
        <w:r w:rsidR="00B6693A">
          <w:rPr>
            <w:rFonts w:ascii="Arial" w:hAnsi="Arial"/>
          </w:rPr>
          <w:t xml:space="preserve"> . . .</w:t>
        </w:r>
      </w:ins>
      <w:r>
        <w:rPr>
          <w:rFonts w:ascii="Arial" w:hAnsi="Arial"/>
        </w:rPr>
        <w:t>”</w:t>
      </w:r>
    </w:p>
    <w:p w14:paraId="1940C1CC" w14:textId="77777777" w:rsidR="001E2E9B" w:rsidRDefault="00000000">
      <w:pPr>
        <w:pStyle w:val="BodyText"/>
        <w:rPr>
          <w:rFonts w:ascii="Arial" w:hAnsi="Arial"/>
        </w:rPr>
      </w:pPr>
      <w:r>
        <w:rPr>
          <w:rFonts w:ascii="Arial" w:hAnsi="Arial"/>
        </w:rPr>
        <w:t xml:space="preserve">“Good. We are running on the electric motors, underwater, at a modest speed. That is what it sounds like when the boat is moving while submerged. Later, when we are near the surface with the diesel engines running, it will be a lot </w:t>
      </w:r>
      <w:proofErr w:type="gramStart"/>
      <w:r>
        <w:rPr>
          <w:rFonts w:ascii="Arial" w:hAnsi="Arial"/>
        </w:rPr>
        <w:t>louder</w:t>
      </w:r>
      <w:proofErr w:type="gramEnd"/>
      <w:r>
        <w:rPr>
          <w:rFonts w:ascii="Arial" w:hAnsi="Arial"/>
        </w:rPr>
        <w:t xml:space="preserve"> and you will not be able to hear much in the water beyond the engines. But while we are on the electric motors, we can hear more on sonar.</w:t>
      </w:r>
    </w:p>
    <w:p w14:paraId="6457613C" w14:textId="0A73F23E" w:rsidR="001E2E9B" w:rsidRDefault="00000000">
      <w:pPr>
        <w:pStyle w:val="BodyText"/>
        <w:rPr>
          <w:rFonts w:ascii="Arial" w:hAnsi="Arial"/>
        </w:rPr>
      </w:pPr>
      <w:r>
        <w:rPr>
          <w:rFonts w:ascii="Arial" w:hAnsi="Arial"/>
        </w:rPr>
        <w:lastRenderedPageBreak/>
        <w:t>“Sonar requires imagination,” Hemi continued</w:t>
      </w:r>
      <w:ins w:id="2648" w:author="Julia Ringo" w:date="2023-10-20T15:20:00Z">
        <w:r w:rsidR="00A555FC">
          <w:rPr>
            <w:rFonts w:ascii="Arial" w:hAnsi="Arial"/>
          </w:rPr>
          <w:t>.</w:t>
        </w:r>
      </w:ins>
      <w:del w:id="2649" w:author="Julia Ringo" w:date="2023-10-20T15:20:00Z">
        <w:r w:rsidDel="00A555FC">
          <w:rPr>
            <w:rFonts w:ascii="Arial" w:hAnsi="Arial"/>
          </w:rPr>
          <w:delText>,</w:delText>
        </w:r>
      </w:del>
      <w:r>
        <w:rPr>
          <w:rFonts w:ascii="Arial" w:hAnsi="Arial"/>
        </w:rPr>
        <w:t xml:space="preserve"> “</w:t>
      </w:r>
      <w:ins w:id="2650" w:author="Julia Ringo" w:date="2023-10-20T15:20:00Z">
        <w:r w:rsidR="00A555FC">
          <w:rPr>
            <w:rFonts w:ascii="Arial" w:hAnsi="Arial"/>
          </w:rPr>
          <w:t>Y</w:t>
        </w:r>
      </w:ins>
      <w:del w:id="2651" w:author="Julia Ringo" w:date="2023-10-20T15:20:00Z">
        <w:r w:rsidDel="00A555FC">
          <w:rPr>
            <w:rFonts w:ascii="Arial" w:hAnsi="Arial"/>
          </w:rPr>
          <w:delText>y</w:delText>
        </w:r>
      </w:del>
      <w:r>
        <w:rPr>
          <w:rFonts w:ascii="Arial" w:hAnsi="Arial"/>
        </w:rPr>
        <w:t xml:space="preserve">ou </w:t>
      </w:r>
      <w:proofErr w:type="gramStart"/>
      <w:r>
        <w:rPr>
          <w:rFonts w:ascii="Arial" w:hAnsi="Arial"/>
        </w:rPr>
        <w:t>have to</w:t>
      </w:r>
      <w:proofErr w:type="gramEnd"/>
      <w:r>
        <w:rPr>
          <w:rFonts w:ascii="Arial" w:hAnsi="Arial"/>
        </w:rPr>
        <w:t xml:space="preserve"> put your mind out there in the water. When you hear a sound, you </w:t>
      </w:r>
      <w:proofErr w:type="gramStart"/>
      <w:r>
        <w:rPr>
          <w:rFonts w:ascii="Arial" w:hAnsi="Arial"/>
        </w:rPr>
        <w:t>have to</w:t>
      </w:r>
      <w:proofErr w:type="gramEnd"/>
      <w:r>
        <w:rPr>
          <w:rFonts w:ascii="Arial" w:hAnsi="Arial"/>
        </w:rPr>
        <w:t xml:space="preserve"> match it to an image in your head that shows how the sound could be made. The more detail you can imagine </w:t>
      </w:r>
      <w:del w:id="2652" w:author="Julia Ringo" w:date="2023-10-20T15:20:00Z">
        <w:r w:rsidDel="00A555FC">
          <w:rPr>
            <w:rFonts w:ascii="Arial" w:hAnsi="Arial"/>
          </w:rPr>
          <w:delText xml:space="preserve">in the image </w:delText>
        </w:r>
      </w:del>
      <w:r>
        <w:rPr>
          <w:rFonts w:ascii="Arial" w:hAnsi="Arial"/>
        </w:rPr>
        <w:t>to fit it to the sound, the more accurate your assessment of the contact will be. That is what makes a top sonar person.”</w:t>
      </w:r>
    </w:p>
    <w:p w14:paraId="073A287F" w14:textId="77777777" w:rsidR="001E2E9B" w:rsidRDefault="00000000">
      <w:pPr>
        <w:pStyle w:val="BodyText"/>
        <w:rPr>
          <w:rFonts w:ascii="Arial" w:hAnsi="Arial"/>
        </w:rPr>
      </w:pPr>
      <w:r>
        <w:rPr>
          <w:rFonts w:ascii="Arial" w:hAnsi="Arial"/>
        </w:rPr>
        <w:t>Hemi pointed to the largest of a set of gauges further up the sonar unit in front of them.</w:t>
      </w:r>
    </w:p>
    <w:p w14:paraId="5D30409D" w14:textId="1DE58021" w:rsidR="001E2E9B" w:rsidRDefault="00000000">
      <w:pPr>
        <w:pStyle w:val="BodyText"/>
        <w:rPr>
          <w:rFonts w:ascii="Arial" w:hAnsi="Arial"/>
        </w:rPr>
      </w:pPr>
      <w:r>
        <w:rPr>
          <w:rFonts w:ascii="Arial" w:hAnsi="Arial"/>
        </w:rPr>
        <w:t>“Now, the gauge above the directional indicator is the main signal strength indicator. All those smaller gauges above it show signal strength at different frequencies, but you only need to worry about this main signal strength indicator for now. Watch that needle</w:t>
      </w:r>
      <w:ins w:id="2653" w:author="Julia Ringo" w:date="2023-10-20T15:20:00Z">
        <w:r w:rsidR="00A555FC">
          <w:rPr>
            <w:rFonts w:ascii="Arial" w:hAnsi="Arial"/>
          </w:rPr>
          <w:t>.</w:t>
        </w:r>
      </w:ins>
      <w:del w:id="2654" w:author="Julia Ringo" w:date="2023-10-20T15:20:00Z">
        <w:r w:rsidDel="00A555FC">
          <w:rPr>
            <w:rFonts w:ascii="Arial" w:hAnsi="Arial"/>
          </w:rPr>
          <w:delText>,</w:delText>
        </w:r>
      </w:del>
      <w:r>
        <w:rPr>
          <w:rFonts w:ascii="Arial" w:hAnsi="Arial"/>
        </w:rPr>
        <w:t xml:space="preserve"> </w:t>
      </w:r>
      <w:ins w:id="2655" w:author="Julia Ringo" w:date="2023-10-20T15:20:00Z">
        <w:r w:rsidR="00A555FC">
          <w:rPr>
            <w:rFonts w:ascii="Arial" w:hAnsi="Arial"/>
          </w:rPr>
          <w:t>I</w:t>
        </w:r>
      </w:ins>
      <w:del w:id="2656" w:author="Julia Ringo" w:date="2023-10-20T15:20:00Z">
        <w:r w:rsidDel="00A555FC">
          <w:rPr>
            <w:rFonts w:ascii="Arial" w:hAnsi="Arial"/>
          </w:rPr>
          <w:delText>i</w:delText>
        </w:r>
      </w:del>
      <w:r>
        <w:rPr>
          <w:rFonts w:ascii="Arial" w:hAnsi="Arial"/>
        </w:rPr>
        <w:t>f you see it jump, there is a significant sound out there in the water, and you will want to focus on it, listen to it, and try to figure out what it is.</w:t>
      </w:r>
      <w:del w:id="2657" w:author="Julia Ringo" w:date="2023-10-20T15:21:00Z">
        <w:r w:rsidDel="00A555FC">
          <w:rPr>
            <w:rFonts w:ascii="Arial" w:hAnsi="Arial"/>
          </w:rPr>
          <w:delText>”</w:delText>
        </w:r>
      </w:del>
    </w:p>
    <w:p w14:paraId="1F2BB4E2" w14:textId="0D32EE42" w:rsidR="001E2E9B" w:rsidRDefault="00000000">
      <w:pPr>
        <w:pStyle w:val="BodyText"/>
        <w:rPr>
          <w:rFonts w:ascii="Arial" w:hAnsi="Arial"/>
        </w:rPr>
      </w:pPr>
      <w:r>
        <w:rPr>
          <w:rFonts w:ascii="Arial" w:hAnsi="Arial"/>
        </w:rPr>
        <w:t>“Let us see</w:t>
      </w:r>
      <w:del w:id="2658" w:author="Julia Ringo" w:date="2023-10-10T11:08:00Z">
        <w:r w:rsidDel="00B6693A">
          <w:rPr>
            <w:rFonts w:ascii="Arial" w:hAnsi="Arial"/>
          </w:rPr>
          <w:delText>…</w:delText>
        </w:r>
      </w:del>
      <w:ins w:id="2659" w:author="Julia Ringo" w:date="2023-10-10T11:08:00Z">
        <w:r w:rsidR="00B6693A">
          <w:rPr>
            <w:rFonts w:ascii="Arial" w:hAnsi="Arial"/>
          </w:rPr>
          <w:t xml:space="preserve"> . . .</w:t>
        </w:r>
      </w:ins>
      <w:r>
        <w:rPr>
          <w:rFonts w:ascii="Arial" w:hAnsi="Arial"/>
        </w:rPr>
        <w:t>” Hemi turned the direction dial slowly. About a quarter of the way around</w:t>
      </w:r>
      <w:ins w:id="2660" w:author="Julia Ringo" w:date="2023-10-20T15:21:00Z">
        <w:r w:rsidR="00A555FC">
          <w:rPr>
            <w:rFonts w:ascii="Arial" w:hAnsi="Arial"/>
          </w:rPr>
          <w:t>,</w:t>
        </w:r>
      </w:ins>
      <w:r>
        <w:rPr>
          <w:rFonts w:ascii="Arial" w:hAnsi="Arial"/>
        </w:rPr>
        <w:t xml:space="preserve"> the strength indicator dial moved up a little and wavered there. “So</w:t>
      </w:r>
      <w:ins w:id="2661" w:author="Julia Ringo" w:date="2023-10-20T15:21:00Z">
        <w:r w:rsidR="00A555FC">
          <w:rPr>
            <w:rFonts w:ascii="Arial" w:hAnsi="Arial"/>
          </w:rPr>
          <w:t>,</w:t>
        </w:r>
      </w:ins>
      <w:r>
        <w:rPr>
          <w:rFonts w:ascii="Arial" w:hAnsi="Arial"/>
        </w:rPr>
        <w:t xml:space="preserve"> see by the needle that there is something to hear in this direction</w:t>
      </w:r>
      <w:ins w:id="2662" w:author="Julia Ringo" w:date="2023-10-20T15:21:00Z">
        <w:r w:rsidR="00A555FC">
          <w:rPr>
            <w:rFonts w:ascii="Arial" w:hAnsi="Arial"/>
          </w:rPr>
          <w:t>?</w:t>
        </w:r>
      </w:ins>
      <w:del w:id="2663" w:author="Julia Ringo" w:date="2023-10-20T15:21:00Z">
        <w:r w:rsidDel="00A555FC">
          <w:rPr>
            <w:rFonts w:ascii="Arial" w:hAnsi="Arial"/>
          </w:rPr>
          <w:delText>.</w:delText>
        </w:r>
      </w:del>
      <w:r>
        <w:rPr>
          <w:rFonts w:ascii="Arial" w:hAnsi="Arial"/>
        </w:rPr>
        <w:t xml:space="preserve"> What do you hear in your headset now?”</w:t>
      </w:r>
    </w:p>
    <w:p w14:paraId="6AC70084" w14:textId="6CB5B29B" w:rsidR="001E2E9B" w:rsidRDefault="00000000">
      <w:pPr>
        <w:pStyle w:val="BodyText"/>
        <w:rPr>
          <w:rFonts w:ascii="Arial" w:hAnsi="Arial"/>
        </w:rPr>
      </w:pPr>
      <w:r>
        <w:rPr>
          <w:rFonts w:ascii="Arial" w:hAnsi="Arial"/>
        </w:rPr>
        <w:t>Cassandra listened, her eyes watching the signal strength indicator needle wavering like a hummingbird feeding. It was moving in response to another kind of white noise</w:t>
      </w:r>
      <w:ins w:id="2664" w:author="Julia Ringo" w:date="2023-10-20T15:21:00Z">
        <w:r w:rsidR="00A555FC">
          <w:rPr>
            <w:rFonts w:ascii="Arial" w:hAnsi="Arial"/>
          </w:rPr>
          <w:t>,</w:t>
        </w:r>
      </w:ins>
      <w:del w:id="2665" w:author="Julia Ringo" w:date="2023-10-20T15:21:00Z">
        <w:r w:rsidDel="00A555FC">
          <w:rPr>
            <w:rFonts w:ascii="Arial" w:hAnsi="Arial"/>
          </w:rPr>
          <w:delText>;</w:delText>
        </w:r>
      </w:del>
      <w:r>
        <w:rPr>
          <w:rFonts w:ascii="Arial" w:hAnsi="Arial"/>
        </w:rPr>
        <w:t xml:space="preserve"> higher pitched than the sub’s engines, which she could still hear rumbling in the lower frequencies. This sound was familiar, a washing, churning sound with an occasional rumble mixed in</w:t>
      </w:r>
      <w:del w:id="2666" w:author="Julia Ringo" w:date="2023-10-10T11:08:00Z">
        <w:r w:rsidDel="00B6693A">
          <w:rPr>
            <w:rFonts w:ascii="Arial" w:hAnsi="Arial"/>
          </w:rPr>
          <w:delText>…</w:delText>
        </w:r>
      </w:del>
      <w:ins w:id="2667" w:author="Julia Ringo" w:date="2023-10-10T11:08:00Z">
        <w:r w:rsidR="00B6693A">
          <w:rPr>
            <w:rFonts w:ascii="Arial" w:hAnsi="Arial"/>
          </w:rPr>
          <w:t xml:space="preserve"> . . . </w:t>
        </w:r>
      </w:ins>
      <w:del w:id="2668" w:author="Julia Ringo" w:date="2023-10-20T15:21:00Z">
        <w:r w:rsidDel="00A555FC">
          <w:rPr>
            <w:rFonts w:ascii="Arial" w:hAnsi="Arial"/>
          </w:rPr>
          <w:delText xml:space="preserve"> </w:delText>
        </w:r>
      </w:del>
      <w:r>
        <w:rPr>
          <w:rFonts w:ascii="Arial" w:hAnsi="Arial"/>
        </w:rPr>
        <w:t>She smiled</w:t>
      </w:r>
      <w:ins w:id="2669" w:author="Julia Ringo" w:date="2023-10-20T15:21:00Z">
        <w:r w:rsidR="00A555FC">
          <w:rPr>
            <w:rFonts w:ascii="Arial" w:hAnsi="Arial"/>
          </w:rPr>
          <w:t>.</w:t>
        </w:r>
      </w:ins>
      <w:del w:id="2670" w:author="Julia Ringo" w:date="2023-10-20T15:21:00Z">
        <w:r w:rsidDel="00A555FC">
          <w:rPr>
            <w:rFonts w:ascii="Arial" w:hAnsi="Arial"/>
          </w:rPr>
          <w:delText>,</w:delText>
        </w:r>
      </w:del>
      <w:r>
        <w:rPr>
          <w:rFonts w:ascii="Arial" w:hAnsi="Arial"/>
        </w:rPr>
        <w:t xml:space="preserve"> “</w:t>
      </w:r>
      <w:ins w:id="2671" w:author="Julia Ringo" w:date="2023-10-20T15:21:00Z">
        <w:r w:rsidR="00A555FC">
          <w:rPr>
            <w:rFonts w:ascii="Arial" w:hAnsi="Arial"/>
          </w:rPr>
          <w:t>I</w:t>
        </w:r>
      </w:ins>
      <w:del w:id="2672" w:author="Julia Ringo" w:date="2023-10-20T15:21:00Z">
        <w:r w:rsidDel="00A555FC">
          <w:rPr>
            <w:rFonts w:ascii="Arial" w:hAnsi="Arial"/>
          </w:rPr>
          <w:delText>i</w:delText>
        </w:r>
      </w:del>
      <w:r>
        <w:rPr>
          <w:rFonts w:ascii="Arial" w:hAnsi="Arial"/>
        </w:rPr>
        <w:t>t’s breaking surf</w:t>
      </w:r>
      <w:ins w:id="2673" w:author="Julia Ringo" w:date="2023-10-20T15:21:00Z">
        <w:r w:rsidR="00A555FC">
          <w:rPr>
            <w:rFonts w:ascii="Arial" w:hAnsi="Arial"/>
          </w:rPr>
          <w:t>,</w:t>
        </w:r>
      </w:ins>
      <w:r>
        <w:rPr>
          <w:rFonts w:ascii="Arial" w:hAnsi="Arial"/>
        </w:rPr>
        <w:t xml:space="preserve"> isn’t it?”</w:t>
      </w:r>
    </w:p>
    <w:p w14:paraId="6F6BAD8E" w14:textId="77777777" w:rsidR="001E2E9B" w:rsidRDefault="00000000">
      <w:pPr>
        <w:pStyle w:val="BodyText"/>
        <w:rPr>
          <w:rFonts w:ascii="Arial" w:hAnsi="Arial"/>
        </w:rPr>
      </w:pPr>
      <w:r>
        <w:rPr>
          <w:rFonts w:ascii="Arial" w:hAnsi="Arial"/>
        </w:rPr>
        <w:t xml:space="preserve">“Correct! There is a small atoll a few miles in that direction and waves are breaking on its shore. </w:t>
      </w:r>
      <w:commentRangeStart w:id="2674"/>
      <w:r>
        <w:rPr>
          <w:rFonts w:ascii="Arial" w:hAnsi="Arial"/>
        </w:rPr>
        <w:t xml:space="preserve">Let’s </w:t>
      </w:r>
      <w:commentRangeEnd w:id="2674"/>
      <w:r w:rsidR="00CC74A5">
        <w:rPr>
          <w:rStyle w:val="CommentReference"/>
        </w:rPr>
        <w:commentReference w:id="2674"/>
      </w:r>
      <w:r>
        <w:rPr>
          <w:rFonts w:ascii="Arial" w:hAnsi="Arial"/>
        </w:rPr>
        <w:t>see what else is out there.” Around the directional needle went, and Hemi slowed it, and stopped with the strength indicator needle throbbing slightly, like it had a pulse.</w:t>
      </w:r>
    </w:p>
    <w:p w14:paraId="10EE061E" w14:textId="77777777" w:rsidR="001E2E9B" w:rsidRDefault="00000000">
      <w:pPr>
        <w:pStyle w:val="BodyText"/>
        <w:rPr>
          <w:rFonts w:ascii="Arial" w:hAnsi="Arial"/>
        </w:rPr>
      </w:pPr>
      <w:r>
        <w:rPr>
          <w:rFonts w:ascii="Arial" w:hAnsi="Arial"/>
        </w:rPr>
        <w:t>Cassandra closed her eyes. In her headphones she could hear a distant clicking, slow and regular. The clicks had a strange kind of richness to them. They bounced around the underwater landscape, and she could hear not just the clicks but also the echoes of the clicks. The dark world out there lit up in her mind, and she remembered storybooks about sea life from not so long ago when she was a child. “Is that the sound dolphins make?”</w:t>
      </w:r>
    </w:p>
    <w:p w14:paraId="166D652C" w14:textId="77777777" w:rsidR="001E2E9B" w:rsidRDefault="00000000">
      <w:pPr>
        <w:pStyle w:val="BodyText"/>
        <w:rPr>
          <w:rFonts w:ascii="Arial" w:hAnsi="Arial"/>
        </w:rPr>
      </w:pPr>
      <w:r>
        <w:rPr>
          <w:rFonts w:ascii="Arial" w:hAnsi="Arial"/>
        </w:rPr>
        <w:t>“Very good! Dolphins use active sonar, bouncing sounds off underwater objects to locate them. They are much better at it than we are. Did you notice that you could hear the dolphins in one ear slightly before the other?”</w:t>
      </w:r>
    </w:p>
    <w:p w14:paraId="7DCF0C44" w14:textId="77777777" w:rsidR="001E2E9B" w:rsidRDefault="00000000">
      <w:pPr>
        <w:pStyle w:val="BodyText"/>
        <w:rPr>
          <w:rFonts w:ascii="Arial" w:hAnsi="Arial"/>
        </w:rPr>
      </w:pPr>
      <w:r>
        <w:rPr>
          <w:rFonts w:ascii="Arial" w:hAnsi="Arial"/>
        </w:rPr>
        <w:t>Cassandra nodded again.</w:t>
      </w:r>
    </w:p>
    <w:p w14:paraId="0B169141" w14:textId="3FDDC8BA" w:rsidR="001E2E9B" w:rsidRDefault="00000000">
      <w:pPr>
        <w:pStyle w:val="BodyText"/>
        <w:rPr>
          <w:rFonts w:ascii="Arial" w:hAnsi="Arial"/>
        </w:rPr>
      </w:pPr>
      <w:r>
        <w:rPr>
          <w:rFonts w:ascii="Arial" w:hAnsi="Arial"/>
        </w:rPr>
        <w:t>“That is because the sonar uses a couple of sets of microphones, one on the front of the boat, and one at the rear. Sound coming in hits one microphone before the other, and the sonar rig puts the difference into the earphones for you. With practice, you can use the difference in how long it takes to estimate how far away a contact is. For instance, I can tell you these dolphins are about a third of a nautical mile away. That only works if the contact is close enough that we can hear the difference</w:t>
      </w:r>
      <w:ins w:id="2675" w:author="Julia Ringo" w:date="2023-10-20T15:22:00Z">
        <w:r w:rsidR="00A555FC">
          <w:rPr>
            <w:rFonts w:ascii="Arial" w:hAnsi="Arial"/>
          </w:rPr>
          <w:t>,</w:t>
        </w:r>
      </w:ins>
      <w:r>
        <w:rPr>
          <w:rFonts w:ascii="Arial" w:hAnsi="Arial"/>
        </w:rPr>
        <w:t xml:space="preserve"> though. If you think about it: a contact that is farther away will send out a sound that will be murky enough by the </w:t>
      </w:r>
      <w:r>
        <w:rPr>
          <w:rFonts w:ascii="Arial" w:hAnsi="Arial"/>
        </w:rPr>
        <w:lastRenderedPageBreak/>
        <w:t xml:space="preserve">time it gets to us to hit both the microphones on the bow of the </w:t>
      </w:r>
      <w:r>
        <w:rPr>
          <w:rFonts w:ascii="Arial" w:hAnsi="Arial"/>
          <w:i/>
          <w:iCs/>
        </w:rPr>
        <w:t>Prospect</w:t>
      </w:r>
      <w:r>
        <w:rPr>
          <w:rFonts w:ascii="Arial" w:hAnsi="Arial"/>
        </w:rPr>
        <w:t xml:space="preserve"> and the stern at basically the same time. It’s not unlike the way the stars in the sky look like they are on a flat plane even though there’s vast differences in the distance they might be from us.”</w:t>
      </w:r>
    </w:p>
    <w:p w14:paraId="7BCF2A86" w14:textId="77777777" w:rsidR="001E2E9B" w:rsidRDefault="00000000">
      <w:pPr>
        <w:pStyle w:val="BodyText"/>
        <w:rPr>
          <w:rFonts w:ascii="Arial" w:hAnsi="Arial"/>
        </w:rPr>
      </w:pPr>
      <w:r>
        <w:rPr>
          <w:rFonts w:ascii="Arial" w:hAnsi="Arial"/>
        </w:rPr>
        <w:t xml:space="preserve">“OK, </w:t>
      </w:r>
      <w:proofErr w:type="spellStart"/>
      <w:r>
        <w:rPr>
          <w:rFonts w:ascii="Arial" w:hAnsi="Arial"/>
        </w:rPr>
        <w:t>ya</w:t>
      </w:r>
      <w:proofErr w:type="spellEnd"/>
      <w:r>
        <w:rPr>
          <w:rFonts w:ascii="Arial" w:hAnsi="Arial"/>
        </w:rPr>
        <w:t>, that makes sense,” said Cassandra, picturing the sound waves bouncing off the boat in her head.</w:t>
      </w:r>
    </w:p>
    <w:p w14:paraId="559F548F" w14:textId="77777777" w:rsidR="001E2E9B" w:rsidRDefault="00000000">
      <w:pPr>
        <w:pStyle w:val="BodyText"/>
        <w:rPr>
          <w:rFonts w:ascii="Arial" w:hAnsi="Arial"/>
        </w:rPr>
      </w:pPr>
      <w:r>
        <w:rPr>
          <w:rFonts w:ascii="Arial" w:hAnsi="Arial"/>
        </w:rPr>
        <w:t xml:space="preserve">Hemi smiled. “Miss Cassandra, you may have a career ahead of you. Keep practicing until we </w:t>
      </w:r>
      <w:proofErr w:type="gramStart"/>
      <w:r>
        <w:rPr>
          <w:rFonts w:ascii="Arial" w:hAnsi="Arial"/>
        </w:rPr>
        <w:t>surface</w:t>
      </w:r>
      <w:proofErr w:type="gramEnd"/>
      <w:r>
        <w:rPr>
          <w:rFonts w:ascii="Arial" w:hAnsi="Arial"/>
        </w:rPr>
        <w:t xml:space="preserve"> and we start the diesels later tonight. You will not be able to hear anything after that.”</w:t>
      </w:r>
    </w:p>
    <w:p w14:paraId="5C7BD1C8" w14:textId="4C58F10B" w:rsidR="001E2E9B" w:rsidRDefault="00000000">
      <w:pPr>
        <w:pStyle w:val="BodyText"/>
        <w:rPr>
          <w:rFonts w:ascii="Arial" w:hAnsi="Arial"/>
        </w:rPr>
      </w:pPr>
      <w:r>
        <w:rPr>
          <w:rFonts w:ascii="Arial" w:hAnsi="Arial"/>
        </w:rPr>
        <w:t>“OK</w:t>
      </w:r>
      <w:ins w:id="2676" w:author="Julia Ringo" w:date="2023-10-20T15:22:00Z">
        <w:r w:rsidR="00A555FC">
          <w:rPr>
            <w:rFonts w:ascii="Arial" w:hAnsi="Arial"/>
          </w:rPr>
          <w:t>,</w:t>
        </w:r>
      </w:ins>
      <w:r>
        <w:rPr>
          <w:rFonts w:ascii="Arial" w:hAnsi="Arial"/>
        </w:rPr>
        <w:t xml:space="preserve"> Hemi. Thanks.”</w:t>
      </w:r>
    </w:p>
    <w:p w14:paraId="152BCBB6" w14:textId="77777777" w:rsidR="001E2E9B" w:rsidRDefault="00000000">
      <w:pPr>
        <w:pStyle w:val="BodyText"/>
        <w:rPr>
          <w:rFonts w:ascii="Arial" w:hAnsi="Arial"/>
        </w:rPr>
      </w:pPr>
      <w:r>
        <w:rPr>
          <w:rFonts w:ascii="Arial" w:hAnsi="Arial"/>
        </w:rPr>
        <w:t>Hemi left her there listening to the dolphins and climbed up next to Percy in the control room.</w:t>
      </w:r>
    </w:p>
    <w:p w14:paraId="4C32C7BA" w14:textId="77777777" w:rsidR="001E2E9B" w:rsidRDefault="00000000">
      <w:pPr>
        <w:pStyle w:val="BodyText"/>
        <w:rPr>
          <w:rFonts w:ascii="Arial" w:hAnsi="Arial"/>
        </w:rPr>
      </w:pPr>
      <w:r>
        <w:rPr>
          <w:rFonts w:ascii="Arial" w:hAnsi="Arial"/>
        </w:rPr>
        <w:t xml:space="preserve">“How’d she </w:t>
      </w:r>
      <w:proofErr w:type="gramStart"/>
      <w:r>
        <w:rPr>
          <w:rFonts w:ascii="Arial" w:hAnsi="Arial"/>
        </w:rPr>
        <w:t>do</w:t>
      </w:r>
      <w:proofErr w:type="gramEnd"/>
      <w:r>
        <w:rPr>
          <w:rFonts w:ascii="Arial" w:hAnsi="Arial"/>
        </w:rPr>
        <w:t>?” asked Percy.</w:t>
      </w:r>
    </w:p>
    <w:p w14:paraId="532516C4" w14:textId="77777777" w:rsidR="001E2E9B" w:rsidRDefault="00000000">
      <w:pPr>
        <w:pStyle w:val="BodyText"/>
        <w:rPr>
          <w:rFonts w:ascii="Arial" w:hAnsi="Arial"/>
        </w:rPr>
      </w:pPr>
      <w:r>
        <w:rPr>
          <w:rFonts w:ascii="Arial" w:hAnsi="Arial"/>
        </w:rPr>
        <w:t>“We may have a pair of ears yet.”</w:t>
      </w:r>
    </w:p>
    <w:p w14:paraId="50E74221" w14:textId="77777777" w:rsidR="001E2E9B" w:rsidRDefault="00000000">
      <w:pPr>
        <w:pStyle w:val="BodyText"/>
        <w:rPr>
          <w:rFonts w:ascii="Arial" w:hAnsi="Arial"/>
        </w:rPr>
      </w:pPr>
      <w:r>
        <w:rPr>
          <w:rFonts w:ascii="Arial" w:hAnsi="Arial"/>
        </w:rPr>
        <w:t>“That would be a nice fucking change. Most of these meatheads are OK at rudimentary steering, but they’re fuckin’ useless on sonar.”</w:t>
      </w:r>
    </w:p>
    <w:p w14:paraId="52E0DF87" w14:textId="77777777" w:rsidR="001E2E9B" w:rsidRDefault="00000000">
      <w:pPr>
        <w:pStyle w:val="BodyText"/>
        <w:rPr>
          <w:rFonts w:ascii="Arial" w:hAnsi="Arial"/>
        </w:rPr>
      </w:pPr>
      <w:r>
        <w:rPr>
          <w:rFonts w:ascii="Arial" w:hAnsi="Arial"/>
        </w:rPr>
        <w:t> </w:t>
      </w:r>
    </w:p>
    <w:p w14:paraId="17EC1B55" w14:textId="77777777" w:rsidR="001E2E9B" w:rsidRDefault="00000000">
      <w:pPr>
        <w:pStyle w:val="BodyText"/>
        <w:rPr>
          <w:rFonts w:ascii="Arial" w:hAnsi="Arial"/>
        </w:rPr>
      </w:pPr>
      <w:r>
        <w:rPr>
          <w:rFonts w:ascii="Arial" w:hAnsi="Arial"/>
        </w:rPr>
        <w:t xml:space="preserve">A few hours later the clocks and sun charts coordinated to tell them that it was well after dark on the surface. Percy had the boat come up to periscope depth and she put the scope up to check the surface. Finding an empty black horizon in all directions, she had Gregory blow air into the main ballast tanks from the low-pressure system and raise the </w:t>
      </w:r>
      <w:r>
        <w:rPr>
          <w:rFonts w:ascii="Arial" w:hAnsi="Arial"/>
          <w:i/>
          <w:iCs/>
        </w:rPr>
        <w:t>Prospect</w:t>
      </w:r>
      <w:r>
        <w:rPr>
          <w:rFonts w:ascii="Arial" w:hAnsi="Arial"/>
        </w:rPr>
        <w:t xml:space="preserve"> fully up to the surface.</w:t>
      </w:r>
    </w:p>
    <w:p w14:paraId="57E144D3" w14:textId="0384C7F7" w:rsidR="001E2E9B" w:rsidRDefault="00000000">
      <w:pPr>
        <w:pStyle w:val="BodyText"/>
        <w:rPr>
          <w:rFonts w:ascii="Arial" w:hAnsi="Arial"/>
        </w:rPr>
      </w:pPr>
      <w:r>
        <w:rPr>
          <w:rFonts w:ascii="Arial" w:hAnsi="Arial"/>
        </w:rPr>
        <w:t>Captain Percy’s standard strategy for a cargo run was to stay underwater and run slow on the batteries during the day, and surface to run on the diesels at night. Running on the diesels meant moving much faster and recharging the ship’s batteries at the same time. Even with all the shipping traffic these days, the oceans were still mostly huge open spaces. A submarine running with no lights on the surface at night was a dark and tiny target, unlikely to be spotted by anyone. The main risk was being tracked by radar</w:t>
      </w:r>
      <w:del w:id="2677" w:author="Julia Ringo" w:date="2023-10-05T13:15:00Z">
        <w:r w:rsidDel="000E7660">
          <w:rPr>
            <w:rFonts w:ascii="Arial" w:hAnsi="Arial"/>
          </w:rPr>
          <w:delText xml:space="preserve"> — </w:delText>
        </w:r>
      </w:del>
      <w:ins w:id="2678" w:author="Julia Ringo" w:date="2023-10-05T13:15:00Z">
        <w:r w:rsidR="000E7660">
          <w:rPr>
            <w:rFonts w:ascii="Arial" w:hAnsi="Arial"/>
          </w:rPr>
          <w:t>—</w:t>
        </w:r>
      </w:ins>
      <w:r>
        <w:rPr>
          <w:rFonts w:ascii="Arial" w:hAnsi="Arial"/>
        </w:rPr>
        <w:t xml:space="preserve">on the surface they created a </w:t>
      </w:r>
      <w:proofErr w:type="gramStart"/>
      <w:r>
        <w:rPr>
          <w:rFonts w:ascii="Arial" w:hAnsi="Arial"/>
        </w:rPr>
        <w:t>fairly strong</w:t>
      </w:r>
      <w:proofErr w:type="gramEnd"/>
      <w:r>
        <w:rPr>
          <w:rFonts w:ascii="Arial" w:hAnsi="Arial"/>
        </w:rPr>
        <w:t xml:space="preserve"> radar signature. But at the same time, they ran their own radar receiver. If anyone else was tracking the </w:t>
      </w:r>
      <w:r>
        <w:rPr>
          <w:rFonts w:ascii="Arial" w:hAnsi="Arial"/>
          <w:i/>
          <w:iCs/>
        </w:rPr>
        <w:t>Prospect</w:t>
      </w:r>
      <w:r>
        <w:rPr>
          <w:rFonts w:ascii="Arial" w:hAnsi="Arial"/>
        </w:rPr>
        <w:t xml:space="preserve"> with radar, the </w:t>
      </w:r>
      <w:r>
        <w:rPr>
          <w:rFonts w:ascii="Arial" w:hAnsi="Arial"/>
          <w:i/>
          <w:iCs/>
        </w:rPr>
        <w:t>Prospect’s</w:t>
      </w:r>
      <w:r>
        <w:rPr>
          <w:rFonts w:ascii="Arial" w:hAnsi="Arial"/>
        </w:rPr>
        <w:t xml:space="preserve"> crew would see the signal and know they were there, usually with plenty of time for the </w:t>
      </w:r>
      <w:r>
        <w:rPr>
          <w:rFonts w:ascii="Arial" w:hAnsi="Arial"/>
          <w:i/>
          <w:iCs/>
        </w:rPr>
        <w:t>Prospect</w:t>
      </w:r>
      <w:r>
        <w:rPr>
          <w:rFonts w:ascii="Arial" w:hAnsi="Arial"/>
        </w:rPr>
        <w:t xml:space="preserve"> to disappear underwater and change course.</w:t>
      </w:r>
    </w:p>
    <w:p w14:paraId="781A2E49" w14:textId="77777777" w:rsidR="001E2E9B" w:rsidRDefault="00000000">
      <w:pPr>
        <w:pStyle w:val="BodyText"/>
        <w:rPr>
          <w:rFonts w:ascii="Arial" w:hAnsi="Arial"/>
        </w:rPr>
      </w:pPr>
      <w:r>
        <w:rPr>
          <w:rFonts w:ascii="Arial" w:hAnsi="Arial"/>
        </w:rPr>
        <w:t xml:space="preserve">The only other way they might be found is if an Authority ship heard the </w:t>
      </w:r>
      <w:r>
        <w:rPr>
          <w:rFonts w:ascii="Arial" w:hAnsi="Arial"/>
          <w:i/>
          <w:iCs/>
        </w:rPr>
        <w:t>Prospect’s</w:t>
      </w:r>
      <w:r>
        <w:rPr>
          <w:rFonts w:ascii="Arial" w:hAnsi="Arial"/>
        </w:rPr>
        <w:t xml:space="preserve"> rumbling diesels on sonar. But to do that they would have to be within ten or twenty nautical miles of the </w:t>
      </w:r>
      <w:r>
        <w:rPr>
          <w:rFonts w:ascii="Arial" w:hAnsi="Arial"/>
          <w:i/>
          <w:iCs/>
        </w:rPr>
        <w:t>Prospect</w:t>
      </w:r>
      <w:r>
        <w:rPr>
          <w:rFonts w:ascii="Arial" w:hAnsi="Arial"/>
        </w:rPr>
        <w:t>. Not an impossible scenario, but somewhat unlikely on any normal night of a cargo run.</w:t>
      </w:r>
    </w:p>
    <w:p w14:paraId="1F6EAC58" w14:textId="77777777" w:rsidR="001E2E9B" w:rsidRDefault="00000000">
      <w:pPr>
        <w:pStyle w:val="BodyText"/>
        <w:rPr>
          <w:rFonts w:ascii="Arial" w:hAnsi="Arial"/>
        </w:rPr>
      </w:pPr>
      <w:r>
        <w:rPr>
          <w:rFonts w:ascii="Arial" w:hAnsi="Arial"/>
        </w:rPr>
        <w:t xml:space="preserve">Captain Percy also always kept one more ancient backup system for spotting trouble early: she put someone up in the lookout ring with binoculars. As soon as the deck was above the surface of the water, Percy and Hemi went up through the hatch in the control </w:t>
      </w:r>
      <w:r>
        <w:rPr>
          <w:rFonts w:ascii="Arial" w:hAnsi="Arial"/>
        </w:rPr>
        <w:lastRenderedPageBreak/>
        <w:t xml:space="preserve">room and climbed to the bridge at the top of the sail. Percy had the radar mast raised, which had two lookout rings mounted to it, one on either side, and called Owen up. As he came up onto the </w:t>
      </w:r>
      <w:proofErr w:type="gramStart"/>
      <w:r>
        <w:rPr>
          <w:rFonts w:ascii="Arial" w:hAnsi="Arial"/>
        </w:rPr>
        <w:t>bridge</w:t>
      </w:r>
      <w:proofErr w:type="gramEnd"/>
      <w:r>
        <w:rPr>
          <w:rFonts w:ascii="Arial" w:hAnsi="Arial"/>
        </w:rPr>
        <w:t xml:space="preserve"> she handed him binoculars and pointed to the lookout rings. Owen kept climbing.</w:t>
      </w:r>
    </w:p>
    <w:p w14:paraId="73D66F54" w14:textId="77777777" w:rsidR="001E2E9B" w:rsidRDefault="00000000">
      <w:pPr>
        <w:pStyle w:val="BodyText"/>
        <w:rPr>
          <w:rFonts w:ascii="Arial" w:hAnsi="Arial"/>
        </w:rPr>
      </w:pPr>
      <w:r>
        <w:rPr>
          <w:rFonts w:ascii="Arial" w:hAnsi="Arial"/>
        </w:rPr>
        <w:t>Percy looked at Hemi. “Be glad you don’t have to do fucking lookout duty anymore.”</w:t>
      </w:r>
    </w:p>
    <w:p w14:paraId="0479CEAC" w14:textId="4B51AF46" w:rsidR="001E2E9B" w:rsidRDefault="00000000">
      <w:pPr>
        <w:pStyle w:val="BodyText"/>
        <w:rPr>
          <w:rFonts w:ascii="Arial" w:hAnsi="Arial"/>
        </w:rPr>
      </w:pPr>
      <w:r>
        <w:rPr>
          <w:rFonts w:ascii="Arial" w:hAnsi="Arial"/>
        </w:rPr>
        <w:t>“I am,” said Hemi</w:t>
      </w:r>
      <w:ins w:id="2679" w:author="Julia Ringo" w:date="2023-10-20T15:23:00Z">
        <w:r w:rsidR="00A555FC">
          <w:rPr>
            <w:rFonts w:ascii="Arial" w:hAnsi="Arial"/>
          </w:rPr>
          <w:t>.</w:t>
        </w:r>
      </w:ins>
      <w:del w:id="2680" w:author="Julia Ringo" w:date="2023-10-20T15:23:00Z">
        <w:r w:rsidDel="00A555FC">
          <w:rPr>
            <w:rFonts w:ascii="Arial" w:hAnsi="Arial"/>
          </w:rPr>
          <w:delText>,</w:delText>
        </w:r>
      </w:del>
      <w:r>
        <w:rPr>
          <w:rFonts w:ascii="Arial" w:hAnsi="Arial"/>
        </w:rPr>
        <w:t xml:space="preserve"> “I remember it well. At night, you are just standing up there in the wind, like you are swimming through pure blackness. Your mind starts to play tricks on you when you most need to keep your mind clear. It is a young person’s job.”</w:t>
      </w:r>
    </w:p>
    <w:p w14:paraId="4FFA585A" w14:textId="77777777" w:rsidR="001E2E9B" w:rsidRDefault="00000000">
      <w:pPr>
        <w:pStyle w:val="BodyText"/>
        <w:rPr>
          <w:rFonts w:ascii="Arial" w:hAnsi="Arial"/>
        </w:rPr>
      </w:pPr>
      <w:r>
        <w:rPr>
          <w:rFonts w:ascii="Arial" w:hAnsi="Arial"/>
        </w:rPr>
        <w:t>“Reliable young people, anyway,” said Percy. “Hey down there in the control room,” she shouted through the hatch, “you can start the diesels.”</w:t>
      </w:r>
    </w:p>
    <w:p w14:paraId="521C538E" w14:textId="77777777" w:rsidR="001E2E9B" w:rsidRDefault="00000000">
      <w:pPr>
        <w:pStyle w:val="BodyText"/>
        <w:rPr>
          <w:rFonts w:ascii="Arial" w:hAnsi="Arial"/>
        </w:rPr>
      </w:pPr>
      <w:r>
        <w:rPr>
          <w:rFonts w:ascii="Arial" w:hAnsi="Arial"/>
        </w:rPr>
        <w:t xml:space="preserve">There was a moment more of the quiet of the water sloshing down the length of the hull pushed by the electric motors before the diesels deep in the belly of the </w:t>
      </w:r>
      <w:r>
        <w:rPr>
          <w:rFonts w:ascii="Arial" w:hAnsi="Arial"/>
          <w:i/>
          <w:iCs/>
        </w:rPr>
        <w:t>Prospect</w:t>
      </w:r>
      <w:r>
        <w:rPr>
          <w:rFonts w:ascii="Arial" w:hAnsi="Arial"/>
        </w:rPr>
        <w:t xml:space="preserve"> hissed, coughed, and fired. Black smoke streamed out behind the sail. The vibration of the engines carried up through the deck and shook the soles of their feet.</w:t>
      </w:r>
    </w:p>
    <w:p w14:paraId="23BE46C7" w14:textId="77777777" w:rsidR="001E2E9B" w:rsidRDefault="00000000">
      <w:pPr>
        <w:pStyle w:val="BodyText"/>
        <w:rPr>
          <w:rFonts w:ascii="Arial" w:hAnsi="Arial"/>
        </w:rPr>
      </w:pPr>
      <w:r>
        <w:rPr>
          <w:rFonts w:ascii="Arial" w:hAnsi="Arial"/>
        </w:rPr>
        <w:t>Hemi called down to ask for their new speed and to confirm the heading. He marked the answers down carefully on his ever-present clipboard.</w:t>
      </w:r>
    </w:p>
    <w:p w14:paraId="55AE121D" w14:textId="77777777" w:rsidR="001E2E9B" w:rsidRDefault="00000000">
      <w:pPr>
        <w:pStyle w:val="BodyText"/>
        <w:rPr>
          <w:rFonts w:ascii="Arial" w:hAnsi="Arial"/>
        </w:rPr>
      </w:pPr>
      <w:r>
        <w:rPr>
          <w:rFonts w:ascii="Arial" w:hAnsi="Arial"/>
        </w:rPr>
        <w:t xml:space="preserve">“I heard that some boats like the </w:t>
      </w:r>
      <w:r>
        <w:rPr>
          <w:rFonts w:ascii="Arial" w:hAnsi="Arial"/>
          <w:i/>
          <w:iCs/>
        </w:rPr>
        <w:t>Prospect</w:t>
      </w:r>
      <w:r>
        <w:rPr>
          <w:rFonts w:ascii="Arial" w:hAnsi="Arial"/>
        </w:rPr>
        <w:t xml:space="preserve"> are being fitted with snorkels now,” said Hemi.</w:t>
      </w:r>
    </w:p>
    <w:p w14:paraId="11F9C9DD" w14:textId="77777777" w:rsidR="001E2E9B" w:rsidRDefault="00000000">
      <w:pPr>
        <w:pStyle w:val="BodyText"/>
        <w:rPr>
          <w:rFonts w:ascii="Arial" w:hAnsi="Arial"/>
        </w:rPr>
      </w:pPr>
      <w:r>
        <w:rPr>
          <w:rFonts w:ascii="Arial" w:hAnsi="Arial"/>
        </w:rPr>
        <w:t>“That’s what they’re calling those masts you can raise for feeding oxygen to the diesels while underwater, right?”</w:t>
      </w:r>
    </w:p>
    <w:p w14:paraId="36C1E945" w14:textId="77777777" w:rsidR="001E2E9B" w:rsidRDefault="00000000">
      <w:pPr>
        <w:pStyle w:val="BodyText"/>
        <w:rPr>
          <w:rFonts w:ascii="Arial" w:hAnsi="Arial"/>
        </w:rPr>
      </w:pPr>
      <w:r>
        <w:rPr>
          <w:rFonts w:ascii="Arial" w:hAnsi="Arial"/>
        </w:rPr>
        <w:t>“Yes. The diesels exhaust out of them too. A boat with a snorkel never has to come up to the surface, you can recharge the batteries from periscope depth.”</w:t>
      </w:r>
    </w:p>
    <w:p w14:paraId="481EC891" w14:textId="77777777" w:rsidR="001E2E9B" w:rsidRDefault="00000000">
      <w:pPr>
        <w:pStyle w:val="BodyText"/>
        <w:rPr>
          <w:rFonts w:ascii="Arial" w:hAnsi="Arial"/>
        </w:rPr>
      </w:pPr>
      <w:r>
        <w:rPr>
          <w:rFonts w:ascii="Arial" w:hAnsi="Arial"/>
        </w:rPr>
        <w:t xml:space="preserve">“We should </w:t>
      </w:r>
      <w:proofErr w:type="gramStart"/>
      <w:r>
        <w:rPr>
          <w:rFonts w:ascii="Arial" w:hAnsi="Arial"/>
        </w:rPr>
        <w:t>look into</w:t>
      </w:r>
      <w:proofErr w:type="gramEnd"/>
      <w:r>
        <w:rPr>
          <w:rFonts w:ascii="Arial" w:hAnsi="Arial"/>
        </w:rPr>
        <w:t xml:space="preserve"> installing one at some point. Maybe after this job. It seems like it would be worth the investment. The nighttime surface runs are starting to require too much care and caution for me to feel safe.”</w:t>
      </w:r>
    </w:p>
    <w:p w14:paraId="60014DF9" w14:textId="77777777" w:rsidR="001E2E9B" w:rsidRDefault="00000000">
      <w:pPr>
        <w:pStyle w:val="BodyText"/>
        <w:rPr>
          <w:rFonts w:ascii="Arial" w:hAnsi="Arial"/>
        </w:rPr>
      </w:pPr>
      <w:r>
        <w:rPr>
          <w:rFonts w:ascii="Arial" w:hAnsi="Arial"/>
        </w:rPr>
        <w:t>“The funny thing,” Hemi continued, “is I also heard that a snorkeling diesel is actually louder on sonar than one running on the surface.”</w:t>
      </w:r>
    </w:p>
    <w:p w14:paraId="2D19277E" w14:textId="77777777" w:rsidR="001E2E9B" w:rsidRDefault="00000000">
      <w:pPr>
        <w:pStyle w:val="BodyText"/>
        <w:rPr>
          <w:rFonts w:ascii="Arial" w:hAnsi="Arial"/>
        </w:rPr>
      </w:pPr>
      <w:r>
        <w:rPr>
          <w:rFonts w:ascii="Arial" w:hAnsi="Arial"/>
        </w:rPr>
        <w:t>“You’re fucking kidding?”</w:t>
      </w:r>
    </w:p>
    <w:p w14:paraId="390CE50A" w14:textId="45C15225" w:rsidR="001E2E9B" w:rsidRDefault="00000000">
      <w:pPr>
        <w:pStyle w:val="BodyText"/>
        <w:rPr>
          <w:rFonts w:ascii="Arial" w:hAnsi="Arial"/>
        </w:rPr>
      </w:pPr>
      <w:r>
        <w:rPr>
          <w:rFonts w:ascii="Arial" w:hAnsi="Arial"/>
        </w:rPr>
        <w:t>Hemi looked at her incredulously</w:t>
      </w:r>
      <w:del w:id="2681" w:author="Julia Ringo" w:date="2023-10-05T13:15:00Z">
        <w:r w:rsidDel="000E7660">
          <w:rPr>
            <w:rFonts w:ascii="Arial" w:hAnsi="Arial"/>
          </w:rPr>
          <w:delText xml:space="preserve"> — </w:delText>
        </w:r>
      </w:del>
      <w:ins w:id="2682" w:author="Julia Ringo" w:date="2023-10-05T13:15:00Z">
        <w:r w:rsidR="000E7660">
          <w:rPr>
            <w:rFonts w:ascii="Arial" w:hAnsi="Arial"/>
          </w:rPr>
          <w:t>—</w:t>
        </w:r>
      </w:ins>
      <w:r>
        <w:rPr>
          <w:rFonts w:ascii="Arial" w:hAnsi="Arial"/>
        </w:rPr>
        <w:t>he was hardly ever kidding. “Apparently with the whole boat underwater</w:t>
      </w:r>
      <w:ins w:id="2683" w:author="Julia Ringo" w:date="2023-10-20T15:23:00Z">
        <w:r w:rsidR="00A555FC">
          <w:rPr>
            <w:rFonts w:ascii="Arial" w:hAnsi="Arial"/>
          </w:rPr>
          <w:t>,</w:t>
        </w:r>
      </w:ins>
      <w:r>
        <w:rPr>
          <w:rFonts w:ascii="Arial" w:hAnsi="Arial"/>
        </w:rPr>
        <w:t xml:space="preserve"> more of the sound of the running engines goes into the water. On the surface, some of it escapes into the air. Nobody expected that when they came up with the idea of the snorkel, but the boats out in the ocean were suddenly detectable </w:t>
      </w:r>
      <w:del w:id="2684" w:author="Julia Ringo" w:date="2023-10-20T15:23:00Z">
        <w:r w:rsidDel="00A555FC">
          <w:rPr>
            <w:rFonts w:ascii="Arial" w:hAnsi="Arial"/>
          </w:rPr>
          <w:delText xml:space="preserve">40 </w:delText>
        </w:r>
      </w:del>
      <w:ins w:id="2685" w:author="Julia Ringo" w:date="2023-10-20T15:23:00Z">
        <w:r w:rsidR="00A555FC">
          <w:rPr>
            <w:rFonts w:ascii="Arial" w:hAnsi="Arial"/>
          </w:rPr>
          <w:t>forty</w:t>
        </w:r>
        <w:r w:rsidR="00A555FC">
          <w:rPr>
            <w:rFonts w:ascii="Arial" w:hAnsi="Arial"/>
          </w:rPr>
          <w:t xml:space="preserve"> </w:t>
        </w:r>
      </w:ins>
      <w:r>
        <w:rPr>
          <w:rFonts w:ascii="Arial" w:hAnsi="Arial"/>
        </w:rPr>
        <w:t>miles off or so on sonar.”</w:t>
      </w:r>
    </w:p>
    <w:p w14:paraId="3EBB896C" w14:textId="4D2E757F" w:rsidR="001E2E9B" w:rsidRDefault="00000000">
      <w:pPr>
        <w:pStyle w:val="BodyText"/>
        <w:rPr>
          <w:rFonts w:ascii="Arial" w:hAnsi="Arial"/>
        </w:rPr>
      </w:pPr>
      <w:r>
        <w:rPr>
          <w:rFonts w:ascii="Arial" w:hAnsi="Arial"/>
        </w:rPr>
        <w:t xml:space="preserve">“So once again the newfangled technology doesn’t solve a fucking problem, it just creates more </w:t>
      </w:r>
      <w:del w:id="2686" w:author="Julia Ringo" w:date="2023-10-20T15:24:00Z">
        <w:r w:rsidDel="00A555FC">
          <w:rPr>
            <w:rFonts w:ascii="Arial" w:hAnsi="Arial"/>
          </w:rPr>
          <w:delText xml:space="preserve">options </w:delText>
        </w:r>
      </w:del>
      <w:ins w:id="2687" w:author="Julia Ringo" w:date="2023-10-20T15:24:00Z">
        <w:r w:rsidR="00A555FC">
          <w:rPr>
            <w:rFonts w:ascii="Arial" w:hAnsi="Arial"/>
          </w:rPr>
          <w:t>fucking decisions</w:t>
        </w:r>
        <w:r w:rsidR="00A555FC">
          <w:rPr>
            <w:rFonts w:ascii="Arial" w:hAnsi="Arial"/>
          </w:rPr>
          <w:t xml:space="preserve"> </w:t>
        </w:r>
      </w:ins>
      <w:r>
        <w:rPr>
          <w:rFonts w:ascii="Arial" w:hAnsi="Arial"/>
        </w:rPr>
        <w:t>for a captain</w:t>
      </w:r>
      <w:del w:id="2688" w:author="Julia Ringo" w:date="2023-10-20T15:24:00Z">
        <w:r w:rsidDel="00A555FC">
          <w:rPr>
            <w:rFonts w:ascii="Arial" w:hAnsi="Arial"/>
          </w:rPr>
          <w:delText xml:space="preserve"> </w:delText>
        </w:r>
      </w:del>
      <w:ins w:id="2689" w:author="Julia Ringo" w:date="2023-10-20T15:24:00Z">
        <w:r w:rsidR="00A555FC">
          <w:rPr>
            <w:rFonts w:ascii="Arial" w:hAnsi="Arial"/>
          </w:rPr>
          <w:t>,</w:t>
        </w:r>
      </w:ins>
      <w:del w:id="2690" w:author="Julia Ringo" w:date="2023-10-20T15:24:00Z">
        <w:r w:rsidDel="00A555FC">
          <w:rPr>
            <w:rFonts w:ascii="Arial" w:hAnsi="Arial"/>
          </w:rPr>
          <w:delText>to have to make fucking decisions about.</w:delText>
        </w:r>
      </w:del>
      <w:r>
        <w:rPr>
          <w:rFonts w:ascii="Arial" w:hAnsi="Arial"/>
        </w:rPr>
        <w:t>” Percy spat.</w:t>
      </w:r>
    </w:p>
    <w:p w14:paraId="3B93D771" w14:textId="77777777" w:rsidR="001E2E9B" w:rsidRDefault="00000000">
      <w:pPr>
        <w:pStyle w:val="BodyText"/>
        <w:rPr>
          <w:rFonts w:ascii="Arial" w:hAnsi="Arial"/>
        </w:rPr>
      </w:pPr>
      <w:r>
        <w:rPr>
          <w:rFonts w:ascii="Arial" w:hAnsi="Arial"/>
        </w:rPr>
        <w:t>“It is certainly not a job I would ever want. I prefer a measure of certainty in my work.”</w:t>
      </w:r>
    </w:p>
    <w:p w14:paraId="31BCD069" w14:textId="77777777" w:rsidR="001E2E9B" w:rsidRDefault="00000000">
      <w:pPr>
        <w:pStyle w:val="BodyText"/>
        <w:rPr>
          <w:rFonts w:ascii="Arial" w:hAnsi="Arial"/>
        </w:rPr>
      </w:pPr>
      <w:r>
        <w:rPr>
          <w:rFonts w:ascii="Arial" w:hAnsi="Arial"/>
        </w:rPr>
        <w:lastRenderedPageBreak/>
        <w:t>Percy lit a cheroot. Hemi looked up at the dark gray sky, mostly obscured by cloud cover.</w:t>
      </w:r>
    </w:p>
    <w:p w14:paraId="33941520" w14:textId="77777777" w:rsidR="001E2E9B" w:rsidRDefault="00000000">
      <w:pPr>
        <w:pStyle w:val="BodyText"/>
        <w:rPr>
          <w:rFonts w:ascii="Arial" w:hAnsi="Arial"/>
        </w:rPr>
      </w:pPr>
      <w:r>
        <w:rPr>
          <w:rFonts w:ascii="Arial" w:hAnsi="Arial"/>
        </w:rPr>
        <w:t>“How’s the navigation going?” Percy exhaled a long stream of smoke that was caught up by the wind and braided into the diesel exhaust behind them.</w:t>
      </w:r>
    </w:p>
    <w:p w14:paraId="52FB4351" w14:textId="6A4A4AD7" w:rsidR="001E2E9B" w:rsidRDefault="00000000">
      <w:pPr>
        <w:pStyle w:val="BodyText"/>
        <w:rPr>
          <w:rFonts w:ascii="Arial" w:hAnsi="Arial"/>
        </w:rPr>
      </w:pPr>
      <w:r>
        <w:rPr>
          <w:rFonts w:ascii="Arial" w:hAnsi="Arial"/>
        </w:rPr>
        <w:t>“I have been keeping very close track of our time, direction</w:t>
      </w:r>
      <w:ins w:id="2691" w:author="Julia Ringo" w:date="2023-10-20T15:24:00Z">
        <w:r w:rsidR="00A555FC">
          <w:rPr>
            <w:rFonts w:ascii="Arial" w:hAnsi="Arial"/>
          </w:rPr>
          <w:t>,</w:t>
        </w:r>
      </w:ins>
      <w:r>
        <w:rPr>
          <w:rFonts w:ascii="Arial" w:hAnsi="Arial"/>
        </w:rPr>
        <w:t xml:space="preserve"> and speed, as usual. But you know my track is only as good as guesswork can be. If these clouds break up tonight, and we get some stars, I would like to fix our position on the chart. When is the rendezvous with Shakes?”</w:t>
      </w:r>
    </w:p>
    <w:p w14:paraId="0C525A56" w14:textId="77777777" w:rsidR="001E2E9B" w:rsidRDefault="00000000">
      <w:pPr>
        <w:pStyle w:val="BodyText"/>
        <w:rPr>
          <w:rFonts w:ascii="Arial" w:hAnsi="Arial"/>
        </w:rPr>
      </w:pPr>
      <w:r>
        <w:rPr>
          <w:rFonts w:ascii="Arial" w:hAnsi="Arial"/>
        </w:rPr>
        <w:t>“At dawn. It will certainly be easier if we know where we are with some precision.”</w:t>
      </w:r>
    </w:p>
    <w:p w14:paraId="4E605BE6" w14:textId="18C94EA9" w:rsidR="001E2E9B" w:rsidRDefault="00000000">
      <w:pPr>
        <w:pStyle w:val="BodyText"/>
        <w:rPr>
          <w:rFonts w:ascii="Arial" w:hAnsi="Arial"/>
        </w:rPr>
      </w:pPr>
      <w:r>
        <w:rPr>
          <w:rFonts w:ascii="Arial" w:hAnsi="Arial"/>
        </w:rPr>
        <w:t>“And if we can rely on Shakes to know where he is</w:t>
      </w:r>
      <w:del w:id="2692" w:author="Julia Ringo" w:date="2023-10-10T11:08:00Z">
        <w:r w:rsidDel="00B6693A">
          <w:rPr>
            <w:rFonts w:ascii="Arial" w:hAnsi="Arial"/>
          </w:rPr>
          <w:delText>…</w:delText>
        </w:r>
      </w:del>
      <w:ins w:id="2693" w:author="Julia Ringo" w:date="2023-10-10T11:08:00Z">
        <w:r w:rsidR="00B6693A">
          <w:rPr>
            <w:rFonts w:ascii="Arial" w:hAnsi="Arial"/>
          </w:rPr>
          <w:t xml:space="preserve"> . . .</w:t>
        </w:r>
      </w:ins>
      <w:r>
        <w:rPr>
          <w:rFonts w:ascii="Arial" w:hAnsi="Arial"/>
        </w:rPr>
        <w:t>”</w:t>
      </w:r>
    </w:p>
    <w:p w14:paraId="61B26B68" w14:textId="77777777" w:rsidR="001E2E9B" w:rsidRDefault="00000000">
      <w:pPr>
        <w:pStyle w:val="BodyText"/>
        <w:rPr>
          <w:rFonts w:ascii="Arial" w:hAnsi="Arial"/>
        </w:rPr>
      </w:pPr>
      <w:r>
        <w:rPr>
          <w:rFonts w:ascii="Arial" w:hAnsi="Arial"/>
        </w:rPr>
        <w:t xml:space="preserve">The night ground on with the unvarying drone of the diesel engines always under the foot of any crew member on deck and relentlessly surrounding anyone below decks. Since the diesel engines of the </w:t>
      </w:r>
      <w:r>
        <w:rPr>
          <w:rFonts w:ascii="Arial" w:hAnsi="Arial"/>
          <w:i/>
          <w:iCs/>
        </w:rPr>
        <w:t>Prospect</w:t>
      </w:r>
      <w:r>
        <w:rPr>
          <w:rFonts w:ascii="Arial" w:hAnsi="Arial"/>
        </w:rPr>
        <w:t xml:space="preserve"> were just generators that created electricity to charge the batteries that powered the electric motors that </w:t>
      </w:r>
      <w:proofErr w:type="gramStart"/>
      <w:r>
        <w:rPr>
          <w:rFonts w:ascii="Arial" w:hAnsi="Arial"/>
        </w:rPr>
        <w:t>actually propelled</w:t>
      </w:r>
      <w:proofErr w:type="gramEnd"/>
      <w:r>
        <w:rPr>
          <w:rFonts w:ascii="Arial" w:hAnsi="Arial"/>
        </w:rPr>
        <w:t xml:space="preserve"> the boat, they were always run at the same optimum-efficiency speed for spinning the generators. Even when the boat changed speed, the all-consuming hum around them never changed in pitch or amplitude. For the crew at the controls, with no depth to control while they were on the surface and a steady course, there was almost nothing to do. The needles of the rows of gauges all stood steadfastly at their marks.</w:t>
      </w:r>
    </w:p>
    <w:p w14:paraId="14CF615B" w14:textId="1F3B3CA5" w:rsidR="001E2E9B" w:rsidRDefault="00000000">
      <w:pPr>
        <w:pStyle w:val="BodyText"/>
        <w:rPr>
          <w:rFonts w:ascii="Arial" w:hAnsi="Arial"/>
        </w:rPr>
      </w:pPr>
      <w:r>
        <w:rPr>
          <w:rFonts w:ascii="Arial" w:hAnsi="Arial"/>
        </w:rPr>
        <w:t>Percy knew that this was the hardest part of the job</w:t>
      </w:r>
      <w:del w:id="2694" w:author="Julia Ringo" w:date="2023-10-05T13:15:00Z">
        <w:r w:rsidDel="000E7660">
          <w:rPr>
            <w:rFonts w:ascii="Arial" w:hAnsi="Arial"/>
          </w:rPr>
          <w:delText xml:space="preserve"> — </w:delText>
        </w:r>
      </w:del>
      <w:ins w:id="2695" w:author="Julia Ringo" w:date="2023-10-05T13:15:00Z">
        <w:r w:rsidR="000E7660">
          <w:rPr>
            <w:rFonts w:ascii="Arial" w:hAnsi="Arial"/>
          </w:rPr>
          <w:t>—</w:t>
        </w:r>
      </w:ins>
      <w:r>
        <w:rPr>
          <w:rFonts w:ascii="Arial" w:hAnsi="Arial"/>
        </w:rPr>
        <w:t xml:space="preserve">remaining always ready to </w:t>
      </w:r>
      <w:proofErr w:type="gramStart"/>
      <w:r>
        <w:rPr>
          <w:rFonts w:ascii="Arial" w:hAnsi="Arial"/>
        </w:rPr>
        <w:t>take action</w:t>
      </w:r>
      <w:proofErr w:type="gramEnd"/>
      <w:r>
        <w:rPr>
          <w:rFonts w:ascii="Arial" w:hAnsi="Arial"/>
        </w:rPr>
        <w:t xml:space="preserve"> when there was absolutely nothing to do. The crew had to stay focused on the job during hours and hours of virtually no sensory input at all. It was far too easy to fall asleep at the </w:t>
      </w:r>
      <w:proofErr w:type="gramStart"/>
      <w:r>
        <w:rPr>
          <w:rFonts w:ascii="Arial" w:hAnsi="Arial"/>
        </w:rPr>
        <w:t>controls, or</w:t>
      </w:r>
      <w:proofErr w:type="gramEnd"/>
      <w:r>
        <w:rPr>
          <w:rFonts w:ascii="Arial" w:hAnsi="Arial"/>
        </w:rPr>
        <w:t xml:space="preserve"> let one’s mind wander off to a place where everything was not just a grime-coated gray accompanied by a background of lush and never-changing noise that managed to be the exact auditory equivalent </w:t>
      </w:r>
      <w:del w:id="2696" w:author="Julia Ringo" w:date="2023-10-20T15:25:00Z">
        <w:r w:rsidDel="00A555FC">
          <w:rPr>
            <w:rFonts w:ascii="Arial" w:hAnsi="Arial"/>
          </w:rPr>
          <w:delText xml:space="preserve">to </w:delText>
        </w:r>
      </w:del>
      <w:ins w:id="2697" w:author="Julia Ringo" w:date="2023-10-20T15:25:00Z">
        <w:r w:rsidR="00A555FC">
          <w:rPr>
            <w:rFonts w:ascii="Arial" w:hAnsi="Arial"/>
          </w:rPr>
          <w:t>of</w:t>
        </w:r>
        <w:r w:rsidR="00A555FC">
          <w:rPr>
            <w:rFonts w:ascii="Arial" w:hAnsi="Arial"/>
          </w:rPr>
          <w:t xml:space="preserve"> </w:t>
        </w:r>
      </w:ins>
      <w:r>
        <w:rPr>
          <w:rFonts w:ascii="Arial" w:hAnsi="Arial"/>
        </w:rPr>
        <w:t>the bland color that surrounded them.</w:t>
      </w:r>
    </w:p>
    <w:p w14:paraId="72D69B19" w14:textId="2D831584" w:rsidR="001E2E9B" w:rsidRDefault="00000000">
      <w:pPr>
        <w:pStyle w:val="BodyText"/>
        <w:rPr>
          <w:rFonts w:ascii="Arial" w:hAnsi="Arial"/>
        </w:rPr>
      </w:pPr>
      <w:r>
        <w:rPr>
          <w:rFonts w:ascii="Arial" w:hAnsi="Arial"/>
        </w:rPr>
        <w:t>She put the crew on rest rotations. Every three hours</w:t>
      </w:r>
      <w:ins w:id="2698" w:author="Julia Ringo" w:date="2023-10-20T15:25:00Z">
        <w:r w:rsidR="00A555FC">
          <w:rPr>
            <w:rFonts w:ascii="Arial" w:hAnsi="Arial"/>
          </w:rPr>
          <w:t>,</w:t>
        </w:r>
      </w:ins>
      <w:r>
        <w:rPr>
          <w:rFonts w:ascii="Arial" w:hAnsi="Arial"/>
        </w:rPr>
        <w:t xml:space="preserve"> three of them would get three hours off. This </w:t>
      </w:r>
      <w:proofErr w:type="gramStart"/>
      <w:r>
        <w:rPr>
          <w:rFonts w:ascii="Arial" w:hAnsi="Arial"/>
        </w:rPr>
        <w:t>kept two people in the control room at all times</w:t>
      </w:r>
      <w:proofErr w:type="gramEnd"/>
      <w:r>
        <w:rPr>
          <w:rFonts w:ascii="Arial" w:hAnsi="Arial"/>
        </w:rPr>
        <w:t>, one on lookout, and one at the radar/sonar station. The off-duty crew were free to spend their time on deck if they wanted. But since there was little to see up there but a black horizon tapped firmly against a dark gray one, most of the crew came back down after a few minutes and ended up in their rack</w:t>
      </w:r>
      <w:ins w:id="2699" w:author="Julia Ringo" w:date="2023-10-20T15:25:00Z">
        <w:r w:rsidR="00A555FC">
          <w:rPr>
            <w:rFonts w:ascii="Arial" w:hAnsi="Arial"/>
          </w:rPr>
          <w:t>,</w:t>
        </w:r>
      </w:ins>
      <w:r>
        <w:rPr>
          <w:rFonts w:ascii="Arial" w:hAnsi="Arial"/>
        </w:rPr>
        <w:t xml:space="preserve"> sleeping. Except for Bastian: he wrapped his long thin form in a rubber foul-weather slicker to keep the wind off and lay out on the forward deck, apparently finding sleep there as easily as a warm puppy.</w:t>
      </w:r>
    </w:p>
    <w:p w14:paraId="2E091362" w14:textId="77777777" w:rsidR="001E2E9B" w:rsidRDefault="00000000">
      <w:pPr>
        <w:pStyle w:val="BodyText"/>
        <w:rPr>
          <w:rFonts w:ascii="Arial" w:hAnsi="Arial"/>
        </w:rPr>
      </w:pPr>
      <w:r>
        <w:rPr>
          <w:rFonts w:ascii="Arial" w:hAnsi="Arial"/>
        </w:rPr>
        <w:t> </w:t>
      </w:r>
    </w:p>
    <w:p w14:paraId="2D394F79" w14:textId="77777777" w:rsidR="001E2E9B" w:rsidRDefault="00000000">
      <w:pPr>
        <w:pStyle w:val="BodyText"/>
        <w:rPr>
          <w:rFonts w:ascii="Arial" w:hAnsi="Arial"/>
        </w:rPr>
      </w:pPr>
      <w:r>
        <w:rPr>
          <w:rFonts w:ascii="Arial" w:hAnsi="Arial"/>
        </w:rPr>
        <w:t>Hours later, sometime during the third rotation, Hemi found Cassandra in the navigation and sonar compartment, listening intently to the sonar with the headphones on and her eyes closed.</w:t>
      </w:r>
    </w:p>
    <w:p w14:paraId="0AAAA9A1" w14:textId="77777777" w:rsidR="001E2E9B" w:rsidRDefault="00000000">
      <w:pPr>
        <w:pStyle w:val="BodyText"/>
        <w:rPr>
          <w:rFonts w:ascii="Arial" w:hAnsi="Arial"/>
        </w:rPr>
      </w:pPr>
      <w:r>
        <w:rPr>
          <w:rFonts w:ascii="Arial" w:hAnsi="Arial"/>
        </w:rPr>
        <w:t>Hemi tapped her on the shoulder, and she jumped a little before smiling when she saw it was him and pulling back a headphone.</w:t>
      </w:r>
    </w:p>
    <w:p w14:paraId="503A42B4" w14:textId="77777777" w:rsidR="001E2E9B" w:rsidRDefault="00000000">
      <w:pPr>
        <w:pStyle w:val="BodyText"/>
        <w:rPr>
          <w:rFonts w:ascii="Arial" w:hAnsi="Arial"/>
        </w:rPr>
      </w:pPr>
      <w:r>
        <w:rPr>
          <w:rFonts w:ascii="Arial" w:hAnsi="Arial"/>
        </w:rPr>
        <w:lastRenderedPageBreak/>
        <w:t>“Aren’t you supposed to be in your rack?” Hemi said.</w:t>
      </w:r>
    </w:p>
    <w:p w14:paraId="661DDC97" w14:textId="51760C9A" w:rsidR="001E2E9B" w:rsidRDefault="00000000">
      <w:pPr>
        <w:pStyle w:val="BodyText"/>
        <w:rPr>
          <w:rFonts w:ascii="Arial" w:hAnsi="Arial"/>
        </w:rPr>
      </w:pPr>
      <w:r>
        <w:rPr>
          <w:rFonts w:ascii="Arial" w:hAnsi="Arial"/>
        </w:rPr>
        <w:t>“I volunteered to take two rotations in a row</w:t>
      </w:r>
      <w:del w:id="2700" w:author="Julia Ringo" w:date="2023-10-05T13:15:00Z">
        <w:r w:rsidDel="000E7660">
          <w:rPr>
            <w:rFonts w:ascii="Arial" w:hAnsi="Arial"/>
          </w:rPr>
          <w:delText xml:space="preserve"> — </w:delText>
        </w:r>
      </w:del>
      <w:ins w:id="2701" w:author="Julia Ringo" w:date="2023-10-05T13:15:00Z">
        <w:r w:rsidR="000E7660">
          <w:rPr>
            <w:rFonts w:ascii="Arial" w:hAnsi="Arial"/>
          </w:rPr>
          <w:t>—</w:t>
        </w:r>
      </w:ins>
      <w:r>
        <w:rPr>
          <w:rFonts w:ascii="Arial" w:hAnsi="Arial"/>
        </w:rPr>
        <w:t>to keep the rotations even for everyone else</w:t>
      </w:r>
      <w:del w:id="2702" w:author="Julia Ringo" w:date="2023-10-10T11:08:00Z">
        <w:r w:rsidDel="00B6693A">
          <w:rPr>
            <w:rFonts w:ascii="Arial" w:hAnsi="Arial"/>
          </w:rPr>
          <w:delText>…</w:delText>
        </w:r>
      </w:del>
      <w:ins w:id="2703" w:author="Julia Ringo" w:date="2023-10-10T11:08:00Z">
        <w:r w:rsidR="00B6693A">
          <w:rPr>
            <w:rFonts w:ascii="Arial" w:hAnsi="Arial"/>
          </w:rPr>
          <w:t xml:space="preserve"> . . . </w:t>
        </w:r>
      </w:ins>
      <w:r>
        <w:rPr>
          <w:rFonts w:ascii="Arial" w:hAnsi="Arial"/>
        </w:rPr>
        <w:t>and since I’m new.”</w:t>
      </w:r>
    </w:p>
    <w:p w14:paraId="22A46799" w14:textId="77777777" w:rsidR="001E2E9B" w:rsidRDefault="00000000">
      <w:pPr>
        <w:pStyle w:val="BodyText"/>
        <w:rPr>
          <w:rFonts w:ascii="Arial" w:hAnsi="Arial"/>
        </w:rPr>
      </w:pPr>
      <w:r>
        <w:rPr>
          <w:rFonts w:ascii="Arial" w:hAnsi="Arial"/>
        </w:rPr>
        <w:t>“Are you hearing anything?” Hemi asked.</w:t>
      </w:r>
    </w:p>
    <w:p w14:paraId="18270AC9" w14:textId="77777777" w:rsidR="001E2E9B" w:rsidRDefault="00000000">
      <w:pPr>
        <w:pStyle w:val="BodyText"/>
        <w:rPr>
          <w:rFonts w:ascii="Arial" w:hAnsi="Arial"/>
        </w:rPr>
      </w:pPr>
      <w:r>
        <w:rPr>
          <w:rFonts w:ascii="Arial" w:hAnsi="Arial"/>
        </w:rPr>
        <w:t>“No. I try to imagine my mind going out into the water to listen to what’s around us, but I can’t get past the sound of the diesels.”</w:t>
      </w:r>
    </w:p>
    <w:p w14:paraId="2CD58F52" w14:textId="6DB6A0DA" w:rsidR="001E2E9B" w:rsidRDefault="00000000">
      <w:pPr>
        <w:pStyle w:val="BodyText"/>
        <w:rPr>
          <w:rFonts w:ascii="Arial" w:hAnsi="Arial"/>
        </w:rPr>
      </w:pPr>
      <w:r>
        <w:rPr>
          <w:rFonts w:ascii="Arial" w:hAnsi="Arial"/>
        </w:rPr>
        <w:t>“Sonar is extremely limited with the engines running. But</w:t>
      </w:r>
      <w:del w:id="2704" w:author="Julia Ringo" w:date="2023-10-10T11:08:00Z">
        <w:r w:rsidDel="00B6693A">
          <w:rPr>
            <w:rFonts w:ascii="Arial" w:hAnsi="Arial"/>
          </w:rPr>
          <w:delText>…</w:delText>
        </w:r>
      </w:del>
      <w:ins w:id="2705" w:author="Julia Ringo" w:date="2023-10-10T11:08:00Z">
        <w:r w:rsidR="00B6693A">
          <w:rPr>
            <w:rFonts w:ascii="Arial" w:hAnsi="Arial"/>
          </w:rPr>
          <w:t xml:space="preserve"> . . .</w:t>
        </w:r>
      </w:ins>
      <w:r>
        <w:rPr>
          <w:rFonts w:ascii="Arial" w:hAnsi="Arial"/>
        </w:rPr>
        <w:t xml:space="preserve">” Hemi flipped some filter switches on the sonar control </w:t>
      </w:r>
      <w:proofErr w:type="gramStart"/>
      <w:r>
        <w:rPr>
          <w:rFonts w:ascii="Arial" w:hAnsi="Arial"/>
        </w:rPr>
        <w:t>board, and</w:t>
      </w:r>
      <w:proofErr w:type="gramEnd"/>
      <w:r>
        <w:rPr>
          <w:rFonts w:ascii="Arial" w:hAnsi="Arial"/>
        </w:rPr>
        <w:t xml:space="preserve"> adjusted some tone dials. These were familiar settings he used when he was on sonar while the engines were running. “Try it like that.”</w:t>
      </w:r>
    </w:p>
    <w:p w14:paraId="17E80F83" w14:textId="77777777" w:rsidR="001E2E9B" w:rsidRDefault="00000000">
      <w:pPr>
        <w:pStyle w:val="BodyText"/>
        <w:rPr>
          <w:rFonts w:ascii="Arial" w:hAnsi="Arial"/>
        </w:rPr>
      </w:pPr>
      <w:r>
        <w:rPr>
          <w:rFonts w:ascii="Arial" w:hAnsi="Arial"/>
        </w:rPr>
        <w:t>Cassandra set the headphones back into their comfortable position on her ears</w:t>
      </w:r>
      <w:del w:id="2706" w:author="Julia Ringo" w:date="2023-10-20T15:25:00Z">
        <w:r w:rsidDel="00A555FC">
          <w:rPr>
            <w:rFonts w:ascii="Arial" w:hAnsi="Arial"/>
          </w:rPr>
          <w:delText>,</w:delText>
        </w:r>
      </w:del>
      <w:r>
        <w:rPr>
          <w:rFonts w:ascii="Arial" w:hAnsi="Arial"/>
        </w:rPr>
        <w:t xml:space="preserve"> and listened for a minute. “That’s much better. It’s like the engines are at least not distracting my attention.” She made some notes on a pad of the settings Hemi had made.</w:t>
      </w:r>
    </w:p>
    <w:p w14:paraId="3CA7DC72" w14:textId="77777777" w:rsidR="001E2E9B" w:rsidRDefault="00000000">
      <w:pPr>
        <w:pStyle w:val="BodyText"/>
        <w:rPr>
          <w:rFonts w:ascii="Arial" w:hAnsi="Arial"/>
        </w:rPr>
      </w:pPr>
      <w:r>
        <w:rPr>
          <w:rFonts w:ascii="Arial" w:hAnsi="Arial"/>
        </w:rPr>
        <w:t xml:space="preserve">“You are keeping an eye on radar too, right? That is </w:t>
      </w:r>
      <w:proofErr w:type="gramStart"/>
      <w:r>
        <w:rPr>
          <w:rFonts w:ascii="Arial" w:hAnsi="Arial"/>
        </w:rPr>
        <w:t>actually maybe</w:t>
      </w:r>
      <w:proofErr w:type="gramEnd"/>
      <w:r>
        <w:rPr>
          <w:rFonts w:ascii="Arial" w:hAnsi="Arial"/>
        </w:rPr>
        <w:t xml:space="preserve"> more important while we are on the surface.”</w:t>
      </w:r>
    </w:p>
    <w:p w14:paraId="0EC0E2AD" w14:textId="5C8CDA37" w:rsidR="001E2E9B" w:rsidRDefault="00000000">
      <w:pPr>
        <w:pStyle w:val="BodyText"/>
        <w:rPr>
          <w:rFonts w:ascii="Arial" w:hAnsi="Arial"/>
        </w:rPr>
      </w:pPr>
      <w:r>
        <w:rPr>
          <w:rFonts w:ascii="Arial" w:hAnsi="Arial"/>
        </w:rPr>
        <w:t>“Yup. Owen showed me what to look for. The radar</w:t>
      </w:r>
      <w:del w:id="2707" w:author="Julia Ringo" w:date="2023-10-10T11:08:00Z">
        <w:r w:rsidDel="00B6693A">
          <w:rPr>
            <w:rFonts w:ascii="Arial" w:hAnsi="Arial"/>
          </w:rPr>
          <w:delText>…</w:delText>
        </w:r>
      </w:del>
      <w:ins w:id="2708" w:author="Julia Ringo" w:date="2023-10-10T11:08:00Z">
        <w:r w:rsidR="00B6693A">
          <w:rPr>
            <w:rFonts w:ascii="Arial" w:hAnsi="Arial"/>
          </w:rPr>
          <w:t xml:space="preserve"> . . . </w:t>
        </w:r>
      </w:ins>
      <w:del w:id="2709" w:author="Julia Ringo" w:date="2023-10-20T15:25:00Z">
        <w:r w:rsidDel="00A555FC">
          <w:rPr>
            <w:rFonts w:ascii="Arial" w:hAnsi="Arial"/>
          </w:rPr>
          <w:delText xml:space="preserve"> </w:delText>
        </w:r>
      </w:del>
      <w:r>
        <w:rPr>
          <w:rFonts w:ascii="Arial" w:hAnsi="Arial"/>
        </w:rPr>
        <w:t>has not done anything at all.”</w:t>
      </w:r>
    </w:p>
    <w:p w14:paraId="18C4B17C" w14:textId="77777777" w:rsidR="001E2E9B" w:rsidRDefault="00000000">
      <w:pPr>
        <w:pStyle w:val="BodyText"/>
        <w:rPr>
          <w:rFonts w:ascii="Arial" w:hAnsi="Arial"/>
        </w:rPr>
      </w:pPr>
      <w:r>
        <w:rPr>
          <w:rFonts w:ascii="Arial" w:hAnsi="Arial"/>
        </w:rPr>
        <w:t>“That is good.”</w:t>
      </w:r>
    </w:p>
    <w:p w14:paraId="4CD9A316" w14:textId="229C6685" w:rsidR="001E2E9B" w:rsidRDefault="00000000">
      <w:pPr>
        <w:pStyle w:val="BodyText"/>
        <w:rPr>
          <w:rFonts w:ascii="Arial" w:hAnsi="Arial"/>
        </w:rPr>
      </w:pPr>
      <w:r>
        <w:rPr>
          <w:rFonts w:ascii="Arial" w:hAnsi="Arial"/>
        </w:rPr>
        <w:t>“I didn’t realize when I agreed to come on board that this job would be so mind-numbing</w:t>
      </w:r>
      <w:del w:id="2710" w:author="Julia Ringo" w:date="2023-10-10T11:08:00Z">
        <w:r w:rsidDel="00B6693A">
          <w:rPr>
            <w:rFonts w:ascii="Arial" w:hAnsi="Arial"/>
          </w:rPr>
          <w:delText>…</w:delText>
        </w:r>
      </w:del>
      <w:ins w:id="2711" w:author="Julia Ringo" w:date="2023-10-10T11:08:00Z">
        <w:r w:rsidR="00B6693A">
          <w:rPr>
            <w:rFonts w:ascii="Arial" w:hAnsi="Arial"/>
          </w:rPr>
          <w:t xml:space="preserve"> . . . </w:t>
        </w:r>
      </w:ins>
      <w:del w:id="2712" w:author="Julia Ringo" w:date="2023-10-20T15:26:00Z">
        <w:r w:rsidDel="00A555FC">
          <w:rPr>
            <w:rFonts w:ascii="Arial" w:hAnsi="Arial"/>
          </w:rPr>
          <w:delText xml:space="preserve"> </w:delText>
        </w:r>
      </w:del>
      <w:r>
        <w:rPr>
          <w:rFonts w:ascii="Arial" w:hAnsi="Arial"/>
        </w:rPr>
        <w:t>and boring.”</w:t>
      </w:r>
    </w:p>
    <w:p w14:paraId="54524FF1" w14:textId="77777777" w:rsidR="001E2E9B" w:rsidRDefault="00000000">
      <w:pPr>
        <w:pStyle w:val="BodyText"/>
        <w:rPr>
          <w:rFonts w:ascii="Arial" w:hAnsi="Arial"/>
        </w:rPr>
      </w:pPr>
      <w:r>
        <w:rPr>
          <w:rFonts w:ascii="Arial" w:hAnsi="Arial"/>
        </w:rPr>
        <w:t xml:space="preserve">“That is what makes it so hard, and why only a certain type of person makes it as a submariner. I think on land there is something of a perception that it is this glorious job, where you are out from under the thumb of Authorities, free to pursue your own career, and helping to make world commerce go around. The people on land know it is dangerous, and that gets mixed into the legend of who a submariner is. </w:t>
      </w:r>
      <w:proofErr w:type="gramStart"/>
      <w:r>
        <w:rPr>
          <w:rFonts w:ascii="Arial" w:hAnsi="Arial"/>
        </w:rPr>
        <w:t>But in reality, the</w:t>
      </w:r>
      <w:proofErr w:type="gramEnd"/>
      <w:r>
        <w:rPr>
          <w:rFonts w:ascii="Arial" w:hAnsi="Arial"/>
        </w:rPr>
        <w:t xml:space="preserve"> people who make good submariners are the ones who can handle being in a cramped space for days on end with no changes in their environment at all and still manage to keep their mind sharp enough to snap into action when a situation presents itself. It is not a job that is an expression of physical acuity. It is a job that puts your mental toughness to the test.”</w:t>
      </w:r>
    </w:p>
    <w:p w14:paraId="74D1BF4B" w14:textId="0F8C2658" w:rsidR="001E2E9B" w:rsidRDefault="00000000">
      <w:pPr>
        <w:pStyle w:val="BodyText"/>
        <w:rPr>
          <w:rFonts w:ascii="Arial" w:hAnsi="Arial"/>
        </w:rPr>
      </w:pPr>
      <w:r>
        <w:rPr>
          <w:rFonts w:ascii="Arial" w:hAnsi="Arial"/>
        </w:rPr>
        <w:t>“I certainly don’t have much to offer in physical strength</w:t>
      </w:r>
      <w:del w:id="2713" w:author="Julia Ringo" w:date="2023-10-10T11:08:00Z">
        <w:r w:rsidDel="00B6693A">
          <w:rPr>
            <w:rFonts w:ascii="Arial" w:hAnsi="Arial"/>
          </w:rPr>
          <w:delText>…</w:delText>
        </w:r>
      </w:del>
      <w:ins w:id="2714" w:author="Julia Ringo" w:date="2023-10-10T11:08:00Z">
        <w:r w:rsidR="00B6693A">
          <w:rPr>
            <w:rFonts w:ascii="Arial" w:hAnsi="Arial"/>
          </w:rPr>
          <w:t xml:space="preserve"> </w:t>
        </w:r>
        <w:proofErr w:type="gramStart"/>
        <w:r w:rsidR="00B6693A">
          <w:rPr>
            <w:rFonts w:ascii="Arial" w:hAnsi="Arial"/>
          </w:rPr>
          <w:t>. . .</w:t>
        </w:r>
      </w:ins>
      <w:r>
        <w:rPr>
          <w:rFonts w:ascii="Arial" w:hAnsi="Arial"/>
        </w:rPr>
        <w:t>”</w:t>
      </w:r>
      <w:proofErr w:type="gramEnd"/>
      <w:r>
        <w:rPr>
          <w:rFonts w:ascii="Arial" w:hAnsi="Arial"/>
        </w:rPr>
        <w:t xml:space="preserve"> said Cassandra.</w:t>
      </w:r>
    </w:p>
    <w:p w14:paraId="2DA48BEB" w14:textId="7609B238" w:rsidR="001E2E9B" w:rsidRDefault="00000000">
      <w:pPr>
        <w:pStyle w:val="BodyText"/>
        <w:rPr>
          <w:rFonts w:ascii="Arial" w:hAnsi="Arial"/>
        </w:rPr>
      </w:pPr>
      <w:r>
        <w:rPr>
          <w:rFonts w:ascii="Arial" w:hAnsi="Arial"/>
        </w:rPr>
        <w:t>“People on land think it is a job for tough guys. We are always getting men looking for jobs on submarines. Men who look like, well, like me. Hefty guys with a lot of muscles. And some of those guys are fine. But Captain Percy and I have realized over the years that the mental toughness we need is not correlated to physical toughness. We hire people who we anticipate might have that mental fortitude, at least when we have an option in who we can hire. And we find that mental toughness in all kinds of people. It is not just me and Percy</w:t>
      </w:r>
      <w:ins w:id="2715" w:author="Julia Ringo" w:date="2023-10-20T15:26:00Z">
        <w:r w:rsidR="00A555FC">
          <w:rPr>
            <w:rFonts w:ascii="Arial" w:hAnsi="Arial"/>
          </w:rPr>
          <w:t>;</w:t>
        </w:r>
      </w:ins>
      <w:del w:id="2716" w:author="Julia Ringo" w:date="2023-10-20T15:26:00Z">
        <w:r w:rsidDel="00A555FC">
          <w:rPr>
            <w:rFonts w:ascii="Arial" w:hAnsi="Arial"/>
          </w:rPr>
          <w:delText>,</w:delText>
        </w:r>
      </w:del>
      <w:r>
        <w:rPr>
          <w:rFonts w:ascii="Arial" w:hAnsi="Arial"/>
        </w:rPr>
        <w:t xml:space="preserve"> most of the people who </w:t>
      </w:r>
      <w:proofErr w:type="gramStart"/>
      <w:r>
        <w:rPr>
          <w:rFonts w:ascii="Arial" w:hAnsi="Arial"/>
        </w:rPr>
        <w:t>actually work</w:t>
      </w:r>
      <w:proofErr w:type="gramEnd"/>
      <w:r>
        <w:rPr>
          <w:rFonts w:ascii="Arial" w:hAnsi="Arial"/>
        </w:rPr>
        <w:t xml:space="preserve"> in the submarine cargo industry these days look for that quality in all types. The Authority subs are still full of big men, but the commercial subs are a pretty diverse crowd of workers.”</w:t>
      </w:r>
    </w:p>
    <w:p w14:paraId="1C9890F6" w14:textId="4488EF94" w:rsidR="001E2E9B" w:rsidRDefault="00000000">
      <w:pPr>
        <w:pStyle w:val="BodyText"/>
        <w:rPr>
          <w:rFonts w:ascii="Arial" w:hAnsi="Arial"/>
        </w:rPr>
      </w:pPr>
      <w:r>
        <w:rPr>
          <w:rFonts w:ascii="Arial" w:hAnsi="Arial"/>
        </w:rPr>
        <w:lastRenderedPageBreak/>
        <w:t>“The depot was full of big men</w:t>
      </w:r>
      <w:del w:id="2717" w:author="Julia Ringo" w:date="2023-10-10T11:08:00Z">
        <w:r w:rsidDel="00B6693A">
          <w:rPr>
            <w:rFonts w:ascii="Arial" w:hAnsi="Arial"/>
          </w:rPr>
          <w:delText>…</w:delText>
        </w:r>
      </w:del>
      <w:ins w:id="2718" w:author="Julia Ringo" w:date="2023-10-10T11:08:00Z">
        <w:r w:rsidR="00B6693A">
          <w:rPr>
            <w:rFonts w:ascii="Arial" w:hAnsi="Arial"/>
          </w:rPr>
          <w:t xml:space="preserve"> . . .</w:t>
        </w:r>
      </w:ins>
      <w:r>
        <w:rPr>
          <w:rFonts w:ascii="Arial" w:hAnsi="Arial"/>
        </w:rPr>
        <w:t>”</w:t>
      </w:r>
    </w:p>
    <w:p w14:paraId="23FDF7FF" w14:textId="77777777" w:rsidR="001E2E9B" w:rsidRDefault="00000000">
      <w:pPr>
        <w:pStyle w:val="BodyText"/>
        <w:rPr>
          <w:rFonts w:ascii="Arial" w:hAnsi="Arial"/>
        </w:rPr>
      </w:pPr>
      <w:r>
        <w:rPr>
          <w:rFonts w:ascii="Arial" w:hAnsi="Arial"/>
        </w:rPr>
        <w:t>“You know how that happens? Those men go looking for work on submarines thinking it is a good job for a strong fellow. But they find out they can</w:t>
      </w:r>
      <w:del w:id="2719" w:author="Julia Ringo" w:date="2023-10-20T15:26:00Z">
        <w:r w:rsidDel="00A555FC">
          <w:rPr>
            <w:rFonts w:ascii="Arial" w:hAnsi="Arial"/>
          </w:rPr>
          <w:delText xml:space="preserve"> </w:delText>
        </w:r>
      </w:del>
      <w:r>
        <w:rPr>
          <w:rFonts w:ascii="Arial" w:hAnsi="Arial"/>
        </w:rPr>
        <w:t xml:space="preserve">not handle the mental strain, and they wash out. They end up working the next job out from the center of what they went looking for: </w:t>
      </w:r>
      <w:r>
        <w:rPr>
          <w:rFonts w:ascii="Arial" w:hAnsi="Arial"/>
          <w:i/>
          <w:iCs/>
        </w:rPr>
        <w:t>servicing</w:t>
      </w:r>
      <w:r>
        <w:rPr>
          <w:rFonts w:ascii="Arial" w:hAnsi="Arial"/>
        </w:rPr>
        <w:t xml:space="preserve"> submarines instead of working on them.”</w:t>
      </w:r>
    </w:p>
    <w:p w14:paraId="611FC82D" w14:textId="2EC392FE" w:rsidR="001E2E9B" w:rsidRDefault="00000000">
      <w:pPr>
        <w:pStyle w:val="BodyText"/>
        <w:rPr>
          <w:rFonts w:ascii="Arial" w:hAnsi="Arial"/>
        </w:rPr>
      </w:pPr>
      <w:r>
        <w:rPr>
          <w:rFonts w:ascii="Arial" w:hAnsi="Arial"/>
        </w:rPr>
        <w:t>“Ah</w:t>
      </w:r>
      <w:del w:id="2720" w:author="Julia Ringo" w:date="2023-10-10T11:08:00Z">
        <w:r w:rsidDel="00B6693A">
          <w:rPr>
            <w:rFonts w:ascii="Arial" w:hAnsi="Arial"/>
          </w:rPr>
          <w:delText>…</w:delText>
        </w:r>
      </w:del>
      <w:ins w:id="2721" w:author="Julia Ringo" w:date="2023-10-10T11:08:00Z">
        <w:r w:rsidR="00B6693A">
          <w:rPr>
            <w:rFonts w:ascii="Arial" w:hAnsi="Arial"/>
          </w:rPr>
          <w:t xml:space="preserve"> . . .</w:t>
        </w:r>
      </w:ins>
      <w:r>
        <w:rPr>
          <w:rFonts w:ascii="Arial" w:hAnsi="Arial"/>
        </w:rPr>
        <w:t>” she said, her eyes widening as a large piece of her world that didn’t quite make sense before fell into place in her mind.</w:t>
      </w:r>
    </w:p>
    <w:p w14:paraId="1B4F5EAF" w14:textId="77777777" w:rsidR="001E2E9B" w:rsidRDefault="00000000">
      <w:pPr>
        <w:pStyle w:val="BodyText"/>
        <w:rPr>
          <w:rFonts w:ascii="Arial" w:hAnsi="Arial"/>
        </w:rPr>
      </w:pPr>
      <w:r>
        <w:rPr>
          <w:rFonts w:ascii="Arial" w:hAnsi="Arial"/>
        </w:rPr>
        <w:t xml:space="preserve">“Unlike work on land, there are few regulations or rules controlling our work out here. The job has pure evolutionary forces in play. The only people doing the work are the ones who </w:t>
      </w:r>
      <w:r>
        <w:rPr>
          <w:rFonts w:ascii="Arial" w:hAnsi="Arial"/>
          <w:i/>
          <w:iCs/>
        </w:rPr>
        <w:t>can</w:t>
      </w:r>
      <w:r>
        <w:rPr>
          <w:rFonts w:ascii="Arial" w:hAnsi="Arial"/>
        </w:rPr>
        <w:t>. Everyone else goes home, back to their Authorities, and policies, and networks of contacts. On land you get a job based on what you look like, and who you know. Out here, you get a job if you can do the job. We do not care who you know, where you came from, or what you look like.”</w:t>
      </w:r>
    </w:p>
    <w:p w14:paraId="4EF02E79" w14:textId="77777777" w:rsidR="001E2E9B" w:rsidRDefault="00000000">
      <w:pPr>
        <w:pStyle w:val="BodyText"/>
        <w:rPr>
          <w:rFonts w:ascii="Arial" w:hAnsi="Arial"/>
        </w:rPr>
      </w:pPr>
      <w:r>
        <w:rPr>
          <w:rFonts w:ascii="Arial" w:hAnsi="Arial"/>
        </w:rPr>
        <w:t>A smile cracked across Cassandra’s face. “That’s why you hired me?”</w:t>
      </w:r>
    </w:p>
    <w:p w14:paraId="6F33BC0F" w14:textId="641125F5" w:rsidR="001E2E9B" w:rsidRDefault="00000000">
      <w:pPr>
        <w:pStyle w:val="BodyText"/>
        <w:rPr>
          <w:rFonts w:ascii="Arial" w:hAnsi="Arial"/>
        </w:rPr>
      </w:pPr>
      <w:r>
        <w:rPr>
          <w:rFonts w:ascii="Arial" w:hAnsi="Arial"/>
        </w:rPr>
        <w:t>“No, no</w:t>
      </w:r>
      <w:ins w:id="2722" w:author="Julia Ringo" w:date="2023-10-20T15:27:00Z">
        <w:r w:rsidR="00A555FC">
          <w:rPr>
            <w:rFonts w:ascii="Arial" w:hAnsi="Arial"/>
          </w:rPr>
          <w:t>,</w:t>
        </w:r>
      </w:ins>
      <w:r>
        <w:rPr>
          <w:rFonts w:ascii="Arial" w:hAnsi="Arial"/>
        </w:rPr>
        <w:t xml:space="preserve"> no. Captain Percy hired you because she was desperate for someone to sit on sonar. But you should know that you have just as good a chance at doing this job well as any other person. And</w:t>
      </w:r>
      <w:del w:id="2723" w:author="Julia Ringo" w:date="2023-10-10T11:08:00Z">
        <w:r w:rsidDel="00B6693A">
          <w:rPr>
            <w:rFonts w:ascii="Arial" w:hAnsi="Arial"/>
          </w:rPr>
          <w:delText>…</w:delText>
        </w:r>
      </w:del>
      <w:ins w:id="2724" w:author="Julia Ringo" w:date="2023-10-10T11:08:00Z">
        <w:r w:rsidR="00B6693A">
          <w:rPr>
            <w:rFonts w:ascii="Arial" w:hAnsi="Arial"/>
          </w:rPr>
          <w:t xml:space="preserve"> . . . </w:t>
        </w:r>
      </w:ins>
      <w:del w:id="2725" w:author="Julia Ringo" w:date="2023-10-20T15:27:00Z">
        <w:r w:rsidDel="00A555FC">
          <w:rPr>
            <w:rFonts w:ascii="Arial" w:hAnsi="Arial"/>
          </w:rPr>
          <w:delText xml:space="preserve"> </w:delText>
        </w:r>
      </w:del>
      <w:r>
        <w:rPr>
          <w:rFonts w:ascii="Arial" w:hAnsi="Arial"/>
        </w:rPr>
        <w:t>you have done well on your first day working.”</w:t>
      </w:r>
    </w:p>
    <w:p w14:paraId="2EC27F11" w14:textId="77777777" w:rsidR="001E2E9B" w:rsidRDefault="00000000">
      <w:pPr>
        <w:pStyle w:val="BodyText"/>
        <w:rPr>
          <w:rFonts w:ascii="Arial" w:hAnsi="Arial"/>
        </w:rPr>
      </w:pPr>
      <w:r>
        <w:rPr>
          <w:rFonts w:ascii="Arial" w:hAnsi="Arial"/>
        </w:rPr>
        <w:t>Cassandra nodded. “I want to learn as much as I can.” She paused, thinking about her future. “What are you up to at this hour of the night, Hemi?”</w:t>
      </w:r>
    </w:p>
    <w:p w14:paraId="76916D23" w14:textId="77777777" w:rsidR="001E2E9B" w:rsidRDefault="00000000">
      <w:pPr>
        <w:pStyle w:val="BodyText"/>
        <w:rPr>
          <w:rFonts w:ascii="Arial" w:hAnsi="Arial"/>
        </w:rPr>
      </w:pPr>
      <w:r>
        <w:rPr>
          <w:rFonts w:ascii="Arial" w:hAnsi="Arial"/>
        </w:rPr>
        <w:t xml:space="preserve">“I am catching up on navigation. I </w:t>
      </w:r>
      <w:proofErr w:type="gramStart"/>
      <w:r>
        <w:rPr>
          <w:rFonts w:ascii="Arial" w:hAnsi="Arial"/>
        </w:rPr>
        <w:t>have to</w:t>
      </w:r>
      <w:proofErr w:type="gramEnd"/>
      <w:r>
        <w:rPr>
          <w:rFonts w:ascii="Arial" w:hAnsi="Arial"/>
        </w:rPr>
        <w:t xml:space="preserve"> do this every few hours. Come over here and look at the chart.”</w:t>
      </w:r>
    </w:p>
    <w:p w14:paraId="4414E03C" w14:textId="77777777" w:rsidR="001E2E9B" w:rsidRDefault="00000000">
      <w:pPr>
        <w:pStyle w:val="BodyText"/>
        <w:rPr>
          <w:rFonts w:ascii="Arial" w:hAnsi="Arial"/>
        </w:rPr>
      </w:pPr>
      <w:r>
        <w:rPr>
          <w:rFonts w:ascii="Arial" w:hAnsi="Arial"/>
        </w:rPr>
        <w:t>Cassandra hung the sonar headphones on the hook and joined Hemi at the navigation table. She looked at the big chart, and the dotted line marking their course from the depot island, and the little x marking their current position. “How do you know where we are?”</w:t>
      </w:r>
    </w:p>
    <w:p w14:paraId="6FEB35D6" w14:textId="77777777" w:rsidR="001E2E9B" w:rsidRDefault="00000000">
      <w:pPr>
        <w:pStyle w:val="BodyText"/>
        <w:rPr>
          <w:rFonts w:ascii="Arial" w:hAnsi="Arial"/>
        </w:rPr>
      </w:pPr>
      <w:r>
        <w:rPr>
          <w:rFonts w:ascii="Arial" w:hAnsi="Arial"/>
        </w:rPr>
        <w:t>“Honestly, it is mostly just a guess. I keep track of our speed and direction very carefully. Then I just plot that onto the chart based on how long we have been traveling. That is called dead-reckoning. If the chart is accurate and there are not too many mitigating factors, like, say, a strong current that I can</w:t>
      </w:r>
      <w:del w:id="2726" w:author="Julia Ringo" w:date="2023-10-20T15:27:00Z">
        <w:r w:rsidDel="00A555FC">
          <w:rPr>
            <w:rFonts w:ascii="Arial" w:hAnsi="Arial"/>
          </w:rPr>
          <w:delText xml:space="preserve"> </w:delText>
        </w:r>
      </w:del>
      <w:r>
        <w:rPr>
          <w:rFonts w:ascii="Arial" w:hAnsi="Arial"/>
        </w:rPr>
        <w:t>not account for, then we know roughly where we are and that we will not run into anything.”</w:t>
      </w:r>
    </w:p>
    <w:p w14:paraId="2D7D3CFE" w14:textId="77777777" w:rsidR="001E2E9B" w:rsidRDefault="00000000">
      <w:pPr>
        <w:pStyle w:val="BodyText"/>
        <w:rPr>
          <w:rFonts w:ascii="Arial" w:hAnsi="Arial"/>
        </w:rPr>
      </w:pPr>
      <w:r>
        <w:rPr>
          <w:rFonts w:ascii="Arial" w:hAnsi="Arial"/>
        </w:rPr>
        <w:t>“What happens if there is a strong current that pushes you off course and you don’t realize it?”</w:t>
      </w:r>
    </w:p>
    <w:p w14:paraId="3899A5A1" w14:textId="73566B39" w:rsidR="001E2E9B" w:rsidRDefault="00000000">
      <w:pPr>
        <w:pStyle w:val="BodyText"/>
        <w:rPr>
          <w:rFonts w:ascii="Arial" w:hAnsi="Arial"/>
        </w:rPr>
      </w:pPr>
      <w:r>
        <w:rPr>
          <w:rFonts w:ascii="Arial" w:hAnsi="Arial"/>
        </w:rPr>
        <w:t>“That is why we need to sometimes fix our position. If we pass by an island or other feature that we see while on the surface or with the periscope, and that feature is on the chart, then we know where we are. Sometimes there are undersea features that we can hear on the sonar, or we know are there by changes we read in the gauge that measures how far down the bottom is. If those are on the chart, we can fix our position that way. Normally, we do not have to be super-precise</w:t>
      </w:r>
      <w:del w:id="2727" w:author="Julia Ringo" w:date="2023-10-05T13:15:00Z">
        <w:r w:rsidDel="000E7660">
          <w:rPr>
            <w:rFonts w:ascii="Arial" w:hAnsi="Arial"/>
          </w:rPr>
          <w:delText xml:space="preserve"> — </w:delText>
        </w:r>
      </w:del>
      <w:ins w:id="2728" w:author="Julia Ringo" w:date="2023-10-05T13:15:00Z">
        <w:r w:rsidR="000E7660">
          <w:rPr>
            <w:rFonts w:ascii="Arial" w:hAnsi="Arial"/>
          </w:rPr>
          <w:t>—</w:t>
        </w:r>
      </w:ins>
      <w:r>
        <w:rPr>
          <w:rFonts w:ascii="Arial" w:hAnsi="Arial"/>
        </w:rPr>
        <w:t>the ocean is large and mostly empty water. It is also easier this early in a run</w:t>
      </w:r>
      <w:del w:id="2729" w:author="Julia Ringo" w:date="2023-10-05T13:15:00Z">
        <w:r w:rsidDel="000E7660">
          <w:rPr>
            <w:rFonts w:ascii="Arial" w:hAnsi="Arial"/>
          </w:rPr>
          <w:delText xml:space="preserve"> — </w:delText>
        </w:r>
      </w:del>
      <w:ins w:id="2730" w:author="Julia Ringo" w:date="2023-10-05T13:15:00Z">
        <w:r w:rsidR="000E7660">
          <w:rPr>
            <w:rFonts w:ascii="Arial" w:hAnsi="Arial"/>
          </w:rPr>
          <w:t>—</w:t>
        </w:r>
      </w:ins>
      <w:r>
        <w:rPr>
          <w:rFonts w:ascii="Arial" w:hAnsi="Arial"/>
        </w:rPr>
        <w:t xml:space="preserve">I know exactly where we </w:t>
      </w:r>
      <w:r>
        <w:rPr>
          <w:rFonts w:ascii="Arial" w:hAnsi="Arial"/>
        </w:rPr>
        <w:lastRenderedPageBreak/>
        <w:t xml:space="preserve">started from at the depot, so our position should not be too far off. But we need to rendezvous with Shakes at dawn, and being precise about our location will help that go more smoothly. </w:t>
      </w:r>
      <w:proofErr w:type="gramStart"/>
      <w:r>
        <w:rPr>
          <w:rFonts w:ascii="Arial" w:hAnsi="Arial"/>
        </w:rPr>
        <w:t>So</w:t>
      </w:r>
      <w:proofErr w:type="gramEnd"/>
      <w:r>
        <w:rPr>
          <w:rFonts w:ascii="Arial" w:hAnsi="Arial"/>
        </w:rPr>
        <w:t xml:space="preserve"> I am going up on the bridge to get a fix by the stars. Want to join me? If the stars are out, it might be worth the trip up the ladder.”</w:t>
      </w:r>
    </w:p>
    <w:p w14:paraId="7973E4A8" w14:textId="77777777" w:rsidR="001E2E9B" w:rsidRDefault="00000000">
      <w:pPr>
        <w:pStyle w:val="BodyText"/>
        <w:rPr>
          <w:rFonts w:ascii="Arial" w:hAnsi="Arial"/>
        </w:rPr>
      </w:pPr>
      <w:r>
        <w:rPr>
          <w:rFonts w:ascii="Arial" w:hAnsi="Arial"/>
        </w:rPr>
        <w:t>“Is it OK for me to leave the radar?”</w:t>
      </w:r>
    </w:p>
    <w:p w14:paraId="6E17F2B2" w14:textId="77777777" w:rsidR="001E2E9B" w:rsidRDefault="00000000">
      <w:pPr>
        <w:pStyle w:val="BodyText"/>
        <w:rPr>
          <w:rFonts w:ascii="Arial" w:hAnsi="Arial"/>
        </w:rPr>
      </w:pPr>
      <w:r>
        <w:rPr>
          <w:rFonts w:ascii="Arial" w:hAnsi="Arial"/>
        </w:rPr>
        <w:t>“Just for a few minutes. Make sure to check it as soon as you come back down.”</w:t>
      </w:r>
    </w:p>
    <w:p w14:paraId="27C685A2" w14:textId="77777777" w:rsidR="001E2E9B" w:rsidRDefault="00000000">
      <w:pPr>
        <w:pStyle w:val="BodyText"/>
        <w:rPr>
          <w:rFonts w:ascii="Arial" w:hAnsi="Arial"/>
        </w:rPr>
      </w:pPr>
      <w:r>
        <w:rPr>
          <w:rFonts w:ascii="Arial" w:hAnsi="Arial"/>
        </w:rPr>
        <w:t>They climbed up through the control room and up the interior ladders of the sail to the bridge. Owen was back in the lookout ring above them and greeted them when their heads shadowed the red light coming up from the open hatch, happy to have something to break the monotony of being on lookout.</w:t>
      </w:r>
    </w:p>
    <w:p w14:paraId="06017225" w14:textId="1A960E67" w:rsidR="001E2E9B" w:rsidRDefault="00000000">
      <w:pPr>
        <w:pStyle w:val="BodyText"/>
        <w:rPr>
          <w:rFonts w:ascii="Arial" w:hAnsi="Arial"/>
        </w:rPr>
      </w:pPr>
      <w:r>
        <w:rPr>
          <w:rFonts w:ascii="Arial" w:hAnsi="Arial"/>
        </w:rPr>
        <w:t xml:space="preserve">Overhead the clouds had blown off leaving a clear night sky with no moon. Hemi often remarked that it occurred far more often than seemed statistically probable that the </w:t>
      </w:r>
      <w:r>
        <w:rPr>
          <w:rFonts w:ascii="Arial" w:hAnsi="Arial"/>
          <w:i/>
          <w:iCs/>
        </w:rPr>
        <w:t>Prospect</w:t>
      </w:r>
      <w:r>
        <w:rPr>
          <w:rFonts w:ascii="Arial" w:hAnsi="Arial"/>
        </w:rPr>
        <w:t xml:space="preserve"> </w:t>
      </w:r>
      <w:proofErr w:type="gramStart"/>
      <w:r>
        <w:rPr>
          <w:rFonts w:ascii="Arial" w:hAnsi="Arial"/>
        </w:rPr>
        <w:t>surfaced</w:t>
      </w:r>
      <w:proofErr w:type="gramEnd"/>
      <w:r>
        <w:rPr>
          <w:rFonts w:ascii="Arial" w:hAnsi="Arial"/>
        </w:rPr>
        <w:t xml:space="preserve"> and he came out on deck to find a low, blanketing cloud cover. He could hardly recall the last time they surfaced to a clear sky</w:t>
      </w:r>
      <w:ins w:id="2731" w:author="Julia Ringo" w:date="2023-10-20T15:27:00Z">
        <w:r w:rsidR="00F43D19">
          <w:rPr>
            <w:rFonts w:ascii="Arial" w:hAnsi="Arial"/>
          </w:rPr>
          <w:t>,</w:t>
        </w:r>
      </w:ins>
      <w:r>
        <w:rPr>
          <w:rFonts w:ascii="Arial" w:hAnsi="Arial"/>
        </w:rPr>
        <w:t xml:space="preserve"> and his deeply</w:t>
      </w:r>
      <w:ins w:id="2732" w:author="Julia Ringo" w:date="2023-10-20T15:27:00Z">
        <w:r w:rsidR="00F43D19">
          <w:rPr>
            <w:rFonts w:ascii="Arial" w:hAnsi="Arial"/>
          </w:rPr>
          <w:t xml:space="preserve"> </w:t>
        </w:r>
      </w:ins>
      <w:del w:id="2733" w:author="Julia Ringo" w:date="2023-10-20T15:27:00Z">
        <w:r w:rsidDel="00F43D19">
          <w:rPr>
            <w:rFonts w:ascii="Arial" w:hAnsi="Arial"/>
          </w:rPr>
          <w:delText>-</w:delText>
        </w:r>
      </w:del>
      <w:r>
        <w:rPr>
          <w:rFonts w:ascii="Arial" w:hAnsi="Arial"/>
        </w:rPr>
        <w:t>rational self was challenged by the sense that being on the open surface was in fact nature’s opportunity to oppress them. He had begun to prefer being submerged, where instead they had control over the pressure and depth of the atmospheres laying upon them.</w:t>
      </w:r>
    </w:p>
    <w:p w14:paraId="0084A433" w14:textId="77777777" w:rsidR="001E2E9B" w:rsidRDefault="00000000">
      <w:pPr>
        <w:pStyle w:val="BodyText"/>
        <w:rPr>
          <w:rFonts w:ascii="Arial" w:hAnsi="Arial"/>
        </w:rPr>
      </w:pPr>
      <w:r>
        <w:rPr>
          <w:rFonts w:ascii="Arial" w:hAnsi="Arial"/>
        </w:rPr>
        <w:t>But not this night. The sky was clear from one horizon to the other, and the stars glowed in their visible tens-of-thousands, their appreciable numbers a heuristic suggesting the reality of the uncountable multiples of billions of other stars that existed invisibly in the universe above them. With no light over the horizon, the stars came right down to the surface of the water in every direction, infinity compressed to a perfectly smooth dome that lay over them.</w:t>
      </w:r>
    </w:p>
    <w:p w14:paraId="7B9BF930" w14:textId="77777777" w:rsidR="001E2E9B" w:rsidRDefault="00000000">
      <w:pPr>
        <w:pStyle w:val="BodyText"/>
        <w:rPr>
          <w:rFonts w:ascii="Arial" w:hAnsi="Arial"/>
        </w:rPr>
      </w:pPr>
      <w:r>
        <w:rPr>
          <w:rFonts w:ascii="Arial" w:hAnsi="Arial"/>
        </w:rPr>
        <w:t>“Wow,” said Cassandra.</w:t>
      </w:r>
    </w:p>
    <w:p w14:paraId="29B39D47" w14:textId="77777777" w:rsidR="001E2E9B" w:rsidRDefault="00000000">
      <w:pPr>
        <w:pStyle w:val="BodyText"/>
        <w:rPr>
          <w:rFonts w:ascii="Arial" w:hAnsi="Arial"/>
        </w:rPr>
      </w:pPr>
      <w:r>
        <w:rPr>
          <w:rFonts w:ascii="Arial" w:hAnsi="Arial"/>
        </w:rPr>
        <w:t>“Yes, that’s the mariner’s privilege,” said Hemi. “And the lucky submariner occasionally gets to dip in as well.”</w:t>
      </w:r>
    </w:p>
    <w:p w14:paraId="6AA56EF4" w14:textId="77777777" w:rsidR="001E2E9B" w:rsidRDefault="00000000">
      <w:pPr>
        <w:pStyle w:val="BodyText"/>
        <w:rPr>
          <w:rFonts w:ascii="Arial" w:hAnsi="Arial"/>
        </w:rPr>
      </w:pPr>
      <w:r>
        <w:rPr>
          <w:rFonts w:ascii="Arial" w:hAnsi="Arial"/>
        </w:rPr>
        <w:t xml:space="preserve">Hemi took out his sextant, clipboard, star charts, and graphs. He took sightings on three or four known stars, measuring their precise height above the horizon. He scratched </w:t>
      </w:r>
      <w:proofErr w:type="gramStart"/>
      <w:r>
        <w:rPr>
          <w:rFonts w:ascii="Arial" w:hAnsi="Arial"/>
        </w:rPr>
        <w:t>a number of</w:t>
      </w:r>
      <w:proofErr w:type="gramEnd"/>
      <w:r>
        <w:rPr>
          <w:rFonts w:ascii="Arial" w:hAnsi="Arial"/>
        </w:rPr>
        <w:t xml:space="preserve"> notes onto the clipboard with a pencil.</w:t>
      </w:r>
    </w:p>
    <w:p w14:paraId="679E6F63" w14:textId="77777777" w:rsidR="001E2E9B" w:rsidRDefault="00000000">
      <w:pPr>
        <w:pStyle w:val="BodyText"/>
        <w:rPr>
          <w:rFonts w:ascii="Arial" w:hAnsi="Arial"/>
        </w:rPr>
      </w:pPr>
      <w:r>
        <w:rPr>
          <w:rFonts w:ascii="Arial" w:hAnsi="Arial"/>
        </w:rPr>
        <w:t>“How does that thing work?” Cassandra asked.</w:t>
      </w:r>
    </w:p>
    <w:p w14:paraId="4424269F" w14:textId="77777777" w:rsidR="001E2E9B" w:rsidRDefault="00000000">
      <w:pPr>
        <w:pStyle w:val="BodyText"/>
        <w:rPr>
          <w:rFonts w:ascii="Arial" w:hAnsi="Arial"/>
        </w:rPr>
      </w:pPr>
      <w:r>
        <w:rPr>
          <w:rFonts w:ascii="Arial" w:hAnsi="Arial"/>
        </w:rPr>
        <w:t xml:space="preserve">“This is a sextant. It measures how far above the horizon a particular </w:t>
      </w:r>
      <w:proofErr w:type="gramStart"/>
      <w:r>
        <w:rPr>
          <w:rFonts w:ascii="Arial" w:hAnsi="Arial"/>
        </w:rPr>
        <w:t>star</w:t>
      </w:r>
      <w:proofErr w:type="gramEnd"/>
      <w:r>
        <w:rPr>
          <w:rFonts w:ascii="Arial" w:hAnsi="Arial"/>
        </w:rPr>
        <w:t xml:space="preserve"> or the sun is. That will let me fix our position on the chart. If you are interested, I can train you how to use it. But not tonight.”</w:t>
      </w:r>
    </w:p>
    <w:p w14:paraId="39EA6CB1" w14:textId="77777777" w:rsidR="001E2E9B" w:rsidRDefault="00000000">
      <w:pPr>
        <w:pStyle w:val="BodyText"/>
        <w:rPr>
          <w:rFonts w:ascii="Arial" w:hAnsi="Arial"/>
        </w:rPr>
      </w:pPr>
      <w:r>
        <w:rPr>
          <w:rFonts w:ascii="Arial" w:hAnsi="Arial"/>
        </w:rPr>
        <w:t>Cassandra nodded.</w:t>
      </w:r>
    </w:p>
    <w:p w14:paraId="71588E5A" w14:textId="51FD70B9" w:rsidR="001E2E9B" w:rsidRDefault="00000000">
      <w:pPr>
        <w:pStyle w:val="BodyText"/>
        <w:rPr>
          <w:rFonts w:ascii="Arial" w:hAnsi="Arial"/>
        </w:rPr>
      </w:pPr>
      <w:r>
        <w:rPr>
          <w:rFonts w:ascii="Arial" w:hAnsi="Arial"/>
        </w:rPr>
        <w:t>“Unlike mariners, the submariner does not often have the luxury of visual references to find their place in the world,” Hemi continued</w:t>
      </w:r>
      <w:ins w:id="2734" w:author="Julia Ringo" w:date="2023-10-20T15:28:00Z">
        <w:r w:rsidR="00F43D19">
          <w:rPr>
            <w:rFonts w:ascii="Arial" w:hAnsi="Arial"/>
          </w:rPr>
          <w:t>.</w:t>
        </w:r>
      </w:ins>
      <w:del w:id="2735" w:author="Julia Ringo" w:date="2023-10-20T15:28:00Z">
        <w:r w:rsidDel="00F43D19">
          <w:rPr>
            <w:rFonts w:ascii="Arial" w:hAnsi="Arial"/>
          </w:rPr>
          <w:delText>,</w:delText>
        </w:r>
      </w:del>
      <w:r>
        <w:rPr>
          <w:rFonts w:ascii="Arial" w:hAnsi="Arial"/>
        </w:rPr>
        <w:t xml:space="preserve"> “</w:t>
      </w:r>
      <w:ins w:id="2736" w:author="Julia Ringo" w:date="2023-10-20T15:28:00Z">
        <w:r w:rsidR="00F43D19">
          <w:rPr>
            <w:rFonts w:ascii="Arial" w:hAnsi="Arial"/>
          </w:rPr>
          <w:t>W</w:t>
        </w:r>
      </w:ins>
      <w:del w:id="2737" w:author="Julia Ringo" w:date="2023-10-20T15:28:00Z">
        <w:r w:rsidDel="00F43D19">
          <w:rPr>
            <w:rFonts w:ascii="Arial" w:hAnsi="Arial"/>
          </w:rPr>
          <w:delText>w</w:delText>
        </w:r>
      </w:del>
      <w:r>
        <w:rPr>
          <w:rFonts w:ascii="Arial" w:hAnsi="Arial"/>
        </w:rPr>
        <w:t xml:space="preserve">e wander under the ocean, feeling our way by sound. And </w:t>
      </w:r>
      <w:proofErr w:type="gramStart"/>
      <w:r>
        <w:rPr>
          <w:rFonts w:ascii="Arial" w:hAnsi="Arial"/>
        </w:rPr>
        <w:t xml:space="preserve">every once in a while </w:t>
      </w:r>
      <w:proofErr w:type="gramEnd"/>
      <w:r>
        <w:rPr>
          <w:rFonts w:ascii="Arial" w:hAnsi="Arial"/>
        </w:rPr>
        <w:t>poke our head up to secure our location in the swirling mass by judging ourselves against the stars.”</w:t>
      </w:r>
    </w:p>
    <w:p w14:paraId="6D59FA8B" w14:textId="77777777" w:rsidR="001E2E9B" w:rsidRDefault="00000000">
      <w:pPr>
        <w:pStyle w:val="BodyText"/>
        <w:rPr>
          <w:rFonts w:ascii="Arial" w:hAnsi="Arial"/>
        </w:rPr>
      </w:pPr>
      <w:r>
        <w:rPr>
          <w:rFonts w:ascii="Arial" w:hAnsi="Arial"/>
        </w:rPr>
        <w:lastRenderedPageBreak/>
        <w:t>“That’s poetic,” said Owen, listening to their conversation from the lookout ring.</w:t>
      </w:r>
    </w:p>
    <w:p w14:paraId="2FED9D69" w14:textId="1CB11915" w:rsidR="001E2E9B" w:rsidRDefault="00000000">
      <w:pPr>
        <w:pStyle w:val="BodyText"/>
        <w:rPr>
          <w:rFonts w:ascii="Arial" w:hAnsi="Arial"/>
        </w:rPr>
      </w:pPr>
      <w:r>
        <w:rPr>
          <w:rFonts w:ascii="Arial" w:hAnsi="Arial"/>
        </w:rPr>
        <w:t>Hemi smiled</w:t>
      </w:r>
      <w:ins w:id="2738" w:author="Julia Ringo" w:date="2023-10-20T15:28:00Z">
        <w:r w:rsidR="00F43D19">
          <w:rPr>
            <w:rFonts w:ascii="Arial" w:hAnsi="Arial"/>
          </w:rPr>
          <w:t>.</w:t>
        </w:r>
      </w:ins>
      <w:del w:id="2739" w:author="Julia Ringo" w:date="2023-10-20T15:28:00Z">
        <w:r w:rsidDel="00F43D19">
          <w:rPr>
            <w:rFonts w:ascii="Arial" w:hAnsi="Arial"/>
          </w:rPr>
          <w:delText>,</w:delText>
        </w:r>
      </w:del>
      <w:r>
        <w:rPr>
          <w:rFonts w:ascii="Arial" w:hAnsi="Arial"/>
        </w:rPr>
        <w:t xml:space="preserve"> “</w:t>
      </w:r>
      <w:ins w:id="2740" w:author="Julia Ringo" w:date="2023-10-20T15:28:00Z">
        <w:r w:rsidR="00F43D19">
          <w:rPr>
            <w:rFonts w:ascii="Arial" w:hAnsi="Arial"/>
          </w:rPr>
          <w:t>A</w:t>
        </w:r>
      </w:ins>
      <w:del w:id="2741" w:author="Julia Ringo" w:date="2023-10-20T15:28:00Z">
        <w:r w:rsidDel="00F43D19">
          <w:rPr>
            <w:rFonts w:ascii="Arial" w:hAnsi="Arial"/>
          </w:rPr>
          <w:delText>a</w:delText>
        </w:r>
      </w:del>
      <w:r>
        <w:rPr>
          <w:rFonts w:ascii="Arial" w:hAnsi="Arial"/>
        </w:rPr>
        <w:t>nd just a little bit of a cliché,” he said more loudly</w:t>
      </w:r>
      <w:ins w:id="2742" w:author="Julia Ringo" w:date="2023-10-20T15:28:00Z">
        <w:r w:rsidR="00F43D19">
          <w:rPr>
            <w:rFonts w:ascii="Arial" w:hAnsi="Arial"/>
          </w:rPr>
          <w:t>,</w:t>
        </w:r>
      </w:ins>
      <w:r>
        <w:rPr>
          <w:rFonts w:ascii="Arial" w:hAnsi="Arial"/>
        </w:rPr>
        <w:t xml:space="preserve"> for Owen’s benefit. “I find a touch of the poetic gives some </w:t>
      </w:r>
      <w:proofErr w:type="gramStart"/>
      <w:r>
        <w:rPr>
          <w:rFonts w:ascii="Arial" w:hAnsi="Arial"/>
        </w:rPr>
        <w:t>much-needed</w:t>
      </w:r>
      <w:proofErr w:type="gramEnd"/>
      <w:r>
        <w:rPr>
          <w:rFonts w:ascii="Arial" w:hAnsi="Arial"/>
        </w:rPr>
        <w:t xml:space="preserve"> meaning to this black and gray metal world of ours. But if you let it go to your head, it could keep you from making the clear-minded assessments of situations that are necessary to remain alive as a submariner.” Hemi took a sighting of another star and marked its altitude down on his clipboard. “OK</w:t>
      </w:r>
      <w:ins w:id="2743" w:author="Julia Ringo" w:date="2023-10-20T15:28:00Z">
        <w:r w:rsidR="00F43D19">
          <w:rPr>
            <w:rFonts w:ascii="Arial" w:hAnsi="Arial"/>
          </w:rPr>
          <w:t>,</w:t>
        </w:r>
      </w:ins>
      <w:r>
        <w:rPr>
          <w:rFonts w:ascii="Arial" w:hAnsi="Arial"/>
        </w:rPr>
        <w:t xml:space="preserve"> Cassandra. Back to your radar scope. I need to make some minor course adjustments in the control room.”</w:t>
      </w:r>
    </w:p>
    <w:p w14:paraId="49BC82CF" w14:textId="6B8A7497" w:rsidR="001E2E9B" w:rsidRDefault="00000000">
      <w:pPr>
        <w:pStyle w:val="BodyText"/>
        <w:rPr>
          <w:rFonts w:ascii="Arial" w:hAnsi="Arial"/>
        </w:rPr>
      </w:pPr>
      <w:r>
        <w:rPr>
          <w:rFonts w:ascii="Arial" w:hAnsi="Arial"/>
        </w:rPr>
        <w:t xml:space="preserve">Hemi and Cassandra climbed back down into the </w:t>
      </w:r>
      <w:r>
        <w:rPr>
          <w:rFonts w:ascii="Arial" w:hAnsi="Arial"/>
          <w:i/>
          <w:iCs/>
        </w:rPr>
        <w:t>Prospect</w:t>
      </w:r>
      <w:ins w:id="2744" w:author="Julia Ringo" w:date="2023-10-20T15:29:00Z">
        <w:r w:rsidR="00F43D19">
          <w:rPr>
            <w:rFonts w:ascii="Arial" w:hAnsi="Arial"/>
          </w:rPr>
          <w:t>,</w:t>
        </w:r>
      </w:ins>
      <w:r>
        <w:rPr>
          <w:rFonts w:ascii="Arial" w:hAnsi="Arial"/>
        </w:rPr>
        <w:t xml:space="preserve"> leaving Owen alone to occupy the center point on a circular field of blackness under the perfect half-sphere of stars.</w:t>
      </w:r>
    </w:p>
    <w:p w14:paraId="5FF32BD8" w14:textId="77777777" w:rsidR="001E2E9B" w:rsidRDefault="00000000">
      <w:pPr>
        <w:pStyle w:val="BodyText"/>
        <w:rPr>
          <w:rFonts w:ascii="Arial" w:hAnsi="Arial"/>
        </w:rPr>
      </w:pPr>
      <w:r>
        <w:rPr>
          <w:rFonts w:ascii="Arial" w:hAnsi="Arial"/>
        </w:rPr>
        <w:t> </w:t>
      </w:r>
    </w:p>
    <w:p w14:paraId="0EE5E5D9" w14:textId="03D2D847" w:rsidR="001E2E9B" w:rsidRDefault="00000000">
      <w:pPr>
        <w:pStyle w:val="BodyText"/>
        <w:rPr>
          <w:rFonts w:ascii="Arial" w:hAnsi="Arial"/>
        </w:rPr>
      </w:pPr>
      <w:r>
        <w:rPr>
          <w:rFonts w:ascii="Arial" w:hAnsi="Arial"/>
        </w:rPr>
        <w:t>Early in the pre-dawn hours, Bastian was up in the lookout ring when the sky began to lighten in the east, graying out the stars in that direction and creating an echo of light on the black disk of the ocean. When Bastian could see his hands in the gloom in front of him, he climbed down to the bridge and</w:t>
      </w:r>
      <w:ins w:id="2745" w:author="Julia Ringo" w:date="2023-10-20T15:29:00Z">
        <w:r w:rsidR="00F43D19">
          <w:rPr>
            <w:rFonts w:ascii="Arial" w:hAnsi="Arial"/>
          </w:rPr>
          <w:t>,</w:t>
        </w:r>
      </w:ins>
      <w:r>
        <w:rPr>
          <w:rFonts w:ascii="Arial" w:hAnsi="Arial"/>
        </w:rPr>
        <w:t xml:space="preserve"> cupping one hand around his mouth shouted down to the control room that it might be time to dive.</w:t>
      </w:r>
    </w:p>
    <w:p w14:paraId="24AF6A49" w14:textId="5307BC08" w:rsidR="001E2E9B" w:rsidRDefault="00000000">
      <w:pPr>
        <w:pStyle w:val="BodyText"/>
        <w:rPr>
          <w:rFonts w:ascii="Arial" w:hAnsi="Arial"/>
        </w:rPr>
      </w:pPr>
      <w:r>
        <w:rPr>
          <w:rFonts w:ascii="Arial" w:hAnsi="Arial"/>
        </w:rPr>
        <w:t>Captain Percy climbed up to join Bastian on the bridge and looked around for a few minutes. She took some long breaths</w:t>
      </w:r>
      <w:del w:id="2746" w:author="Julia Ringo" w:date="2023-10-05T13:15:00Z">
        <w:r w:rsidDel="000E7660">
          <w:rPr>
            <w:rFonts w:ascii="Arial" w:hAnsi="Arial"/>
          </w:rPr>
          <w:delText xml:space="preserve"> — </w:delText>
        </w:r>
      </w:del>
      <w:ins w:id="2747" w:author="Julia Ringo" w:date="2023-10-05T13:15:00Z">
        <w:r w:rsidR="000E7660">
          <w:rPr>
            <w:rFonts w:ascii="Arial" w:hAnsi="Arial"/>
          </w:rPr>
          <w:t>—</w:t>
        </w:r>
      </w:ins>
      <w:r>
        <w:rPr>
          <w:rFonts w:ascii="Arial" w:hAnsi="Arial"/>
        </w:rPr>
        <w:t>the last of the fresh air before the next twelve hours or so below deck</w:t>
      </w:r>
      <w:del w:id="2748" w:author="Julia Ringo" w:date="2023-10-05T13:15:00Z">
        <w:r w:rsidDel="000E7660">
          <w:rPr>
            <w:rFonts w:ascii="Arial" w:hAnsi="Arial"/>
          </w:rPr>
          <w:delText xml:space="preserve"> — </w:delText>
        </w:r>
      </w:del>
      <w:ins w:id="2749" w:author="Julia Ringo" w:date="2023-10-05T13:15:00Z">
        <w:r w:rsidR="000E7660">
          <w:rPr>
            <w:rFonts w:ascii="Arial" w:hAnsi="Arial"/>
          </w:rPr>
          <w:t>—</w:t>
        </w:r>
      </w:ins>
      <w:r>
        <w:rPr>
          <w:rFonts w:ascii="Arial" w:hAnsi="Arial"/>
        </w:rPr>
        <w:t>and then told Bastian to follow her back down into the sub.</w:t>
      </w:r>
    </w:p>
    <w:p w14:paraId="788D2BB0" w14:textId="79C7B186" w:rsidR="001E2E9B" w:rsidRDefault="00000000">
      <w:pPr>
        <w:pStyle w:val="BodyText"/>
        <w:rPr>
          <w:rFonts w:ascii="Arial" w:hAnsi="Arial"/>
        </w:rPr>
      </w:pPr>
      <w:r>
        <w:rPr>
          <w:rFonts w:ascii="Arial" w:hAnsi="Arial"/>
        </w:rPr>
        <w:t xml:space="preserve">They buttoned up the </w:t>
      </w:r>
      <w:r>
        <w:rPr>
          <w:rFonts w:ascii="Arial" w:hAnsi="Arial"/>
          <w:i/>
          <w:iCs/>
        </w:rPr>
        <w:t>Prospect</w:t>
      </w:r>
      <w:r>
        <w:rPr>
          <w:rFonts w:ascii="Arial" w:hAnsi="Arial"/>
        </w:rPr>
        <w:t xml:space="preserve"> and, when all the hatches showed green lights on the board in the control room, they shut down the diesels and dove the boat to </w:t>
      </w:r>
      <w:del w:id="2750" w:author="Julia Ringo" w:date="2023-10-20T15:29:00Z">
        <w:r w:rsidDel="00F43D19">
          <w:rPr>
            <w:rFonts w:ascii="Arial" w:hAnsi="Arial"/>
          </w:rPr>
          <w:delText xml:space="preserve">50 </w:delText>
        </w:r>
      </w:del>
      <w:ins w:id="2751" w:author="Julia Ringo" w:date="2023-10-20T15:29:00Z">
        <w:r w:rsidR="00F43D19">
          <w:rPr>
            <w:rFonts w:ascii="Arial" w:hAnsi="Arial"/>
          </w:rPr>
          <w:t>fifty</w:t>
        </w:r>
        <w:r w:rsidR="00F43D19">
          <w:rPr>
            <w:rFonts w:ascii="Arial" w:hAnsi="Arial"/>
          </w:rPr>
          <w:t xml:space="preserve"> </w:t>
        </w:r>
      </w:ins>
      <w:r>
        <w:rPr>
          <w:rFonts w:ascii="Arial" w:hAnsi="Arial"/>
        </w:rPr>
        <w:t xml:space="preserve">meters. After fixing their position earlier in the evening, Hemi slept his three hours, and then returned immediately to the control room. Now that they were submerged again, he wanted to take the boat in a new direction as a precaution against the small chance that anyone had been tracking their course on the surface without their </w:t>
      </w:r>
      <w:del w:id="2752" w:author="Julia Ringo" w:date="2023-10-20T15:29:00Z">
        <w:r w:rsidDel="00F43D19">
          <w:rPr>
            <w:rFonts w:ascii="Arial" w:hAnsi="Arial"/>
          </w:rPr>
          <w:delText xml:space="preserve">being </w:delText>
        </w:r>
      </w:del>
      <w:r>
        <w:rPr>
          <w:rFonts w:ascii="Arial" w:hAnsi="Arial"/>
        </w:rPr>
        <w:t>aware</w:t>
      </w:r>
      <w:del w:id="2753" w:author="Julia Ringo" w:date="2023-10-20T15:29:00Z">
        <w:r w:rsidDel="00F43D19">
          <w:rPr>
            <w:rFonts w:ascii="Arial" w:hAnsi="Arial"/>
          </w:rPr>
          <w:delText xml:space="preserve"> </w:delText>
        </w:r>
      </w:del>
      <w:ins w:id="2754" w:author="Julia Ringo" w:date="2023-10-20T15:29:00Z">
        <w:r w:rsidR="00F43D19">
          <w:rPr>
            <w:rFonts w:ascii="Arial" w:hAnsi="Arial"/>
          </w:rPr>
          <w:t>ness</w:t>
        </w:r>
      </w:ins>
      <w:del w:id="2755" w:author="Julia Ringo" w:date="2023-10-20T15:29:00Z">
        <w:r w:rsidDel="00F43D19">
          <w:rPr>
            <w:rFonts w:ascii="Arial" w:hAnsi="Arial"/>
          </w:rPr>
          <w:delText>of it</w:delText>
        </w:r>
      </w:del>
      <w:r>
        <w:rPr>
          <w:rFonts w:ascii="Arial" w:hAnsi="Arial"/>
        </w:rPr>
        <w:t>. With the cargo they were hauling, Hemi felt there was no reason not to use every stealth maneuver they had.</w:t>
      </w:r>
    </w:p>
    <w:p w14:paraId="5AD1EF7A" w14:textId="77777777" w:rsidR="001E2E9B" w:rsidRDefault="00000000">
      <w:pPr>
        <w:pStyle w:val="BodyText"/>
        <w:rPr>
          <w:rFonts w:ascii="Arial" w:hAnsi="Arial"/>
        </w:rPr>
      </w:pPr>
      <w:r>
        <w:rPr>
          <w:rFonts w:ascii="Arial" w:hAnsi="Arial"/>
        </w:rPr>
        <w:t xml:space="preserve">After they had leveled off, he had them bring the boat hard about to starboard. This was backtracking a bit, but they were now aimed directly at the rendezvous point for the </w:t>
      </w:r>
      <w:r>
        <w:rPr>
          <w:rFonts w:ascii="Arial" w:hAnsi="Arial"/>
          <w:i/>
          <w:iCs/>
        </w:rPr>
        <w:t>Gnat</w:t>
      </w:r>
      <w:r>
        <w:rPr>
          <w:rFonts w:ascii="Arial" w:hAnsi="Arial"/>
        </w:rPr>
        <w:t>, which they would reach in another two hours at their current speed.</w:t>
      </w:r>
    </w:p>
    <w:p w14:paraId="42DD14EE" w14:textId="77777777" w:rsidR="001E2E9B" w:rsidRDefault="00000000">
      <w:pPr>
        <w:pStyle w:val="BodyText"/>
        <w:rPr>
          <w:rFonts w:ascii="Arial" w:hAnsi="Arial"/>
        </w:rPr>
      </w:pPr>
      <w:r>
        <w:rPr>
          <w:rFonts w:ascii="Arial" w:hAnsi="Arial"/>
        </w:rPr>
        <w:t xml:space="preserve">Those two hours remained nearly silent and uneventful. Everyone had low early-morning </w:t>
      </w:r>
      <w:proofErr w:type="gramStart"/>
      <w:r>
        <w:rPr>
          <w:rFonts w:ascii="Arial" w:hAnsi="Arial"/>
        </w:rPr>
        <w:t>energy</w:t>
      </w:r>
      <w:proofErr w:type="gramEnd"/>
      <w:r>
        <w:rPr>
          <w:rFonts w:ascii="Arial" w:hAnsi="Arial"/>
        </w:rPr>
        <w:t xml:space="preserve"> and no one felt like much of a conversationalist after a long night with short sleep. Though the social situation was improved by Gregory bringing up the first pot of coffee and passing around tin mugs to the crew in the sonar compartment and the control room.</w:t>
      </w:r>
    </w:p>
    <w:p w14:paraId="3678C0BC" w14:textId="48B58D7B" w:rsidR="001E2E9B" w:rsidRDefault="00000000">
      <w:pPr>
        <w:pStyle w:val="BodyText"/>
        <w:rPr>
          <w:rFonts w:ascii="Arial" w:hAnsi="Arial"/>
        </w:rPr>
      </w:pPr>
      <w:r>
        <w:rPr>
          <w:rFonts w:ascii="Arial" w:hAnsi="Arial"/>
        </w:rPr>
        <w:t xml:space="preserve">They cruised to the rendezvous point, and then came up to </w:t>
      </w:r>
      <w:del w:id="2756" w:author="Julia Ringo" w:date="2023-10-20T15:30:00Z">
        <w:r w:rsidDel="00F43D19">
          <w:rPr>
            <w:rFonts w:ascii="Arial" w:hAnsi="Arial"/>
          </w:rPr>
          <w:delText xml:space="preserve">30 </w:delText>
        </w:r>
      </w:del>
      <w:ins w:id="2757" w:author="Julia Ringo" w:date="2023-10-20T15:30:00Z">
        <w:r w:rsidR="00F43D19">
          <w:rPr>
            <w:rFonts w:ascii="Arial" w:hAnsi="Arial"/>
          </w:rPr>
          <w:t>thirty</w:t>
        </w:r>
        <w:r w:rsidR="00F43D19">
          <w:rPr>
            <w:rFonts w:ascii="Arial" w:hAnsi="Arial"/>
          </w:rPr>
          <w:t xml:space="preserve"> </w:t>
        </w:r>
      </w:ins>
      <w:r>
        <w:rPr>
          <w:rFonts w:ascii="Arial" w:hAnsi="Arial"/>
        </w:rPr>
        <w:t>meters of depth. They shut down the electric motors entirely, and Hemi trimmed the boat until it sat hovering perfectly still and silent in the water.</w:t>
      </w:r>
    </w:p>
    <w:p w14:paraId="5186B0B5" w14:textId="77777777" w:rsidR="001E2E9B" w:rsidRDefault="00000000">
      <w:pPr>
        <w:pStyle w:val="BodyText"/>
        <w:rPr>
          <w:rFonts w:ascii="Arial" w:hAnsi="Arial"/>
        </w:rPr>
      </w:pPr>
      <w:r>
        <w:rPr>
          <w:rFonts w:ascii="Arial" w:hAnsi="Arial"/>
        </w:rPr>
        <w:lastRenderedPageBreak/>
        <w:t>Cassandra was just waking up from her sleep rotation, and groggily making her way from the crew quarters to the sonar compartment where she found Hemi. He handed her a tin cup full of sweetened black coffee.</w:t>
      </w:r>
    </w:p>
    <w:p w14:paraId="3735E360" w14:textId="3FE4F197" w:rsidR="001E2E9B" w:rsidRDefault="00000000">
      <w:pPr>
        <w:pStyle w:val="BodyText"/>
        <w:rPr>
          <w:rFonts w:ascii="Arial" w:hAnsi="Arial"/>
        </w:rPr>
      </w:pPr>
      <w:r>
        <w:rPr>
          <w:rFonts w:ascii="Arial" w:hAnsi="Arial"/>
        </w:rPr>
        <w:t>“Time to get back on sonar</w:t>
      </w:r>
      <w:ins w:id="2758" w:author="Julia Ringo" w:date="2023-10-20T15:30:00Z">
        <w:r w:rsidR="00F43D19">
          <w:rPr>
            <w:rFonts w:ascii="Arial" w:hAnsi="Arial"/>
          </w:rPr>
          <w:t>,</w:t>
        </w:r>
      </w:ins>
      <w:r>
        <w:rPr>
          <w:rFonts w:ascii="Arial" w:hAnsi="Arial"/>
        </w:rPr>
        <w:t xml:space="preserve"> Cassandra. We have reached the spot where we are supposed to rendezvous with Shakes. I need you to listen for his boat. It is quite a small boat, so it may be challenging to hear. But since we have got the </w:t>
      </w:r>
      <w:r>
        <w:rPr>
          <w:rFonts w:ascii="Arial" w:hAnsi="Arial"/>
          <w:i/>
          <w:iCs/>
        </w:rPr>
        <w:t>Prospect</w:t>
      </w:r>
      <w:r>
        <w:rPr>
          <w:rFonts w:ascii="Arial" w:hAnsi="Arial"/>
        </w:rPr>
        <w:t xml:space="preserve"> completely shut down you will have total silence. If you hear Shakes</w:t>
      </w:r>
      <w:del w:id="2759" w:author="Julia Ringo" w:date="2023-10-05T13:15:00Z">
        <w:r w:rsidDel="000E7660">
          <w:rPr>
            <w:rFonts w:ascii="Arial" w:hAnsi="Arial"/>
          </w:rPr>
          <w:delText xml:space="preserve"> — </w:delText>
        </w:r>
      </w:del>
      <w:ins w:id="2760" w:author="Julia Ringo" w:date="2023-10-05T13:15:00Z">
        <w:r w:rsidR="000E7660">
          <w:rPr>
            <w:rFonts w:ascii="Arial" w:hAnsi="Arial"/>
          </w:rPr>
          <w:t>—</w:t>
        </w:r>
      </w:ins>
      <w:r>
        <w:rPr>
          <w:rFonts w:ascii="Arial" w:hAnsi="Arial"/>
        </w:rPr>
        <w:t>or anything else in the water</w:t>
      </w:r>
      <w:del w:id="2761" w:author="Julia Ringo" w:date="2023-10-05T13:15:00Z">
        <w:r w:rsidDel="000E7660">
          <w:rPr>
            <w:rFonts w:ascii="Arial" w:hAnsi="Arial"/>
          </w:rPr>
          <w:delText xml:space="preserve"> — </w:delText>
        </w:r>
      </w:del>
      <w:ins w:id="2762" w:author="Julia Ringo" w:date="2023-10-05T13:15:00Z">
        <w:r w:rsidR="000E7660">
          <w:rPr>
            <w:rFonts w:ascii="Arial" w:hAnsi="Arial"/>
          </w:rPr>
          <w:t>—</w:t>
        </w:r>
      </w:ins>
      <w:proofErr w:type="gramStart"/>
      <w:r>
        <w:rPr>
          <w:rFonts w:ascii="Arial" w:hAnsi="Arial"/>
        </w:rPr>
        <w:t>come</w:t>
      </w:r>
      <w:proofErr w:type="gramEnd"/>
      <w:r>
        <w:rPr>
          <w:rFonts w:ascii="Arial" w:hAnsi="Arial"/>
        </w:rPr>
        <w:t xml:space="preserve"> get me. I will be in the galley. The rest of the crew is going on break while there is nothing to do, so it is all you right now.”</w:t>
      </w:r>
    </w:p>
    <w:p w14:paraId="2960A8A0" w14:textId="49099AD7" w:rsidR="001E2E9B" w:rsidRDefault="00000000">
      <w:pPr>
        <w:pStyle w:val="BodyText"/>
        <w:rPr>
          <w:rFonts w:ascii="Arial" w:hAnsi="Arial"/>
        </w:rPr>
      </w:pPr>
      <w:r>
        <w:rPr>
          <w:rFonts w:ascii="Arial" w:hAnsi="Arial"/>
        </w:rPr>
        <w:t>“That makes this sound important</w:t>
      </w:r>
      <w:del w:id="2763" w:author="Julia Ringo" w:date="2023-10-10T11:08:00Z">
        <w:r w:rsidDel="00B6693A">
          <w:rPr>
            <w:rFonts w:ascii="Arial" w:hAnsi="Arial"/>
          </w:rPr>
          <w:delText>…</w:delText>
        </w:r>
      </w:del>
      <w:ins w:id="2764" w:author="Julia Ringo" w:date="2023-10-10T11:08:00Z">
        <w:r w:rsidR="00B6693A">
          <w:rPr>
            <w:rFonts w:ascii="Arial" w:hAnsi="Arial"/>
          </w:rPr>
          <w:t xml:space="preserve"> . . . </w:t>
        </w:r>
      </w:ins>
      <w:del w:id="2765" w:author="Julia Ringo" w:date="2023-10-20T15:30:00Z">
        <w:r w:rsidDel="00F43D19">
          <w:rPr>
            <w:rFonts w:ascii="Arial" w:hAnsi="Arial"/>
          </w:rPr>
          <w:delText xml:space="preserve"> </w:delText>
        </w:r>
      </w:del>
      <w:ins w:id="2766" w:author="Julia Ringo" w:date="2023-10-20T15:30:00Z">
        <w:r w:rsidR="00F43D19">
          <w:rPr>
            <w:rFonts w:ascii="Arial" w:hAnsi="Arial"/>
          </w:rPr>
          <w:t>Y</w:t>
        </w:r>
      </w:ins>
      <w:del w:id="2767" w:author="Julia Ringo" w:date="2023-10-20T15:30:00Z">
        <w:r w:rsidDel="00F43D19">
          <w:rPr>
            <w:rFonts w:ascii="Arial" w:hAnsi="Arial"/>
          </w:rPr>
          <w:delText>y</w:delText>
        </w:r>
      </w:del>
      <w:r>
        <w:rPr>
          <w:rFonts w:ascii="Arial" w:hAnsi="Arial"/>
        </w:rPr>
        <w:t>ou trust me with this?”</w:t>
      </w:r>
    </w:p>
    <w:p w14:paraId="7C31D84A" w14:textId="5F3658E9" w:rsidR="001E2E9B" w:rsidRDefault="00000000">
      <w:pPr>
        <w:pStyle w:val="BodyText"/>
        <w:rPr>
          <w:rFonts w:ascii="Arial" w:hAnsi="Arial"/>
        </w:rPr>
      </w:pPr>
      <w:r>
        <w:rPr>
          <w:rFonts w:ascii="Arial" w:hAnsi="Arial"/>
        </w:rPr>
        <w:t xml:space="preserve">“It is good practice for you, and the worst that could happen is you miss </w:t>
      </w:r>
      <w:proofErr w:type="gramStart"/>
      <w:r>
        <w:rPr>
          <w:rFonts w:ascii="Arial" w:hAnsi="Arial"/>
        </w:rPr>
        <w:t>him</w:t>
      </w:r>
      <w:proofErr w:type="gramEnd"/>
      <w:r>
        <w:rPr>
          <w:rFonts w:ascii="Arial" w:hAnsi="Arial"/>
        </w:rPr>
        <w:t xml:space="preserve"> and we are a little delayed in the rendezvous. I would be happier if we got moving again soon though, so</w:t>
      </w:r>
      <w:del w:id="2768" w:author="Julia Ringo" w:date="2023-10-10T11:08:00Z">
        <w:r w:rsidDel="00B6693A">
          <w:rPr>
            <w:rFonts w:ascii="Arial" w:hAnsi="Arial"/>
          </w:rPr>
          <w:delText>…</w:delText>
        </w:r>
      </w:del>
      <w:ins w:id="2769" w:author="Julia Ringo" w:date="2023-10-10T11:08:00Z">
        <w:r w:rsidR="00B6693A">
          <w:rPr>
            <w:rFonts w:ascii="Arial" w:hAnsi="Arial"/>
          </w:rPr>
          <w:t xml:space="preserve"> . . . </w:t>
        </w:r>
      </w:ins>
      <w:del w:id="2770" w:author="Julia Ringo" w:date="2023-10-20T15:30:00Z">
        <w:r w:rsidDel="00F43D19">
          <w:rPr>
            <w:rFonts w:ascii="Arial" w:hAnsi="Arial"/>
          </w:rPr>
          <w:delText xml:space="preserve"> </w:delText>
        </w:r>
      </w:del>
      <w:r>
        <w:rPr>
          <w:rFonts w:ascii="Arial" w:hAnsi="Arial"/>
        </w:rPr>
        <w:t>try not to miss him if he goes past.”</w:t>
      </w:r>
    </w:p>
    <w:p w14:paraId="1F438ABE" w14:textId="35D808F3" w:rsidR="001E2E9B" w:rsidRDefault="00000000">
      <w:pPr>
        <w:pStyle w:val="BodyText"/>
        <w:rPr>
          <w:rFonts w:ascii="Arial" w:hAnsi="Arial"/>
        </w:rPr>
      </w:pPr>
      <w:r>
        <w:rPr>
          <w:rFonts w:ascii="Arial" w:hAnsi="Arial"/>
        </w:rPr>
        <w:t>“OK</w:t>
      </w:r>
      <w:ins w:id="2771" w:author="Julia Ringo" w:date="2023-10-20T15:30:00Z">
        <w:r w:rsidR="00F43D19">
          <w:rPr>
            <w:rFonts w:ascii="Arial" w:hAnsi="Arial"/>
          </w:rPr>
          <w:t>,</w:t>
        </w:r>
      </w:ins>
      <w:r>
        <w:rPr>
          <w:rFonts w:ascii="Arial" w:hAnsi="Arial"/>
        </w:rPr>
        <w:t xml:space="preserve"> Hemi.” Cassandra sat down at the sonar rig, put the headphones on, and took a sip of her coffee before passing the mics around in a full circle to get settled and oriented.</w:t>
      </w:r>
    </w:p>
    <w:p w14:paraId="7D2E583D" w14:textId="77777777" w:rsidR="001E2E9B" w:rsidRDefault="00000000">
      <w:pPr>
        <w:pStyle w:val="BodyText"/>
        <w:rPr>
          <w:rFonts w:ascii="Arial" w:hAnsi="Arial"/>
        </w:rPr>
      </w:pPr>
      <w:r>
        <w:rPr>
          <w:rFonts w:ascii="Arial" w:hAnsi="Arial"/>
        </w:rPr>
        <w:t xml:space="preserve">Hemi went off to the galley with his clipboard and notes, and the rest of the crew hit the racks to catch up on much-needed sleep. The </w:t>
      </w:r>
      <w:r>
        <w:rPr>
          <w:rFonts w:ascii="Arial" w:hAnsi="Arial"/>
          <w:i/>
          <w:iCs/>
        </w:rPr>
        <w:t>Prospect</w:t>
      </w:r>
      <w:r>
        <w:rPr>
          <w:rFonts w:ascii="Arial" w:hAnsi="Arial"/>
        </w:rPr>
        <w:t xml:space="preserve"> was left dark and </w:t>
      </w:r>
      <w:proofErr w:type="gramStart"/>
      <w:r>
        <w:rPr>
          <w:rFonts w:ascii="Arial" w:hAnsi="Arial"/>
        </w:rPr>
        <w:t>absolutely silent</w:t>
      </w:r>
      <w:proofErr w:type="gramEnd"/>
      <w:r>
        <w:rPr>
          <w:rFonts w:ascii="Arial" w:hAnsi="Arial"/>
        </w:rPr>
        <w:t>.</w:t>
      </w:r>
    </w:p>
    <w:p w14:paraId="75FC055B" w14:textId="05C45B7C" w:rsidR="001E2E9B" w:rsidRDefault="00000000">
      <w:pPr>
        <w:pStyle w:val="BodyText"/>
        <w:rPr>
          <w:rFonts w:ascii="Arial" w:hAnsi="Arial"/>
        </w:rPr>
      </w:pPr>
      <w:r>
        <w:rPr>
          <w:rFonts w:ascii="Arial" w:hAnsi="Arial"/>
        </w:rPr>
        <w:t xml:space="preserve">Cassandra turned the directional control of the mics slowly around. She completed another full </w:t>
      </w:r>
      <w:del w:id="2772" w:author="Julia Ringo" w:date="2023-10-20T15:30:00Z">
        <w:r w:rsidDel="00F43D19">
          <w:rPr>
            <w:rFonts w:ascii="Arial" w:hAnsi="Arial"/>
          </w:rPr>
          <w:delText xml:space="preserve">360 </w:delText>
        </w:r>
      </w:del>
      <w:r>
        <w:rPr>
          <w:rFonts w:ascii="Arial" w:hAnsi="Arial"/>
        </w:rPr>
        <w:t xml:space="preserve">circle, and then came back the other way. Her eyes closed and she could see the sounds in the water coming towards the </w:t>
      </w:r>
      <w:r>
        <w:rPr>
          <w:rFonts w:ascii="Arial" w:hAnsi="Arial"/>
          <w:i/>
          <w:iCs/>
        </w:rPr>
        <w:t>Prospect</w:t>
      </w:r>
      <w:r>
        <w:rPr>
          <w:rFonts w:ascii="Arial" w:hAnsi="Arial"/>
        </w:rPr>
        <w:t>. The water had slightly different qualities in different directions, so after a few times around she could tell generally which way the microphones were pointing without looking at the directional indicator. When they were forward towards the bow, she could hear the bilge water sloshing in the lowest parts of the ship. Towards the stern, she could hear clearly without the annoying interruption of the propeller sound that was always in that direction while the electric motors were running.</w:t>
      </w:r>
    </w:p>
    <w:p w14:paraId="60667529" w14:textId="77777777"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was currently at its absolute maximum sonar listening capacity, but there was nothing out there. The ocean was completely empty in every direction. Cassandra focused her mind and kept it out in the water. Every time she felt some subject other than sonar intruding on her consciousness, she took a deep breath and forced her mind back out into the water.</w:t>
      </w:r>
    </w:p>
    <w:p w14:paraId="55A97E89" w14:textId="77777777" w:rsidR="001E2E9B" w:rsidRDefault="00000000">
      <w:pPr>
        <w:pStyle w:val="BodyText"/>
        <w:rPr>
          <w:rFonts w:ascii="Arial" w:hAnsi="Arial"/>
        </w:rPr>
      </w:pPr>
      <w:r>
        <w:rPr>
          <w:rFonts w:ascii="Arial" w:hAnsi="Arial"/>
        </w:rPr>
        <w:t>It was incredibly tiring work.</w:t>
      </w:r>
    </w:p>
    <w:p w14:paraId="62682309" w14:textId="77777777" w:rsidR="001E2E9B" w:rsidRDefault="00000000">
      <w:pPr>
        <w:pStyle w:val="BodyText"/>
        <w:rPr>
          <w:rFonts w:ascii="Arial" w:hAnsi="Arial"/>
        </w:rPr>
      </w:pPr>
      <w:r>
        <w:rPr>
          <w:rFonts w:ascii="Arial" w:hAnsi="Arial"/>
        </w:rPr>
        <w:t xml:space="preserve">Two hours later, there had still been no sign of Shakes. Captain Percy could never sleep for long, and so was soon back in the control room with a cup of coffee from the galley, smoking and making small adjustments to the trim of the boat. Each of these adjustments was accompanied by a brief rush of water or air through the piping of the ship. And each time this happened Cassandra got completely distracted for a few frustrating moments. Cassandra did not yet realize that the sonar operator could, in </w:t>
      </w:r>
      <w:r>
        <w:rPr>
          <w:rFonts w:ascii="Arial" w:hAnsi="Arial"/>
        </w:rPr>
        <w:lastRenderedPageBreak/>
        <w:t>some instances, have some authority over even the captain on a submarine and request silence be maintained.</w:t>
      </w:r>
    </w:p>
    <w:p w14:paraId="5015053B" w14:textId="77777777" w:rsidR="001E2E9B" w:rsidRDefault="00000000">
      <w:pPr>
        <w:pStyle w:val="BodyText"/>
        <w:rPr>
          <w:rFonts w:ascii="Arial" w:hAnsi="Arial"/>
        </w:rPr>
      </w:pPr>
      <w:r>
        <w:rPr>
          <w:rFonts w:ascii="Arial" w:hAnsi="Arial"/>
        </w:rPr>
        <w:t>Another hour went by. Cassandra thought she was starting to crack. She considered asking Hemi to take over. She was worried that somehow Shakes had sneaked past her in his little sub. That she had missed him and screwed up her first real job. Rationally, she knew that was unlikely though. She pushed herself to keep listening to the silence.</w:t>
      </w:r>
    </w:p>
    <w:p w14:paraId="51769707" w14:textId="77777777" w:rsidR="001E2E9B" w:rsidRDefault="00000000">
      <w:pPr>
        <w:pStyle w:val="BodyText"/>
        <w:rPr>
          <w:rFonts w:ascii="Arial" w:hAnsi="Arial"/>
        </w:rPr>
      </w:pPr>
      <w:r>
        <w:rPr>
          <w:rFonts w:ascii="Arial" w:hAnsi="Arial"/>
        </w:rPr>
        <w:t>Then, far off their port side, she heard an engine in the water. It was not like the other sea craft she had heard thus far in her limited experience on sonar. It had a continuous popping sound, like a machine gun being fired off in the distance, accompanied by a low-frequency roar.</w:t>
      </w:r>
    </w:p>
    <w:p w14:paraId="4D8CC547" w14:textId="77777777" w:rsidR="001E2E9B" w:rsidRDefault="00000000">
      <w:pPr>
        <w:pStyle w:val="BodyText"/>
        <w:rPr>
          <w:rFonts w:ascii="Arial" w:hAnsi="Arial"/>
        </w:rPr>
      </w:pPr>
      <w:r>
        <w:rPr>
          <w:rFonts w:ascii="Arial" w:hAnsi="Arial"/>
        </w:rPr>
        <w:t>“Captain Percy!” Cassandra called up to the control room where Percy still sat fiddling with the controls to her boat. “I hear something.”</w:t>
      </w:r>
    </w:p>
    <w:p w14:paraId="2C79178D" w14:textId="77777777" w:rsidR="001E2E9B" w:rsidRDefault="00000000">
      <w:pPr>
        <w:pStyle w:val="BodyText"/>
        <w:rPr>
          <w:rFonts w:ascii="Arial" w:hAnsi="Arial"/>
        </w:rPr>
      </w:pPr>
      <w:r>
        <w:rPr>
          <w:rFonts w:ascii="Arial" w:hAnsi="Arial"/>
        </w:rPr>
        <w:t>Percy slid down the ladder and picked up the second sonar headset and put it on. Cassandra</w:t>
      </w:r>
      <w:del w:id="2773" w:author="Julia Ringo" w:date="2023-10-20T15:31:00Z">
        <w:r w:rsidDel="00F43D19">
          <w:rPr>
            <w:rFonts w:ascii="Arial" w:hAnsi="Arial"/>
          </w:rPr>
          <w:delText>,</w:delText>
        </w:r>
      </w:del>
      <w:r>
        <w:rPr>
          <w:rFonts w:ascii="Arial" w:hAnsi="Arial"/>
        </w:rPr>
        <w:t xml:space="preserve"> rolled the mics back and forth across the direction of the </w:t>
      </w:r>
      <w:proofErr w:type="gramStart"/>
      <w:r>
        <w:rPr>
          <w:rFonts w:ascii="Arial" w:hAnsi="Arial"/>
        </w:rPr>
        <w:t>contact, and</w:t>
      </w:r>
      <w:proofErr w:type="gramEnd"/>
      <w:r>
        <w:rPr>
          <w:rFonts w:ascii="Arial" w:hAnsi="Arial"/>
        </w:rPr>
        <w:t xml:space="preserve"> settled them in on the strongest signal.</w:t>
      </w:r>
    </w:p>
    <w:p w14:paraId="3C893F22" w14:textId="77777777" w:rsidR="001E2E9B" w:rsidRDefault="00000000">
      <w:pPr>
        <w:pStyle w:val="BodyText"/>
        <w:rPr>
          <w:rFonts w:ascii="Arial" w:hAnsi="Arial"/>
        </w:rPr>
      </w:pPr>
      <w:r>
        <w:rPr>
          <w:rFonts w:ascii="Arial" w:hAnsi="Arial"/>
        </w:rPr>
        <w:t>“Is that Captain Shakes?” Cassandra asked doubtfully.</w:t>
      </w:r>
    </w:p>
    <w:p w14:paraId="7847DD0E" w14:textId="0B44349D" w:rsidR="001E2E9B" w:rsidRDefault="00000000">
      <w:pPr>
        <w:pStyle w:val="BodyText"/>
        <w:rPr>
          <w:rFonts w:ascii="Arial" w:hAnsi="Arial"/>
        </w:rPr>
      </w:pPr>
      <w:r>
        <w:rPr>
          <w:rFonts w:ascii="Arial" w:hAnsi="Arial"/>
        </w:rPr>
        <w:t>“That can’t be fucking Shakes</w:t>
      </w:r>
      <w:ins w:id="2774" w:author="Julia Ringo" w:date="2023-10-20T15:31:00Z">
        <w:r w:rsidR="00F43D19">
          <w:rPr>
            <w:rFonts w:ascii="Arial" w:hAnsi="Arial"/>
          </w:rPr>
          <w:t>.</w:t>
        </w:r>
      </w:ins>
      <w:del w:id="2775" w:author="Julia Ringo" w:date="2023-10-20T15:31:00Z">
        <w:r w:rsidDel="00F43D19">
          <w:rPr>
            <w:rFonts w:ascii="Arial" w:hAnsi="Arial"/>
          </w:rPr>
          <w:delText>,</w:delText>
        </w:r>
      </w:del>
      <w:r>
        <w:rPr>
          <w:rFonts w:ascii="Arial" w:hAnsi="Arial"/>
        </w:rPr>
        <w:t xml:space="preserve"> </w:t>
      </w:r>
      <w:ins w:id="2776" w:author="Julia Ringo" w:date="2023-10-20T15:31:00Z">
        <w:r w:rsidR="00F43D19">
          <w:rPr>
            <w:rFonts w:ascii="Arial" w:hAnsi="Arial"/>
          </w:rPr>
          <w:t>I</w:t>
        </w:r>
      </w:ins>
      <w:del w:id="2777" w:author="Julia Ringo" w:date="2023-10-20T15:31:00Z">
        <w:r w:rsidDel="00F43D19">
          <w:rPr>
            <w:rFonts w:ascii="Arial" w:hAnsi="Arial"/>
          </w:rPr>
          <w:delText>i</w:delText>
        </w:r>
      </w:del>
      <w:r>
        <w:rPr>
          <w:rFonts w:ascii="Arial" w:hAnsi="Arial"/>
        </w:rPr>
        <w:t>t sounds like a supertanker or an aircraft carrier or something. Go get Hemi. I think he should hear this.”</w:t>
      </w:r>
    </w:p>
    <w:p w14:paraId="77F85CE4" w14:textId="3D18CEA4" w:rsidR="001E2E9B" w:rsidRDefault="00000000">
      <w:pPr>
        <w:pStyle w:val="BodyText"/>
        <w:rPr>
          <w:rFonts w:ascii="Arial" w:hAnsi="Arial"/>
        </w:rPr>
      </w:pPr>
      <w:r>
        <w:rPr>
          <w:rFonts w:ascii="Arial" w:hAnsi="Arial"/>
        </w:rPr>
        <w:t>Cassandra went off to the galley</w:t>
      </w:r>
      <w:ins w:id="2778" w:author="Julia Ringo" w:date="2023-10-20T15:31:00Z">
        <w:r w:rsidR="00F43D19">
          <w:rPr>
            <w:rFonts w:ascii="Arial" w:hAnsi="Arial"/>
          </w:rPr>
          <w:t>,</w:t>
        </w:r>
      </w:ins>
      <w:r>
        <w:rPr>
          <w:rFonts w:ascii="Arial" w:hAnsi="Arial"/>
        </w:rPr>
        <w:t xml:space="preserve"> leaving Percy listening to the contact. She came back with Hemi</w:t>
      </w:r>
      <w:ins w:id="2779" w:author="Julia Ringo" w:date="2023-10-20T15:31:00Z">
        <w:r w:rsidR="00F43D19">
          <w:rPr>
            <w:rFonts w:ascii="Arial" w:hAnsi="Arial"/>
          </w:rPr>
          <w:t>, who held</w:t>
        </w:r>
      </w:ins>
      <w:del w:id="2780" w:author="Julia Ringo" w:date="2023-10-20T15:31:00Z">
        <w:r w:rsidDel="00F43D19">
          <w:rPr>
            <w:rFonts w:ascii="Arial" w:hAnsi="Arial"/>
          </w:rPr>
          <w:delText xml:space="preserve"> holding</w:delText>
        </w:r>
      </w:del>
      <w:r>
        <w:rPr>
          <w:rFonts w:ascii="Arial" w:hAnsi="Arial"/>
        </w:rPr>
        <w:t xml:space="preserve"> a tin cup with the dregs of cold coffee in the bottom. He slipped the headphones on and stood there, his coffee cup tilting around his fingers, staring at the gauges on the sonar and watching them bobble up and down. He flipped some filters on</w:t>
      </w:r>
      <w:del w:id="2781" w:author="Julia Ringo" w:date="2023-10-20T15:31:00Z">
        <w:r w:rsidDel="00F43D19">
          <w:rPr>
            <w:rFonts w:ascii="Arial" w:hAnsi="Arial"/>
          </w:rPr>
          <w:delText>,</w:delText>
        </w:r>
      </w:del>
      <w:r>
        <w:rPr>
          <w:rFonts w:ascii="Arial" w:hAnsi="Arial"/>
        </w:rPr>
        <w:t xml:space="preserve"> and listened again.</w:t>
      </w:r>
    </w:p>
    <w:p w14:paraId="0E108BF2" w14:textId="2A05A6FE" w:rsidR="001E2E9B" w:rsidRDefault="00000000">
      <w:pPr>
        <w:pStyle w:val="BodyText"/>
        <w:rPr>
          <w:rFonts w:ascii="Arial" w:hAnsi="Arial"/>
        </w:rPr>
      </w:pPr>
      <w:r>
        <w:rPr>
          <w:rFonts w:ascii="Arial" w:hAnsi="Arial"/>
        </w:rPr>
        <w:t>“Well,” Hemi said, “that is strange. It does sound like a tanker or something big just from sheer volume. But it is moving very fast, too fast for a big ship</w:t>
      </w:r>
      <w:del w:id="2782" w:author="Julia Ringo" w:date="2023-10-10T11:08:00Z">
        <w:r w:rsidDel="00B6693A">
          <w:rPr>
            <w:rFonts w:ascii="Arial" w:hAnsi="Arial"/>
          </w:rPr>
          <w:delText>…</w:delText>
        </w:r>
      </w:del>
      <w:ins w:id="2783" w:author="Julia Ringo" w:date="2023-10-10T11:08:00Z">
        <w:r w:rsidR="00B6693A">
          <w:rPr>
            <w:rFonts w:ascii="Arial" w:hAnsi="Arial"/>
          </w:rPr>
          <w:t xml:space="preserve"> . . .</w:t>
        </w:r>
      </w:ins>
      <w:r>
        <w:rPr>
          <w:rFonts w:ascii="Arial" w:hAnsi="Arial"/>
        </w:rPr>
        <w:t>” He paused listening again. “It is closer now, and I can hear the prop revolutions</w:t>
      </w:r>
      <w:del w:id="2784" w:author="Julia Ringo" w:date="2023-10-10T11:08:00Z">
        <w:r w:rsidDel="00B6693A">
          <w:rPr>
            <w:rFonts w:ascii="Arial" w:hAnsi="Arial"/>
          </w:rPr>
          <w:delText>…</w:delText>
        </w:r>
      </w:del>
      <w:ins w:id="2785" w:author="Julia Ringo" w:date="2023-10-10T11:08:00Z">
        <w:r w:rsidR="00B6693A">
          <w:rPr>
            <w:rFonts w:ascii="Arial" w:hAnsi="Arial"/>
          </w:rPr>
          <w:t xml:space="preserve"> . . . </w:t>
        </w:r>
      </w:ins>
      <w:ins w:id="2786" w:author="Julia Ringo" w:date="2023-10-20T15:31:00Z">
        <w:r w:rsidR="00F43D19">
          <w:rPr>
            <w:rFonts w:ascii="Arial" w:hAnsi="Arial"/>
          </w:rPr>
          <w:t>T</w:t>
        </w:r>
      </w:ins>
      <w:del w:id="2787" w:author="Julia Ringo" w:date="2023-10-20T15:31:00Z">
        <w:r w:rsidDel="00F43D19">
          <w:rPr>
            <w:rFonts w:ascii="Arial" w:hAnsi="Arial"/>
          </w:rPr>
          <w:delText xml:space="preserve"> t</w:delText>
        </w:r>
      </w:del>
      <w:proofErr w:type="gramStart"/>
      <w:r>
        <w:rPr>
          <w:rFonts w:ascii="Arial" w:hAnsi="Arial"/>
        </w:rPr>
        <w:t>he</w:t>
      </w:r>
      <w:proofErr w:type="gramEnd"/>
      <w:r>
        <w:rPr>
          <w:rFonts w:ascii="Arial" w:hAnsi="Arial"/>
        </w:rPr>
        <w:t xml:space="preserve"> frequencies are all wrong. The prop is spinning too fast, and sounds small, not like a big ship screw.”</w:t>
      </w:r>
    </w:p>
    <w:p w14:paraId="2BD572CB" w14:textId="36E28730" w:rsidR="001E2E9B" w:rsidRDefault="00000000">
      <w:pPr>
        <w:pStyle w:val="BodyText"/>
        <w:rPr>
          <w:rFonts w:ascii="Arial" w:hAnsi="Arial"/>
        </w:rPr>
      </w:pPr>
      <w:r>
        <w:rPr>
          <w:rFonts w:ascii="Arial" w:hAnsi="Arial"/>
        </w:rPr>
        <w:t xml:space="preserve">“Shakes was planning to modify the </w:t>
      </w:r>
      <w:r>
        <w:rPr>
          <w:rFonts w:ascii="Arial" w:hAnsi="Arial"/>
          <w:i/>
          <w:iCs/>
        </w:rPr>
        <w:t>Gnat</w:t>
      </w:r>
      <w:r>
        <w:rPr>
          <w:rFonts w:ascii="Arial" w:hAnsi="Arial"/>
        </w:rPr>
        <w:t xml:space="preserve"> to be louder</w:t>
      </w:r>
      <w:del w:id="2788" w:author="Julia Ringo" w:date="2023-10-05T13:15:00Z">
        <w:r w:rsidDel="000E7660">
          <w:rPr>
            <w:rFonts w:ascii="Arial" w:hAnsi="Arial"/>
          </w:rPr>
          <w:delText xml:space="preserve"> — </w:delText>
        </w:r>
      </w:del>
      <w:ins w:id="2789" w:author="Julia Ringo" w:date="2023-10-05T13:15:00Z">
        <w:r w:rsidR="000E7660">
          <w:rPr>
            <w:rFonts w:ascii="Arial" w:hAnsi="Arial"/>
          </w:rPr>
          <w:t>—</w:t>
        </w:r>
      </w:ins>
      <w:r>
        <w:rPr>
          <w:rFonts w:ascii="Arial" w:hAnsi="Arial"/>
        </w:rPr>
        <w:t>you think that could be what his boat sounds like now?” Percy asked.</w:t>
      </w:r>
    </w:p>
    <w:p w14:paraId="36A1B235" w14:textId="78A69F61" w:rsidR="001E2E9B" w:rsidRDefault="00000000">
      <w:pPr>
        <w:pStyle w:val="BodyText"/>
        <w:rPr>
          <w:rFonts w:ascii="Arial" w:hAnsi="Arial"/>
        </w:rPr>
      </w:pPr>
      <w:r>
        <w:rPr>
          <w:rFonts w:ascii="Arial" w:hAnsi="Arial"/>
        </w:rPr>
        <w:t>“If that is Shakes, the job has been overdone</w:t>
      </w:r>
      <w:del w:id="2790" w:author="Julia Ringo" w:date="2023-10-10T11:08:00Z">
        <w:r w:rsidDel="00B6693A">
          <w:rPr>
            <w:rFonts w:ascii="Arial" w:hAnsi="Arial"/>
          </w:rPr>
          <w:delText>…</w:delText>
        </w:r>
      </w:del>
      <w:ins w:id="2791" w:author="Julia Ringo" w:date="2023-10-10T11:08:00Z">
        <w:r w:rsidR="00B6693A">
          <w:rPr>
            <w:rFonts w:ascii="Arial" w:hAnsi="Arial"/>
          </w:rPr>
          <w:t xml:space="preserve"> . . .</w:t>
        </w:r>
      </w:ins>
      <w:r>
        <w:rPr>
          <w:rFonts w:ascii="Arial" w:hAnsi="Arial"/>
        </w:rPr>
        <w:t>”</w:t>
      </w:r>
    </w:p>
    <w:p w14:paraId="743E7AA2" w14:textId="2AE796E9" w:rsidR="001E2E9B" w:rsidRDefault="00000000">
      <w:pPr>
        <w:pStyle w:val="BodyText"/>
        <w:rPr>
          <w:rFonts w:ascii="Arial" w:hAnsi="Arial"/>
        </w:rPr>
      </w:pPr>
      <w:r>
        <w:rPr>
          <w:rFonts w:ascii="Arial" w:hAnsi="Arial"/>
        </w:rPr>
        <w:t xml:space="preserve">“Really? You think it’s fuckin’ possible </w:t>
      </w:r>
      <w:r>
        <w:rPr>
          <w:rFonts w:ascii="Arial" w:hAnsi="Arial"/>
          <w:i/>
          <w:iCs/>
        </w:rPr>
        <w:t>Shakes</w:t>
      </w:r>
      <w:r>
        <w:rPr>
          <w:rFonts w:ascii="Arial" w:hAnsi="Arial"/>
        </w:rPr>
        <w:t xml:space="preserve"> overdid it, do you?” Percy rolled her eyes. “Maybe instead of the sound of the </w:t>
      </w:r>
      <w:r>
        <w:rPr>
          <w:rFonts w:ascii="Arial" w:hAnsi="Arial"/>
          <w:i/>
          <w:iCs/>
        </w:rPr>
        <w:t>Gnat</w:t>
      </w:r>
      <w:r>
        <w:rPr>
          <w:rFonts w:ascii="Arial" w:hAnsi="Arial"/>
        </w:rPr>
        <w:t xml:space="preserve"> masquerading for the </w:t>
      </w:r>
      <w:r>
        <w:rPr>
          <w:rFonts w:ascii="Arial" w:hAnsi="Arial"/>
          <w:i/>
          <w:iCs/>
        </w:rPr>
        <w:t>Prospect</w:t>
      </w:r>
      <w:r>
        <w:rPr>
          <w:rFonts w:ascii="Arial" w:hAnsi="Arial"/>
        </w:rPr>
        <w:t xml:space="preserve">, the </w:t>
      </w:r>
      <w:r>
        <w:rPr>
          <w:rFonts w:ascii="Arial" w:hAnsi="Arial"/>
          <w:i/>
          <w:iCs/>
        </w:rPr>
        <w:t>Gnat</w:t>
      </w:r>
      <w:r>
        <w:rPr>
          <w:rFonts w:ascii="Arial" w:hAnsi="Arial"/>
        </w:rPr>
        <w:t xml:space="preserve"> will just drown out </w:t>
      </w:r>
      <w:r>
        <w:rPr>
          <w:rFonts w:ascii="Arial" w:hAnsi="Arial"/>
          <w:i/>
          <w:iCs/>
        </w:rPr>
        <w:t>everything</w:t>
      </w:r>
      <w:r>
        <w:rPr>
          <w:rFonts w:ascii="Arial" w:hAnsi="Arial"/>
        </w:rPr>
        <w:t xml:space="preserve"> in a ten</w:t>
      </w:r>
      <w:ins w:id="2792" w:author="Julia Ringo" w:date="2023-10-20T15:31:00Z">
        <w:r w:rsidR="00F43D19">
          <w:rPr>
            <w:rFonts w:ascii="Arial" w:hAnsi="Arial"/>
          </w:rPr>
          <w:t>-</w:t>
        </w:r>
      </w:ins>
      <w:del w:id="2793" w:author="Julia Ringo" w:date="2023-10-20T15:31:00Z">
        <w:r w:rsidDel="00F43D19">
          <w:rPr>
            <w:rFonts w:ascii="Arial" w:hAnsi="Arial"/>
          </w:rPr>
          <w:delText xml:space="preserve"> </w:delText>
        </w:r>
      </w:del>
      <w:r>
        <w:rPr>
          <w:rFonts w:ascii="Arial" w:hAnsi="Arial"/>
        </w:rPr>
        <w:t>mile radius.”</w:t>
      </w:r>
    </w:p>
    <w:p w14:paraId="1BF3A1D3" w14:textId="47E44340" w:rsidR="001E2E9B" w:rsidRDefault="00000000">
      <w:pPr>
        <w:pStyle w:val="BodyText"/>
        <w:rPr>
          <w:rFonts w:ascii="Arial" w:hAnsi="Arial"/>
        </w:rPr>
      </w:pPr>
      <w:r>
        <w:rPr>
          <w:rFonts w:ascii="Arial" w:hAnsi="Arial"/>
        </w:rPr>
        <w:t>“I just</w:t>
      </w:r>
      <w:del w:id="2794" w:author="Julia Ringo" w:date="2023-10-10T11:08:00Z">
        <w:r w:rsidDel="00B6693A">
          <w:rPr>
            <w:rFonts w:ascii="Arial" w:hAnsi="Arial"/>
          </w:rPr>
          <w:delText>…</w:delText>
        </w:r>
      </w:del>
      <w:ins w:id="2795" w:author="Julia Ringo" w:date="2023-10-10T11:08:00Z">
        <w:r w:rsidR="00B6693A">
          <w:rPr>
            <w:rFonts w:ascii="Arial" w:hAnsi="Arial"/>
          </w:rPr>
          <w:t xml:space="preserve"> . . .</w:t>
        </w:r>
      </w:ins>
      <w:r>
        <w:rPr>
          <w:rFonts w:ascii="Arial" w:hAnsi="Arial"/>
        </w:rPr>
        <w:t>” Hemi started, “just cannot believe that such a small boat could</w:t>
      </w:r>
      <w:del w:id="2796" w:author="Julia Ringo" w:date="2023-10-10T11:08:00Z">
        <w:r w:rsidDel="00B6693A">
          <w:rPr>
            <w:rFonts w:ascii="Arial" w:hAnsi="Arial"/>
          </w:rPr>
          <w:delText>…</w:delText>
        </w:r>
      </w:del>
      <w:ins w:id="2797" w:author="Julia Ringo" w:date="2023-10-10T11:08:00Z">
        <w:r w:rsidR="00B6693A">
          <w:rPr>
            <w:rFonts w:ascii="Arial" w:hAnsi="Arial"/>
          </w:rPr>
          <w:t xml:space="preserve"> . . .</w:t>
        </w:r>
      </w:ins>
      <w:r>
        <w:rPr>
          <w:rFonts w:ascii="Arial" w:hAnsi="Arial"/>
        </w:rPr>
        <w:t xml:space="preserve">” he paused listening again. “No, I am </w:t>
      </w:r>
      <w:proofErr w:type="gramStart"/>
      <w:r>
        <w:rPr>
          <w:rFonts w:ascii="Arial" w:hAnsi="Arial"/>
        </w:rPr>
        <w:t>more sure</w:t>
      </w:r>
      <w:proofErr w:type="gramEnd"/>
      <w:r>
        <w:rPr>
          <w:rFonts w:ascii="Arial" w:hAnsi="Arial"/>
        </w:rPr>
        <w:t xml:space="preserve"> of it now. The more detail I can hear, the more it makes sense that it is a very</w:t>
      </w:r>
      <w:ins w:id="2798" w:author="Julia Ringo" w:date="2023-10-20T15:32:00Z">
        <w:r w:rsidR="00F43D19">
          <w:rPr>
            <w:rFonts w:ascii="Arial" w:hAnsi="Arial"/>
          </w:rPr>
          <w:t>,</w:t>
        </w:r>
      </w:ins>
      <w:r>
        <w:rPr>
          <w:rFonts w:ascii="Arial" w:hAnsi="Arial"/>
        </w:rPr>
        <w:t xml:space="preserve"> </w:t>
      </w:r>
      <w:r>
        <w:rPr>
          <w:rFonts w:ascii="Arial" w:hAnsi="Arial"/>
          <w:i/>
          <w:iCs/>
        </w:rPr>
        <w:t>very</w:t>
      </w:r>
      <w:r>
        <w:rPr>
          <w:rFonts w:ascii="Arial" w:hAnsi="Arial"/>
        </w:rPr>
        <w:t xml:space="preserve"> loud, small boat, not a big ship. Though he does have it tuned so low that from a distance anyone who is not skilled on sonar might </w:t>
      </w:r>
      <w:r>
        <w:rPr>
          <w:rFonts w:ascii="Arial" w:hAnsi="Arial"/>
        </w:rPr>
        <w:lastRenderedPageBreak/>
        <w:t>easily be fooled into thinking the contact is displacing an enormous amount of water. Good job with the identification</w:t>
      </w:r>
      <w:ins w:id="2799" w:author="Julia Ringo" w:date="2023-10-20T15:32:00Z">
        <w:r w:rsidR="00F43D19">
          <w:rPr>
            <w:rFonts w:ascii="Arial" w:hAnsi="Arial"/>
          </w:rPr>
          <w:t>,</w:t>
        </w:r>
      </w:ins>
      <w:r>
        <w:rPr>
          <w:rFonts w:ascii="Arial" w:hAnsi="Arial"/>
        </w:rPr>
        <w:t xml:space="preserve"> Cassandra.”</w:t>
      </w:r>
    </w:p>
    <w:p w14:paraId="6C93D0A0" w14:textId="77777777" w:rsidR="001E2E9B" w:rsidRDefault="00000000">
      <w:pPr>
        <w:pStyle w:val="BodyText"/>
        <w:rPr>
          <w:rFonts w:ascii="Arial" w:hAnsi="Arial"/>
        </w:rPr>
      </w:pPr>
      <w:r>
        <w:rPr>
          <w:rFonts w:ascii="Arial" w:hAnsi="Arial"/>
        </w:rPr>
        <w:t>Cassandra held onto a large and genuine smile.</w:t>
      </w:r>
    </w:p>
    <w:p w14:paraId="7DB77412" w14:textId="77777777" w:rsidR="001E2E9B" w:rsidRDefault="00000000">
      <w:pPr>
        <w:pStyle w:val="BodyText"/>
        <w:rPr>
          <w:rFonts w:ascii="Arial" w:hAnsi="Arial"/>
        </w:rPr>
      </w:pPr>
      <w:r>
        <w:rPr>
          <w:rFonts w:ascii="Arial" w:hAnsi="Arial"/>
        </w:rPr>
        <w:t>“OK then. So now what do we do?” asked Percy. “If we were on the surface, I’d try to raise him on the radio. But I arranged with Shakes to rendezvous at depth, so no one sees us. I’d hate to blow our cover by surfacing now.”</w:t>
      </w:r>
    </w:p>
    <w:p w14:paraId="01ECD0C0" w14:textId="7DC1E05D" w:rsidR="001E2E9B" w:rsidRDefault="00000000">
      <w:pPr>
        <w:pStyle w:val="BodyText"/>
        <w:rPr>
          <w:rFonts w:ascii="Arial" w:hAnsi="Arial"/>
        </w:rPr>
      </w:pPr>
      <w:r>
        <w:rPr>
          <w:rFonts w:ascii="Arial" w:hAnsi="Arial"/>
        </w:rPr>
        <w:t xml:space="preserve">“I do not know,” said Hemi. “The contact is well out of range of ship-to-ship. I would guess something like still </w:t>
      </w:r>
      <w:del w:id="2800" w:author="Julia Ringo" w:date="2023-10-20T15:32:00Z">
        <w:r w:rsidDel="00F43D19">
          <w:rPr>
            <w:rFonts w:ascii="Arial" w:hAnsi="Arial"/>
          </w:rPr>
          <w:delText xml:space="preserve">20 </w:delText>
        </w:r>
      </w:del>
      <w:ins w:id="2801" w:author="Julia Ringo" w:date="2023-10-20T15:32:00Z">
        <w:r w:rsidR="00F43D19">
          <w:rPr>
            <w:rFonts w:ascii="Arial" w:hAnsi="Arial"/>
          </w:rPr>
          <w:t>twenty</w:t>
        </w:r>
        <w:r w:rsidR="00F43D19">
          <w:rPr>
            <w:rFonts w:ascii="Arial" w:hAnsi="Arial"/>
          </w:rPr>
          <w:t xml:space="preserve"> </w:t>
        </w:r>
      </w:ins>
      <w:r>
        <w:rPr>
          <w:rFonts w:ascii="Arial" w:hAnsi="Arial"/>
        </w:rPr>
        <w:t>nautical miles off or so. We could hit it with active.”</w:t>
      </w:r>
    </w:p>
    <w:p w14:paraId="7511131D" w14:textId="77777777" w:rsidR="001E2E9B" w:rsidRDefault="00000000">
      <w:pPr>
        <w:pStyle w:val="BodyText"/>
        <w:rPr>
          <w:rFonts w:ascii="Arial" w:hAnsi="Arial"/>
        </w:rPr>
      </w:pPr>
      <w:r>
        <w:rPr>
          <w:rFonts w:ascii="Arial" w:hAnsi="Arial"/>
        </w:rPr>
        <w:t xml:space="preserve">“If it turns out you’re wrong and the contact is actually that sub with the ram tearing its way towards us, then an active ping will be like knocking on their hatch and telling them exactly where we are.” Percy paused. “We have the advantage of being completely hidden </w:t>
      </w:r>
      <w:proofErr w:type="gramStart"/>
      <w:r>
        <w:rPr>
          <w:rFonts w:ascii="Arial" w:hAnsi="Arial"/>
        </w:rPr>
        <w:t>at the moment</w:t>
      </w:r>
      <w:proofErr w:type="gramEnd"/>
      <w:r>
        <w:rPr>
          <w:rFonts w:ascii="Arial" w:hAnsi="Arial"/>
        </w:rPr>
        <w:t>. I hate to just hand that away.”</w:t>
      </w:r>
    </w:p>
    <w:p w14:paraId="2B1736AD" w14:textId="77777777" w:rsidR="001E2E9B" w:rsidRDefault="00000000">
      <w:pPr>
        <w:pStyle w:val="BodyText"/>
        <w:rPr>
          <w:rFonts w:ascii="Arial" w:hAnsi="Arial"/>
        </w:rPr>
      </w:pPr>
      <w:r>
        <w:rPr>
          <w:rFonts w:ascii="Arial" w:hAnsi="Arial"/>
        </w:rPr>
        <w:t>Hemi shrugged. “That is why I leave the decision to you.”</w:t>
      </w:r>
    </w:p>
    <w:p w14:paraId="34994E0F" w14:textId="77777777" w:rsidR="001E2E9B" w:rsidRDefault="00000000">
      <w:pPr>
        <w:pStyle w:val="BodyText"/>
        <w:rPr>
          <w:rFonts w:ascii="Arial" w:hAnsi="Arial"/>
        </w:rPr>
      </w:pPr>
      <w:r>
        <w:rPr>
          <w:rFonts w:ascii="Arial" w:hAnsi="Arial"/>
        </w:rPr>
        <w:t>Percy considered her options. “You are fairly certain it’s Shakes?” she asked Hemi.</w:t>
      </w:r>
    </w:p>
    <w:p w14:paraId="78546CAA" w14:textId="77777777" w:rsidR="001E2E9B" w:rsidRDefault="00000000">
      <w:pPr>
        <w:pStyle w:val="BodyText"/>
        <w:rPr>
          <w:rFonts w:ascii="Arial" w:hAnsi="Arial"/>
        </w:rPr>
      </w:pPr>
      <w:r>
        <w:rPr>
          <w:rFonts w:ascii="Arial" w:hAnsi="Arial"/>
        </w:rPr>
        <w:t>“I am fairly certain that contact is not the big ship it initially sounded like,” said Hemi.</w:t>
      </w:r>
    </w:p>
    <w:p w14:paraId="59D9A014" w14:textId="77777777" w:rsidR="001E2E9B" w:rsidRDefault="00000000">
      <w:pPr>
        <w:pStyle w:val="BodyText"/>
        <w:rPr>
          <w:rFonts w:ascii="Arial" w:hAnsi="Arial"/>
        </w:rPr>
      </w:pPr>
      <w:r>
        <w:rPr>
          <w:rFonts w:ascii="Arial" w:hAnsi="Arial"/>
        </w:rPr>
        <w:t>“Fuck it. Ping it.”</w:t>
      </w:r>
    </w:p>
    <w:p w14:paraId="0CDF15E1" w14:textId="77F3B360" w:rsidR="001E2E9B" w:rsidRDefault="00000000">
      <w:pPr>
        <w:pStyle w:val="BodyText"/>
        <w:rPr>
          <w:rFonts w:ascii="Arial" w:hAnsi="Arial"/>
        </w:rPr>
      </w:pPr>
      <w:r>
        <w:rPr>
          <w:rFonts w:ascii="Arial" w:hAnsi="Arial"/>
        </w:rPr>
        <w:t>“OK. Cassandra, remember I mentioned ‘active’ sonar during your training session? I am going to use that now. Follow what I do.” He powered up the active sonar unit. “Passive sonar is like listening quietly in a dark room to figure out where other people might be standing. Active sonar is like quickly turning a bright light on and then off again so you can see the exact location of the people in the room. The principles behind it are much more sophisticated than passive. But it is easy enough to operate.” He set the direction indicator to point towards the contact. “Push the PING button</w:t>
      </w:r>
      <w:ins w:id="2802" w:author="Julia Ringo" w:date="2023-10-20T15:32:00Z">
        <w:r w:rsidR="00F43D19">
          <w:rPr>
            <w:rFonts w:ascii="Arial" w:hAnsi="Arial"/>
          </w:rPr>
          <w:t>,</w:t>
        </w:r>
      </w:ins>
      <w:r>
        <w:rPr>
          <w:rFonts w:ascii="Arial" w:hAnsi="Arial"/>
        </w:rPr>
        <w:t xml:space="preserve"> Cassandra.”</w:t>
      </w:r>
    </w:p>
    <w:p w14:paraId="655720D1" w14:textId="77777777" w:rsidR="001E2E9B" w:rsidRDefault="00000000">
      <w:pPr>
        <w:pStyle w:val="BodyText"/>
        <w:rPr>
          <w:rFonts w:ascii="Arial" w:hAnsi="Arial"/>
        </w:rPr>
      </w:pPr>
      <w:r>
        <w:rPr>
          <w:rFonts w:ascii="Arial" w:hAnsi="Arial"/>
        </w:rPr>
        <w:t xml:space="preserve">She held her small finger out flat, so as not to let her long fingernail get in the </w:t>
      </w:r>
      <w:proofErr w:type="gramStart"/>
      <w:r>
        <w:rPr>
          <w:rFonts w:ascii="Arial" w:hAnsi="Arial"/>
        </w:rPr>
        <w:t>way, and</w:t>
      </w:r>
      <w:proofErr w:type="gramEnd"/>
      <w:r>
        <w:rPr>
          <w:rFonts w:ascii="Arial" w:hAnsi="Arial"/>
        </w:rPr>
        <w:t xml:space="preserve"> crushed the button home. Even without the sonar headsets they could hear the smooth round ringing sound of the ping echo through the hull and spread out into the water around them. A few seconds later the active unit calculated and displayed the range and direction to the contact.</w:t>
      </w:r>
    </w:p>
    <w:p w14:paraId="5A92E816" w14:textId="77777777" w:rsidR="001E2E9B" w:rsidRDefault="00000000">
      <w:pPr>
        <w:pStyle w:val="BodyText"/>
        <w:rPr>
          <w:rFonts w:ascii="Arial" w:hAnsi="Arial"/>
        </w:rPr>
      </w:pPr>
      <w:r>
        <w:rPr>
          <w:rFonts w:ascii="Arial" w:hAnsi="Arial"/>
        </w:rPr>
        <w:t xml:space="preserve">“The active sonar figures out precisely where your contact is by calculating how long it takes for that ping sound to bounce back from the target,” Hemi said, pointing to the readout on the active sonar unit. “That is useful if you </w:t>
      </w:r>
      <w:proofErr w:type="gramStart"/>
      <w:r>
        <w:rPr>
          <w:rFonts w:ascii="Arial" w:hAnsi="Arial"/>
        </w:rPr>
        <w:t>have to</w:t>
      </w:r>
      <w:proofErr w:type="gramEnd"/>
      <w:r>
        <w:rPr>
          <w:rFonts w:ascii="Arial" w:hAnsi="Arial"/>
        </w:rPr>
        <w:t xml:space="preserve"> do something like aim and fire a torpedo. But since the </w:t>
      </w:r>
      <w:r>
        <w:rPr>
          <w:rFonts w:ascii="Arial" w:hAnsi="Arial"/>
          <w:i/>
          <w:iCs/>
        </w:rPr>
        <w:t>Prospect</w:t>
      </w:r>
      <w:r>
        <w:rPr>
          <w:rFonts w:ascii="Arial" w:hAnsi="Arial"/>
        </w:rPr>
        <w:t xml:space="preserve"> does not have torpedoes, we do not often have reason to use it.”</w:t>
      </w:r>
    </w:p>
    <w:p w14:paraId="50DE7EFD" w14:textId="53B58437" w:rsidR="001E2E9B" w:rsidRDefault="00000000">
      <w:pPr>
        <w:pStyle w:val="BodyText"/>
        <w:rPr>
          <w:rFonts w:ascii="Arial" w:hAnsi="Arial"/>
        </w:rPr>
      </w:pPr>
      <w:r>
        <w:rPr>
          <w:rFonts w:ascii="Arial" w:hAnsi="Arial"/>
        </w:rPr>
        <w:t xml:space="preserve">“The active ping also tells the target exactly where </w:t>
      </w:r>
      <w:r>
        <w:rPr>
          <w:rFonts w:ascii="Arial" w:hAnsi="Arial"/>
          <w:i/>
          <w:iCs/>
        </w:rPr>
        <w:t>we</w:t>
      </w:r>
      <w:r>
        <w:rPr>
          <w:rFonts w:ascii="Arial" w:hAnsi="Arial"/>
        </w:rPr>
        <w:t xml:space="preserve"> are,” added Percy. “Normally, we would not want to do that</w:t>
      </w:r>
      <w:del w:id="2803" w:author="Julia Ringo" w:date="2023-10-05T13:15:00Z">
        <w:r w:rsidDel="000E7660">
          <w:rPr>
            <w:rFonts w:ascii="Arial" w:hAnsi="Arial"/>
          </w:rPr>
          <w:delText xml:space="preserve"> — </w:delText>
        </w:r>
      </w:del>
      <w:ins w:id="2804" w:author="Julia Ringo" w:date="2023-10-05T13:15:00Z">
        <w:r w:rsidR="000E7660">
          <w:rPr>
            <w:rFonts w:ascii="Arial" w:hAnsi="Arial"/>
          </w:rPr>
          <w:t>—</w:t>
        </w:r>
      </w:ins>
      <w:r>
        <w:rPr>
          <w:rFonts w:ascii="Arial" w:hAnsi="Arial"/>
        </w:rPr>
        <w:t>never use the active sonar without an explicit instruction from me or Hemi</w:t>
      </w:r>
      <w:del w:id="2805" w:author="Julia Ringo" w:date="2023-10-05T13:15:00Z">
        <w:r w:rsidDel="000E7660">
          <w:rPr>
            <w:rFonts w:ascii="Arial" w:hAnsi="Arial"/>
          </w:rPr>
          <w:delText xml:space="preserve"> — </w:delText>
        </w:r>
      </w:del>
      <w:ins w:id="2806" w:author="Julia Ringo" w:date="2023-10-05T13:15:00Z">
        <w:r w:rsidR="000E7660">
          <w:rPr>
            <w:rFonts w:ascii="Arial" w:hAnsi="Arial"/>
          </w:rPr>
          <w:t>—</w:t>
        </w:r>
      </w:ins>
      <w:r>
        <w:rPr>
          <w:rFonts w:ascii="Arial" w:hAnsi="Arial"/>
        </w:rPr>
        <w:t xml:space="preserve">but assuming this contact </w:t>
      </w:r>
      <w:r>
        <w:rPr>
          <w:rFonts w:ascii="Arial" w:hAnsi="Arial"/>
          <w:i/>
          <w:iCs/>
        </w:rPr>
        <w:t>is</w:t>
      </w:r>
      <w:r>
        <w:rPr>
          <w:rFonts w:ascii="Arial" w:hAnsi="Arial"/>
        </w:rPr>
        <w:t xml:space="preserve"> Shakes</w:t>
      </w:r>
      <w:del w:id="2807" w:author="Julia Ringo" w:date="2023-10-10T11:08:00Z">
        <w:r w:rsidDel="00B6693A">
          <w:rPr>
            <w:rFonts w:ascii="Arial" w:hAnsi="Arial"/>
          </w:rPr>
          <w:delText>…</w:delText>
        </w:r>
      </w:del>
      <w:ins w:id="2808" w:author="Julia Ringo" w:date="2023-10-20T15:33:00Z">
        <w:r w:rsidR="00F43D19">
          <w:rPr>
            <w:rFonts w:ascii="Arial" w:hAnsi="Arial"/>
          </w:rPr>
          <w:t>,</w:t>
        </w:r>
      </w:ins>
      <w:r>
        <w:rPr>
          <w:rFonts w:ascii="Arial" w:hAnsi="Arial"/>
        </w:rPr>
        <w:t>” she looked at Hemi, “then we just deliberately let them know exactly where we are by hitting them with that active ping.”</w:t>
      </w:r>
    </w:p>
    <w:p w14:paraId="02BA9870" w14:textId="77777777" w:rsidR="001E2E9B" w:rsidRDefault="00000000">
      <w:pPr>
        <w:pStyle w:val="BodyText"/>
        <w:rPr>
          <w:rFonts w:ascii="Arial" w:hAnsi="Arial"/>
        </w:rPr>
      </w:pPr>
      <w:r>
        <w:rPr>
          <w:rFonts w:ascii="Arial" w:hAnsi="Arial"/>
        </w:rPr>
        <w:lastRenderedPageBreak/>
        <w:t>“We shall see what the contact does now,” said Hemi, putting the sonar headset back on.</w:t>
      </w:r>
    </w:p>
    <w:p w14:paraId="4B76C313" w14:textId="77777777" w:rsidR="001E2E9B" w:rsidRDefault="00000000">
      <w:pPr>
        <w:pStyle w:val="BodyText"/>
        <w:rPr>
          <w:rFonts w:ascii="Arial" w:hAnsi="Arial"/>
        </w:rPr>
      </w:pPr>
      <w:r>
        <w:rPr>
          <w:rFonts w:ascii="Arial" w:hAnsi="Arial"/>
        </w:rPr>
        <w:t xml:space="preserve">Within a minute of the </w:t>
      </w:r>
      <w:r>
        <w:rPr>
          <w:rFonts w:ascii="Arial" w:hAnsi="Arial"/>
          <w:i/>
          <w:iCs/>
        </w:rPr>
        <w:t>Prospect’s</w:t>
      </w:r>
      <w:r>
        <w:rPr>
          <w:rFonts w:ascii="Arial" w:hAnsi="Arial"/>
        </w:rPr>
        <w:t xml:space="preserve"> ping, the contact went silent.</w:t>
      </w:r>
    </w:p>
    <w:p w14:paraId="26268733" w14:textId="77777777" w:rsidR="001E2E9B" w:rsidRDefault="00000000">
      <w:pPr>
        <w:pStyle w:val="BodyText"/>
        <w:rPr>
          <w:rFonts w:ascii="Arial" w:hAnsi="Arial"/>
        </w:rPr>
      </w:pPr>
      <w:r>
        <w:rPr>
          <w:rFonts w:ascii="Arial" w:hAnsi="Arial"/>
        </w:rPr>
        <w:t>“They’re gone?” Cassandra asked, still listening to the other headset.</w:t>
      </w:r>
    </w:p>
    <w:p w14:paraId="2F1D6B19" w14:textId="77777777" w:rsidR="001E2E9B" w:rsidRDefault="00000000">
      <w:pPr>
        <w:pStyle w:val="BodyText"/>
        <w:rPr>
          <w:rFonts w:ascii="Arial" w:hAnsi="Arial"/>
        </w:rPr>
      </w:pPr>
      <w:r>
        <w:rPr>
          <w:rFonts w:ascii="Arial" w:hAnsi="Arial"/>
        </w:rPr>
        <w:t>“They have shut down their engine,” Hemi said, “which does not tell us anything.”</w:t>
      </w:r>
    </w:p>
    <w:p w14:paraId="16A26112" w14:textId="0283FD3D" w:rsidR="001E2E9B" w:rsidRDefault="00000000">
      <w:pPr>
        <w:pStyle w:val="BodyText"/>
        <w:rPr>
          <w:rFonts w:ascii="Arial" w:hAnsi="Arial"/>
        </w:rPr>
      </w:pPr>
      <w:r>
        <w:rPr>
          <w:rFonts w:ascii="Arial" w:hAnsi="Arial"/>
        </w:rPr>
        <w:t>“Well</w:t>
      </w:r>
      <w:ins w:id="2809" w:author="Julia Ringo" w:date="2023-10-20T15:33:00Z">
        <w:r w:rsidR="00F43D19">
          <w:rPr>
            <w:rFonts w:ascii="Arial" w:hAnsi="Arial"/>
          </w:rPr>
          <w:t>,</w:t>
        </w:r>
      </w:ins>
      <w:r>
        <w:rPr>
          <w:rFonts w:ascii="Arial" w:hAnsi="Arial"/>
        </w:rPr>
        <w:t xml:space="preserve"> how the fuck </w:t>
      </w:r>
      <w:proofErr w:type="gramStart"/>
      <w:r>
        <w:rPr>
          <w:rFonts w:ascii="Arial" w:hAnsi="Arial"/>
        </w:rPr>
        <w:t>were</w:t>
      </w:r>
      <w:proofErr w:type="gramEnd"/>
      <w:r>
        <w:rPr>
          <w:rFonts w:ascii="Arial" w:hAnsi="Arial"/>
        </w:rPr>
        <w:t xml:space="preserve"> they supposed to respond?” Percy asked Hemi.</w:t>
      </w:r>
    </w:p>
    <w:p w14:paraId="6E72B1D9" w14:textId="77777777" w:rsidR="001E2E9B" w:rsidRDefault="00000000">
      <w:pPr>
        <w:pStyle w:val="BodyText"/>
        <w:rPr>
          <w:rFonts w:ascii="Arial" w:hAnsi="Arial"/>
        </w:rPr>
      </w:pPr>
      <w:r>
        <w:rPr>
          <w:rFonts w:ascii="Arial" w:hAnsi="Arial"/>
        </w:rPr>
        <w:t>“Can he just ping us back?” asked Cassandra.</w:t>
      </w:r>
    </w:p>
    <w:p w14:paraId="411DC885" w14:textId="77777777" w:rsidR="001E2E9B" w:rsidRDefault="00000000">
      <w:pPr>
        <w:pStyle w:val="BodyText"/>
        <w:rPr>
          <w:rFonts w:ascii="Arial" w:hAnsi="Arial"/>
        </w:rPr>
      </w:pPr>
      <w:r>
        <w:rPr>
          <w:rFonts w:ascii="Arial" w:hAnsi="Arial"/>
        </w:rPr>
        <w:t xml:space="preserve">“I am not sure the </w:t>
      </w:r>
      <w:r>
        <w:rPr>
          <w:rFonts w:ascii="Arial" w:hAnsi="Arial"/>
          <w:i/>
          <w:iCs/>
        </w:rPr>
        <w:t>Gnat</w:t>
      </w:r>
      <w:r>
        <w:rPr>
          <w:rFonts w:ascii="Arial" w:hAnsi="Arial"/>
        </w:rPr>
        <w:t xml:space="preserve"> has an active sonar system like that,” said Hemi. “We could ping them </w:t>
      </w:r>
      <w:proofErr w:type="gramStart"/>
      <w:r>
        <w:rPr>
          <w:rFonts w:ascii="Arial" w:hAnsi="Arial"/>
        </w:rPr>
        <w:t>again?</w:t>
      </w:r>
      <w:proofErr w:type="gramEnd"/>
      <w:r>
        <w:rPr>
          <w:rFonts w:ascii="Arial" w:hAnsi="Arial"/>
        </w:rPr>
        <w:t xml:space="preserve"> It would let them know we are not going anywhere.” He looked over at Percy.</w:t>
      </w:r>
    </w:p>
    <w:p w14:paraId="2EA2655E" w14:textId="7067DF9E" w:rsidR="001E2E9B" w:rsidRDefault="00000000">
      <w:pPr>
        <w:pStyle w:val="BodyText"/>
        <w:rPr>
          <w:rFonts w:ascii="Arial" w:hAnsi="Arial"/>
        </w:rPr>
      </w:pPr>
      <w:r>
        <w:rPr>
          <w:rFonts w:ascii="Arial" w:hAnsi="Arial"/>
        </w:rPr>
        <w:t>“And then what? What’s the full fuckin’ plan here</w:t>
      </w:r>
      <w:ins w:id="2810" w:author="Julia Ringo" w:date="2023-10-20T15:33:00Z">
        <w:r w:rsidR="00F43D19">
          <w:rPr>
            <w:rFonts w:ascii="Arial" w:hAnsi="Arial"/>
          </w:rPr>
          <w:t>,</w:t>
        </w:r>
      </w:ins>
      <w:r>
        <w:rPr>
          <w:rFonts w:ascii="Arial" w:hAnsi="Arial"/>
        </w:rPr>
        <w:t xml:space="preserve"> Hemi?” she asked.</w:t>
      </w:r>
    </w:p>
    <w:p w14:paraId="271792D4" w14:textId="77777777" w:rsidR="001E2E9B" w:rsidRDefault="00000000">
      <w:pPr>
        <w:pStyle w:val="BodyText"/>
        <w:rPr>
          <w:rFonts w:ascii="Arial" w:hAnsi="Arial"/>
        </w:rPr>
      </w:pPr>
      <w:r>
        <w:rPr>
          <w:rFonts w:ascii="Arial" w:hAnsi="Arial"/>
        </w:rPr>
        <w:t>“Well, without surfacing, I think we wait until he moves into ship-to-ship range. Then we can confirm it is Shakes over ship-to-ship radio.”</w:t>
      </w:r>
    </w:p>
    <w:p w14:paraId="4E689406" w14:textId="77777777" w:rsidR="001E2E9B" w:rsidRDefault="00000000">
      <w:pPr>
        <w:pStyle w:val="BodyText"/>
        <w:rPr>
          <w:rFonts w:ascii="Arial" w:hAnsi="Arial"/>
        </w:rPr>
      </w:pPr>
      <w:r>
        <w:rPr>
          <w:rFonts w:ascii="Arial" w:hAnsi="Arial"/>
        </w:rPr>
        <w:t>“A quarter of a nautical mile? If it’s someone who wants to do unpleasant things to us instead of Shakes, that’s awfully fucking close.”</w:t>
      </w:r>
    </w:p>
    <w:p w14:paraId="1D038F2F" w14:textId="3C77AEB8" w:rsidR="001E2E9B" w:rsidRDefault="00000000">
      <w:pPr>
        <w:pStyle w:val="BodyText"/>
        <w:rPr>
          <w:rFonts w:ascii="Arial" w:hAnsi="Arial"/>
        </w:rPr>
      </w:pPr>
      <w:r>
        <w:rPr>
          <w:rFonts w:ascii="Arial" w:hAnsi="Arial"/>
        </w:rPr>
        <w:t>“If they want to do unpleasant things, they are likely to begin long before reaching ship-to-ship range,” said Hemi. “I advise we ping them again. If the contact does anything that seems suspicious, we will move off from this spot</w:t>
      </w:r>
      <w:del w:id="2811" w:author="Julia Ringo" w:date="2023-10-05T13:15:00Z">
        <w:r w:rsidDel="000E7660">
          <w:rPr>
            <w:rFonts w:ascii="Arial" w:hAnsi="Arial"/>
          </w:rPr>
          <w:delText xml:space="preserve"> — </w:delText>
        </w:r>
      </w:del>
      <w:ins w:id="2812" w:author="Julia Ringo" w:date="2023-10-05T13:15:00Z">
        <w:r w:rsidR="000E7660">
          <w:rPr>
            <w:rFonts w:ascii="Arial" w:hAnsi="Arial"/>
          </w:rPr>
          <w:t>—</w:t>
        </w:r>
      </w:ins>
      <w:r>
        <w:rPr>
          <w:rFonts w:ascii="Arial" w:hAnsi="Arial"/>
        </w:rPr>
        <w:t>quietly.”</w:t>
      </w:r>
    </w:p>
    <w:p w14:paraId="2C98D238" w14:textId="7484F016" w:rsidR="001E2E9B" w:rsidRDefault="00000000">
      <w:pPr>
        <w:pStyle w:val="BodyText"/>
        <w:rPr>
          <w:rFonts w:ascii="Arial" w:hAnsi="Arial"/>
        </w:rPr>
      </w:pPr>
      <w:r>
        <w:rPr>
          <w:rFonts w:ascii="Arial" w:hAnsi="Arial"/>
        </w:rPr>
        <w:t>“</w:t>
      </w:r>
      <w:del w:id="2813" w:author="Julia Ringo" w:date="2023-10-10T11:08:00Z">
        <w:r w:rsidDel="00B6693A">
          <w:rPr>
            <w:rFonts w:ascii="Arial" w:hAnsi="Arial"/>
          </w:rPr>
          <w:delText>…</w:delText>
        </w:r>
      </w:del>
      <w:ins w:id="2814" w:author="Julia Ringo" w:date="2023-10-10T11:08:00Z">
        <w:r w:rsidR="00B6693A">
          <w:rPr>
            <w:rFonts w:ascii="Arial" w:hAnsi="Arial"/>
          </w:rPr>
          <w:t xml:space="preserve">. . . </w:t>
        </w:r>
      </w:ins>
      <w:r>
        <w:rPr>
          <w:rFonts w:ascii="Arial" w:hAnsi="Arial"/>
        </w:rPr>
        <w:t>Alright,” said Percy. “Fuckin’ ping ’</w:t>
      </w:r>
      <w:proofErr w:type="spellStart"/>
      <w:r>
        <w:rPr>
          <w:rFonts w:ascii="Arial" w:hAnsi="Arial"/>
        </w:rPr>
        <w:t>em</w:t>
      </w:r>
      <w:proofErr w:type="spellEnd"/>
      <w:r>
        <w:rPr>
          <w:rFonts w:ascii="Arial" w:hAnsi="Arial"/>
        </w:rPr>
        <w:t xml:space="preserve"> again. What do I care, it’s just my boat and all our lives.”</w:t>
      </w:r>
    </w:p>
    <w:p w14:paraId="7DC58781" w14:textId="77777777" w:rsidR="001E2E9B" w:rsidRDefault="00000000">
      <w:pPr>
        <w:pStyle w:val="BodyText"/>
        <w:rPr>
          <w:rFonts w:ascii="Arial" w:hAnsi="Arial"/>
        </w:rPr>
      </w:pPr>
      <w:r>
        <w:rPr>
          <w:rFonts w:ascii="Arial" w:hAnsi="Arial"/>
        </w:rPr>
        <w:t xml:space="preserve">Hemi caught Cassandra’s eye and pointed to the PING button. She reached out and pressed it again. Another resonant ping left the </w:t>
      </w:r>
      <w:r>
        <w:rPr>
          <w:rFonts w:ascii="Arial" w:hAnsi="Arial"/>
          <w:i/>
          <w:iCs/>
        </w:rPr>
        <w:t>Prospect</w:t>
      </w:r>
      <w:r>
        <w:rPr>
          <w:rFonts w:ascii="Arial" w:hAnsi="Arial"/>
        </w:rPr>
        <w:t xml:space="preserve"> and soared through the water. The range and direction displayed on the active sonar unit.</w:t>
      </w:r>
    </w:p>
    <w:p w14:paraId="1DEC65EA" w14:textId="397B70D1" w:rsidR="001E2E9B" w:rsidRDefault="00000000">
      <w:pPr>
        <w:pStyle w:val="BodyText"/>
        <w:rPr>
          <w:rFonts w:ascii="Arial" w:hAnsi="Arial"/>
        </w:rPr>
      </w:pPr>
      <w:r>
        <w:rPr>
          <w:rFonts w:ascii="Arial" w:hAnsi="Arial"/>
        </w:rPr>
        <w:t>“See</w:t>
      </w:r>
      <w:ins w:id="2815" w:author="Julia Ringo" w:date="2023-10-20T15:33:00Z">
        <w:r w:rsidR="00F43D19">
          <w:rPr>
            <w:rFonts w:ascii="Arial" w:hAnsi="Arial"/>
          </w:rPr>
          <w:t>,</w:t>
        </w:r>
      </w:ins>
      <w:r>
        <w:rPr>
          <w:rFonts w:ascii="Arial" w:hAnsi="Arial"/>
        </w:rPr>
        <w:t xml:space="preserve"> Cassandra, it was like they were invisible while they were being silent, but bouncing the ping off them let us know they are still there</w:t>
      </w:r>
      <w:del w:id="2816" w:author="Julia Ringo" w:date="2023-10-20T15:33:00Z">
        <w:r w:rsidDel="00F43D19">
          <w:rPr>
            <w:rFonts w:ascii="Arial" w:hAnsi="Arial"/>
          </w:rPr>
          <w:delText xml:space="preserve">. </w:delText>
        </w:r>
      </w:del>
      <w:del w:id="2817" w:author="Julia Ringo" w:date="2023-10-10T11:08:00Z">
        <w:r w:rsidDel="00B6693A">
          <w:rPr>
            <w:rFonts w:ascii="Arial" w:hAnsi="Arial"/>
          </w:rPr>
          <w:delText>…</w:delText>
        </w:r>
      </w:del>
      <w:ins w:id="2818" w:author="Julia Ringo" w:date="2023-10-10T11:08:00Z">
        <w:r w:rsidR="00B6693A">
          <w:rPr>
            <w:rFonts w:ascii="Arial" w:hAnsi="Arial"/>
          </w:rPr>
          <w:t xml:space="preserve"> . . . </w:t>
        </w:r>
      </w:ins>
      <w:r>
        <w:rPr>
          <w:rFonts w:ascii="Arial" w:hAnsi="Arial"/>
        </w:rPr>
        <w:t>And they know we are still here.”</w:t>
      </w:r>
    </w:p>
    <w:p w14:paraId="110E73D7" w14:textId="77777777" w:rsidR="001E2E9B" w:rsidRDefault="00000000">
      <w:pPr>
        <w:pStyle w:val="BodyText"/>
        <w:rPr>
          <w:rFonts w:ascii="Arial" w:hAnsi="Arial"/>
        </w:rPr>
      </w:pPr>
      <w:r>
        <w:rPr>
          <w:rFonts w:ascii="Arial" w:hAnsi="Arial"/>
        </w:rPr>
        <w:t>Cassandra nodded with one hand on an earpiece. She listened quietly for a minute. Then: “I think I hear something.”</w:t>
      </w:r>
    </w:p>
    <w:p w14:paraId="727EAA90" w14:textId="4A01CC46" w:rsidR="001E2E9B" w:rsidRDefault="00000000">
      <w:pPr>
        <w:pStyle w:val="BodyText"/>
        <w:rPr>
          <w:rFonts w:ascii="Arial" w:hAnsi="Arial"/>
        </w:rPr>
      </w:pPr>
      <w:r>
        <w:rPr>
          <w:rFonts w:ascii="Arial" w:hAnsi="Arial"/>
        </w:rPr>
        <w:t xml:space="preserve">Hemi listened closely. “OK, the contact is running on electric motor now. And I can tell by the pitch that it’s </w:t>
      </w:r>
      <w:proofErr w:type="gramStart"/>
      <w:r>
        <w:rPr>
          <w:rFonts w:ascii="Arial" w:hAnsi="Arial"/>
        </w:rPr>
        <w:t>definitely a</w:t>
      </w:r>
      <w:proofErr w:type="gramEnd"/>
      <w:r>
        <w:rPr>
          <w:rFonts w:ascii="Arial" w:hAnsi="Arial"/>
        </w:rPr>
        <w:t xml:space="preserve"> small craft moving quickly</w:t>
      </w:r>
      <w:del w:id="2819" w:author="Julia Ringo" w:date="2023-10-10T11:08:00Z">
        <w:r w:rsidDel="00B6693A">
          <w:rPr>
            <w:rFonts w:ascii="Arial" w:hAnsi="Arial"/>
          </w:rPr>
          <w:delText>…</w:delText>
        </w:r>
      </w:del>
      <w:ins w:id="2820" w:author="Julia Ringo" w:date="2023-10-10T11:08:00Z">
        <w:r w:rsidR="00B6693A">
          <w:rPr>
            <w:rFonts w:ascii="Arial" w:hAnsi="Arial"/>
          </w:rPr>
          <w:t xml:space="preserve"> . . . </w:t>
        </w:r>
      </w:ins>
      <w:r>
        <w:rPr>
          <w:rFonts w:ascii="Arial" w:hAnsi="Arial"/>
        </w:rPr>
        <w:t xml:space="preserve"> towards us.” Hemi listened for a moment longer. “It is definitely the </w:t>
      </w:r>
      <w:proofErr w:type="gramStart"/>
      <w:r>
        <w:rPr>
          <w:rFonts w:ascii="Arial" w:hAnsi="Arial"/>
          <w:i/>
          <w:iCs/>
        </w:rPr>
        <w:t>Gnat</w:t>
      </w:r>
      <w:r>
        <w:rPr>
          <w:rFonts w:ascii="Arial" w:hAnsi="Arial"/>
        </w:rPr>
        <w:t>,</w:t>
      </w:r>
      <w:proofErr w:type="gramEnd"/>
      <w:r>
        <w:rPr>
          <w:rFonts w:ascii="Arial" w:hAnsi="Arial"/>
        </w:rPr>
        <w:t xml:space="preserve"> I recognize it now.”</w:t>
      </w:r>
    </w:p>
    <w:p w14:paraId="00623DA5" w14:textId="755CE280" w:rsidR="001E2E9B" w:rsidRDefault="00000000">
      <w:pPr>
        <w:pStyle w:val="BodyText"/>
        <w:rPr>
          <w:rFonts w:ascii="Arial" w:hAnsi="Arial"/>
        </w:rPr>
      </w:pPr>
      <w:r>
        <w:rPr>
          <w:rFonts w:ascii="Arial" w:hAnsi="Arial"/>
        </w:rPr>
        <w:t>“Thank fuckin’ hell,” said Percy</w:t>
      </w:r>
      <w:ins w:id="2821" w:author="Julia Ringo" w:date="2023-10-20T15:33:00Z">
        <w:r w:rsidR="00F43D19">
          <w:rPr>
            <w:rFonts w:ascii="Arial" w:hAnsi="Arial"/>
          </w:rPr>
          <w:t>.</w:t>
        </w:r>
      </w:ins>
      <w:del w:id="2822" w:author="Julia Ringo" w:date="2023-10-20T15:33:00Z">
        <w:r w:rsidDel="00F43D19">
          <w:rPr>
            <w:rFonts w:ascii="Arial" w:hAnsi="Arial"/>
          </w:rPr>
          <w:delText>,</w:delText>
        </w:r>
      </w:del>
      <w:r>
        <w:rPr>
          <w:rFonts w:ascii="Arial" w:hAnsi="Arial"/>
        </w:rPr>
        <w:t xml:space="preserve"> “</w:t>
      </w:r>
      <w:ins w:id="2823" w:author="Julia Ringo" w:date="2023-10-20T15:34:00Z">
        <w:r w:rsidR="00F43D19">
          <w:rPr>
            <w:rFonts w:ascii="Arial" w:hAnsi="Arial"/>
          </w:rPr>
          <w:t>T</w:t>
        </w:r>
      </w:ins>
      <w:del w:id="2824" w:author="Julia Ringo" w:date="2023-10-20T15:34:00Z">
        <w:r w:rsidDel="00F43D19">
          <w:rPr>
            <w:rFonts w:ascii="Arial" w:hAnsi="Arial"/>
          </w:rPr>
          <w:delText>t</w:delText>
        </w:r>
      </w:del>
      <w:r>
        <w:rPr>
          <w:rFonts w:ascii="Arial" w:hAnsi="Arial"/>
        </w:rPr>
        <w:t>hat was ridiculous</w:t>
      </w:r>
      <w:ins w:id="2825" w:author="Julia Ringo" w:date="2023-10-20T15:34:00Z">
        <w:r w:rsidR="00F43D19">
          <w:rPr>
            <w:rFonts w:ascii="Arial" w:hAnsi="Arial"/>
          </w:rPr>
          <w:t>,</w:t>
        </w:r>
      </w:ins>
      <w:r>
        <w:rPr>
          <w:rFonts w:ascii="Arial" w:hAnsi="Arial"/>
        </w:rPr>
        <w:t xml:space="preserve"> Hemi. We’ve got to work out a better way of communicating with the </w:t>
      </w:r>
      <w:r>
        <w:rPr>
          <w:rFonts w:ascii="Arial" w:hAnsi="Arial"/>
          <w:i/>
          <w:iCs/>
        </w:rPr>
        <w:t>Gnat</w:t>
      </w:r>
      <w:r>
        <w:rPr>
          <w:rFonts w:ascii="Arial" w:hAnsi="Arial"/>
        </w:rPr>
        <w:t xml:space="preserve"> if we’re going to keep working with that guy. We can’t be pinging every tanker that goes over us</w:t>
      </w:r>
      <w:ins w:id="2826" w:author="Julia Ringo" w:date="2023-10-20T15:34:00Z">
        <w:r w:rsidR="00F43D19">
          <w:rPr>
            <w:rFonts w:ascii="Arial" w:hAnsi="Arial"/>
          </w:rPr>
          <w:t>,</w:t>
        </w:r>
      </w:ins>
      <w:r>
        <w:rPr>
          <w:rFonts w:ascii="Arial" w:hAnsi="Arial"/>
        </w:rPr>
        <w:t xml:space="preserve"> hoping it’s </w:t>
      </w:r>
      <w:proofErr w:type="gramStart"/>
      <w:r>
        <w:rPr>
          <w:rFonts w:ascii="Arial" w:hAnsi="Arial"/>
        </w:rPr>
        <w:t>actually our</w:t>
      </w:r>
      <w:proofErr w:type="gramEnd"/>
      <w:r>
        <w:rPr>
          <w:rFonts w:ascii="Arial" w:hAnsi="Arial"/>
        </w:rPr>
        <w:t xml:space="preserve"> tiny submarine friend.”</w:t>
      </w:r>
    </w:p>
    <w:p w14:paraId="53E382A3" w14:textId="77777777" w:rsidR="001E2E9B" w:rsidRDefault="00000000">
      <w:pPr>
        <w:pStyle w:val="BodyText"/>
        <w:rPr>
          <w:rFonts w:ascii="Arial" w:hAnsi="Arial"/>
        </w:rPr>
      </w:pPr>
      <w:r>
        <w:rPr>
          <w:rFonts w:ascii="Arial" w:hAnsi="Arial"/>
        </w:rPr>
        <w:lastRenderedPageBreak/>
        <w:t>“I’ll talk to Shakes about it when we get him on board,” said Hemi.</w:t>
      </w:r>
    </w:p>
    <w:p w14:paraId="5A177AAF" w14:textId="77777777" w:rsidR="001E2E9B" w:rsidRDefault="00000000">
      <w:pPr>
        <w:pStyle w:val="BodyText"/>
        <w:rPr>
          <w:rFonts w:ascii="Arial" w:hAnsi="Arial"/>
        </w:rPr>
      </w:pPr>
      <w:r>
        <w:rPr>
          <w:rFonts w:ascii="Arial" w:hAnsi="Arial"/>
        </w:rPr>
        <w:t> </w:t>
      </w:r>
    </w:p>
    <w:p w14:paraId="51CA8123" w14:textId="33A0ACE2" w:rsidR="001E2E9B" w:rsidRDefault="00000000">
      <w:pPr>
        <w:pStyle w:val="BodyText"/>
        <w:rPr>
          <w:rFonts w:ascii="Arial" w:hAnsi="Arial"/>
        </w:rPr>
      </w:pPr>
      <w:r>
        <w:rPr>
          <w:rFonts w:ascii="Arial" w:hAnsi="Arial"/>
        </w:rPr>
        <w:t xml:space="preserve">Within an hour, </w:t>
      </w:r>
      <w:proofErr w:type="spellStart"/>
      <w:r>
        <w:rPr>
          <w:rFonts w:ascii="Arial" w:hAnsi="Arial"/>
        </w:rPr>
        <w:t>Shakes</w:t>
      </w:r>
      <w:ins w:id="2827" w:author="Julia Ringo" w:date="2023-10-20T15:34:00Z">
        <w:r w:rsidR="00F43D19">
          <w:rPr>
            <w:rFonts w:ascii="Arial" w:hAnsi="Arial"/>
          </w:rPr>
          <w:t>’s</w:t>
        </w:r>
      </w:ins>
      <w:proofErr w:type="spellEnd"/>
      <w:r>
        <w:rPr>
          <w:rFonts w:ascii="Arial" w:hAnsi="Arial"/>
        </w:rPr>
        <w:t xml:space="preserve"> voice lit up the ship-to-ship radio in the control room. “Break. Break. This is the mighty </w:t>
      </w:r>
      <w:r>
        <w:rPr>
          <w:rFonts w:ascii="Arial" w:hAnsi="Arial"/>
          <w:i/>
          <w:iCs/>
        </w:rPr>
        <w:t>Gnat</w:t>
      </w:r>
      <w:r>
        <w:rPr>
          <w:rFonts w:ascii="Arial" w:hAnsi="Arial"/>
        </w:rPr>
        <w:t>. Were those fuckin’ ear-splitting pings coming from the folks I’m looking for?”</w:t>
      </w:r>
    </w:p>
    <w:p w14:paraId="60C8F554" w14:textId="2788F697" w:rsidR="001E2E9B" w:rsidRDefault="00000000">
      <w:pPr>
        <w:pStyle w:val="BodyText"/>
        <w:rPr>
          <w:rFonts w:ascii="Arial" w:hAnsi="Arial"/>
        </w:rPr>
      </w:pPr>
      <w:r>
        <w:rPr>
          <w:rFonts w:ascii="Arial" w:hAnsi="Arial"/>
        </w:rPr>
        <w:t>Hemi climbed the ladder to the control room and took the mic from the overhead radio. “Indeed</w:t>
      </w:r>
      <w:ins w:id="2828" w:author="Julia Ringo" w:date="2023-10-20T15:34:00Z">
        <w:r w:rsidR="00F43D19">
          <w:rPr>
            <w:rFonts w:ascii="Arial" w:hAnsi="Arial"/>
          </w:rPr>
          <w:t>,</w:t>
        </w:r>
      </w:ins>
      <w:r>
        <w:rPr>
          <w:rFonts w:ascii="Arial" w:hAnsi="Arial"/>
        </w:rPr>
        <w:t xml:space="preserve"> </w:t>
      </w:r>
      <w:r>
        <w:rPr>
          <w:rFonts w:ascii="Arial" w:hAnsi="Arial"/>
          <w:i/>
          <w:iCs/>
        </w:rPr>
        <w:t>Gnat</w:t>
      </w:r>
      <w:r>
        <w:rPr>
          <w:rFonts w:ascii="Arial" w:hAnsi="Arial"/>
        </w:rPr>
        <w:t xml:space="preserve">. This is the </w:t>
      </w:r>
      <w:proofErr w:type="gramStart"/>
      <w:r>
        <w:rPr>
          <w:rFonts w:ascii="Arial" w:hAnsi="Arial"/>
          <w:i/>
          <w:iCs/>
        </w:rPr>
        <w:t>Prospect</w:t>
      </w:r>
      <w:proofErr w:type="gramEnd"/>
      <w:r>
        <w:rPr>
          <w:rFonts w:ascii="Arial" w:hAnsi="Arial"/>
        </w:rPr>
        <w:t xml:space="preserve"> and we are glad to know now that we were not pinging an Authority battleship.”</w:t>
      </w:r>
    </w:p>
    <w:p w14:paraId="18787AA6" w14:textId="1AD3E15B" w:rsidR="001E2E9B" w:rsidRDefault="00000000">
      <w:pPr>
        <w:pStyle w:val="BodyText"/>
        <w:rPr>
          <w:rFonts w:ascii="Arial" w:hAnsi="Arial"/>
        </w:rPr>
      </w:pPr>
      <w:r>
        <w:rPr>
          <w:rFonts w:ascii="Arial" w:hAnsi="Arial"/>
        </w:rPr>
        <w:t xml:space="preserve">“Ah,” said Shakes, “so my </w:t>
      </w:r>
      <w:proofErr w:type="spellStart"/>
      <w:r>
        <w:rPr>
          <w:rFonts w:ascii="Arial" w:hAnsi="Arial"/>
        </w:rPr>
        <w:t>subterfugal</w:t>
      </w:r>
      <w:proofErr w:type="spellEnd"/>
      <w:r>
        <w:rPr>
          <w:rFonts w:ascii="Arial" w:hAnsi="Arial"/>
        </w:rPr>
        <w:t xml:space="preserve"> modifications were effective? Wait till you see what I fuckin’ did</w:t>
      </w:r>
      <w:ins w:id="2829" w:author="Julia Ringo" w:date="2023-10-20T15:34:00Z">
        <w:r w:rsidR="00F43D19">
          <w:rPr>
            <w:rFonts w:ascii="Arial" w:hAnsi="Arial"/>
          </w:rPr>
          <w:t>,</w:t>
        </w:r>
      </w:ins>
      <w:r>
        <w:rPr>
          <w:rFonts w:ascii="Arial" w:hAnsi="Arial"/>
        </w:rPr>
        <w:t xml:space="preserve"> Hemi. You’re going to love it.”</w:t>
      </w:r>
    </w:p>
    <w:p w14:paraId="6105F1B1" w14:textId="0939B8D1" w:rsidR="001E2E9B" w:rsidRDefault="00000000">
      <w:pPr>
        <w:pStyle w:val="BodyText"/>
        <w:rPr>
          <w:rFonts w:ascii="Arial" w:hAnsi="Arial"/>
        </w:rPr>
      </w:pPr>
      <w:r>
        <w:rPr>
          <w:rFonts w:ascii="Arial" w:hAnsi="Arial"/>
        </w:rPr>
        <w:t>Hemi smiled into the mic. “Sounds good</w:t>
      </w:r>
      <w:ins w:id="2830" w:author="Julia Ringo" w:date="2023-10-20T15:34:00Z">
        <w:r w:rsidR="00F43D19">
          <w:rPr>
            <w:rFonts w:ascii="Arial" w:hAnsi="Arial"/>
          </w:rPr>
          <w:t>,</w:t>
        </w:r>
      </w:ins>
      <w:r>
        <w:rPr>
          <w:rFonts w:ascii="Arial" w:hAnsi="Arial"/>
        </w:rPr>
        <w:t xml:space="preserve"> Captain Shakes. You did not break off your mating collar while making those modifications</w:t>
      </w:r>
      <w:ins w:id="2831" w:author="Julia Ringo" w:date="2023-10-20T15:34:00Z">
        <w:r w:rsidR="00F43D19">
          <w:rPr>
            <w:rFonts w:ascii="Arial" w:hAnsi="Arial"/>
          </w:rPr>
          <w:t>,</w:t>
        </w:r>
      </w:ins>
      <w:r>
        <w:rPr>
          <w:rFonts w:ascii="Arial" w:hAnsi="Arial"/>
        </w:rPr>
        <w:t xml:space="preserve"> did you?”</w:t>
      </w:r>
    </w:p>
    <w:p w14:paraId="3C1606C4" w14:textId="77777777" w:rsidR="001E2E9B" w:rsidRDefault="00000000">
      <w:pPr>
        <w:pStyle w:val="BodyText"/>
        <w:rPr>
          <w:rFonts w:ascii="Arial" w:hAnsi="Arial"/>
        </w:rPr>
      </w:pPr>
      <w:r>
        <w:rPr>
          <w:rFonts w:ascii="Arial" w:hAnsi="Arial"/>
        </w:rPr>
        <w:t xml:space="preserve">“Nope. It’s still riding with fucking pride atop the </w:t>
      </w:r>
      <w:r>
        <w:rPr>
          <w:rFonts w:ascii="Arial" w:hAnsi="Arial"/>
          <w:i/>
          <w:iCs/>
        </w:rPr>
        <w:t>Gnat’s</w:t>
      </w:r>
      <w:r>
        <w:rPr>
          <w:rFonts w:ascii="Arial" w:hAnsi="Arial"/>
        </w:rPr>
        <w:t xml:space="preserve"> sail. Mating with the </w:t>
      </w:r>
      <w:r>
        <w:rPr>
          <w:rFonts w:ascii="Arial" w:hAnsi="Arial"/>
          <w:i/>
          <w:iCs/>
        </w:rPr>
        <w:t>Prospect</w:t>
      </w:r>
      <w:r>
        <w:rPr>
          <w:rFonts w:ascii="Arial" w:hAnsi="Arial"/>
        </w:rPr>
        <w:t xml:space="preserve"> should be at least as smooth as last time.”</w:t>
      </w:r>
    </w:p>
    <w:p w14:paraId="340E6386" w14:textId="77777777" w:rsidR="001E2E9B" w:rsidRDefault="00000000">
      <w:pPr>
        <w:pStyle w:val="BodyText"/>
        <w:rPr>
          <w:rFonts w:ascii="Arial" w:hAnsi="Arial"/>
        </w:rPr>
      </w:pPr>
      <w:r>
        <w:rPr>
          <w:rFonts w:ascii="Arial" w:hAnsi="Arial"/>
        </w:rPr>
        <w:t xml:space="preserve">“I hope it does not go that badly,” said Hemi. “OK, we will put the </w:t>
      </w:r>
      <w:r>
        <w:rPr>
          <w:rFonts w:ascii="Arial" w:hAnsi="Arial"/>
          <w:i/>
          <w:iCs/>
        </w:rPr>
        <w:t>Prospect</w:t>
      </w:r>
      <w:r>
        <w:rPr>
          <w:rFonts w:ascii="Arial" w:hAnsi="Arial"/>
        </w:rPr>
        <w:t xml:space="preserve"> in gear, and drive forward slowly. Just like last time, you can come up underneath, and put the </w:t>
      </w:r>
      <w:r>
        <w:rPr>
          <w:rFonts w:ascii="Arial" w:hAnsi="Arial"/>
          <w:i/>
          <w:iCs/>
        </w:rPr>
        <w:t>Gnat</w:t>
      </w:r>
      <w:r>
        <w:rPr>
          <w:rFonts w:ascii="Arial" w:hAnsi="Arial"/>
        </w:rPr>
        <w:t xml:space="preserve"> on the mating collar.”</w:t>
      </w:r>
    </w:p>
    <w:p w14:paraId="270CC8C0" w14:textId="420676CA" w:rsidR="001E2E9B" w:rsidRDefault="00000000">
      <w:pPr>
        <w:pStyle w:val="BodyText"/>
        <w:rPr>
          <w:rFonts w:ascii="Arial" w:hAnsi="Arial"/>
        </w:rPr>
      </w:pPr>
      <w:r>
        <w:rPr>
          <w:rFonts w:ascii="Arial" w:hAnsi="Arial"/>
        </w:rPr>
        <w:t>“Roger that. But</w:t>
      </w:r>
      <w:del w:id="2832" w:author="Julia Ringo" w:date="2023-10-10T11:08:00Z">
        <w:r w:rsidDel="00B6693A">
          <w:rPr>
            <w:rFonts w:ascii="Arial" w:hAnsi="Arial"/>
          </w:rPr>
          <w:delText>…</w:delText>
        </w:r>
      </w:del>
      <w:ins w:id="2833" w:author="Julia Ringo" w:date="2023-10-10T11:08:00Z">
        <w:r w:rsidR="00B6693A">
          <w:rPr>
            <w:rFonts w:ascii="Arial" w:hAnsi="Arial"/>
          </w:rPr>
          <w:t xml:space="preserve"> . . . </w:t>
        </w:r>
      </w:ins>
      <w:del w:id="2834" w:author="Julia Ringo" w:date="2023-10-20T15:34:00Z">
        <w:r w:rsidDel="00F43D19">
          <w:rPr>
            <w:rFonts w:ascii="Arial" w:hAnsi="Arial"/>
          </w:rPr>
          <w:delText xml:space="preserve"> </w:delText>
        </w:r>
      </w:del>
      <w:r>
        <w:rPr>
          <w:rFonts w:ascii="Arial" w:hAnsi="Arial"/>
        </w:rPr>
        <w:t xml:space="preserve">you’re going to have to come up shallower. I might have more confidence than I used to, but I still don’t want to push the </w:t>
      </w:r>
      <w:r>
        <w:rPr>
          <w:rFonts w:ascii="Arial" w:hAnsi="Arial"/>
          <w:i/>
          <w:iCs/>
        </w:rPr>
        <w:t>Gnat</w:t>
      </w:r>
      <w:r>
        <w:rPr>
          <w:rFonts w:ascii="Arial" w:hAnsi="Arial"/>
        </w:rPr>
        <w:t xml:space="preserve"> as deep as you are now if I don’t fuckin’ </w:t>
      </w:r>
      <w:proofErr w:type="spellStart"/>
      <w:r>
        <w:rPr>
          <w:rFonts w:ascii="Arial" w:hAnsi="Arial"/>
        </w:rPr>
        <w:t>hafta</w:t>
      </w:r>
      <w:proofErr w:type="spellEnd"/>
      <w:r>
        <w:rPr>
          <w:rFonts w:ascii="Arial" w:hAnsi="Arial"/>
        </w:rPr>
        <w:t>.”</w:t>
      </w:r>
    </w:p>
    <w:p w14:paraId="307E22A7" w14:textId="77777777" w:rsidR="001E2E9B" w:rsidRDefault="00000000">
      <w:pPr>
        <w:pStyle w:val="BodyText"/>
        <w:rPr>
          <w:rFonts w:ascii="Arial" w:hAnsi="Arial"/>
        </w:rPr>
      </w:pPr>
      <w:r>
        <w:rPr>
          <w:rFonts w:ascii="Arial" w:hAnsi="Arial"/>
        </w:rPr>
        <w:t>Captain Percy had been listening to the conversation from below at the navigation station. Now she climbed up to the control room to sort out the details of this maneuver with Hemi.</w:t>
      </w:r>
    </w:p>
    <w:p w14:paraId="72041D48" w14:textId="77777777" w:rsidR="001E2E9B" w:rsidRDefault="00000000">
      <w:pPr>
        <w:pStyle w:val="BodyText"/>
        <w:rPr>
          <w:rFonts w:ascii="Arial" w:hAnsi="Arial"/>
        </w:rPr>
      </w:pPr>
      <w:r>
        <w:rPr>
          <w:rFonts w:ascii="Arial" w:hAnsi="Arial"/>
        </w:rPr>
        <w:t>Hemi caught her eye while she was still on the ladder. “Shakes needs us to come shallow.”</w:t>
      </w:r>
    </w:p>
    <w:p w14:paraId="22E45156" w14:textId="77777777" w:rsidR="001E2E9B" w:rsidRDefault="00000000">
      <w:pPr>
        <w:pStyle w:val="BodyText"/>
        <w:rPr>
          <w:rFonts w:ascii="Arial" w:hAnsi="Arial"/>
        </w:rPr>
      </w:pPr>
      <w:r>
        <w:rPr>
          <w:rFonts w:ascii="Arial" w:hAnsi="Arial"/>
        </w:rPr>
        <w:t>“How shallow? I’d prefer to keep her as deep as possible.”</w:t>
      </w:r>
    </w:p>
    <w:p w14:paraId="2C112596" w14:textId="1E9A7F4B" w:rsidR="001E2E9B" w:rsidRDefault="00000000">
      <w:pPr>
        <w:pStyle w:val="BodyText"/>
        <w:rPr>
          <w:rFonts w:ascii="Arial" w:hAnsi="Arial"/>
        </w:rPr>
      </w:pPr>
      <w:r>
        <w:rPr>
          <w:rFonts w:ascii="Arial" w:hAnsi="Arial"/>
        </w:rPr>
        <w:t xml:space="preserve">“I believe the </w:t>
      </w:r>
      <w:r>
        <w:rPr>
          <w:rFonts w:ascii="Arial" w:hAnsi="Arial"/>
          <w:i/>
          <w:iCs/>
        </w:rPr>
        <w:t>Gnat’s</w:t>
      </w:r>
      <w:r>
        <w:rPr>
          <w:rFonts w:ascii="Arial" w:hAnsi="Arial"/>
        </w:rPr>
        <w:t xml:space="preserve"> maximum depth was around </w:t>
      </w:r>
      <w:del w:id="2835" w:author="Julia Ringo" w:date="2023-10-20T15:34:00Z">
        <w:r w:rsidDel="00F43D19">
          <w:rPr>
            <w:rFonts w:ascii="Arial" w:hAnsi="Arial"/>
          </w:rPr>
          <w:delText xml:space="preserve">30 </w:delText>
        </w:r>
      </w:del>
      <w:ins w:id="2836" w:author="Julia Ringo" w:date="2023-10-20T15:34:00Z">
        <w:r w:rsidR="00F43D19">
          <w:rPr>
            <w:rFonts w:ascii="Arial" w:hAnsi="Arial"/>
          </w:rPr>
          <w:t>thirty</w:t>
        </w:r>
        <w:r w:rsidR="00F43D19">
          <w:rPr>
            <w:rFonts w:ascii="Arial" w:hAnsi="Arial"/>
          </w:rPr>
          <w:t xml:space="preserve"> </w:t>
        </w:r>
      </w:ins>
      <w:r>
        <w:rPr>
          <w:rFonts w:ascii="Arial" w:hAnsi="Arial"/>
        </w:rPr>
        <w:t>meters</w:t>
      </w:r>
      <w:del w:id="2837" w:author="Julia Ringo" w:date="2023-10-05T13:15:00Z">
        <w:r w:rsidDel="000E7660">
          <w:rPr>
            <w:rFonts w:ascii="Arial" w:hAnsi="Arial"/>
          </w:rPr>
          <w:delText xml:space="preserve"> — </w:delText>
        </w:r>
      </w:del>
      <w:ins w:id="2838" w:author="Julia Ringo" w:date="2023-10-05T13:15:00Z">
        <w:r w:rsidR="000E7660">
          <w:rPr>
            <w:rFonts w:ascii="Arial" w:hAnsi="Arial"/>
          </w:rPr>
          <w:t>—</w:t>
        </w:r>
      </w:ins>
      <w:r>
        <w:rPr>
          <w:rFonts w:ascii="Arial" w:hAnsi="Arial"/>
        </w:rPr>
        <w:t>according to Shakes’ estimate</w:t>
      </w:r>
      <w:ins w:id="2839" w:author="Julia Ringo" w:date="2023-10-20T15:34:00Z">
        <w:r w:rsidR="00F43D19">
          <w:rPr>
            <w:rFonts w:ascii="Arial" w:hAnsi="Arial"/>
          </w:rPr>
          <w:t>, which</w:t>
        </w:r>
      </w:ins>
      <w:del w:id="2840" w:author="Julia Ringo" w:date="2023-10-20T15:34:00Z">
        <w:r w:rsidDel="00F43D19">
          <w:rPr>
            <w:rFonts w:ascii="Arial" w:hAnsi="Arial"/>
          </w:rPr>
          <w:delText xml:space="preserve"> that</w:delText>
        </w:r>
      </w:del>
      <w:r>
        <w:rPr>
          <w:rFonts w:ascii="Arial" w:hAnsi="Arial"/>
        </w:rPr>
        <w:t xml:space="preserve"> was unchallenged by anything like an engineering background.”</w:t>
      </w:r>
    </w:p>
    <w:p w14:paraId="28DBC110" w14:textId="7761AF68" w:rsidR="001E2E9B" w:rsidRDefault="00000000">
      <w:pPr>
        <w:pStyle w:val="BodyText"/>
        <w:rPr>
          <w:rFonts w:ascii="Arial" w:hAnsi="Arial"/>
        </w:rPr>
      </w:pPr>
      <w:r>
        <w:rPr>
          <w:rFonts w:ascii="Arial" w:hAnsi="Arial"/>
        </w:rPr>
        <w:t xml:space="preserve">“Can we do it with the </w:t>
      </w:r>
      <w:r>
        <w:rPr>
          <w:rFonts w:ascii="Arial" w:hAnsi="Arial"/>
          <w:i/>
          <w:iCs/>
        </w:rPr>
        <w:t>Prospect</w:t>
      </w:r>
      <w:r>
        <w:rPr>
          <w:rFonts w:ascii="Arial" w:hAnsi="Arial"/>
        </w:rPr>
        <w:t xml:space="preserve"> at </w:t>
      </w:r>
      <w:del w:id="2841" w:author="Julia Ringo" w:date="2023-10-20T15:34:00Z">
        <w:r w:rsidDel="00F43D19">
          <w:rPr>
            <w:rFonts w:ascii="Arial" w:hAnsi="Arial"/>
          </w:rPr>
          <w:delText xml:space="preserve">20 </w:delText>
        </w:r>
      </w:del>
      <w:ins w:id="2842" w:author="Julia Ringo" w:date="2023-10-20T15:34:00Z">
        <w:r w:rsidR="00F43D19">
          <w:rPr>
            <w:rFonts w:ascii="Arial" w:hAnsi="Arial"/>
          </w:rPr>
          <w:t>twenty</w:t>
        </w:r>
        <w:r w:rsidR="00F43D19">
          <w:rPr>
            <w:rFonts w:ascii="Arial" w:hAnsi="Arial"/>
          </w:rPr>
          <w:t xml:space="preserve"> </w:t>
        </w:r>
      </w:ins>
      <w:r>
        <w:rPr>
          <w:rFonts w:ascii="Arial" w:hAnsi="Arial"/>
        </w:rPr>
        <w:t>meters?” she asked.</w:t>
      </w:r>
    </w:p>
    <w:p w14:paraId="118A46ED" w14:textId="092FE38B" w:rsidR="001E2E9B" w:rsidRDefault="00000000">
      <w:pPr>
        <w:pStyle w:val="BodyText"/>
        <w:rPr>
          <w:rFonts w:ascii="Arial" w:hAnsi="Arial"/>
        </w:rPr>
      </w:pPr>
      <w:r>
        <w:rPr>
          <w:rFonts w:ascii="Arial" w:hAnsi="Arial"/>
        </w:rPr>
        <w:t xml:space="preserve">“I suspect so, that’s about how deep we had it at the depot.” Hemi thumbed the mic on the ship-to-ship. “Captain Shakes, what if we make the </w:t>
      </w:r>
      <w:r>
        <w:rPr>
          <w:rFonts w:ascii="Arial" w:hAnsi="Arial"/>
          <w:i/>
          <w:iCs/>
        </w:rPr>
        <w:t>Prospect’s</w:t>
      </w:r>
      <w:r>
        <w:rPr>
          <w:rFonts w:ascii="Arial" w:hAnsi="Arial"/>
        </w:rPr>
        <w:t xml:space="preserve"> keel </w:t>
      </w:r>
      <w:del w:id="2843" w:author="Julia Ringo" w:date="2023-10-20T15:34:00Z">
        <w:r w:rsidDel="00F43D19">
          <w:rPr>
            <w:rFonts w:ascii="Arial" w:hAnsi="Arial"/>
          </w:rPr>
          <w:delText xml:space="preserve">20 </w:delText>
        </w:r>
      </w:del>
      <w:ins w:id="2844" w:author="Julia Ringo" w:date="2023-10-20T15:34:00Z">
        <w:r w:rsidR="00F43D19">
          <w:rPr>
            <w:rFonts w:ascii="Arial" w:hAnsi="Arial"/>
          </w:rPr>
          <w:t>twenty</w:t>
        </w:r>
        <w:r w:rsidR="00F43D19">
          <w:rPr>
            <w:rFonts w:ascii="Arial" w:hAnsi="Arial"/>
          </w:rPr>
          <w:t xml:space="preserve"> </w:t>
        </w:r>
      </w:ins>
      <w:r>
        <w:rPr>
          <w:rFonts w:ascii="Arial" w:hAnsi="Arial"/>
        </w:rPr>
        <w:t>meters down. Can you do the mating at that depth?”</w:t>
      </w:r>
    </w:p>
    <w:p w14:paraId="00CFA9D9" w14:textId="6D831A74" w:rsidR="001E2E9B" w:rsidRDefault="00000000">
      <w:pPr>
        <w:pStyle w:val="BodyText"/>
        <w:rPr>
          <w:rFonts w:ascii="Arial" w:hAnsi="Arial"/>
        </w:rPr>
      </w:pPr>
      <w:r>
        <w:rPr>
          <w:rFonts w:ascii="Arial" w:hAnsi="Arial"/>
        </w:rPr>
        <w:t>“Surely,” Shakes voice crackled in reply</w:t>
      </w:r>
      <w:ins w:id="2845" w:author="Julia Ringo" w:date="2023-10-20T15:34:00Z">
        <w:r w:rsidR="00F43D19">
          <w:rPr>
            <w:rFonts w:ascii="Arial" w:hAnsi="Arial"/>
          </w:rPr>
          <w:t>.</w:t>
        </w:r>
      </w:ins>
      <w:del w:id="2846" w:author="Julia Ringo" w:date="2023-10-20T15:34:00Z">
        <w:r w:rsidDel="00F43D19">
          <w:rPr>
            <w:rFonts w:ascii="Arial" w:hAnsi="Arial"/>
          </w:rPr>
          <w:delText>,</w:delText>
        </w:r>
      </w:del>
      <w:r>
        <w:rPr>
          <w:rFonts w:ascii="Arial" w:hAnsi="Arial"/>
        </w:rPr>
        <w:t xml:space="preserve"> “But remember that while the </w:t>
      </w:r>
      <w:r>
        <w:rPr>
          <w:rFonts w:ascii="Arial" w:hAnsi="Arial"/>
          <w:i/>
          <w:iCs/>
        </w:rPr>
        <w:t>Gnat</w:t>
      </w:r>
      <w:r>
        <w:rPr>
          <w:rFonts w:ascii="Arial" w:hAnsi="Arial"/>
        </w:rPr>
        <w:t xml:space="preserve"> is attached, you </w:t>
      </w:r>
      <w:proofErr w:type="spellStart"/>
      <w:r>
        <w:rPr>
          <w:rFonts w:ascii="Arial" w:hAnsi="Arial"/>
        </w:rPr>
        <w:t xml:space="preserve">can </w:t>
      </w:r>
      <w:r>
        <w:rPr>
          <w:rFonts w:ascii="Arial" w:hAnsi="Arial"/>
          <w:i/>
          <w:iCs/>
        </w:rPr>
        <w:t>not</w:t>
      </w:r>
      <w:proofErr w:type="spellEnd"/>
      <w:r>
        <w:rPr>
          <w:rFonts w:ascii="Arial" w:hAnsi="Arial"/>
        </w:rPr>
        <w:t xml:space="preserve"> go any fucking deeper. Beyond 30 meters or so and you’ll crush the </w:t>
      </w:r>
      <w:r>
        <w:rPr>
          <w:rFonts w:ascii="Arial" w:hAnsi="Arial"/>
          <w:i/>
          <w:iCs/>
        </w:rPr>
        <w:t>Gnat</w:t>
      </w:r>
      <w:r>
        <w:rPr>
          <w:rFonts w:ascii="Arial" w:hAnsi="Arial"/>
        </w:rPr>
        <w:t xml:space="preserve"> and, you know, probably flood the fuckin’ </w:t>
      </w:r>
      <w:r>
        <w:rPr>
          <w:rFonts w:ascii="Arial" w:hAnsi="Arial"/>
          <w:i/>
          <w:iCs/>
        </w:rPr>
        <w:t>Prospect</w:t>
      </w:r>
      <w:r>
        <w:rPr>
          <w:rFonts w:ascii="Arial" w:hAnsi="Arial"/>
        </w:rPr>
        <w:t xml:space="preserve"> as well</w:t>
      </w:r>
      <w:del w:id="2847" w:author="Julia Ringo" w:date="2023-10-05T13:15:00Z">
        <w:r w:rsidDel="000E7660">
          <w:rPr>
            <w:rFonts w:ascii="Arial" w:hAnsi="Arial"/>
          </w:rPr>
          <w:delText xml:space="preserve"> — </w:delText>
        </w:r>
      </w:del>
      <w:ins w:id="2848" w:author="Julia Ringo" w:date="2023-10-05T13:15:00Z">
        <w:r w:rsidR="000E7660">
          <w:rPr>
            <w:rFonts w:ascii="Arial" w:hAnsi="Arial"/>
          </w:rPr>
          <w:t>—</w:t>
        </w:r>
      </w:ins>
      <w:r>
        <w:rPr>
          <w:rFonts w:ascii="Arial" w:hAnsi="Arial"/>
        </w:rPr>
        <w:t xml:space="preserve">not that I’ll be giving two shits about your ugly barge after </w:t>
      </w:r>
      <w:proofErr w:type="gramStart"/>
      <w:r>
        <w:rPr>
          <w:rFonts w:ascii="Arial" w:hAnsi="Arial"/>
        </w:rPr>
        <w:t>you</w:t>
      </w:r>
      <w:proofErr w:type="gramEnd"/>
      <w:r>
        <w:rPr>
          <w:rFonts w:ascii="Arial" w:hAnsi="Arial"/>
        </w:rPr>
        <w:t xml:space="preserve"> beer-canned my baby.”</w:t>
      </w:r>
    </w:p>
    <w:p w14:paraId="39B3A2B4" w14:textId="506FC92F" w:rsidR="001E2E9B" w:rsidRDefault="00000000">
      <w:pPr>
        <w:pStyle w:val="BodyText"/>
        <w:rPr>
          <w:rFonts w:ascii="Arial" w:hAnsi="Arial"/>
        </w:rPr>
      </w:pPr>
      <w:r>
        <w:rPr>
          <w:rFonts w:ascii="Arial" w:hAnsi="Arial"/>
        </w:rPr>
        <w:lastRenderedPageBreak/>
        <w:t>“I got you</w:t>
      </w:r>
      <w:ins w:id="2849" w:author="Julia Ringo" w:date="2023-10-20T15:35:00Z">
        <w:r w:rsidR="00F43D19">
          <w:rPr>
            <w:rFonts w:ascii="Arial" w:hAnsi="Arial"/>
          </w:rPr>
          <w:t>,</w:t>
        </w:r>
      </w:ins>
      <w:r>
        <w:rPr>
          <w:rFonts w:ascii="Arial" w:hAnsi="Arial"/>
        </w:rPr>
        <w:t xml:space="preserve"> Captain Shakes. </w:t>
      </w:r>
      <w:del w:id="2850" w:author="Julia Ringo" w:date="2023-10-20T15:35:00Z">
        <w:r w:rsidDel="00F43D19">
          <w:rPr>
            <w:rFonts w:ascii="Arial" w:hAnsi="Arial"/>
          </w:rPr>
          <w:delText xml:space="preserve">20 </w:delText>
        </w:r>
      </w:del>
      <w:ins w:id="2851" w:author="Julia Ringo" w:date="2023-10-20T15:35:00Z">
        <w:r w:rsidR="00F43D19">
          <w:rPr>
            <w:rFonts w:ascii="Arial" w:hAnsi="Arial"/>
          </w:rPr>
          <w:t>Twenty</w:t>
        </w:r>
        <w:r w:rsidR="00F43D19">
          <w:rPr>
            <w:rFonts w:ascii="Arial" w:hAnsi="Arial"/>
          </w:rPr>
          <w:t xml:space="preserve"> </w:t>
        </w:r>
      </w:ins>
      <w:r>
        <w:rPr>
          <w:rFonts w:ascii="Arial" w:hAnsi="Arial"/>
        </w:rPr>
        <w:t>meters maximum depth it is.”</w:t>
      </w:r>
    </w:p>
    <w:p w14:paraId="3B75A810" w14:textId="77777777" w:rsidR="001E2E9B" w:rsidRDefault="00000000">
      <w:pPr>
        <w:pStyle w:val="BodyText"/>
        <w:rPr>
          <w:rFonts w:ascii="Arial" w:hAnsi="Arial"/>
        </w:rPr>
      </w:pPr>
      <w:r>
        <w:rPr>
          <w:rFonts w:ascii="Arial" w:hAnsi="Arial"/>
        </w:rPr>
        <w:t xml:space="preserve">They carried out the maneuver without incident. Shakes brought the </w:t>
      </w:r>
      <w:r>
        <w:rPr>
          <w:rFonts w:ascii="Arial" w:hAnsi="Arial"/>
          <w:i/>
          <w:iCs/>
        </w:rPr>
        <w:t>Gnat</w:t>
      </w:r>
      <w:r>
        <w:rPr>
          <w:rFonts w:ascii="Arial" w:hAnsi="Arial"/>
        </w:rPr>
        <w:t xml:space="preserve"> up under the </w:t>
      </w:r>
      <w:r>
        <w:rPr>
          <w:rFonts w:ascii="Arial" w:hAnsi="Arial"/>
          <w:i/>
          <w:iCs/>
        </w:rPr>
        <w:t>Prospect</w:t>
      </w:r>
      <w:r>
        <w:rPr>
          <w:rFonts w:ascii="Arial" w:hAnsi="Arial"/>
        </w:rPr>
        <w:t xml:space="preserve"> and connected to the mating collar. When he popped the hatch, Chips was there waiting for him, just like last time.</w:t>
      </w:r>
    </w:p>
    <w:p w14:paraId="2BBD367F" w14:textId="30AE9ABA" w:rsidR="001E2E9B" w:rsidRDefault="00000000">
      <w:pPr>
        <w:pStyle w:val="BodyText"/>
        <w:rPr>
          <w:rFonts w:ascii="Arial" w:hAnsi="Arial"/>
        </w:rPr>
      </w:pPr>
      <w:r>
        <w:rPr>
          <w:rFonts w:ascii="Arial" w:hAnsi="Arial"/>
        </w:rPr>
        <w:t>“Ah</w:t>
      </w:r>
      <w:ins w:id="2852" w:author="Julia Ringo" w:date="2023-10-20T15:35:00Z">
        <w:r w:rsidR="00F43D19">
          <w:rPr>
            <w:rFonts w:ascii="Arial" w:hAnsi="Arial"/>
          </w:rPr>
          <w:t>,</w:t>
        </w:r>
      </w:ins>
      <w:r>
        <w:rPr>
          <w:rFonts w:ascii="Arial" w:hAnsi="Arial"/>
        </w:rPr>
        <w:t xml:space="preserve"> fuck</w:t>
      </w:r>
      <w:ins w:id="2853" w:author="Julia Ringo" w:date="2023-10-20T15:35:00Z">
        <w:r w:rsidR="00F43D19">
          <w:rPr>
            <w:rFonts w:ascii="Arial" w:hAnsi="Arial"/>
          </w:rPr>
          <w:t xml:space="preserve"> </w:t>
        </w:r>
      </w:ins>
      <w:del w:id="2854" w:author="Julia Ringo" w:date="2023-10-20T15:35:00Z">
        <w:r w:rsidDel="00F43D19">
          <w:rPr>
            <w:rFonts w:ascii="Arial" w:hAnsi="Arial"/>
          </w:rPr>
          <w:delText>-</w:delText>
        </w:r>
      </w:del>
      <w:proofErr w:type="spellStart"/>
      <w:r>
        <w:rPr>
          <w:rFonts w:ascii="Arial" w:hAnsi="Arial"/>
        </w:rPr>
        <w:t>ya</w:t>
      </w:r>
      <w:proofErr w:type="spellEnd"/>
      <w:ins w:id="2855" w:author="Julia Ringo" w:date="2023-10-20T15:35:00Z">
        <w:r w:rsidR="00F43D19">
          <w:rPr>
            <w:rFonts w:ascii="Arial" w:hAnsi="Arial"/>
          </w:rPr>
          <w:t>,</w:t>
        </w:r>
      </w:ins>
      <w:r>
        <w:rPr>
          <w:rFonts w:ascii="Arial" w:hAnsi="Arial"/>
        </w:rPr>
        <w:t xml:space="preserve"> Captain Shakes. At least I didn’t have to weld your fuckin’ boat back together to get </w:t>
      </w:r>
      <w:proofErr w:type="spellStart"/>
      <w:r>
        <w:rPr>
          <w:rFonts w:ascii="Arial" w:hAnsi="Arial"/>
        </w:rPr>
        <w:t>ya</w:t>
      </w:r>
      <w:proofErr w:type="spellEnd"/>
      <w:r>
        <w:rPr>
          <w:rFonts w:ascii="Arial" w:hAnsi="Arial"/>
        </w:rPr>
        <w:t xml:space="preserve"> on board this fuckin’ time.”</w:t>
      </w:r>
    </w:p>
    <w:p w14:paraId="14E060F5" w14:textId="77777777" w:rsidR="001E2E9B" w:rsidRDefault="00000000">
      <w:pPr>
        <w:pStyle w:val="BodyText"/>
        <w:rPr>
          <w:rFonts w:ascii="Arial" w:hAnsi="Arial"/>
        </w:rPr>
      </w:pPr>
      <w:r>
        <w:rPr>
          <w:rFonts w:ascii="Arial" w:hAnsi="Arial"/>
        </w:rPr>
        <w:t>“Good to see you again too, Chips. I’ll have you know my boat has been adjusted and tuned to an absolute precision-</w:t>
      </w:r>
      <w:proofErr w:type="spellStart"/>
      <w:r>
        <w:rPr>
          <w:rFonts w:ascii="Arial" w:hAnsi="Arial"/>
        </w:rPr>
        <w:t>meister’s</w:t>
      </w:r>
      <w:proofErr w:type="spellEnd"/>
      <w:r>
        <w:rPr>
          <w:rFonts w:ascii="Arial" w:hAnsi="Arial"/>
        </w:rPr>
        <w:t xml:space="preserve"> peak of fuckin’ performance. The </w:t>
      </w:r>
      <w:r>
        <w:rPr>
          <w:rFonts w:ascii="Arial" w:hAnsi="Arial"/>
          <w:i/>
          <w:iCs/>
        </w:rPr>
        <w:t>Gnat</w:t>
      </w:r>
      <w:r>
        <w:rPr>
          <w:rFonts w:ascii="Arial" w:hAnsi="Arial"/>
        </w:rPr>
        <w:t xml:space="preserve"> is now faster, more maneuverable, and louder than any other boat of its size and displacement.”</w:t>
      </w:r>
    </w:p>
    <w:p w14:paraId="7EF46108" w14:textId="251F440C" w:rsidR="001E2E9B" w:rsidRDefault="00000000">
      <w:pPr>
        <w:pStyle w:val="BodyText"/>
        <w:rPr>
          <w:rFonts w:ascii="Arial" w:hAnsi="Arial"/>
        </w:rPr>
      </w:pPr>
      <w:r>
        <w:rPr>
          <w:rFonts w:ascii="Arial" w:hAnsi="Arial"/>
        </w:rPr>
        <w:t xml:space="preserve">“Ah, </w:t>
      </w:r>
      <w:proofErr w:type="spellStart"/>
      <w:r>
        <w:rPr>
          <w:rFonts w:ascii="Arial" w:hAnsi="Arial"/>
        </w:rPr>
        <w:t>yer</w:t>
      </w:r>
      <w:proofErr w:type="spellEnd"/>
      <w:r>
        <w:rPr>
          <w:rFonts w:ascii="Arial" w:hAnsi="Arial"/>
        </w:rPr>
        <w:t xml:space="preserve"> the first fucker I’ve ever fucking met who is proud to have a loud fucking submarine</w:t>
      </w:r>
      <w:ins w:id="2856" w:author="Julia Ringo" w:date="2023-10-20T15:35:00Z">
        <w:r w:rsidR="00F43D19">
          <w:rPr>
            <w:rFonts w:ascii="Arial" w:hAnsi="Arial"/>
          </w:rPr>
          <w:t>,</w:t>
        </w:r>
      </w:ins>
      <w:r>
        <w:rPr>
          <w:rFonts w:ascii="Arial" w:hAnsi="Arial"/>
        </w:rPr>
        <w:t xml:space="preserve"> Captain Shakes.”</w:t>
      </w:r>
    </w:p>
    <w:p w14:paraId="003B5B6F" w14:textId="77777777" w:rsidR="001E2E9B" w:rsidRDefault="00000000">
      <w:pPr>
        <w:pStyle w:val="BodyText"/>
        <w:rPr>
          <w:rFonts w:ascii="Arial" w:hAnsi="Arial"/>
        </w:rPr>
      </w:pPr>
      <w:r>
        <w:rPr>
          <w:rFonts w:ascii="Arial" w:hAnsi="Arial"/>
        </w:rPr>
        <w:t>They made their way up to the galley, where Chips parted with Shakes to continue working on the efficiencies of her own engines in the engine room. Shakes poured some stale coffee from the pot into a mug and sat down.</w:t>
      </w:r>
    </w:p>
    <w:p w14:paraId="002F579E" w14:textId="77777777" w:rsidR="001E2E9B" w:rsidRDefault="00000000">
      <w:pPr>
        <w:pStyle w:val="BodyText"/>
        <w:rPr>
          <w:rFonts w:ascii="Arial" w:hAnsi="Arial"/>
        </w:rPr>
      </w:pPr>
      <w:r>
        <w:rPr>
          <w:rFonts w:ascii="Arial" w:hAnsi="Arial"/>
        </w:rPr>
        <w:t xml:space="preserve">Hemi and Percy joined Shakes in the galley as soon as they had the </w:t>
      </w:r>
      <w:r>
        <w:rPr>
          <w:rFonts w:ascii="Arial" w:hAnsi="Arial"/>
          <w:i/>
          <w:iCs/>
        </w:rPr>
        <w:t>Prospect</w:t>
      </w:r>
      <w:r>
        <w:rPr>
          <w:rFonts w:ascii="Arial" w:hAnsi="Arial"/>
        </w:rPr>
        <w:t xml:space="preserve"> settled back on course, leaving Gregory and Bastian at the controls. The boat would spend the remaining hours of daylight running underwater. Hemi did not neglect to warn Gregory to keep a close eye on the depth and ballast control panel and not let the boat dive any deeper than they already were while the </w:t>
      </w:r>
      <w:r>
        <w:rPr>
          <w:rFonts w:ascii="Arial" w:hAnsi="Arial"/>
          <w:i/>
          <w:iCs/>
        </w:rPr>
        <w:t>Gnat</w:t>
      </w:r>
      <w:r>
        <w:rPr>
          <w:rFonts w:ascii="Arial" w:hAnsi="Arial"/>
        </w:rPr>
        <w:t xml:space="preserve"> was attached.</w:t>
      </w:r>
    </w:p>
    <w:p w14:paraId="3340F4E9" w14:textId="7CC7DC15" w:rsidR="001E2E9B" w:rsidRDefault="00000000">
      <w:pPr>
        <w:pStyle w:val="BodyText"/>
        <w:rPr>
          <w:rFonts w:ascii="Arial" w:hAnsi="Arial"/>
        </w:rPr>
      </w:pPr>
      <w:r>
        <w:rPr>
          <w:rFonts w:ascii="Arial" w:hAnsi="Arial"/>
        </w:rPr>
        <w:t>“So</w:t>
      </w:r>
      <w:ins w:id="2857" w:author="Julia Ringo" w:date="2023-10-20T15:35:00Z">
        <w:r w:rsidR="00F43D19">
          <w:rPr>
            <w:rFonts w:ascii="Arial" w:hAnsi="Arial"/>
          </w:rPr>
          <w:t>,</w:t>
        </w:r>
      </w:ins>
      <w:r>
        <w:rPr>
          <w:rFonts w:ascii="Arial" w:hAnsi="Arial"/>
        </w:rPr>
        <w:t xml:space="preserve"> Captain Shakes,” said Percy, settling next to him with her own stale cup of coffee, “you made it out of the depot without causing a problem?”</w:t>
      </w:r>
    </w:p>
    <w:p w14:paraId="5E004C72" w14:textId="0E5C0E49" w:rsidR="001E2E9B" w:rsidRDefault="00000000">
      <w:pPr>
        <w:pStyle w:val="BodyText"/>
        <w:rPr>
          <w:rFonts w:ascii="Arial" w:hAnsi="Arial"/>
        </w:rPr>
      </w:pPr>
      <w:r>
        <w:rPr>
          <w:rFonts w:ascii="Arial" w:hAnsi="Arial"/>
        </w:rPr>
        <w:t>“</w:t>
      </w:r>
      <w:proofErr w:type="gramStart"/>
      <w:r>
        <w:rPr>
          <w:rFonts w:ascii="Arial" w:hAnsi="Arial"/>
        </w:rPr>
        <w:t>Well</w:t>
      </w:r>
      <w:proofErr w:type="gramEnd"/>
      <w:del w:id="2858" w:author="Julia Ringo" w:date="2023-10-10T11:08:00Z">
        <w:r w:rsidDel="00B6693A">
          <w:rPr>
            <w:rFonts w:ascii="Arial" w:hAnsi="Arial"/>
          </w:rPr>
          <w:delText>…</w:delText>
        </w:r>
      </w:del>
      <w:ins w:id="2859" w:author="Julia Ringo" w:date="2023-10-10T11:08:00Z">
        <w:r w:rsidR="00B6693A">
          <w:rPr>
            <w:rFonts w:ascii="Arial" w:hAnsi="Arial"/>
          </w:rPr>
          <w:t xml:space="preserve"> . . .</w:t>
        </w:r>
      </w:ins>
      <w:r>
        <w:rPr>
          <w:rFonts w:ascii="Arial" w:hAnsi="Arial"/>
        </w:rPr>
        <w:t xml:space="preserve"> there was in fact a little fuckin’</w:t>
      </w:r>
      <w:del w:id="2860" w:author="Julia Ringo" w:date="2023-10-10T11:08:00Z">
        <w:r w:rsidDel="00B6693A">
          <w:rPr>
            <w:rFonts w:ascii="Arial" w:hAnsi="Arial"/>
          </w:rPr>
          <w:delText>…</w:delText>
        </w:r>
      </w:del>
      <w:ins w:id="2861" w:author="Julia Ringo" w:date="2023-10-10T11:08:00Z">
        <w:r w:rsidR="00B6693A">
          <w:rPr>
            <w:rFonts w:ascii="Arial" w:hAnsi="Arial"/>
          </w:rPr>
          <w:t xml:space="preserve"> . . .</w:t>
        </w:r>
      </w:ins>
      <w:r>
        <w:rPr>
          <w:rFonts w:ascii="Arial" w:hAnsi="Arial"/>
        </w:rPr>
        <w:t xml:space="preserve"> drama. I’m sure you heard some of it.”</w:t>
      </w:r>
    </w:p>
    <w:p w14:paraId="4C81A657" w14:textId="77777777" w:rsidR="001E2E9B" w:rsidRDefault="00000000">
      <w:pPr>
        <w:pStyle w:val="BodyText"/>
        <w:rPr>
          <w:rFonts w:ascii="Arial" w:hAnsi="Arial"/>
        </w:rPr>
      </w:pPr>
      <w:r>
        <w:rPr>
          <w:rFonts w:ascii="Arial" w:hAnsi="Arial"/>
        </w:rPr>
        <w:t>“We got a tip to leave before anything very dramatic happened,” said Hemi.</w:t>
      </w:r>
    </w:p>
    <w:p w14:paraId="24D72F93" w14:textId="4BB961AD"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I gathered from your note</w:t>
      </w:r>
      <w:ins w:id="2862" w:author="Julia Ringo" w:date="2023-10-20T15:35:00Z">
        <w:r w:rsidR="00F43D19">
          <w:rPr>
            <w:rFonts w:ascii="Arial" w:hAnsi="Arial"/>
          </w:rPr>
          <w:t>,</w:t>
        </w:r>
      </w:ins>
      <w:r>
        <w:rPr>
          <w:rFonts w:ascii="Arial" w:hAnsi="Arial"/>
        </w:rPr>
        <w:t xml:space="preserve"> Captain Percy. Unfortunately</w:t>
      </w:r>
      <w:ins w:id="2863" w:author="Julia Ringo" w:date="2023-10-20T15:35:00Z">
        <w:r w:rsidR="00F43D19">
          <w:rPr>
            <w:rFonts w:ascii="Arial" w:hAnsi="Arial"/>
          </w:rPr>
          <w:t>,</w:t>
        </w:r>
      </w:ins>
      <w:r>
        <w:rPr>
          <w:rFonts w:ascii="Arial" w:hAnsi="Arial"/>
        </w:rPr>
        <w:t xml:space="preserve"> I was in the middle of some work on the </w:t>
      </w:r>
      <w:r>
        <w:rPr>
          <w:rFonts w:ascii="Arial" w:hAnsi="Arial"/>
          <w:i/>
          <w:iCs/>
        </w:rPr>
        <w:t>Gnat</w:t>
      </w:r>
      <w:r>
        <w:rPr>
          <w:rFonts w:ascii="Arial" w:hAnsi="Arial"/>
        </w:rPr>
        <w:t xml:space="preserve"> when I got that note, otherwise I would have left right then myself. The </w:t>
      </w:r>
      <w:r>
        <w:rPr>
          <w:rFonts w:ascii="Arial" w:hAnsi="Arial"/>
          <w:i/>
          <w:iCs/>
        </w:rPr>
        <w:t>Gnat’s</w:t>
      </w:r>
      <w:r>
        <w:rPr>
          <w:rFonts w:ascii="Arial" w:hAnsi="Arial"/>
        </w:rPr>
        <w:t xml:space="preserve"> engine was in fuckin’ pieces</w:t>
      </w:r>
      <w:del w:id="2864" w:author="Julia Ringo" w:date="2023-10-05T13:15:00Z">
        <w:r w:rsidDel="000E7660">
          <w:rPr>
            <w:rFonts w:ascii="Arial" w:hAnsi="Arial"/>
          </w:rPr>
          <w:delText xml:space="preserve"> — </w:delText>
        </w:r>
      </w:del>
      <w:ins w:id="2865" w:author="Julia Ringo" w:date="2023-10-05T13:15:00Z">
        <w:r w:rsidR="000E7660">
          <w:rPr>
            <w:rFonts w:ascii="Arial" w:hAnsi="Arial"/>
          </w:rPr>
          <w:t>—</w:t>
        </w:r>
      </w:ins>
      <w:r>
        <w:rPr>
          <w:rFonts w:ascii="Arial" w:hAnsi="Arial"/>
        </w:rPr>
        <w:t xml:space="preserve">I was putting a new exhaust in that I got in a deal in one of the parts shops on the exchange floor after I had got my cargo transshipped. </w:t>
      </w:r>
      <w:proofErr w:type="gramStart"/>
      <w:r>
        <w:rPr>
          <w:rFonts w:ascii="Arial" w:hAnsi="Arial"/>
        </w:rPr>
        <w:t>So</w:t>
      </w:r>
      <w:proofErr w:type="gramEnd"/>
      <w:r>
        <w:rPr>
          <w:rFonts w:ascii="Arial" w:hAnsi="Arial"/>
        </w:rPr>
        <w:t xml:space="preserve"> I was stuck on the dock when that fuckin’ Authority sub arrived.”</w:t>
      </w:r>
    </w:p>
    <w:p w14:paraId="6E48D751" w14:textId="77777777" w:rsidR="001E2E9B" w:rsidRDefault="00000000">
      <w:pPr>
        <w:pStyle w:val="BodyText"/>
        <w:rPr>
          <w:rFonts w:ascii="Arial" w:hAnsi="Arial"/>
        </w:rPr>
      </w:pPr>
      <w:r>
        <w:rPr>
          <w:rFonts w:ascii="Arial" w:hAnsi="Arial"/>
        </w:rPr>
        <w:t>“What sub? Was it the sub with the ram?” Hemi asked.</w:t>
      </w:r>
    </w:p>
    <w:p w14:paraId="7B79321D" w14:textId="77777777" w:rsidR="001E2E9B" w:rsidRDefault="00000000">
      <w:pPr>
        <w:pStyle w:val="BodyText"/>
        <w:rPr>
          <w:rFonts w:ascii="Arial" w:hAnsi="Arial"/>
        </w:rPr>
      </w:pPr>
      <w:r>
        <w:rPr>
          <w:rFonts w:ascii="Arial" w:hAnsi="Arial"/>
        </w:rPr>
        <w:t xml:space="preserve">“Well, I couldn’t very well see whether it had a ram from inside the docking bay, could I? But I heard the name of the boat was the </w:t>
      </w:r>
      <w:r>
        <w:rPr>
          <w:rFonts w:ascii="Arial" w:hAnsi="Arial"/>
          <w:i/>
          <w:iCs/>
        </w:rPr>
        <w:t>Grackle</w:t>
      </w:r>
      <w:r>
        <w:rPr>
          <w:rFonts w:ascii="Arial" w:hAnsi="Arial"/>
        </w:rPr>
        <w:t>, that mean anything to y’all?”</w:t>
      </w:r>
    </w:p>
    <w:p w14:paraId="73846DC1" w14:textId="77777777" w:rsidR="001E2E9B" w:rsidRDefault="00000000">
      <w:pPr>
        <w:pStyle w:val="BodyText"/>
        <w:rPr>
          <w:rFonts w:ascii="Arial" w:hAnsi="Arial"/>
        </w:rPr>
      </w:pPr>
      <w:r>
        <w:rPr>
          <w:rFonts w:ascii="Arial" w:hAnsi="Arial"/>
        </w:rPr>
        <w:t>“From the Northern Points Authority?” asked Percy.</w:t>
      </w:r>
    </w:p>
    <w:p w14:paraId="3A73829E" w14:textId="77777777" w:rsidR="001E2E9B" w:rsidRDefault="00000000">
      <w:pPr>
        <w:pStyle w:val="BodyText"/>
        <w:rPr>
          <w:rFonts w:ascii="Arial" w:hAnsi="Arial"/>
        </w:rPr>
      </w:pPr>
      <w:r>
        <w:rPr>
          <w:rFonts w:ascii="Arial" w:hAnsi="Arial"/>
        </w:rPr>
        <w:t>“That’s what the dock workers told me. How did you know that?”</w:t>
      </w:r>
    </w:p>
    <w:p w14:paraId="7C66CAD3" w14:textId="77777777" w:rsidR="001E2E9B" w:rsidRDefault="00000000">
      <w:pPr>
        <w:pStyle w:val="BodyText"/>
        <w:rPr>
          <w:rFonts w:ascii="Arial" w:hAnsi="Arial"/>
        </w:rPr>
      </w:pPr>
      <w:r>
        <w:rPr>
          <w:rFonts w:ascii="Arial" w:hAnsi="Arial"/>
        </w:rPr>
        <w:t>“Miss Mai, who gave us this job, suggested that might be the identity of the sub with the ram.”</w:t>
      </w:r>
    </w:p>
    <w:p w14:paraId="0E800248" w14:textId="77777777" w:rsidR="001E2E9B" w:rsidRDefault="00000000">
      <w:pPr>
        <w:pStyle w:val="BodyText"/>
        <w:rPr>
          <w:rFonts w:ascii="Arial" w:hAnsi="Arial"/>
        </w:rPr>
      </w:pPr>
      <w:r>
        <w:rPr>
          <w:rFonts w:ascii="Arial" w:hAnsi="Arial"/>
        </w:rPr>
        <w:lastRenderedPageBreak/>
        <w:t>“What did you do to the Northern Points that would send them after you?”</w:t>
      </w:r>
    </w:p>
    <w:p w14:paraId="5FE440EC" w14:textId="0B3F25D5" w:rsidR="001E2E9B" w:rsidRDefault="00000000">
      <w:pPr>
        <w:pStyle w:val="BodyText"/>
        <w:rPr>
          <w:rFonts w:ascii="Arial" w:hAnsi="Arial"/>
        </w:rPr>
      </w:pPr>
      <w:r>
        <w:rPr>
          <w:rFonts w:ascii="Arial" w:hAnsi="Arial"/>
        </w:rPr>
        <w:t xml:space="preserve">“Nothing! Fuckin’ </w:t>
      </w:r>
      <w:ins w:id="2866" w:author="Julia Ringo" w:date="2023-10-20T15:36:00Z">
        <w:r w:rsidR="00F43D19">
          <w:rPr>
            <w:rFonts w:ascii="Arial" w:hAnsi="Arial"/>
          </w:rPr>
          <w:t>n</w:t>
        </w:r>
      </w:ins>
      <w:del w:id="2867" w:author="Julia Ringo" w:date="2023-10-20T15:36:00Z">
        <w:r w:rsidDel="00F43D19">
          <w:rPr>
            <w:rFonts w:ascii="Arial" w:hAnsi="Arial"/>
          </w:rPr>
          <w:delText>N</w:delText>
        </w:r>
      </w:del>
      <w:r>
        <w:rPr>
          <w:rFonts w:ascii="Arial" w:hAnsi="Arial"/>
        </w:rPr>
        <w:t xml:space="preserve">othing. I’ve never been there. Miss Mai suggests larger shifts happening in the world that could affect our innocent little business here, and the </w:t>
      </w:r>
      <w:r>
        <w:rPr>
          <w:rFonts w:ascii="Arial" w:hAnsi="Arial"/>
          <w:i/>
          <w:iCs/>
        </w:rPr>
        <w:t>Grackle</w:t>
      </w:r>
      <w:r>
        <w:rPr>
          <w:rFonts w:ascii="Arial" w:hAnsi="Arial"/>
        </w:rPr>
        <w:t xml:space="preserve"> may be a symptom of those global-scale changes,” said Percy.</w:t>
      </w:r>
    </w:p>
    <w:p w14:paraId="529B837C" w14:textId="02F7FA29" w:rsidR="001E2E9B" w:rsidRDefault="00000000">
      <w:pPr>
        <w:pStyle w:val="BodyText"/>
        <w:rPr>
          <w:rFonts w:ascii="Arial" w:hAnsi="Arial"/>
        </w:rPr>
      </w:pPr>
      <w:r>
        <w:rPr>
          <w:rFonts w:ascii="Arial" w:hAnsi="Arial"/>
        </w:rPr>
        <w:t>“Well</w:t>
      </w:r>
      <w:ins w:id="2868" w:author="Julia Ringo" w:date="2023-10-20T15:36:00Z">
        <w:r w:rsidR="00F43D19">
          <w:rPr>
            <w:rFonts w:ascii="Arial" w:hAnsi="Arial"/>
          </w:rPr>
          <w:t>,</w:t>
        </w:r>
      </w:ins>
      <w:r>
        <w:rPr>
          <w:rFonts w:ascii="Arial" w:hAnsi="Arial"/>
        </w:rPr>
        <w:t xml:space="preserve"> then. That boat docked and unloaded a bunch of big fucking goons. Bigger even than those who worked at the depot. Or, better fuckin’ armed and armored at least. The goons tore through the whole fuckin’ depot checking papers at every slip with a sub docked, questioning every person they saw in the docking bay.”</w:t>
      </w:r>
    </w:p>
    <w:p w14:paraId="33101F83" w14:textId="77777777" w:rsidR="001E2E9B" w:rsidRDefault="00000000">
      <w:pPr>
        <w:pStyle w:val="BodyText"/>
        <w:rPr>
          <w:rFonts w:ascii="Arial" w:hAnsi="Arial"/>
        </w:rPr>
      </w:pPr>
      <w:r>
        <w:rPr>
          <w:rFonts w:ascii="Arial" w:hAnsi="Arial"/>
        </w:rPr>
        <w:t>“Including you?” Percy asked.</w:t>
      </w:r>
    </w:p>
    <w:p w14:paraId="0C95BAE9" w14:textId="595420D4" w:rsidR="001E2E9B" w:rsidRDefault="00000000">
      <w:pPr>
        <w:pStyle w:val="BodyText"/>
        <w:rPr>
          <w:rFonts w:ascii="Arial" w:hAnsi="Arial"/>
        </w:rPr>
      </w:pPr>
      <w:r>
        <w:rPr>
          <w:rFonts w:ascii="Arial" w:hAnsi="Arial"/>
        </w:rPr>
        <w:t xml:space="preserve">“Including me. That was no trouble, I’ve got quality fucking papers and stories to put off any Authority inspection long enough for me to tiptoe away. But here’s a thing: they </w:t>
      </w:r>
      <w:proofErr w:type="gramStart"/>
      <w:r>
        <w:rPr>
          <w:rFonts w:ascii="Arial" w:hAnsi="Arial"/>
        </w:rPr>
        <w:t>was</w:t>
      </w:r>
      <w:proofErr w:type="gramEnd"/>
      <w:r>
        <w:rPr>
          <w:rFonts w:ascii="Arial" w:hAnsi="Arial"/>
        </w:rPr>
        <w:t xml:space="preserve"> specifically asking about your boat</w:t>
      </w:r>
      <w:ins w:id="2869" w:author="Julia Ringo" w:date="2023-10-20T15:36:00Z">
        <w:r w:rsidR="00F43D19">
          <w:rPr>
            <w:rFonts w:ascii="Arial" w:hAnsi="Arial"/>
          </w:rPr>
          <w:t>.</w:t>
        </w:r>
      </w:ins>
      <w:r>
        <w:rPr>
          <w:rFonts w:ascii="Arial" w:hAnsi="Arial"/>
        </w:rPr>
        <w:t>”</w:t>
      </w:r>
    </w:p>
    <w:p w14:paraId="673039B6" w14:textId="1D0DF39A" w:rsidR="001E2E9B" w:rsidRDefault="00000000">
      <w:pPr>
        <w:pStyle w:val="BodyText"/>
        <w:rPr>
          <w:rFonts w:ascii="Arial" w:hAnsi="Arial"/>
        </w:rPr>
      </w:pPr>
      <w:r>
        <w:rPr>
          <w:rFonts w:ascii="Arial" w:hAnsi="Arial"/>
        </w:rPr>
        <w:t xml:space="preserve">“They asked about the </w:t>
      </w:r>
      <w:r>
        <w:rPr>
          <w:rFonts w:ascii="Arial" w:hAnsi="Arial"/>
          <w:i/>
          <w:iCs/>
        </w:rPr>
        <w:t>Prospect</w:t>
      </w:r>
      <w:del w:id="2870" w:author="Julia Ringo" w:date="2023-10-05T13:15:00Z">
        <w:r w:rsidDel="000E7660">
          <w:rPr>
            <w:rFonts w:ascii="Arial" w:hAnsi="Arial"/>
          </w:rPr>
          <w:delText xml:space="preserve"> — </w:delText>
        </w:r>
      </w:del>
      <w:ins w:id="2871" w:author="Julia Ringo" w:date="2023-10-05T13:15:00Z">
        <w:r w:rsidR="000E7660">
          <w:rPr>
            <w:rFonts w:ascii="Arial" w:hAnsi="Arial"/>
          </w:rPr>
          <w:t>—</w:t>
        </w:r>
      </w:ins>
      <w:r>
        <w:rPr>
          <w:rFonts w:ascii="Arial" w:hAnsi="Arial"/>
        </w:rPr>
        <w:t>by name?” Percy was horrified that any Authority would know the name of her boat at all, never mind go</w:t>
      </w:r>
      <w:del w:id="2872" w:author="Julia Ringo" w:date="2023-10-20T15:36:00Z">
        <w:r w:rsidDel="00F43D19">
          <w:rPr>
            <w:rFonts w:ascii="Arial" w:hAnsi="Arial"/>
          </w:rPr>
          <w:delText>ing</w:delText>
        </w:r>
      </w:del>
      <w:r>
        <w:rPr>
          <w:rFonts w:ascii="Arial" w:hAnsi="Arial"/>
        </w:rPr>
        <w:t xml:space="preserve"> around asking about it.</w:t>
      </w:r>
    </w:p>
    <w:p w14:paraId="4022D661" w14:textId="77A244ED" w:rsidR="001E2E9B" w:rsidRDefault="00000000">
      <w:pPr>
        <w:pStyle w:val="BodyText"/>
        <w:rPr>
          <w:rFonts w:ascii="Arial" w:hAnsi="Arial"/>
        </w:rPr>
      </w:pPr>
      <w:r>
        <w:rPr>
          <w:rFonts w:ascii="Arial" w:hAnsi="Arial"/>
        </w:rPr>
        <w:t xml:space="preserve">“Indeed. A couple of those goons stood over the slip to the </w:t>
      </w:r>
      <w:r>
        <w:rPr>
          <w:rFonts w:ascii="Arial" w:hAnsi="Arial"/>
          <w:i/>
          <w:iCs/>
        </w:rPr>
        <w:t>Gnat</w:t>
      </w:r>
      <w:r>
        <w:rPr>
          <w:rFonts w:ascii="Arial" w:hAnsi="Arial"/>
        </w:rPr>
        <w:t xml:space="preserve"> and asked me if I knew anything about a boat named the </w:t>
      </w:r>
      <w:r>
        <w:rPr>
          <w:rFonts w:ascii="Arial" w:hAnsi="Arial"/>
          <w:i/>
          <w:iCs/>
        </w:rPr>
        <w:t>Prospect</w:t>
      </w:r>
      <w:ins w:id="2873" w:author="Julia Ringo" w:date="2023-10-20T15:36:00Z">
        <w:r w:rsidR="00F43D19">
          <w:rPr>
            <w:rFonts w:ascii="Arial" w:hAnsi="Arial"/>
          </w:rPr>
          <w:t>:</w:t>
        </w:r>
      </w:ins>
      <w:del w:id="2874" w:author="Julia Ringo" w:date="2023-10-20T15:36:00Z">
        <w:r w:rsidDel="00F43D19">
          <w:rPr>
            <w:rFonts w:ascii="Arial" w:hAnsi="Arial"/>
          </w:rPr>
          <w:delText>;</w:delText>
        </w:r>
      </w:del>
      <w:r>
        <w:rPr>
          <w:rFonts w:ascii="Arial" w:hAnsi="Arial"/>
        </w:rPr>
        <w:t xml:space="preserve"> small lady captain, big fuckin’ first mate.”</w:t>
      </w:r>
    </w:p>
    <w:p w14:paraId="13872A39" w14:textId="77777777" w:rsidR="001E2E9B" w:rsidRDefault="00000000">
      <w:pPr>
        <w:pStyle w:val="BodyText"/>
        <w:rPr>
          <w:rFonts w:ascii="Arial" w:hAnsi="Arial"/>
        </w:rPr>
      </w:pPr>
      <w:r>
        <w:rPr>
          <w:rFonts w:ascii="Arial" w:hAnsi="Arial"/>
        </w:rPr>
        <w:t>“I assume you did not have any further information for them?” Hemi asked.</w:t>
      </w:r>
    </w:p>
    <w:p w14:paraId="436B7E29" w14:textId="033D1D7B" w:rsidR="001E2E9B" w:rsidRDefault="00000000">
      <w:pPr>
        <w:pStyle w:val="BodyText"/>
        <w:rPr>
          <w:rFonts w:ascii="Arial" w:hAnsi="Arial"/>
        </w:rPr>
      </w:pPr>
      <w:r>
        <w:rPr>
          <w:rFonts w:ascii="Arial" w:hAnsi="Arial"/>
        </w:rPr>
        <w:t>“</w:t>
      </w:r>
      <w:proofErr w:type="gramStart"/>
      <w:r>
        <w:rPr>
          <w:rFonts w:ascii="Arial" w:hAnsi="Arial"/>
        </w:rPr>
        <w:t>Of course</w:t>
      </w:r>
      <w:proofErr w:type="gramEnd"/>
      <w:r>
        <w:rPr>
          <w:rFonts w:ascii="Arial" w:hAnsi="Arial"/>
        </w:rPr>
        <w:t xml:space="preserve"> fuckin’ not. But that didn’t matter. By the time they got far enough down the dock to talk to me it was just perfunctory-like questioning. They had already found out from other sub crews that you had </w:t>
      </w:r>
      <w:proofErr w:type="gramStart"/>
      <w:r>
        <w:rPr>
          <w:rFonts w:ascii="Arial" w:hAnsi="Arial"/>
        </w:rPr>
        <w:t>definitely been</w:t>
      </w:r>
      <w:proofErr w:type="gramEnd"/>
      <w:r>
        <w:rPr>
          <w:rFonts w:ascii="Arial" w:hAnsi="Arial"/>
        </w:rPr>
        <w:t xml:space="preserve"> there</w:t>
      </w:r>
      <w:del w:id="2875" w:author="Julia Ringo" w:date="2023-10-10T11:08:00Z">
        <w:r w:rsidDel="00B6693A">
          <w:rPr>
            <w:rFonts w:ascii="Arial" w:hAnsi="Arial"/>
          </w:rPr>
          <w:delText>…</w:delText>
        </w:r>
      </w:del>
      <w:ins w:id="2876" w:author="Julia Ringo" w:date="2023-10-10T11:08:00Z">
        <w:r w:rsidR="00B6693A">
          <w:rPr>
            <w:rFonts w:ascii="Arial" w:hAnsi="Arial"/>
          </w:rPr>
          <w:t xml:space="preserve"> . . . </w:t>
        </w:r>
      </w:ins>
      <w:del w:id="2877" w:author="Julia Ringo" w:date="2023-10-20T15:36:00Z">
        <w:r w:rsidDel="00F43D19">
          <w:rPr>
            <w:rFonts w:ascii="Arial" w:hAnsi="Arial"/>
          </w:rPr>
          <w:delText xml:space="preserve"> </w:delText>
        </w:r>
      </w:del>
      <w:r>
        <w:rPr>
          <w:rFonts w:ascii="Arial" w:hAnsi="Arial"/>
        </w:rPr>
        <w:t>And that you left with a load of magnetic warheads.”</w:t>
      </w:r>
    </w:p>
    <w:p w14:paraId="0DD3C03E" w14:textId="77777777" w:rsidR="001E2E9B" w:rsidRDefault="00000000">
      <w:pPr>
        <w:pStyle w:val="BodyText"/>
        <w:rPr>
          <w:rFonts w:ascii="Arial" w:hAnsi="Arial"/>
        </w:rPr>
      </w:pPr>
      <w:r>
        <w:rPr>
          <w:rFonts w:ascii="Arial" w:hAnsi="Arial"/>
        </w:rPr>
        <w:t>“They asked you about our fucking cargo too, eh?” said Percy.</w:t>
      </w:r>
    </w:p>
    <w:p w14:paraId="0F82B9BB" w14:textId="77777777" w:rsidR="001E2E9B" w:rsidRDefault="00000000">
      <w:pPr>
        <w:pStyle w:val="BodyText"/>
        <w:rPr>
          <w:rFonts w:ascii="Arial" w:hAnsi="Arial"/>
        </w:rPr>
      </w:pPr>
      <w:r>
        <w:rPr>
          <w:rFonts w:ascii="Arial" w:hAnsi="Arial"/>
        </w:rPr>
        <w:t>“</w:t>
      </w:r>
      <w:proofErr w:type="spellStart"/>
      <w:r>
        <w:rPr>
          <w:rFonts w:ascii="Arial" w:hAnsi="Arial"/>
        </w:rPr>
        <w:t>Ya</w:t>
      </w:r>
      <w:proofErr w:type="spellEnd"/>
      <w:r>
        <w:rPr>
          <w:rFonts w:ascii="Arial" w:hAnsi="Arial"/>
        </w:rPr>
        <w:t xml:space="preserve">. Fortunately, they didn’t seem to know anything about me coming in with you. I guess the other sub crews were afraid enough of Authority goons with guns to give up someone who isn’t </w:t>
      </w:r>
      <w:proofErr w:type="gramStart"/>
      <w:r>
        <w:rPr>
          <w:rFonts w:ascii="Arial" w:hAnsi="Arial"/>
        </w:rPr>
        <w:t>around, but</w:t>
      </w:r>
      <w:proofErr w:type="gramEnd"/>
      <w:r>
        <w:rPr>
          <w:rFonts w:ascii="Arial" w:hAnsi="Arial"/>
        </w:rPr>
        <w:t xml:space="preserve"> aren’t such cowards as to go so far as pointing at someone they can actually fuckin’ see in the same space.”</w:t>
      </w:r>
    </w:p>
    <w:p w14:paraId="251BFF0C" w14:textId="77777777" w:rsidR="001E2E9B" w:rsidRDefault="00000000">
      <w:pPr>
        <w:pStyle w:val="BodyText"/>
        <w:rPr>
          <w:rFonts w:ascii="Arial" w:hAnsi="Arial"/>
        </w:rPr>
      </w:pPr>
      <w:r>
        <w:rPr>
          <w:rFonts w:ascii="Arial" w:hAnsi="Arial"/>
        </w:rPr>
        <w:t>Hemi picked up a spoon and stirred his coffee.</w:t>
      </w:r>
    </w:p>
    <w:p w14:paraId="3E14271B" w14:textId="77777777" w:rsidR="001E2E9B" w:rsidRDefault="00000000">
      <w:pPr>
        <w:pStyle w:val="BodyText"/>
        <w:rPr>
          <w:rFonts w:ascii="Arial" w:hAnsi="Arial"/>
        </w:rPr>
      </w:pPr>
      <w:r>
        <w:rPr>
          <w:rFonts w:ascii="Arial" w:hAnsi="Arial"/>
        </w:rPr>
        <w:t>Captain Percy lit a cheroot. “Shit,” she said, “if they know we’ve got what-could-be-considered-by-certain-parties-as weapons parts on board, seems like they could take that as a fuckin’ license to shoot to sink if they find us, rather than merely demanding we surface for an inspection.”</w:t>
      </w:r>
    </w:p>
    <w:p w14:paraId="262D160B" w14:textId="58534442" w:rsidR="001E2E9B" w:rsidRDefault="00000000">
      <w:pPr>
        <w:pStyle w:val="BodyText"/>
        <w:rPr>
          <w:rFonts w:ascii="Arial" w:hAnsi="Arial"/>
        </w:rPr>
      </w:pPr>
      <w:r>
        <w:rPr>
          <w:rFonts w:ascii="Arial" w:hAnsi="Arial"/>
        </w:rPr>
        <w:t>“Oh,” said Shakes after a pause, “I didn’t tell you the best fuckin’ part yet</w:t>
      </w:r>
      <w:del w:id="2878" w:author="Julia Ringo" w:date="2023-10-10T11:08:00Z">
        <w:r w:rsidDel="00B6693A">
          <w:rPr>
            <w:rFonts w:ascii="Arial" w:hAnsi="Arial"/>
          </w:rPr>
          <w:delText>…</w:delText>
        </w:r>
      </w:del>
      <w:ins w:id="2879" w:author="Julia Ringo" w:date="2023-10-10T11:08:00Z">
        <w:r w:rsidR="00B6693A">
          <w:rPr>
            <w:rFonts w:ascii="Arial" w:hAnsi="Arial"/>
          </w:rPr>
          <w:t xml:space="preserve"> . . . </w:t>
        </w:r>
      </w:ins>
      <w:del w:id="2880" w:author="Julia Ringo" w:date="2023-10-20T15:37:00Z">
        <w:r w:rsidDel="00F43D19">
          <w:rPr>
            <w:rFonts w:ascii="Arial" w:hAnsi="Arial"/>
          </w:rPr>
          <w:delText xml:space="preserve"> </w:delText>
        </w:r>
      </w:del>
      <w:r>
        <w:rPr>
          <w:rFonts w:ascii="Arial" w:hAnsi="Arial"/>
        </w:rPr>
        <w:t>So</w:t>
      </w:r>
      <w:ins w:id="2881" w:author="Julia Ringo" w:date="2023-10-20T15:37:00Z">
        <w:r w:rsidR="00F43D19">
          <w:rPr>
            <w:rFonts w:ascii="Arial" w:hAnsi="Arial"/>
          </w:rPr>
          <w:t>,</w:t>
        </w:r>
      </w:ins>
      <w:r>
        <w:rPr>
          <w:rFonts w:ascii="Arial" w:hAnsi="Arial"/>
        </w:rPr>
        <w:t xml:space="preserve"> after they finish questioning me, I discreetly</w:t>
      </w:r>
      <w:del w:id="2882" w:author="Julia Ringo" w:date="2023-10-05T13:15:00Z">
        <w:r w:rsidDel="000E7660">
          <w:rPr>
            <w:rFonts w:ascii="Arial" w:hAnsi="Arial"/>
          </w:rPr>
          <w:delText xml:space="preserve"> — </w:delText>
        </w:r>
      </w:del>
      <w:ins w:id="2883" w:author="Julia Ringo" w:date="2023-10-05T13:15:00Z">
        <w:r w:rsidR="000E7660">
          <w:rPr>
            <w:rFonts w:ascii="Arial" w:hAnsi="Arial"/>
          </w:rPr>
          <w:t>—</w:t>
        </w:r>
      </w:ins>
      <w:r>
        <w:rPr>
          <w:rFonts w:ascii="Arial" w:hAnsi="Arial"/>
        </w:rPr>
        <w:t>and as quickly as I could</w:t>
      </w:r>
      <w:del w:id="2884" w:author="Julia Ringo" w:date="2023-10-05T13:15:00Z">
        <w:r w:rsidDel="000E7660">
          <w:rPr>
            <w:rFonts w:ascii="Arial" w:hAnsi="Arial"/>
          </w:rPr>
          <w:delText xml:space="preserve"> — </w:delText>
        </w:r>
      </w:del>
      <w:ins w:id="2885" w:author="Julia Ringo" w:date="2023-10-05T13:15:00Z">
        <w:r w:rsidR="000E7660">
          <w:rPr>
            <w:rFonts w:ascii="Arial" w:hAnsi="Arial"/>
          </w:rPr>
          <w:t>—</w:t>
        </w:r>
      </w:ins>
      <w:r>
        <w:rPr>
          <w:rFonts w:ascii="Arial" w:hAnsi="Arial"/>
        </w:rPr>
        <w:t xml:space="preserve">started prepping the </w:t>
      </w:r>
      <w:r>
        <w:rPr>
          <w:rFonts w:ascii="Arial" w:hAnsi="Arial"/>
          <w:i/>
          <w:iCs/>
        </w:rPr>
        <w:t>Gnat</w:t>
      </w:r>
      <w:r>
        <w:rPr>
          <w:rFonts w:ascii="Arial" w:hAnsi="Arial"/>
        </w:rPr>
        <w:t xml:space="preserve"> to leave. And as I’m on the dock getting some cans of food to load into the hold</w:t>
      </w:r>
      <w:ins w:id="2886" w:author="Julia Ringo" w:date="2023-10-20T15:37:00Z">
        <w:r w:rsidR="00F43D19">
          <w:rPr>
            <w:rFonts w:ascii="Arial" w:hAnsi="Arial"/>
          </w:rPr>
          <w:t>,</w:t>
        </w:r>
      </w:ins>
      <w:del w:id="2887" w:author="Julia Ringo" w:date="2023-10-20T15:37:00Z">
        <w:r w:rsidDel="00F43D19">
          <w:rPr>
            <w:rFonts w:ascii="Arial" w:hAnsi="Arial"/>
          </w:rPr>
          <w:delText>;</w:delText>
        </w:r>
      </w:del>
      <w:r>
        <w:rPr>
          <w:rFonts w:ascii="Arial" w:hAnsi="Arial"/>
        </w:rPr>
        <w:t xml:space="preserve"> I see the commander of the Authority sub climb up out of their sub at the slip they had commandeered</w:t>
      </w:r>
      <w:del w:id="2888" w:author="Julia Ringo" w:date="2023-10-05T13:15:00Z">
        <w:r w:rsidDel="000E7660">
          <w:rPr>
            <w:rFonts w:ascii="Arial" w:hAnsi="Arial"/>
          </w:rPr>
          <w:delText xml:space="preserve"> — </w:delText>
        </w:r>
      </w:del>
      <w:ins w:id="2889" w:author="Julia Ringo" w:date="2023-10-05T13:15:00Z">
        <w:r w:rsidR="000E7660">
          <w:rPr>
            <w:rFonts w:ascii="Arial" w:hAnsi="Arial"/>
          </w:rPr>
          <w:t>—</w:t>
        </w:r>
      </w:ins>
      <w:r>
        <w:rPr>
          <w:rFonts w:ascii="Arial" w:hAnsi="Arial"/>
        </w:rPr>
        <w:t>the commander is a real round guy, he wears an Authority uniform with all the trimmings</w:t>
      </w:r>
      <w:del w:id="2890" w:author="Julia Ringo" w:date="2023-10-05T13:15:00Z">
        <w:r w:rsidDel="000E7660">
          <w:rPr>
            <w:rFonts w:ascii="Arial" w:hAnsi="Arial"/>
          </w:rPr>
          <w:delText xml:space="preserve"> — </w:delText>
        </w:r>
      </w:del>
      <w:ins w:id="2891" w:author="Julia Ringo" w:date="2023-10-05T13:15:00Z">
        <w:r w:rsidR="000E7660">
          <w:rPr>
            <w:rFonts w:ascii="Arial" w:hAnsi="Arial"/>
          </w:rPr>
          <w:t>—</w:t>
        </w:r>
      </w:ins>
      <w:r>
        <w:rPr>
          <w:rFonts w:ascii="Arial" w:hAnsi="Arial"/>
        </w:rPr>
        <w:t xml:space="preserve">it looks as if he wears his full fucking dress </w:t>
      </w:r>
      <w:r>
        <w:rPr>
          <w:rFonts w:ascii="Arial" w:hAnsi="Arial"/>
        </w:rPr>
        <w:lastRenderedPageBreak/>
        <w:t>uniform every day on board the sub! He takes a squad of goons</w:t>
      </w:r>
      <w:del w:id="2892" w:author="Julia Ringo" w:date="2023-10-05T13:15:00Z">
        <w:r w:rsidDel="000E7660">
          <w:rPr>
            <w:rFonts w:ascii="Arial" w:hAnsi="Arial"/>
          </w:rPr>
          <w:delText xml:space="preserve"> — </w:delText>
        </w:r>
      </w:del>
      <w:ins w:id="2893" w:author="Julia Ringo" w:date="2023-10-05T13:15:00Z">
        <w:r w:rsidR="000E7660">
          <w:rPr>
            <w:rFonts w:ascii="Arial" w:hAnsi="Arial"/>
          </w:rPr>
          <w:t>—</w:t>
        </w:r>
      </w:ins>
      <w:r>
        <w:rPr>
          <w:rFonts w:ascii="Arial" w:hAnsi="Arial"/>
        </w:rPr>
        <w:t>maybe twenty of the fuckers</w:t>
      </w:r>
      <w:del w:id="2894" w:author="Julia Ringo" w:date="2023-10-05T13:15:00Z">
        <w:r w:rsidDel="000E7660">
          <w:rPr>
            <w:rFonts w:ascii="Arial" w:hAnsi="Arial"/>
          </w:rPr>
          <w:delText xml:space="preserve"> — </w:delText>
        </w:r>
      </w:del>
      <w:ins w:id="2895" w:author="Julia Ringo" w:date="2023-10-05T13:15:00Z">
        <w:r w:rsidR="000E7660">
          <w:rPr>
            <w:rFonts w:ascii="Arial" w:hAnsi="Arial"/>
          </w:rPr>
          <w:t>—</w:t>
        </w:r>
      </w:ins>
      <w:r>
        <w:rPr>
          <w:rFonts w:ascii="Arial" w:hAnsi="Arial"/>
        </w:rPr>
        <w:t>and they go up the dock and out towards the exchange floor.</w:t>
      </w:r>
    </w:p>
    <w:p w14:paraId="2AB378AB" w14:textId="38FBEB73" w:rsidR="001E2E9B" w:rsidRDefault="00000000">
      <w:pPr>
        <w:pStyle w:val="BodyText"/>
        <w:rPr>
          <w:rFonts w:ascii="Arial" w:hAnsi="Arial"/>
        </w:rPr>
      </w:pPr>
      <w:r>
        <w:rPr>
          <w:rFonts w:ascii="Arial" w:hAnsi="Arial"/>
        </w:rPr>
        <w:t>“Here’s the good fucking part: while he’s up there on the exchange floor, the watertight bulkhead between the docking bay and the upper levels goes into an emergency-close procedure. You know, the whole shebang</w:t>
      </w:r>
      <w:del w:id="2896" w:author="Julia Ringo" w:date="2023-10-05T13:15:00Z">
        <w:r w:rsidDel="000E7660">
          <w:rPr>
            <w:rFonts w:ascii="Arial" w:hAnsi="Arial"/>
          </w:rPr>
          <w:delText xml:space="preserve"> — </w:delText>
        </w:r>
      </w:del>
      <w:ins w:id="2897" w:author="Julia Ringo" w:date="2023-10-05T13:15:00Z">
        <w:r w:rsidR="000E7660">
          <w:rPr>
            <w:rFonts w:ascii="Arial" w:hAnsi="Arial"/>
          </w:rPr>
          <w:t>—</w:t>
        </w:r>
      </w:ins>
      <w:r>
        <w:rPr>
          <w:rFonts w:ascii="Arial" w:hAnsi="Arial"/>
        </w:rPr>
        <w:t>the klaxon is blaring, the red lights are spinning. The fucking Authority goons start running around in a panic, probably most of them think the docking bay is flooding, hell</w:t>
      </w:r>
      <w:ins w:id="2898" w:author="Julia Ringo" w:date="2023-10-20T15:37:00Z">
        <w:r w:rsidR="00F43D19">
          <w:rPr>
            <w:rFonts w:ascii="Arial" w:hAnsi="Arial"/>
          </w:rPr>
          <w:t>,</w:t>
        </w:r>
      </w:ins>
      <w:r>
        <w:rPr>
          <w:rFonts w:ascii="Arial" w:hAnsi="Arial"/>
        </w:rPr>
        <w:t xml:space="preserve"> I thought that myself for a minute.”</w:t>
      </w:r>
    </w:p>
    <w:p w14:paraId="4228F556" w14:textId="6BA54026" w:rsidR="001E2E9B" w:rsidRDefault="00000000">
      <w:pPr>
        <w:pStyle w:val="BodyText"/>
        <w:rPr>
          <w:rFonts w:ascii="Arial" w:hAnsi="Arial"/>
        </w:rPr>
      </w:pPr>
      <w:r>
        <w:rPr>
          <w:rFonts w:ascii="Arial" w:hAnsi="Arial"/>
        </w:rPr>
        <w:t>“Fuckin’ wow,” said Percy</w:t>
      </w:r>
      <w:ins w:id="2899" w:author="Julia Ringo" w:date="2023-10-20T15:37:00Z">
        <w:r w:rsidR="00F43D19">
          <w:rPr>
            <w:rFonts w:ascii="Arial" w:hAnsi="Arial"/>
          </w:rPr>
          <w:t>,</w:t>
        </w:r>
      </w:ins>
      <w:r>
        <w:rPr>
          <w:rFonts w:ascii="Arial" w:hAnsi="Arial"/>
        </w:rPr>
        <w:t xml:space="preserve"> half-grinning as she exhaled smoke.</w:t>
      </w:r>
    </w:p>
    <w:p w14:paraId="3858CD71" w14:textId="45BE9A00" w:rsidR="001E2E9B" w:rsidRDefault="00000000">
      <w:pPr>
        <w:pStyle w:val="BodyText"/>
        <w:rPr>
          <w:rFonts w:ascii="Arial" w:hAnsi="Arial"/>
        </w:rPr>
      </w:pPr>
      <w:r>
        <w:rPr>
          <w:rFonts w:ascii="Arial" w:hAnsi="Arial"/>
        </w:rPr>
        <w:t xml:space="preserve">“Fuck yeah. But it doesn’t take long for the goons to figure out that the docking bay </w:t>
      </w:r>
      <w:r>
        <w:rPr>
          <w:rFonts w:ascii="Arial" w:hAnsi="Arial"/>
          <w:i/>
          <w:iCs/>
        </w:rPr>
        <w:t>isn’t</w:t>
      </w:r>
      <w:r>
        <w:rPr>
          <w:rFonts w:ascii="Arial" w:hAnsi="Arial"/>
        </w:rPr>
        <w:t xml:space="preserve"> flooding</w:t>
      </w:r>
      <w:del w:id="2900" w:author="Julia Ringo" w:date="2023-10-05T13:15:00Z">
        <w:r w:rsidDel="000E7660">
          <w:rPr>
            <w:rFonts w:ascii="Arial" w:hAnsi="Arial"/>
          </w:rPr>
          <w:delText xml:space="preserve"> — </w:delText>
        </w:r>
      </w:del>
      <w:ins w:id="2901" w:author="Julia Ringo" w:date="2023-10-05T13:15:00Z">
        <w:r w:rsidR="000E7660">
          <w:rPr>
            <w:rFonts w:ascii="Arial" w:hAnsi="Arial"/>
          </w:rPr>
          <w:t>—</w:t>
        </w:r>
      </w:ins>
      <w:r>
        <w:rPr>
          <w:rFonts w:ascii="Arial" w:hAnsi="Arial"/>
        </w:rPr>
        <w:t>someone had just triggered the big watertight bulkhead to close just to fuck with all these Authority toughs. The meat shields weren’t much less panicked at that though</w:t>
      </w:r>
      <w:del w:id="2902" w:author="Julia Ringo" w:date="2023-10-05T13:15:00Z">
        <w:r w:rsidDel="000E7660">
          <w:rPr>
            <w:rFonts w:ascii="Arial" w:hAnsi="Arial"/>
          </w:rPr>
          <w:delText xml:space="preserve"> — </w:delText>
        </w:r>
      </w:del>
      <w:ins w:id="2903" w:author="Julia Ringo" w:date="2023-10-05T13:15:00Z">
        <w:r w:rsidR="000E7660">
          <w:rPr>
            <w:rFonts w:ascii="Arial" w:hAnsi="Arial"/>
          </w:rPr>
          <w:t>—</w:t>
        </w:r>
      </w:ins>
      <w:r>
        <w:rPr>
          <w:rFonts w:ascii="Arial" w:hAnsi="Arial"/>
        </w:rPr>
        <w:t>because half their fuckin’ muscle and their fuckin’ commander were now separated from them by half a meter of air-tight steel doors!</w:t>
      </w:r>
    </w:p>
    <w:p w14:paraId="41CE42CA" w14:textId="3C26C8D8"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I wasn’t going to miss this wonderful opportunity of confusion</w:t>
      </w:r>
      <w:del w:id="2904" w:author="Julia Ringo" w:date="2023-10-05T13:15:00Z">
        <w:r w:rsidDel="000E7660">
          <w:rPr>
            <w:rFonts w:ascii="Arial" w:hAnsi="Arial"/>
          </w:rPr>
          <w:delText xml:space="preserve"> — </w:delText>
        </w:r>
      </w:del>
      <w:ins w:id="2905" w:author="Julia Ringo" w:date="2023-10-05T13:15:00Z">
        <w:r w:rsidR="000E7660">
          <w:rPr>
            <w:rFonts w:ascii="Arial" w:hAnsi="Arial"/>
          </w:rPr>
          <w:t>—</w:t>
        </w:r>
      </w:ins>
      <w:r>
        <w:rPr>
          <w:rFonts w:ascii="Arial" w:hAnsi="Arial"/>
        </w:rPr>
        <w:t xml:space="preserve">I dumped whatever I could find laying around on the dock down into the </w:t>
      </w:r>
      <w:r>
        <w:rPr>
          <w:rFonts w:ascii="Arial" w:hAnsi="Arial"/>
          <w:i/>
          <w:iCs/>
        </w:rPr>
        <w:t>Gnat</w:t>
      </w:r>
      <w:r>
        <w:rPr>
          <w:rFonts w:ascii="Arial" w:hAnsi="Arial"/>
        </w:rPr>
        <w:t xml:space="preserve">, buttoned the boat up, and took the fuck off right then. Ran on battery as far as I could, then put the rest of the exhaust back together. </w:t>
      </w:r>
      <w:proofErr w:type="gramStart"/>
      <w:r>
        <w:rPr>
          <w:rFonts w:ascii="Arial" w:hAnsi="Arial"/>
        </w:rPr>
        <w:t>Fortunately</w:t>
      </w:r>
      <w:proofErr w:type="gramEnd"/>
      <w:r>
        <w:rPr>
          <w:rFonts w:ascii="Arial" w:hAnsi="Arial"/>
        </w:rPr>
        <w:t xml:space="preserve"> the diesel fired up no fucking problem and I made my way here.”</w:t>
      </w:r>
    </w:p>
    <w:p w14:paraId="20E517F3" w14:textId="5AC9C5E6" w:rsidR="001E2E9B" w:rsidRDefault="00000000">
      <w:pPr>
        <w:pStyle w:val="BodyText"/>
        <w:rPr>
          <w:rFonts w:ascii="Arial" w:hAnsi="Arial"/>
        </w:rPr>
      </w:pPr>
      <w:r>
        <w:rPr>
          <w:rFonts w:ascii="Arial" w:hAnsi="Arial"/>
        </w:rPr>
        <w:t>“Hmm,” said Hemi</w:t>
      </w:r>
      <w:ins w:id="2906" w:author="Julia Ringo" w:date="2023-10-20T15:37:00Z">
        <w:r w:rsidR="00F43D19">
          <w:rPr>
            <w:rFonts w:ascii="Arial" w:hAnsi="Arial"/>
          </w:rPr>
          <w:t>.</w:t>
        </w:r>
      </w:ins>
      <w:del w:id="2907" w:author="Julia Ringo" w:date="2023-10-20T15:37:00Z">
        <w:r w:rsidDel="00F43D19">
          <w:rPr>
            <w:rFonts w:ascii="Arial" w:hAnsi="Arial"/>
          </w:rPr>
          <w:delText>,</w:delText>
        </w:r>
      </w:del>
      <w:r>
        <w:rPr>
          <w:rFonts w:ascii="Arial" w:hAnsi="Arial"/>
        </w:rPr>
        <w:t xml:space="preserve"> “</w:t>
      </w:r>
      <w:ins w:id="2908" w:author="Julia Ringo" w:date="2023-10-20T15:37:00Z">
        <w:r w:rsidR="00F43D19">
          <w:rPr>
            <w:rFonts w:ascii="Arial" w:hAnsi="Arial"/>
          </w:rPr>
          <w:t>W</w:t>
        </w:r>
      </w:ins>
      <w:del w:id="2909" w:author="Julia Ringo" w:date="2023-10-20T15:37:00Z">
        <w:r w:rsidDel="00F43D19">
          <w:rPr>
            <w:rFonts w:ascii="Arial" w:hAnsi="Arial"/>
          </w:rPr>
          <w:delText>w</w:delText>
        </w:r>
      </w:del>
      <w:r>
        <w:rPr>
          <w:rFonts w:ascii="Arial" w:hAnsi="Arial"/>
        </w:rPr>
        <w:t>ho do you suppose was willing to anger them further by closing the watertight bulkhead?”</w:t>
      </w:r>
    </w:p>
    <w:p w14:paraId="0FD49395" w14:textId="77777777" w:rsidR="001E2E9B" w:rsidRDefault="00000000">
      <w:pPr>
        <w:pStyle w:val="BodyText"/>
        <w:rPr>
          <w:rFonts w:ascii="Arial" w:hAnsi="Arial"/>
        </w:rPr>
      </w:pPr>
      <w:r>
        <w:rPr>
          <w:rFonts w:ascii="Arial" w:hAnsi="Arial"/>
        </w:rPr>
        <w:t>“My guess,” said Shakes, “is that it was that dock boss lady. She was the first one the Authority goons questioned, of course, and she didn’t look very fuckin’ happy about it afterwards.”</w:t>
      </w:r>
    </w:p>
    <w:p w14:paraId="692E677C" w14:textId="77777777" w:rsidR="001E2E9B" w:rsidRDefault="00000000">
      <w:pPr>
        <w:pStyle w:val="BodyText"/>
        <w:rPr>
          <w:rFonts w:ascii="Arial" w:hAnsi="Arial"/>
        </w:rPr>
      </w:pPr>
      <w:r>
        <w:rPr>
          <w:rFonts w:ascii="Arial" w:hAnsi="Arial"/>
        </w:rPr>
        <w:t>“Tough as she looks, I guess,” said Percy.</w:t>
      </w:r>
    </w:p>
    <w:p w14:paraId="3444EE44" w14:textId="4230C80E" w:rsidR="001E2E9B" w:rsidRDefault="00000000">
      <w:pPr>
        <w:pStyle w:val="BodyText"/>
        <w:rPr>
          <w:rFonts w:ascii="Arial" w:hAnsi="Arial"/>
        </w:rPr>
      </w:pPr>
      <w:r>
        <w:rPr>
          <w:rFonts w:ascii="Arial" w:hAnsi="Arial"/>
        </w:rPr>
        <w:t xml:space="preserve">“That watertight bulkhead did not seem like the kind of thing that was opened and closed at the drop of a fuckin’ hat,” said Shakes. “I suspect it delayed that Authority sub leaving by a couple of hours, all told. I’m not sure I could have gotten the </w:t>
      </w:r>
      <w:r>
        <w:rPr>
          <w:rFonts w:ascii="Arial" w:hAnsi="Arial"/>
          <w:i/>
          <w:iCs/>
        </w:rPr>
        <w:t>Gnat</w:t>
      </w:r>
      <w:r>
        <w:rPr>
          <w:rFonts w:ascii="Arial" w:hAnsi="Arial"/>
        </w:rPr>
        <w:t xml:space="preserve"> away</w:t>
      </w:r>
      <w:del w:id="2910" w:author="Julia Ringo" w:date="2023-10-05T13:15:00Z">
        <w:r w:rsidDel="000E7660">
          <w:rPr>
            <w:rFonts w:ascii="Arial" w:hAnsi="Arial"/>
          </w:rPr>
          <w:delText xml:space="preserve"> — </w:delText>
        </w:r>
      </w:del>
      <w:ins w:id="2911" w:author="Julia Ringo" w:date="2023-10-05T13:15:00Z">
        <w:r w:rsidR="000E7660">
          <w:rPr>
            <w:rFonts w:ascii="Arial" w:hAnsi="Arial"/>
          </w:rPr>
          <w:t>—</w:t>
        </w:r>
      </w:ins>
      <w:r>
        <w:rPr>
          <w:rFonts w:ascii="Arial" w:hAnsi="Arial"/>
        </w:rPr>
        <w:t>presumably unnoticed</w:t>
      </w:r>
      <w:del w:id="2912" w:author="Julia Ringo" w:date="2023-10-05T13:15:00Z">
        <w:r w:rsidDel="000E7660">
          <w:rPr>
            <w:rFonts w:ascii="Arial" w:hAnsi="Arial"/>
          </w:rPr>
          <w:delText xml:space="preserve"> — </w:delText>
        </w:r>
      </w:del>
      <w:ins w:id="2913" w:author="Julia Ringo" w:date="2023-10-05T13:15:00Z">
        <w:r w:rsidR="000E7660">
          <w:rPr>
            <w:rFonts w:ascii="Arial" w:hAnsi="Arial"/>
          </w:rPr>
          <w:t>—</w:t>
        </w:r>
      </w:ins>
      <w:r>
        <w:rPr>
          <w:rFonts w:ascii="Arial" w:hAnsi="Arial"/>
        </w:rPr>
        <w:t>without that bit of fuckin’ luck.”</w:t>
      </w:r>
    </w:p>
    <w:p w14:paraId="537587F6" w14:textId="29400255" w:rsidR="001E2E9B" w:rsidRDefault="00000000">
      <w:pPr>
        <w:pStyle w:val="BodyText"/>
        <w:rPr>
          <w:rFonts w:ascii="Arial" w:hAnsi="Arial"/>
        </w:rPr>
      </w:pPr>
      <w:r>
        <w:rPr>
          <w:rFonts w:ascii="Arial" w:hAnsi="Arial"/>
        </w:rPr>
        <w:t>“Which brings up another thing I wanted to ask you about</w:t>
      </w:r>
      <w:ins w:id="2914" w:author="Julia Ringo" w:date="2023-10-20T15:38:00Z">
        <w:r w:rsidR="001B4B5E">
          <w:rPr>
            <w:rFonts w:ascii="Arial" w:hAnsi="Arial"/>
          </w:rPr>
          <w:t>,</w:t>
        </w:r>
      </w:ins>
      <w:r>
        <w:rPr>
          <w:rFonts w:ascii="Arial" w:hAnsi="Arial"/>
        </w:rPr>
        <w:t xml:space="preserve"> Captain Shakes,” said Hemi</w:t>
      </w:r>
      <w:ins w:id="2915" w:author="Julia Ringo" w:date="2023-10-20T15:38:00Z">
        <w:r w:rsidR="001B4B5E">
          <w:rPr>
            <w:rFonts w:ascii="Arial" w:hAnsi="Arial"/>
          </w:rPr>
          <w:t>.</w:t>
        </w:r>
      </w:ins>
      <w:del w:id="2916" w:author="Julia Ringo" w:date="2023-10-20T15:38:00Z">
        <w:r w:rsidDel="001B4B5E">
          <w:rPr>
            <w:rFonts w:ascii="Arial" w:hAnsi="Arial"/>
          </w:rPr>
          <w:delText>,</w:delText>
        </w:r>
      </w:del>
      <w:r>
        <w:rPr>
          <w:rFonts w:ascii="Arial" w:hAnsi="Arial"/>
        </w:rPr>
        <w:t xml:space="preserve"> “</w:t>
      </w:r>
      <w:ins w:id="2917" w:author="Julia Ringo" w:date="2023-10-20T15:38:00Z">
        <w:r w:rsidR="001B4B5E">
          <w:rPr>
            <w:rFonts w:ascii="Arial" w:hAnsi="Arial"/>
          </w:rPr>
          <w:t>T</w:t>
        </w:r>
      </w:ins>
      <w:del w:id="2918" w:author="Julia Ringo" w:date="2023-10-20T15:38:00Z">
        <w:r w:rsidDel="001B4B5E">
          <w:rPr>
            <w:rFonts w:ascii="Arial" w:hAnsi="Arial"/>
          </w:rPr>
          <w:delText>t</w:delText>
        </w:r>
      </w:del>
      <w:r>
        <w:rPr>
          <w:rFonts w:ascii="Arial" w:hAnsi="Arial"/>
        </w:rPr>
        <w:t xml:space="preserve">hat boat of yours </w:t>
      </w:r>
      <w:ins w:id="2919" w:author="Julia Ringo" w:date="2023-10-20T15:38:00Z">
        <w:r w:rsidR="001B4B5E">
          <w:rPr>
            <w:rFonts w:ascii="Arial" w:hAnsi="Arial"/>
          </w:rPr>
          <w:t xml:space="preserve">is now </w:t>
        </w:r>
      </w:ins>
      <w:r>
        <w:rPr>
          <w:rFonts w:ascii="Arial" w:hAnsi="Arial"/>
        </w:rPr>
        <w:t>certainly</w:t>
      </w:r>
      <w:del w:id="2920" w:author="Julia Ringo" w:date="2023-10-20T15:38:00Z">
        <w:r w:rsidDel="001B4B5E">
          <w:rPr>
            <w:rFonts w:ascii="Arial" w:hAnsi="Arial"/>
          </w:rPr>
          <w:delText xml:space="preserve"> is</w:delText>
        </w:r>
      </w:del>
      <w:del w:id="2921" w:author="Julia Ringo" w:date="2023-10-10T11:08:00Z">
        <w:r w:rsidDel="00B6693A">
          <w:rPr>
            <w:rFonts w:ascii="Arial" w:hAnsi="Arial"/>
          </w:rPr>
          <w:delText>…</w:delText>
        </w:r>
      </w:del>
      <w:ins w:id="2922" w:author="Julia Ringo" w:date="2023-10-10T11:08:00Z">
        <w:r w:rsidR="00B6693A">
          <w:rPr>
            <w:rFonts w:ascii="Arial" w:hAnsi="Arial"/>
          </w:rPr>
          <w:t xml:space="preserve"> . . . </w:t>
        </w:r>
      </w:ins>
      <w:del w:id="2923" w:author="Julia Ringo" w:date="2023-10-20T15:38:00Z">
        <w:r w:rsidDel="001B4B5E">
          <w:rPr>
            <w:rFonts w:ascii="Arial" w:hAnsi="Arial"/>
          </w:rPr>
          <w:delText xml:space="preserve"> </w:delText>
        </w:r>
      </w:del>
      <w:r>
        <w:rPr>
          <w:rFonts w:ascii="Arial" w:hAnsi="Arial"/>
        </w:rPr>
        <w:t>loud</w:t>
      </w:r>
      <w:del w:id="2924" w:author="Julia Ringo" w:date="2023-10-20T15:38:00Z">
        <w:r w:rsidDel="001B4B5E">
          <w:rPr>
            <w:rFonts w:ascii="Arial" w:hAnsi="Arial"/>
          </w:rPr>
          <w:delText xml:space="preserve"> now</w:delText>
        </w:r>
      </w:del>
      <w:r>
        <w:rPr>
          <w:rFonts w:ascii="Arial" w:hAnsi="Arial"/>
        </w:rPr>
        <w:t>.”</w:t>
      </w:r>
    </w:p>
    <w:p w14:paraId="5EEDB95D" w14:textId="77777777" w:rsidR="001E2E9B" w:rsidRDefault="00000000">
      <w:pPr>
        <w:pStyle w:val="BodyText"/>
        <w:rPr>
          <w:rFonts w:ascii="Arial" w:hAnsi="Arial"/>
        </w:rPr>
      </w:pPr>
      <w:r>
        <w:rPr>
          <w:rFonts w:ascii="Arial" w:hAnsi="Arial"/>
        </w:rPr>
        <w:t xml:space="preserve">“Fuck yeah! I told you I put in a new exhaust. Straight pipe. Wedged it right up against the hull so the sound goes direct out into the fuckin’ water. I also tuned it for power and made some adjustments to the gearbox. The </w:t>
      </w:r>
      <w:r>
        <w:rPr>
          <w:rFonts w:ascii="Arial" w:hAnsi="Arial"/>
          <w:i/>
          <w:iCs/>
        </w:rPr>
        <w:t>Gnat’s</w:t>
      </w:r>
      <w:r>
        <w:rPr>
          <w:rFonts w:ascii="Arial" w:hAnsi="Arial"/>
        </w:rPr>
        <w:t xml:space="preserve"> diesel now puts out far more torque than just about any other boat of its fuckin’ size, I’d say. And that torque is converted to unbelievably fast prop speeds.”</w:t>
      </w:r>
    </w:p>
    <w:p w14:paraId="60ED0C2F" w14:textId="77777777" w:rsidR="001E2E9B" w:rsidRDefault="00000000">
      <w:pPr>
        <w:pStyle w:val="BodyText"/>
        <w:rPr>
          <w:rFonts w:ascii="Arial" w:hAnsi="Arial"/>
        </w:rPr>
      </w:pPr>
      <w:r>
        <w:rPr>
          <w:rFonts w:ascii="Arial" w:hAnsi="Arial"/>
        </w:rPr>
        <w:t>“And a fast prop and new exhaust mean exceptional noise,” said Hemi.</w:t>
      </w:r>
    </w:p>
    <w:p w14:paraId="00F95A65" w14:textId="5EE5C19C" w:rsidR="001E2E9B" w:rsidRDefault="00000000">
      <w:pPr>
        <w:pStyle w:val="BodyText"/>
        <w:rPr>
          <w:rFonts w:ascii="Arial" w:hAnsi="Arial"/>
        </w:rPr>
      </w:pPr>
      <w:r>
        <w:rPr>
          <w:rFonts w:ascii="Arial" w:hAnsi="Arial"/>
        </w:rPr>
        <w:t>“I’d say just about the loudest sub in the fuckin’ water!” said Shakes proudly. “</w:t>
      </w:r>
      <w:del w:id="2925" w:author="Julia Ringo" w:date="2023-10-20T15:38:00Z">
        <w:r w:rsidDel="001B4B5E">
          <w:rPr>
            <w:rFonts w:ascii="Arial" w:hAnsi="Arial"/>
          </w:rPr>
          <w:delText>‘</w:delText>
        </w:r>
      </w:del>
      <w:ins w:id="2926" w:author="Julia Ringo" w:date="2023-10-20T15:38:00Z">
        <w:r w:rsidR="001B4B5E">
          <w:rPr>
            <w:rFonts w:ascii="Arial" w:hAnsi="Arial"/>
          </w:rPr>
          <w:t>’</w:t>
        </w:r>
      </w:ins>
      <w:proofErr w:type="spellStart"/>
      <w:r>
        <w:rPr>
          <w:rFonts w:ascii="Arial" w:hAnsi="Arial"/>
        </w:rPr>
        <w:t>Cept</w:t>
      </w:r>
      <w:proofErr w:type="spellEnd"/>
      <w:r>
        <w:rPr>
          <w:rFonts w:ascii="Arial" w:hAnsi="Arial"/>
        </w:rPr>
        <w:t xml:space="preserve"> maybe some of those old coastal tug subs. That was the fuckin’ plan, right</w:t>
      </w:r>
      <w:ins w:id="2927" w:author="Julia Ringo" w:date="2023-10-20T15:38:00Z">
        <w:r w:rsidR="001B4B5E">
          <w:rPr>
            <w:rFonts w:ascii="Arial" w:hAnsi="Arial"/>
          </w:rPr>
          <w:t>,</w:t>
        </w:r>
      </w:ins>
      <w:r>
        <w:rPr>
          <w:rFonts w:ascii="Arial" w:hAnsi="Arial"/>
        </w:rPr>
        <w:t xml:space="preserve"> Captain Percy? The </w:t>
      </w:r>
      <w:r>
        <w:rPr>
          <w:rFonts w:ascii="Arial" w:hAnsi="Arial"/>
          <w:i/>
          <w:iCs/>
        </w:rPr>
        <w:t>Gnat</w:t>
      </w:r>
      <w:r>
        <w:rPr>
          <w:rFonts w:ascii="Arial" w:hAnsi="Arial"/>
        </w:rPr>
        <w:t xml:space="preserve"> runs loud and fast interference for the </w:t>
      </w:r>
      <w:r>
        <w:rPr>
          <w:rFonts w:ascii="Arial" w:hAnsi="Arial"/>
          <w:i/>
          <w:iCs/>
        </w:rPr>
        <w:t>Prospect</w:t>
      </w:r>
      <w:r>
        <w:rPr>
          <w:rFonts w:ascii="Arial" w:hAnsi="Arial"/>
        </w:rPr>
        <w:t>.”</w:t>
      </w:r>
    </w:p>
    <w:p w14:paraId="790D76B5" w14:textId="77777777" w:rsidR="001E2E9B" w:rsidRDefault="00000000">
      <w:pPr>
        <w:pStyle w:val="BodyText"/>
        <w:rPr>
          <w:rFonts w:ascii="Arial" w:hAnsi="Arial"/>
        </w:rPr>
      </w:pPr>
      <w:r>
        <w:rPr>
          <w:rFonts w:ascii="Arial" w:hAnsi="Arial"/>
        </w:rPr>
        <w:lastRenderedPageBreak/>
        <w:t xml:space="preserve">“Yes,” said Percy, “though I was sort of expecting we could make the </w:t>
      </w:r>
      <w:r>
        <w:rPr>
          <w:rFonts w:ascii="Arial" w:hAnsi="Arial"/>
          <w:i/>
          <w:iCs/>
        </w:rPr>
        <w:t>Gnat</w:t>
      </w:r>
      <w:r>
        <w:rPr>
          <w:rFonts w:ascii="Arial" w:hAnsi="Arial"/>
        </w:rPr>
        <w:t xml:space="preserve"> sound like another big submarine, not an ocean liner.”</w:t>
      </w:r>
    </w:p>
    <w:p w14:paraId="148FE96E" w14:textId="51A87791" w:rsidR="001E2E9B" w:rsidRDefault="00000000">
      <w:pPr>
        <w:pStyle w:val="BodyText"/>
        <w:rPr>
          <w:rFonts w:ascii="Arial" w:hAnsi="Arial"/>
        </w:rPr>
      </w:pPr>
      <w:r>
        <w:rPr>
          <w:rFonts w:ascii="Arial" w:hAnsi="Arial"/>
        </w:rPr>
        <w:t xml:space="preserve">“The fuckin’ louder, the fuckin’ better, I fuckin’ figured,” said Shakes, popping a wad of dried green leaves into his cheek. “Oh! I almost forgot: the other modification I made to the </w:t>
      </w:r>
      <w:r>
        <w:rPr>
          <w:rFonts w:ascii="Arial" w:hAnsi="Arial"/>
          <w:i/>
          <w:iCs/>
        </w:rPr>
        <w:t>Gnat</w:t>
      </w:r>
      <w:ins w:id="2928" w:author="Julia Ringo" w:date="2023-10-20T15:38:00Z">
        <w:r w:rsidR="001B4B5E">
          <w:rPr>
            <w:rFonts w:ascii="Arial" w:hAnsi="Arial"/>
          </w:rPr>
          <w:t>—</w:t>
        </w:r>
      </w:ins>
      <w:del w:id="2929" w:author="Julia Ringo" w:date="2023-10-20T15:38:00Z">
        <w:r w:rsidDel="001B4B5E">
          <w:rPr>
            <w:rFonts w:ascii="Arial" w:hAnsi="Arial"/>
          </w:rPr>
          <w:delText xml:space="preserve">: </w:delText>
        </w:r>
      </w:del>
      <w:r>
        <w:rPr>
          <w:rFonts w:ascii="Arial" w:hAnsi="Arial"/>
        </w:rPr>
        <w:t>I got a fuckin’ pigeon.”</w:t>
      </w:r>
    </w:p>
    <w:p w14:paraId="6FFAE0B9" w14:textId="77777777" w:rsidR="001E2E9B" w:rsidRDefault="00000000">
      <w:pPr>
        <w:pStyle w:val="BodyText"/>
        <w:rPr>
          <w:rFonts w:ascii="Arial" w:hAnsi="Arial"/>
        </w:rPr>
      </w:pPr>
      <w:r>
        <w:rPr>
          <w:rFonts w:ascii="Arial" w:hAnsi="Arial"/>
        </w:rPr>
        <w:t>“A pigeon?” asked Hemi. “I have never heard of that. Some new kind of sonar unit?”</w:t>
      </w:r>
    </w:p>
    <w:p w14:paraId="068C0927" w14:textId="3DBA2A52" w:rsidR="001E2E9B" w:rsidRDefault="00000000">
      <w:pPr>
        <w:pStyle w:val="BodyText"/>
        <w:rPr>
          <w:rFonts w:ascii="Arial" w:hAnsi="Arial"/>
        </w:rPr>
      </w:pPr>
      <w:r>
        <w:rPr>
          <w:rFonts w:ascii="Arial" w:hAnsi="Arial"/>
        </w:rPr>
        <w:t>“No</w:t>
      </w:r>
      <w:ins w:id="2930" w:author="Julia Ringo" w:date="2023-10-20T15:38:00Z">
        <w:r w:rsidR="001B4B5E">
          <w:rPr>
            <w:rFonts w:ascii="Arial" w:hAnsi="Arial"/>
          </w:rPr>
          <w:t>,</w:t>
        </w:r>
      </w:ins>
      <w:r>
        <w:rPr>
          <w:rFonts w:ascii="Arial" w:hAnsi="Arial"/>
        </w:rPr>
        <w:t xml:space="preserve"> no, like an </w:t>
      </w:r>
      <w:r>
        <w:rPr>
          <w:rFonts w:ascii="Arial" w:hAnsi="Arial"/>
          <w:i/>
          <w:iCs/>
        </w:rPr>
        <w:t>actual</w:t>
      </w:r>
      <w:r>
        <w:rPr>
          <w:rFonts w:ascii="Arial" w:hAnsi="Arial"/>
        </w:rPr>
        <w:t xml:space="preserve"> fuckin’ pigeon-bird. A homing pigeon. Goes by the name of Herschel.”</w:t>
      </w:r>
    </w:p>
    <w:p w14:paraId="4547DF08" w14:textId="3C736EA6" w:rsidR="001E2E9B" w:rsidRDefault="00000000">
      <w:pPr>
        <w:pStyle w:val="BodyText"/>
        <w:rPr>
          <w:rFonts w:ascii="Arial" w:hAnsi="Arial"/>
        </w:rPr>
      </w:pPr>
      <w:r>
        <w:rPr>
          <w:rFonts w:ascii="Arial" w:hAnsi="Arial"/>
        </w:rPr>
        <w:t>“Oh, so you got a pet</w:t>
      </w:r>
      <w:del w:id="2931" w:author="Julia Ringo" w:date="2023-10-10T11:08:00Z">
        <w:r w:rsidDel="00B6693A">
          <w:rPr>
            <w:rFonts w:ascii="Arial" w:hAnsi="Arial"/>
          </w:rPr>
          <w:delText>…</w:delText>
        </w:r>
      </w:del>
      <w:ins w:id="2932" w:author="Julia Ringo" w:date="2023-10-10T11:08:00Z">
        <w:r w:rsidR="00B6693A">
          <w:rPr>
            <w:rFonts w:ascii="Arial" w:hAnsi="Arial"/>
          </w:rPr>
          <w:t xml:space="preserve"> . . .</w:t>
        </w:r>
      </w:ins>
      <w:r>
        <w:rPr>
          <w:rFonts w:ascii="Arial" w:hAnsi="Arial"/>
        </w:rPr>
        <w:t xml:space="preserve">” said Percy, “to keep you company during those long hours alone aboard the </w:t>
      </w:r>
      <w:r>
        <w:rPr>
          <w:rFonts w:ascii="Arial" w:hAnsi="Arial"/>
          <w:i/>
          <w:iCs/>
        </w:rPr>
        <w:t>Gnat</w:t>
      </w:r>
      <w:r>
        <w:rPr>
          <w:rFonts w:ascii="Arial" w:hAnsi="Arial"/>
        </w:rPr>
        <w:t>. To keep you from going crazy</w:t>
      </w:r>
      <w:del w:id="2933" w:author="Julia Ringo" w:date="2023-10-10T11:08:00Z">
        <w:r w:rsidDel="00B6693A">
          <w:rPr>
            <w:rFonts w:ascii="Arial" w:hAnsi="Arial"/>
          </w:rPr>
          <w:delText>…</w:delText>
        </w:r>
      </w:del>
      <w:ins w:id="2934" w:author="Julia Ringo" w:date="2023-10-10T11:08:00Z">
        <w:r w:rsidR="00B6693A">
          <w:rPr>
            <w:rFonts w:ascii="Arial" w:hAnsi="Arial"/>
          </w:rPr>
          <w:t xml:space="preserve"> . . . </w:t>
        </w:r>
      </w:ins>
      <w:del w:id="2935" w:author="Julia Ringo" w:date="2023-10-20T15:39:00Z">
        <w:r w:rsidDel="001B4B5E">
          <w:rPr>
            <w:rFonts w:ascii="Arial" w:hAnsi="Arial"/>
          </w:rPr>
          <w:delText xml:space="preserve"> </w:delText>
        </w:r>
      </w:del>
      <w:r>
        <w:rPr>
          <w:rFonts w:ascii="Arial" w:hAnsi="Arial"/>
        </w:rPr>
        <w:t>er?”</w:t>
      </w:r>
    </w:p>
    <w:p w14:paraId="714402C8" w14:textId="6477A6B0" w:rsidR="001E2E9B" w:rsidRDefault="00000000">
      <w:pPr>
        <w:pStyle w:val="BodyText"/>
        <w:rPr>
          <w:rFonts w:ascii="Arial" w:hAnsi="Arial"/>
        </w:rPr>
      </w:pPr>
      <w:r>
        <w:rPr>
          <w:rFonts w:ascii="Arial" w:hAnsi="Arial"/>
        </w:rPr>
        <w:t>“</w:t>
      </w:r>
      <w:proofErr w:type="spellStart"/>
      <w:r>
        <w:rPr>
          <w:rFonts w:ascii="Arial" w:hAnsi="Arial"/>
        </w:rPr>
        <w:t>Naw</w:t>
      </w:r>
      <w:proofErr w:type="spellEnd"/>
      <w:r>
        <w:rPr>
          <w:rFonts w:ascii="Arial" w:hAnsi="Arial"/>
        </w:rPr>
        <w:t xml:space="preserve">, Herschel’s not a pet, I told </w:t>
      </w:r>
      <w:proofErr w:type="spellStart"/>
      <w:r>
        <w:rPr>
          <w:rFonts w:ascii="Arial" w:hAnsi="Arial"/>
        </w:rPr>
        <w:t>ya</w:t>
      </w:r>
      <w:proofErr w:type="spellEnd"/>
      <w:del w:id="2936" w:author="Julia Ringo" w:date="2023-10-05T13:15:00Z">
        <w:r w:rsidDel="000E7660">
          <w:rPr>
            <w:rFonts w:ascii="Arial" w:hAnsi="Arial"/>
          </w:rPr>
          <w:delText xml:space="preserve"> — </w:delText>
        </w:r>
      </w:del>
      <w:ins w:id="2937" w:author="Julia Ringo" w:date="2023-10-05T13:15:00Z">
        <w:r w:rsidR="000E7660">
          <w:rPr>
            <w:rFonts w:ascii="Arial" w:hAnsi="Arial"/>
          </w:rPr>
          <w:t>—</w:t>
        </w:r>
      </w:ins>
      <w:r>
        <w:rPr>
          <w:rFonts w:ascii="Arial" w:hAnsi="Arial"/>
        </w:rPr>
        <w:t xml:space="preserve">he’s a fuckin’ upgrade to the </w:t>
      </w:r>
      <w:r>
        <w:rPr>
          <w:rFonts w:ascii="Arial" w:hAnsi="Arial"/>
          <w:i/>
          <w:iCs/>
        </w:rPr>
        <w:t>Gnat</w:t>
      </w:r>
      <w:r>
        <w:rPr>
          <w:rFonts w:ascii="Arial" w:hAnsi="Arial"/>
        </w:rPr>
        <w:t xml:space="preserve">! See I got him from a guy on the dock. He’s specially trained to look for his home roost on a submarine on the surface of the ocean. His roost is on the </w:t>
      </w:r>
      <w:r>
        <w:rPr>
          <w:rFonts w:ascii="Arial" w:hAnsi="Arial"/>
          <w:i/>
          <w:iCs/>
        </w:rPr>
        <w:t>Gnat</w:t>
      </w:r>
      <w:r>
        <w:rPr>
          <w:rFonts w:ascii="Arial" w:hAnsi="Arial"/>
        </w:rPr>
        <w:t xml:space="preserve"> now, and I’ve been taking care of him. Soon he’ll realize the </w:t>
      </w:r>
      <w:r>
        <w:rPr>
          <w:rFonts w:ascii="Arial" w:hAnsi="Arial"/>
          <w:i/>
          <w:iCs/>
        </w:rPr>
        <w:t>Gnat</w:t>
      </w:r>
      <w:r>
        <w:rPr>
          <w:rFonts w:ascii="Arial" w:hAnsi="Arial"/>
        </w:rPr>
        <w:t xml:space="preserve"> is his home. Then I just give him to you guys, and when you need me, you can send Herschel out to find the </w:t>
      </w:r>
      <w:r>
        <w:rPr>
          <w:rFonts w:ascii="Arial" w:hAnsi="Arial"/>
          <w:i/>
          <w:iCs/>
        </w:rPr>
        <w:t>Gnat</w:t>
      </w:r>
      <w:r>
        <w:rPr>
          <w:rFonts w:ascii="Arial" w:hAnsi="Arial"/>
        </w:rPr>
        <w:t xml:space="preserve"> with a message tied to his leg.”</w:t>
      </w:r>
    </w:p>
    <w:p w14:paraId="592B9A6E" w14:textId="77777777" w:rsidR="001E2E9B" w:rsidRDefault="00000000">
      <w:pPr>
        <w:pStyle w:val="BodyText"/>
        <w:rPr>
          <w:rFonts w:ascii="Arial" w:hAnsi="Arial"/>
        </w:rPr>
      </w:pPr>
      <w:r>
        <w:rPr>
          <w:rFonts w:ascii="Arial" w:hAnsi="Arial"/>
        </w:rPr>
        <w:t>“Umm. Why would we use a pigeon instead of, say, the radio?”</w:t>
      </w:r>
    </w:p>
    <w:p w14:paraId="78D05DD3" w14:textId="77777777" w:rsidR="001E2E9B" w:rsidRDefault="00000000">
      <w:pPr>
        <w:pStyle w:val="BodyText"/>
        <w:rPr>
          <w:rFonts w:ascii="Arial" w:hAnsi="Arial"/>
        </w:rPr>
      </w:pPr>
      <w:r>
        <w:rPr>
          <w:rFonts w:ascii="Arial" w:hAnsi="Arial"/>
        </w:rPr>
        <w:t xml:space="preserve">“Well, I realized that with the modifications I was making to the engine, the </w:t>
      </w:r>
      <w:r>
        <w:rPr>
          <w:rFonts w:ascii="Arial" w:hAnsi="Arial"/>
          <w:i/>
          <w:iCs/>
        </w:rPr>
        <w:t>Gnat</w:t>
      </w:r>
      <w:r>
        <w:rPr>
          <w:rFonts w:ascii="Arial" w:hAnsi="Arial"/>
        </w:rPr>
        <w:t xml:space="preserve"> is now so loud inside that I can’t hear the radio while the diesel is running. I needed another way to communicate with you guys, and Herschel seemed perfect. Messages by pigeon are also more secure than radio.”</w:t>
      </w:r>
    </w:p>
    <w:p w14:paraId="6CAC6F1F" w14:textId="1373B465" w:rsidR="001E2E9B" w:rsidRDefault="00000000">
      <w:pPr>
        <w:pStyle w:val="BodyText"/>
        <w:rPr>
          <w:rFonts w:ascii="Arial" w:hAnsi="Arial"/>
        </w:rPr>
      </w:pPr>
      <w:r>
        <w:rPr>
          <w:rFonts w:ascii="Arial" w:hAnsi="Arial"/>
        </w:rPr>
        <w:t>“A pigeon</w:t>
      </w:r>
      <w:del w:id="2938" w:author="Julia Ringo" w:date="2023-10-10T11:08:00Z">
        <w:r w:rsidDel="00B6693A">
          <w:rPr>
            <w:rFonts w:ascii="Arial" w:hAnsi="Arial"/>
          </w:rPr>
          <w:delText>…</w:delText>
        </w:r>
      </w:del>
      <w:ins w:id="2939" w:author="Julia Ringo" w:date="2023-10-10T11:08:00Z">
        <w:r w:rsidR="00B6693A">
          <w:rPr>
            <w:rFonts w:ascii="Arial" w:hAnsi="Arial"/>
          </w:rPr>
          <w:t xml:space="preserve"> </w:t>
        </w:r>
        <w:proofErr w:type="gramStart"/>
        <w:r w:rsidR="00B6693A">
          <w:rPr>
            <w:rFonts w:ascii="Arial" w:hAnsi="Arial"/>
          </w:rPr>
          <w:t>. . .</w:t>
        </w:r>
      </w:ins>
      <w:r>
        <w:rPr>
          <w:rFonts w:ascii="Arial" w:hAnsi="Arial"/>
        </w:rPr>
        <w:t>”</w:t>
      </w:r>
      <w:proofErr w:type="gramEnd"/>
      <w:r>
        <w:rPr>
          <w:rFonts w:ascii="Arial" w:hAnsi="Arial"/>
        </w:rPr>
        <w:t xml:space="preserve"> said Percy. “Seems fuckin’ ridiculous to me.”</w:t>
      </w:r>
    </w:p>
    <w:p w14:paraId="2E2FE1B0" w14:textId="3040A9D9" w:rsidR="001E2E9B" w:rsidRDefault="00000000">
      <w:pPr>
        <w:pStyle w:val="BodyText"/>
        <w:rPr>
          <w:rFonts w:ascii="Arial" w:hAnsi="Arial"/>
        </w:rPr>
      </w:pPr>
      <w:r>
        <w:rPr>
          <w:rFonts w:ascii="Arial" w:hAnsi="Arial"/>
        </w:rPr>
        <w:t>“Sylvia, this pigeon goes a long way towards addressing the problem we had with communicating with Shakes. You asked me to talk with him about that, and here is an answer</w:t>
      </w:r>
      <w:del w:id="2940" w:author="Julia Ringo" w:date="2023-10-10T11:08:00Z">
        <w:r w:rsidDel="00B6693A">
          <w:rPr>
            <w:rFonts w:ascii="Arial" w:hAnsi="Arial"/>
          </w:rPr>
          <w:delText>…</w:delText>
        </w:r>
      </w:del>
      <w:ins w:id="2941" w:author="Julia Ringo" w:date="2023-10-10T11:08:00Z">
        <w:r w:rsidR="00B6693A">
          <w:rPr>
            <w:rFonts w:ascii="Arial" w:hAnsi="Arial"/>
          </w:rPr>
          <w:t xml:space="preserve"> . . . </w:t>
        </w:r>
      </w:ins>
      <w:del w:id="2942" w:author="Julia Ringo" w:date="2023-10-20T15:39:00Z">
        <w:r w:rsidDel="001B4B5E">
          <w:rPr>
            <w:rFonts w:ascii="Arial" w:hAnsi="Arial"/>
          </w:rPr>
          <w:delText xml:space="preserve"> </w:delText>
        </w:r>
      </w:del>
      <w:r>
        <w:rPr>
          <w:rFonts w:ascii="Arial" w:hAnsi="Arial"/>
        </w:rPr>
        <w:t xml:space="preserve">maybe not a great answer, but I think Herschel could work. If we could just figure out how we could launch him from the </w:t>
      </w:r>
      <w:r>
        <w:rPr>
          <w:rFonts w:ascii="Arial" w:hAnsi="Arial"/>
          <w:i/>
          <w:iCs/>
        </w:rPr>
        <w:t>Prospect</w:t>
      </w:r>
      <w:r>
        <w:rPr>
          <w:rFonts w:ascii="Arial" w:hAnsi="Arial"/>
        </w:rPr>
        <w:t xml:space="preserve"> while we are submerged, he would be a perfect communication medium</w:t>
      </w:r>
      <w:del w:id="2943" w:author="Julia Ringo" w:date="2023-10-10T11:08:00Z">
        <w:r w:rsidDel="00B6693A">
          <w:rPr>
            <w:rFonts w:ascii="Arial" w:hAnsi="Arial"/>
          </w:rPr>
          <w:delText>…</w:delText>
        </w:r>
      </w:del>
      <w:ins w:id="2944" w:author="Julia Ringo" w:date="2023-10-10T11:08:00Z">
        <w:r w:rsidR="00B6693A">
          <w:rPr>
            <w:rFonts w:ascii="Arial" w:hAnsi="Arial"/>
          </w:rPr>
          <w:t xml:space="preserve"> . . .</w:t>
        </w:r>
      </w:ins>
      <w:r>
        <w:rPr>
          <w:rFonts w:ascii="Arial" w:hAnsi="Arial"/>
        </w:rPr>
        <w:t>” Hemi trailed off, envisioning some kind of pigeon buoy they could release at depth.</w:t>
      </w:r>
    </w:p>
    <w:p w14:paraId="7DF1E64A" w14:textId="77777777" w:rsidR="001E2E9B" w:rsidRDefault="00000000">
      <w:pPr>
        <w:pStyle w:val="BodyText"/>
        <w:rPr>
          <w:rFonts w:ascii="Arial" w:hAnsi="Arial"/>
        </w:rPr>
      </w:pPr>
      <w:r>
        <w:rPr>
          <w:rFonts w:ascii="Arial" w:hAnsi="Arial"/>
        </w:rPr>
        <w:t>Captain Percy rolled her eyes. “Whatever. Don’t ever say I’m a captain who isn’t willing to give new technology a fucking try. We’ll take the pigeon aboard as our eighth crew member on a trial basis. Captain Shakes: how about a meal?”</w:t>
      </w:r>
    </w:p>
    <w:p w14:paraId="441C9E6B" w14:textId="77777777" w:rsidR="001E2E9B" w:rsidRDefault="00000000">
      <w:pPr>
        <w:pStyle w:val="BodyText"/>
        <w:rPr>
          <w:rFonts w:ascii="Arial" w:hAnsi="Arial"/>
        </w:rPr>
      </w:pPr>
      <w:r>
        <w:rPr>
          <w:rFonts w:ascii="Arial" w:hAnsi="Arial"/>
        </w:rPr>
        <w:t>“Sounds good. But I need to take a shit first. Where’s the head on this boat?”</w:t>
      </w:r>
    </w:p>
    <w:p w14:paraId="18F63A54" w14:textId="77777777" w:rsidR="001E2E9B" w:rsidRDefault="00000000">
      <w:pPr>
        <w:pStyle w:val="BodyText"/>
        <w:rPr>
          <w:rFonts w:ascii="Arial" w:hAnsi="Arial"/>
        </w:rPr>
      </w:pPr>
      <w:r>
        <w:rPr>
          <w:rFonts w:ascii="Arial" w:hAnsi="Arial"/>
        </w:rPr>
        <w:t xml:space="preserve">“You haven’t used the </w:t>
      </w:r>
      <w:r>
        <w:rPr>
          <w:rFonts w:ascii="Arial" w:hAnsi="Arial"/>
          <w:i/>
          <w:iCs/>
        </w:rPr>
        <w:t>Prospect’s</w:t>
      </w:r>
      <w:r>
        <w:rPr>
          <w:rFonts w:ascii="Arial" w:hAnsi="Arial"/>
        </w:rPr>
        <w:t xml:space="preserve"> head yet?”</w:t>
      </w:r>
    </w:p>
    <w:p w14:paraId="3928589F" w14:textId="02C9D93A" w:rsidR="001E2E9B" w:rsidRDefault="00000000">
      <w:pPr>
        <w:pStyle w:val="BodyText"/>
        <w:rPr>
          <w:rFonts w:ascii="Arial" w:hAnsi="Arial"/>
        </w:rPr>
      </w:pPr>
      <w:r>
        <w:rPr>
          <w:rFonts w:ascii="Arial" w:hAnsi="Arial"/>
        </w:rPr>
        <w:t>“</w:t>
      </w:r>
      <w:proofErr w:type="spellStart"/>
      <w:r>
        <w:rPr>
          <w:rFonts w:ascii="Arial" w:hAnsi="Arial"/>
        </w:rPr>
        <w:t>Naw</w:t>
      </w:r>
      <w:proofErr w:type="spellEnd"/>
      <w:r>
        <w:rPr>
          <w:rFonts w:ascii="Arial" w:hAnsi="Arial"/>
        </w:rPr>
        <w:t xml:space="preserve">. I prefer to waft my bum in the fortifying fresh air of the </w:t>
      </w:r>
      <w:proofErr w:type="gramStart"/>
      <w:r>
        <w:rPr>
          <w:rFonts w:ascii="Arial" w:hAnsi="Arial"/>
        </w:rPr>
        <w:t>surface, if</w:t>
      </w:r>
      <w:proofErr w:type="gramEnd"/>
      <w:r>
        <w:rPr>
          <w:rFonts w:ascii="Arial" w:hAnsi="Arial"/>
        </w:rPr>
        <w:t xml:space="preserve"> that’s an option. But seeing as we’re under right now</w:t>
      </w:r>
      <w:del w:id="2945" w:author="Julia Ringo" w:date="2023-10-10T11:08:00Z">
        <w:r w:rsidDel="00B6693A">
          <w:rPr>
            <w:rFonts w:ascii="Arial" w:hAnsi="Arial"/>
          </w:rPr>
          <w:delText>…</w:delText>
        </w:r>
      </w:del>
      <w:ins w:id="2946" w:author="Julia Ringo" w:date="2023-10-10T11:08:00Z">
        <w:r w:rsidR="00B6693A">
          <w:rPr>
            <w:rFonts w:ascii="Arial" w:hAnsi="Arial"/>
          </w:rPr>
          <w:t xml:space="preserve"> . . .</w:t>
        </w:r>
      </w:ins>
      <w:r>
        <w:rPr>
          <w:rFonts w:ascii="Arial" w:hAnsi="Arial"/>
        </w:rPr>
        <w:t>”</w:t>
      </w:r>
    </w:p>
    <w:p w14:paraId="5BDC96C3" w14:textId="77777777" w:rsidR="001E2E9B" w:rsidRDefault="00000000">
      <w:pPr>
        <w:pStyle w:val="BodyText"/>
        <w:rPr>
          <w:rFonts w:ascii="Arial" w:hAnsi="Arial"/>
        </w:rPr>
      </w:pPr>
      <w:r>
        <w:rPr>
          <w:rFonts w:ascii="Arial" w:hAnsi="Arial"/>
        </w:rPr>
        <w:t>“It’s on the middle deck, aft of the crew quarters. Be careful. Make sure you read all the instructions. It’s fucking complicated.”</w:t>
      </w:r>
    </w:p>
    <w:p w14:paraId="3890B039" w14:textId="77777777" w:rsidR="001E2E9B" w:rsidRDefault="00000000">
      <w:pPr>
        <w:pStyle w:val="BodyText"/>
        <w:rPr>
          <w:rFonts w:ascii="Arial" w:hAnsi="Arial"/>
        </w:rPr>
      </w:pPr>
      <w:r>
        <w:rPr>
          <w:rFonts w:ascii="Arial" w:hAnsi="Arial"/>
        </w:rPr>
        <w:lastRenderedPageBreak/>
        <w:t>“Aye, it’s been a while since I used the fuckin’ head on a sub. I sank the last sub I took a shit on.”</w:t>
      </w:r>
    </w:p>
    <w:p w14:paraId="21C55E70" w14:textId="77777777" w:rsidR="001E2E9B" w:rsidRDefault="00000000">
      <w:pPr>
        <w:pStyle w:val="BodyText"/>
        <w:rPr>
          <w:rFonts w:ascii="Arial" w:hAnsi="Arial"/>
        </w:rPr>
      </w:pPr>
      <w:r>
        <w:rPr>
          <w:rFonts w:ascii="Arial" w:hAnsi="Arial"/>
        </w:rPr>
        <w:t>Percy decided to assume he was joking.</w:t>
      </w:r>
    </w:p>
    <w:p w14:paraId="2BC4BF76" w14:textId="77777777" w:rsidR="001E2E9B" w:rsidRDefault="00000000">
      <w:pPr>
        <w:pStyle w:val="BodyText"/>
        <w:rPr>
          <w:rFonts w:ascii="Arial" w:hAnsi="Arial"/>
        </w:rPr>
      </w:pPr>
      <w:r>
        <w:rPr>
          <w:rFonts w:ascii="Arial" w:hAnsi="Arial"/>
        </w:rPr>
        <w:t> </w:t>
      </w:r>
    </w:p>
    <w:p w14:paraId="35F1E45D" w14:textId="77777777" w:rsidR="001E2E9B" w:rsidRDefault="00000000">
      <w:pPr>
        <w:pStyle w:val="BodyText"/>
        <w:rPr>
          <w:rFonts w:ascii="Arial" w:hAnsi="Arial"/>
        </w:rPr>
      </w:pPr>
      <w:r>
        <w:rPr>
          <w:rFonts w:ascii="Arial" w:hAnsi="Arial"/>
        </w:rPr>
        <w:t>Percy called Gregory down from the control room and sent Owen up to relieve him. Shakes soon joined them in the galley</w:t>
      </w:r>
      <w:del w:id="2947" w:author="Julia Ringo" w:date="2023-10-20T15:39:00Z">
        <w:r w:rsidDel="001B4B5E">
          <w:rPr>
            <w:rFonts w:ascii="Arial" w:hAnsi="Arial"/>
          </w:rPr>
          <w:delText>,</w:delText>
        </w:r>
      </w:del>
      <w:r>
        <w:rPr>
          <w:rFonts w:ascii="Arial" w:hAnsi="Arial"/>
        </w:rPr>
        <w:t xml:space="preserve"> and scrubbed his grimy hands with salt-water soap and water from the sink’s </w:t>
      </w:r>
      <w:proofErr w:type="gramStart"/>
      <w:r>
        <w:rPr>
          <w:rFonts w:ascii="Arial" w:hAnsi="Arial"/>
        </w:rPr>
        <w:t>sea-water</w:t>
      </w:r>
      <w:proofErr w:type="gramEnd"/>
      <w:r>
        <w:rPr>
          <w:rFonts w:ascii="Arial" w:hAnsi="Arial"/>
        </w:rPr>
        <w:t xml:space="preserve"> tap.</w:t>
      </w:r>
    </w:p>
    <w:p w14:paraId="1BD29D1A" w14:textId="77777777" w:rsidR="001E2E9B" w:rsidRDefault="00000000">
      <w:pPr>
        <w:pStyle w:val="BodyText"/>
        <w:rPr>
          <w:rFonts w:ascii="Arial" w:hAnsi="Arial"/>
        </w:rPr>
      </w:pPr>
      <w:r>
        <w:rPr>
          <w:rFonts w:ascii="Arial" w:hAnsi="Arial"/>
        </w:rPr>
        <w:t>Gregory fired up the cooking range and soon had canned salmon simmering in a slightly sweet dark sauce with bits of ginger in it. He put a big pot of rice on to steam.</w:t>
      </w:r>
    </w:p>
    <w:p w14:paraId="79E1B5B3" w14:textId="48E1C386" w:rsidR="001E2E9B" w:rsidRDefault="00000000">
      <w:pPr>
        <w:pStyle w:val="BodyText"/>
        <w:rPr>
          <w:rFonts w:ascii="Arial" w:hAnsi="Arial"/>
        </w:rPr>
      </w:pPr>
      <w:r>
        <w:rPr>
          <w:rFonts w:ascii="Arial" w:hAnsi="Arial"/>
        </w:rPr>
        <w:t>“That smells fuckin’ astonishing</w:t>
      </w:r>
      <w:ins w:id="2948" w:author="Julia Ringo" w:date="2023-10-20T15:39:00Z">
        <w:r w:rsidR="001B4B5E">
          <w:rPr>
            <w:rFonts w:ascii="Arial" w:hAnsi="Arial"/>
          </w:rPr>
          <w:t>,</w:t>
        </w:r>
      </w:ins>
      <w:r>
        <w:rPr>
          <w:rFonts w:ascii="Arial" w:hAnsi="Arial"/>
        </w:rPr>
        <w:t xml:space="preserve"> Gregory,” Shakes said. “I eat that canned salmon all the time when I’m on the </w:t>
      </w:r>
      <w:r>
        <w:rPr>
          <w:rFonts w:ascii="Arial" w:hAnsi="Arial"/>
          <w:i/>
          <w:iCs/>
        </w:rPr>
        <w:t>Gnat</w:t>
      </w:r>
      <w:del w:id="2949" w:author="Julia Ringo" w:date="2023-10-05T13:15:00Z">
        <w:r w:rsidDel="000E7660">
          <w:rPr>
            <w:rFonts w:ascii="Arial" w:hAnsi="Arial"/>
          </w:rPr>
          <w:delText xml:space="preserve"> — </w:delText>
        </w:r>
      </w:del>
      <w:ins w:id="2950" w:author="Julia Ringo" w:date="2023-10-05T13:15:00Z">
        <w:r w:rsidR="000E7660">
          <w:rPr>
            <w:rFonts w:ascii="Arial" w:hAnsi="Arial"/>
          </w:rPr>
          <w:t>—</w:t>
        </w:r>
      </w:ins>
      <w:r>
        <w:rPr>
          <w:rFonts w:ascii="Arial" w:hAnsi="Arial"/>
        </w:rPr>
        <w:t>usually just cold and straight from the can</w:t>
      </w:r>
      <w:ins w:id="2951" w:author="Julia Ringo" w:date="2023-10-20T15:39:00Z">
        <w:r w:rsidR="001B4B5E">
          <w:rPr>
            <w:rFonts w:ascii="Arial" w:hAnsi="Arial"/>
          </w:rPr>
          <w:t>,</w:t>
        </w:r>
      </w:ins>
      <w:r>
        <w:rPr>
          <w:rFonts w:ascii="Arial" w:hAnsi="Arial"/>
        </w:rPr>
        <w:t xml:space="preserve"> though.”</w:t>
      </w:r>
    </w:p>
    <w:p w14:paraId="63048A43" w14:textId="1266B837" w:rsidR="001E2E9B" w:rsidRDefault="00000000">
      <w:pPr>
        <w:pStyle w:val="BodyText"/>
        <w:rPr>
          <w:rFonts w:ascii="Arial" w:hAnsi="Arial"/>
        </w:rPr>
      </w:pPr>
      <w:r>
        <w:rPr>
          <w:rFonts w:ascii="Arial" w:hAnsi="Arial"/>
        </w:rPr>
        <w:t>“That’s</w:t>
      </w:r>
      <w:del w:id="2952" w:author="Julia Ringo" w:date="2023-10-10T11:08:00Z">
        <w:r w:rsidDel="00B6693A">
          <w:rPr>
            <w:rFonts w:ascii="Arial" w:hAnsi="Arial"/>
          </w:rPr>
          <w:delText>…</w:delText>
        </w:r>
      </w:del>
      <w:ins w:id="2953" w:author="Julia Ringo" w:date="2023-10-10T11:08:00Z">
        <w:r w:rsidR="00B6693A">
          <w:rPr>
            <w:rFonts w:ascii="Arial" w:hAnsi="Arial"/>
          </w:rPr>
          <w:t xml:space="preserve"> . . . </w:t>
        </w:r>
      </w:ins>
      <w:del w:id="2954" w:author="Julia Ringo" w:date="2023-10-20T15:39:00Z">
        <w:r w:rsidDel="001B4B5E">
          <w:rPr>
            <w:rFonts w:ascii="Arial" w:hAnsi="Arial"/>
          </w:rPr>
          <w:delText xml:space="preserve"> </w:delText>
        </w:r>
      </w:del>
      <w:r>
        <w:rPr>
          <w:rFonts w:ascii="Arial" w:hAnsi="Arial"/>
        </w:rPr>
        <w:t>pretty fucking foul</w:t>
      </w:r>
      <w:ins w:id="2955" w:author="Julia Ringo" w:date="2023-10-20T15:39:00Z">
        <w:r w:rsidR="001B4B5E">
          <w:rPr>
            <w:rFonts w:ascii="Arial" w:hAnsi="Arial"/>
          </w:rPr>
          <w:t>,</w:t>
        </w:r>
      </w:ins>
      <w:r>
        <w:rPr>
          <w:rFonts w:ascii="Arial" w:hAnsi="Arial"/>
        </w:rPr>
        <w:t xml:space="preserve"> Captain Shakes,” said Gregory from the range, stirring his bits of fish around.</w:t>
      </w:r>
    </w:p>
    <w:p w14:paraId="40391E75" w14:textId="77777777" w:rsidR="001E2E9B" w:rsidRDefault="00000000">
      <w:pPr>
        <w:pStyle w:val="BodyText"/>
        <w:rPr>
          <w:rFonts w:ascii="Arial" w:hAnsi="Arial"/>
        </w:rPr>
      </w:pPr>
      <w:r>
        <w:rPr>
          <w:rFonts w:ascii="Arial" w:hAnsi="Arial"/>
        </w:rPr>
        <w:t>“You know, I always wondered why those salmon cans are tapered like that. Why don’t they just run straight fucking up and down, like all the other cans?”</w:t>
      </w:r>
    </w:p>
    <w:p w14:paraId="6A523A7B" w14:textId="3B3E023D" w:rsidR="001E2E9B" w:rsidRDefault="00000000">
      <w:pPr>
        <w:pStyle w:val="BodyText"/>
        <w:rPr>
          <w:rFonts w:ascii="Arial" w:hAnsi="Arial"/>
        </w:rPr>
      </w:pPr>
      <w:proofErr w:type="gramStart"/>
      <w:r>
        <w:rPr>
          <w:rFonts w:ascii="Arial" w:hAnsi="Arial"/>
        </w:rPr>
        <w:t>“Actually, now</w:t>
      </w:r>
      <w:proofErr w:type="gramEnd"/>
      <w:r>
        <w:rPr>
          <w:rFonts w:ascii="Arial" w:hAnsi="Arial"/>
        </w:rPr>
        <w:t xml:space="preserve"> that you mention it</w:t>
      </w:r>
      <w:ins w:id="2956" w:author="Julia Ringo" w:date="2023-10-20T15:40:00Z">
        <w:r w:rsidR="001B4B5E">
          <w:rPr>
            <w:rFonts w:ascii="Arial" w:hAnsi="Arial"/>
          </w:rPr>
          <w:t>,</w:t>
        </w:r>
      </w:ins>
      <w:r>
        <w:rPr>
          <w:rFonts w:ascii="Arial" w:hAnsi="Arial"/>
        </w:rPr>
        <w:t xml:space="preserve"> Captain Shakes, I always thought that was unusual myself. There </w:t>
      </w:r>
      <w:proofErr w:type="gramStart"/>
      <w:r>
        <w:rPr>
          <w:rFonts w:ascii="Arial" w:hAnsi="Arial"/>
        </w:rPr>
        <w:t>has to</w:t>
      </w:r>
      <w:proofErr w:type="gramEnd"/>
      <w:r>
        <w:rPr>
          <w:rFonts w:ascii="Arial" w:hAnsi="Arial"/>
        </w:rPr>
        <w:t xml:space="preserve"> be </w:t>
      </w:r>
      <w:del w:id="2957" w:author="Julia Ringo" w:date="2023-10-20T15:40:00Z">
        <w:r w:rsidDel="001B4B5E">
          <w:rPr>
            <w:rFonts w:ascii="Arial" w:hAnsi="Arial"/>
          </w:rPr>
          <w:delText xml:space="preserve">300 </w:delText>
        </w:r>
      </w:del>
      <w:ins w:id="2958" w:author="Julia Ringo" w:date="2023-10-20T15:40:00Z">
        <w:r w:rsidR="001B4B5E">
          <w:rPr>
            <w:rFonts w:ascii="Arial" w:hAnsi="Arial"/>
          </w:rPr>
          <w:t>three hundred</w:t>
        </w:r>
        <w:r w:rsidR="001B4B5E">
          <w:rPr>
            <w:rFonts w:ascii="Arial" w:hAnsi="Arial"/>
          </w:rPr>
          <w:t xml:space="preserve"> </w:t>
        </w:r>
      </w:ins>
      <w:r>
        <w:rPr>
          <w:rFonts w:ascii="Arial" w:hAnsi="Arial"/>
        </w:rPr>
        <w:t>cans in the galley, and all of them are perfect cylinders except for the fuckin’ salmon.”</w:t>
      </w:r>
    </w:p>
    <w:p w14:paraId="6F9A6190" w14:textId="77777777" w:rsidR="001E2E9B" w:rsidRDefault="00000000">
      <w:pPr>
        <w:pStyle w:val="BodyText"/>
        <w:rPr>
          <w:rFonts w:ascii="Arial" w:hAnsi="Arial"/>
        </w:rPr>
      </w:pPr>
      <w:r>
        <w:rPr>
          <w:rFonts w:ascii="Arial" w:hAnsi="Arial"/>
        </w:rPr>
        <w:t xml:space="preserve">“I wish all cans were tapered,” said Shakes. “Sometimes I knock a stack of cans over on the </w:t>
      </w:r>
      <w:r>
        <w:rPr>
          <w:rFonts w:ascii="Arial" w:hAnsi="Arial"/>
          <w:i/>
          <w:iCs/>
        </w:rPr>
        <w:t>Gnat</w:t>
      </w:r>
      <w:r>
        <w:rPr>
          <w:rFonts w:ascii="Arial" w:hAnsi="Arial"/>
        </w:rPr>
        <w:t xml:space="preserve"> and the regular ones will run off under some piece of equipment. I’m pretty fucking sure there’s some cans in the bottom of the boat that rolled there years </w:t>
      </w:r>
      <w:proofErr w:type="gramStart"/>
      <w:r>
        <w:rPr>
          <w:rFonts w:ascii="Arial" w:hAnsi="Arial"/>
        </w:rPr>
        <w:t>ago</w:t>
      </w:r>
      <w:proofErr w:type="gramEnd"/>
      <w:r>
        <w:rPr>
          <w:rFonts w:ascii="Arial" w:hAnsi="Arial"/>
        </w:rPr>
        <w:t xml:space="preserve"> and I never saw again. But the taper on the salmon cans makes ’</w:t>
      </w:r>
      <w:proofErr w:type="spellStart"/>
      <w:r>
        <w:rPr>
          <w:rFonts w:ascii="Arial" w:hAnsi="Arial"/>
        </w:rPr>
        <w:t>em</w:t>
      </w:r>
      <w:proofErr w:type="spellEnd"/>
      <w:r>
        <w:rPr>
          <w:rFonts w:ascii="Arial" w:hAnsi="Arial"/>
        </w:rPr>
        <w:t xml:space="preserve"> roll around in a tight circle. They stay roughly where they fall no matter what the boat is </w:t>
      </w:r>
      <w:proofErr w:type="gramStart"/>
      <w:r>
        <w:rPr>
          <w:rFonts w:ascii="Arial" w:hAnsi="Arial"/>
        </w:rPr>
        <w:t>doing</w:t>
      </w:r>
      <w:proofErr w:type="gramEnd"/>
      <w:r>
        <w:rPr>
          <w:rFonts w:ascii="Arial" w:hAnsi="Arial"/>
        </w:rPr>
        <w:t xml:space="preserve"> and I can pick them right up before they get lost.”</w:t>
      </w:r>
    </w:p>
    <w:p w14:paraId="109DCC33" w14:textId="77777777" w:rsidR="001E2E9B" w:rsidRDefault="00000000">
      <w:pPr>
        <w:pStyle w:val="BodyText"/>
        <w:rPr>
          <w:rFonts w:ascii="Arial" w:hAnsi="Arial"/>
        </w:rPr>
      </w:pPr>
      <w:r>
        <w:rPr>
          <w:rFonts w:ascii="Arial" w:hAnsi="Arial"/>
        </w:rPr>
        <w:t xml:space="preserve">“Maybe salmon manufacturers know mariners and submariners have a lot of salmon on board, and they shape them like </w:t>
      </w:r>
      <w:proofErr w:type="gramStart"/>
      <w:r>
        <w:rPr>
          <w:rFonts w:ascii="Arial" w:hAnsi="Arial"/>
        </w:rPr>
        <w:t>that</w:t>
      </w:r>
      <w:proofErr w:type="gramEnd"/>
      <w:r>
        <w:rPr>
          <w:rFonts w:ascii="Arial" w:hAnsi="Arial"/>
        </w:rPr>
        <w:t xml:space="preserve"> so our seagoing friends don’t lose their precious cans in the corners of ships,” Gregory suggested.</w:t>
      </w:r>
    </w:p>
    <w:p w14:paraId="10AF6FCF" w14:textId="77777777" w:rsidR="001E2E9B" w:rsidRDefault="00000000">
      <w:pPr>
        <w:pStyle w:val="BodyText"/>
        <w:rPr>
          <w:rFonts w:ascii="Arial" w:hAnsi="Arial"/>
        </w:rPr>
      </w:pPr>
      <w:r>
        <w:rPr>
          <w:rFonts w:ascii="Arial" w:hAnsi="Arial"/>
        </w:rPr>
        <w:t>Hemi chuckled. “If you want to know the real reason, it is because the salmon canneries are all in remote parts of the North. The cans are shipped up there empty to be filled with fresh-caught northern salmon. The tapered cans let them stack far more cans into the hold of ships, moving the empty cans by nesting them.”</w:t>
      </w:r>
    </w:p>
    <w:p w14:paraId="35612347" w14:textId="77777777" w:rsidR="001E2E9B" w:rsidRDefault="00000000">
      <w:pPr>
        <w:pStyle w:val="BodyText"/>
        <w:rPr>
          <w:rFonts w:ascii="Arial" w:hAnsi="Arial"/>
        </w:rPr>
      </w:pPr>
      <w:r>
        <w:rPr>
          <w:rFonts w:ascii="Arial" w:hAnsi="Arial"/>
        </w:rPr>
        <w:t>“Oh,” said Shakes, sounding somewhat disappointed.</w:t>
      </w:r>
    </w:p>
    <w:p w14:paraId="6A9334C8" w14:textId="77777777" w:rsidR="001E2E9B" w:rsidRDefault="00000000">
      <w:pPr>
        <w:pStyle w:val="BodyText"/>
        <w:rPr>
          <w:rFonts w:ascii="Arial" w:hAnsi="Arial"/>
        </w:rPr>
      </w:pPr>
      <w:r>
        <w:rPr>
          <w:rFonts w:ascii="Arial" w:hAnsi="Arial"/>
        </w:rPr>
        <w:t>In another twenty minutes or so Gregory had steaming piles of rice on their plates smothered in bits of fish and ginger. He stir-fried a couple of boxes of frozen spinach and scooped them onto their plates to supplement the black and white mush with some dark green.</w:t>
      </w:r>
    </w:p>
    <w:p w14:paraId="2C5CBC44" w14:textId="77777777" w:rsidR="001E2E9B" w:rsidRDefault="00000000">
      <w:pPr>
        <w:pStyle w:val="BodyText"/>
        <w:rPr>
          <w:rFonts w:ascii="Arial" w:hAnsi="Arial"/>
        </w:rPr>
      </w:pPr>
      <w:r>
        <w:rPr>
          <w:rFonts w:ascii="Arial" w:hAnsi="Arial"/>
        </w:rPr>
        <w:lastRenderedPageBreak/>
        <w:t>Percy called the rest of the crew in to eat in rotations that always kept one person in the control room and another listening to sonar. Shakes, as usual, ate twice again as much as anyone else.</w:t>
      </w:r>
    </w:p>
    <w:p w14:paraId="7CAF4DD9" w14:textId="77777777" w:rsidR="001E2E9B" w:rsidRDefault="00000000">
      <w:pPr>
        <w:pStyle w:val="BodyText"/>
        <w:rPr>
          <w:rFonts w:ascii="Arial" w:hAnsi="Arial"/>
        </w:rPr>
      </w:pPr>
      <w:r>
        <w:rPr>
          <w:rFonts w:ascii="Arial" w:hAnsi="Arial"/>
        </w:rPr>
        <w:t xml:space="preserve">“Sweet fuck,” he said, “if you keep feeding me </w:t>
      </w:r>
      <w:proofErr w:type="gramStart"/>
      <w:r>
        <w:rPr>
          <w:rFonts w:ascii="Arial" w:hAnsi="Arial"/>
        </w:rPr>
        <w:t>food</w:t>
      </w:r>
      <w:proofErr w:type="gramEnd"/>
      <w:r>
        <w:rPr>
          <w:rFonts w:ascii="Arial" w:hAnsi="Arial"/>
        </w:rPr>
        <w:t xml:space="preserve"> I want to eat instead of forcing myself to eat cold shit from cans, I’m going to get fucking fat.” He reclined in his chair, unbuckled his belt, and closed his eyes.</w:t>
      </w:r>
    </w:p>
    <w:p w14:paraId="6C4A732B" w14:textId="552E00C2" w:rsidR="001E2E9B" w:rsidRDefault="00000000">
      <w:pPr>
        <w:pStyle w:val="BodyText"/>
        <w:rPr>
          <w:rFonts w:ascii="Arial" w:hAnsi="Arial"/>
        </w:rPr>
      </w:pPr>
      <w:r>
        <w:rPr>
          <w:rFonts w:ascii="Arial" w:hAnsi="Arial"/>
        </w:rPr>
        <w:t>“Nothing stopping you from equipping your boat with a hot plate</w:t>
      </w:r>
      <w:ins w:id="2959" w:author="Julia Ringo" w:date="2023-10-20T15:40:00Z">
        <w:r w:rsidR="001B4B5E">
          <w:rPr>
            <w:rFonts w:ascii="Arial" w:hAnsi="Arial"/>
          </w:rPr>
          <w:t>,</w:t>
        </w:r>
      </w:ins>
      <w:r>
        <w:rPr>
          <w:rFonts w:ascii="Arial" w:hAnsi="Arial"/>
        </w:rPr>
        <w:t xml:space="preserve"> Captain Shakes,” said Gregory.</w:t>
      </w:r>
    </w:p>
    <w:p w14:paraId="7F3123D7" w14:textId="77777777" w:rsidR="001E2E9B" w:rsidRDefault="00000000">
      <w:pPr>
        <w:pStyle w:val="BodyText"/>
        <w:rPr>
          <w:rFonts w:ascii="Arial" w:hAnsi="Arial"/>
        </w:rPr>
      </w:pPr>
      <w:r>
        <w:rPr>
          <w:rFonts w:ascii="Arial" w:hAnsi="Arial"/>
        </w:rPr>
        <w:t>Shakes waved his hand in Gregory’s direction lazily without opening his eyes.</w:t>
      </w:r>
    </w:p>
    <w:p w14:paraId="1B38EC9D" w14:textId="77777777" w:rsidR="001E2E9B" w:rsidRDefault="00000000">
      <w:pPr>
        <w:pStyle w:val="BodyText"/>
        <w:rPr>
          <w:rFonts w:ascii="Arial" w:hAnsi="Arial"/>
        </w:rPr>
      </w:pPr>
      <w:r>
        <w:rPr>
          <w:rFonts w:ascii="Arial" w:hAnsi="Arial"/>
        </w:rPr>
        <w:t>“Shakes, when you regain yourself from your crapulence,” said Hemi, “join me at the navigation station. I want to make sure you understand our plan for this run.”</w:t>
      </w:r>
    </w:p>
    <w:p w14:paraId="71DA0019" w14:textId="77777777" w:rsidR="001E2E9B" w:rsidRDefault="00000000">
      <w:pPr>
        <w:pStyle w:val="BodyText"/>
        <w:rPr>
          <w:rFonts w:ascii="Arial" w:hAnsi="Arial"/>
        </w:rPr>
      </w:pPr>
      <w:r>
        <w:rPr>
          <w:rFonts w:ascii="Arial" w:hAnsi="Arial"/>
        </w:rPr>
        <w:t>Shakes nodded sleepily as Hemi and Percy headed up to the navigation and sonar compartment.</w:t>
      </w:r>
    </w:p>
    <w:p w14:paraId="5342C0B5" w14:textId="52B14D18" w:rsidR="001E2E9B" w:rsidRDefault="00000000">
      <w:pPr>
        <w:pStyle w:val="BodyText"/>
        <w:rPr>
          <w:rFonts w:ascii="Arial" w:hAnsi="Arial"/>
        </w:rPr>
      </w:pPr>
      <w:r>
        <w:rPr>
          <w:rFonts w:ascii="Arial" w:hAnsi="Arial"/>
        </w:rPr>
        <w:t>“It’s probably time for more coffee,” said Gregory</w:t>
      </w:r>
      <w:ins w:id="2960" w:author="Julia Ringo" w:date="2023-10-20T15:40:00Z">
        <w:r w:rsidR="001B4B5E">
          <w:rPr>
            <w:rFonts w:ascii="Arial" w:hAnsi="Arial"/>
          </w:rPr>
          <w:t>,</w:t>
        </w:r>
      </w:ins>
      <w:r>
        <w:rPr>
          <w:rFonts w:ascii="Arial" w:hAnsi="Arial"/>
        </w:rPr>
        <w:t xml:space="preserve"> reaching for the pot</w:t>
      </w:r>
      <w:ins w:id="2961" w:author="Julia Ringo" w:date="2023-10-20T15:41:00Z">
        <w:r w:rsidR="001B4B5E">
          <w:rPr>
            <w:rFonts w:ascii="Arial" w:hAnsi="Arial"/>
          </w:rPr>
          <w:t>, where</w:t>
        </w:r>
      </w:ins>
      <w:del w:id="2962" w:author="Julia Ringo" w:date="2023-10-20T15:41:00Z">
        <w:r w:rsidDel="001B4B5E">
          <w:rPr>
            <w:rFonts w:ascii="Arial" w:hAnsi="Arial"/>
          </w:rPr>
          <w:delText xml:space="preserve"> with</w:delText>
        </w:r>
      </w:del>
      <w:r>
        <w:rPr>
          <w:rFonts w:ascii="Arial" w:hAnsi="Arial"/>
        </w:rPr>
        <w:t xml:space="preserve"> the dregs of the previous batch slowly embalm</w:t>
      </w:r>
      <w:ins w:id="2963" w:author="Julia Ringo" w:date="2023-10-20T15:41:00Z">
        <w:r w:rsidR="001B4B5E">
          <w:rPr>
            <w:rFonts w:ascii="Arial" w:hAnsi="Arial"/>
          </w:rPr>
          <w:t>ed</w:t>
        </w:r>
      </w:ins>
      <w:del w:id="2964" w:author="Julia Ringo" w:date="2023-10-20T15:41:00Z">
        <w:r w:rsidDel="001B4B5E">
          <w:rPr>
            <w:rFonts w:ascii="Arial" w:hAnsi="Arial"/>
          </w:rPr>
          <w:delText>ing</w:delText>
        </w:r>
      </w:del>
      <w:r>
        <w:rPr>
          <w:rFonts w:ascii="Arial" w:hAnsi="Arial"/>
        </w:rPr>
        <w:t xml:space="preserve"> a permanent black-brown stain on the bottom.</w:t>
      </w:r>
    </w:p>
    <w:p w14:paraId="42E7C2E2" w14:textId="77777777" w:rsidR="001E2E9B" w:rsidRDefault="00000000">
      <w:pPr>
        <w:pStyle w:val="BodyText"/>
        <w:rPr>
          <w:rFonts w:ascii="Arial" w:hAnsi="Arial"/>
        </w:rPr>
      </w:pPr>
      <w:r>
        <w:rPr>
          <w:rFonts w:ascii="Arial" w:hAnsi="Arial"/>
        </w:rPr>
        <w:t> </w:t>
      </w:r>
    </w:p>
    <w:p w14:paraId="502C3DDB" w14:textId="3C8C20F6" w:rsidR="001E2E9B" w:rsidRDefault="00000000">
      <w:pPr>
        <w:pStyle w:val="BodyText"/>
        <w:rPr>
          <w:rFonts w:ascii="Arial" w:hAnsi="Arial"/>
        </w:rPr>
      </w:pPr>
      <w:r>
        <w:rPr>
          <w:rFonts w:ascii="Arial" w:hAnsi="Arial"/>
        </w:rPr>
        <w:t xml:space="preserve">Shakes joined Hemi and Percy at the navigation table a short while later, somewhat revived by Gregory’s coffee, and carrying two more tin mugs </w:t>
      </w:r>
      <w:del w:id="2965" w:author="Julia Ringo" w:date="2023-10-20T15:41:00Z">
        <w:r w:rsidDel="001B4B5E">
          <w:rPr>
            <w:rFonts w:ascii="Arial" w:hAnsi="Arial"/>
          </w:rPr>
          <w:delText xml:space="preserve">filled with coffee </w:delText>
        </w:r>
      </w:del>
      <w:r>
        <w:rPr>
          <w:rFonts w:ascii="Arial" w:hAnsi="Arial"/>
        </w:rPr>
        <w:t>for Hemi and Percy, which they received gratefully.</w:t>
      </w:r>
    </w:p>
    <w:p w14:paraId="4C4DC7A9" w14:textId="18ED7E05" w:rsidR="001E2E9B" w:rsidRDefault="00000000">
      <w:pPr>
        <w:pStyle w:val="BodyText"/>
        <w:rPr>
          <w:rFonts w:ascii="Arial" w:hAnsi="Arial"/>
        </w:rPr>
      </w:pPr>
      <w:r>
        <w:rPr>
          <w:rFonts w:ascii="Arial" w:hAnsi="Arial"/>
        </w:rPr>
        <w:t>“Here’s what we’re thinking</w:t>
      </w:r>
      <w:ins w:id="2966" w:author="Julia Ringo" w:date="2023-10-20T15:41:00Z">
        <w:r w:rsidR="001B4B5E">
          <w:rPr>
            <w:rFonts w:ascii="Arial" w:hAnsi="Arial"/>
          </w:rPr>
          <w:t>,</w:t>
        </w:r>
      </w:ins>
      <w:r>
        <w:rPr>
          <w:rFonts w:ascii="Arial" w:hAnsi="Arial"/>
        </w:rPr>
        <w:t xml:space="preserve"> Captain Shakes,” said Percy</w:t>
      </w:r>
      <w:ins w:id="2967" w:author="Julia Ringo" w:date="2023-10-20T15:41:00Z">
        <w:r w:rsidR="001B4B5E">
          <w:rPr>
            <w:rFonts w:ascii="Arial" w:hAnsi="Arial"/>
          </w:rPr>
          <w:t>.</w:t>
        </w:r>
      </w:ins>
      <w:del w:id="2968" w:author="Julia Ringo" w:date="2023-10-20T15:41:00Z">
        <w:r w:rsidDel="001B4B5E">
          <w:rPr>
            <w:rFonts w:ascii="Arial" w:hAnsi="Arial"/>
          </w:rPr>
          <w:delText>,</w:delText>
        </w:r>
      </w:del>
      <w:r>
        <w:rPr>
          <w:rFonts w:ascii="Arial" w:hAnsi="Arial"/>
        </w:rPr>
        <w:t xml:space="preserve"> “</w:t>
      </w:r>
      <w:ins w:id="2969" w:author="Julia Ringo" w:date="2023-10-20T15:41:00Z">
        <w:r w:rsidR="001B4B5E">
          <w:rPr>
            <w:rFonts w:ascii="Arial" w:hAnsi="Arial"/>
          </w:rPr>
          <w:t>W</w:t>
        </w:r>
      </w:ins>
      <w:del w:id="2970" w:author="Julia Ringo" w:date="2023-10-20T15:41:00Z">
        <w:r w:rsidDel="001B4B5E">
          <w:rPr>
            <w:rFonts w:ascii="Arial" w:hAnsi="Arial"/>
          </w:rPr>
          <w:delText>w</w:delText>
        </w:r>
      </w:del>
      <w:r>
        <w:rPr>
          <w:rFonts w:ascii="Arial" w:hAnsi="Arial"/>
        </w:rPr>
        <w:t>e’re well fucking into Consolidated States’ waters now. I think trouble from them is unlikely.”</w:t>
      </w:r>
    </w:p>
    <w:p w14:paraId="5EF174B6" w14:textId="77777777" w:rsidR="001E2E9B" w:rsidRDefault="00000000">
      <w:pPr>
        <w:pStyle w:val="BodyText"/>
        <w:rPr>
          <w:rFonts w:ascii="Arial" w:hAnsi="Arial"/>
        </w:rPr>
      </w:pPr>
      <w:r>
        <w:rPr>
          <w:rFonts w:ascii="Arial" w:hAnsi="Arial"/>
        </w:rPr>
        <w:t>Shakes nodded.</w:t>
      </w:r>
    </w:p>
    <w:p w14:paraId="70174D8B" w14:textId="3C66302E" w:rsidR="001E2E9B" w:rsidRDefault="00000000">
      <w:pPr>
        <w:pStyle w:val="BodyText"/>
        <w:rPr>
          <w:rFonts w:ascii="Arial" w:hAnsi="Arial"/>
        </w:rPr>
      </w:pPr>
      <w:r>
        <w:rPr>
          <w:rFonts w:ascii="Arial" w:hAnsi="Arial"/>
        </w:rPr>
        <w:t>Percy placed a steel straight-edge dappled with rust patches down on the chart</w:t>
      </w:r>
      <w:ins w:id="2971" w:author="Julia Ringo" w:date="2023-10-20T15:41:00Z">
        <w:r w:rsidR="001B4B5E">
          <w:rPr>
            <w:rFonts w:ascii="Arial" w:hAnsi="Arial"/>
          </w:rPr>
          <w:t>,</w:t>
        </w:r>
      </w:ins>
      <w:r>
        <w:rPr>
          <w:rFonts w:ascii="Arial" w:hAnsi="Arial"/>
        </w:rPr>
        <w:t xml:space="preserve"> which showed their proposed course in a hashed line of grease-pencil marks. “Barring any unforeseen distractions, this is our planned course. We will be heading into an area that </w:t>
      </w:r>
      <w:proofErr w:type="gramStart"/>
      <w:r>
        <w:rPr>
          <w:rFonts w:ascii="Arial" w:hAnsi="Arial"/>
        </w:rPr>
        <w:t>a number of</w:t>
      </w:r>
      <w:proofErr w:type="gramEnd"/>
      <w:r>
        <w:rPr>
          <w:rFonts w:ascii="Arial" w:hAnsi="Arial"/>
        </w:rPr>
        <w:t xml:space="preserve"> Territorial Authorities claim control over.”</w:t>
      </w:r>
    </w:p>
    <w:p w14:paraId="4906CF1F" w14:textId="77777777" w:rsidR="001E2E9B" w:rsidRDefault="00000000">
      <w:pPr>
        <w:pStyle w:val="BodyText"/>
        <w:rPr>
          <w:rFonts w:ascii="Arial" w:hAnsi="Arial"/>
        </w:rPr>
      </w:pPr>
      <w:r>
        <w:rPr>
          <w:rFonts w:ascii="Arial" w:hAnsi="Arial"/>
        </w:rPr>
        <w:t>Shakes reached into his denim vest and withdrew a small pencil and a notebook covered with black and smudged fingerprints. He began to scratch down notes in a fast, unreadable scribble.</w:t>
      </w:r>
    </w:p>
    <w:p w14:paraId="2544BB65" w14:textId="5DCB51CE" w:rsidR="001E2E9B" w:rsidRDefault="00000000">
      <w:pPr>
        <w:pStyle w:val="BodyText"/>
        <w:rPr>
          <w:rFonts w:ascii="Arial" w:hAnsi="Arial"/>
        </w:rPr>
      </w:pPr>
      <w:r>
        <w:rPr>
          <w:rFonts w:ascii="Arial" w:hAnsi="Arial"/>
        </w:rPr>
        <w:t>“That’s unfortunate, but fucking unavoidable</w:t>
      </w:r>
      <w:ins w:id="2972" w:author="Julia Ringo" w:date="2023-10-20T15:41:00Z">
        <w:r w:rsidR="001B4B5E">
          <w:rPr>
            <w:rFonts w:ascii="Arial" w:hAnsi="Arial"/>
          </w:rPr>
          <w:t>,</w:t>
        </w:r>
      </w:ins>
      <w:r>
        <w:rPr>
          <w:rFonts w:ascii="Arial" w:hAnsi="Arial"/>
        </w:rPr>
        <w:t xml:space="preserve"> since we’re heading for the mainland port of Stilt City,” said Percy.</w:t>
      </w:r>
    </w:p>
    <w:p w14:paraId="58D5D114" w14:textId="241AF562" w:rsidR="001E2E9B" w:rsidRDefault="00000000">
      <w:pPr>
        <w:pStyle w:val="BodyText"/>
        <w:rPr>
          <w:rFonts w:ascii="Arial" w:hAnsi="Arial"/>
        </w:rPr>
      </w:pPr>
      <w:r>
        <w:rPr>
          <w:rFonts w:ascii="Arial" w:hAnsi="Arial"/>
        </w:rPr>
        <w:t>“</w:t>
      </w:r>
      <w:del w:id="2973" w:author="Julia Ringo" w:date="2023-10-10T11:08:00Z">
        <w:r w:rsidDel="00B6693A">
          <w:rPr>
            <w:rFonts w:ascii="Arial" w:hAnsi="Arial"/>
          </w:rPr>
          <w:delText>…</w:delText>
        </w:r>
      </w:del>
      <w:ins w:id="2974" w:author="Julia Ringo" w:date="2023-10-10T11:08:00Z">
        <w:r w:rsidR="00B6693A">
          <w:rPr>
            <w:rFonts w:ascii="Arial" w:hAnsi="Arial"/>
          </w:rPr>
          <w:t xml:space="preserve">. . . </w:t>
        </w:r>
      </w:ins>
      <w:r>
        <w:rPr>
          <w:rFonts w:ascii="Arial" w:hAnsi="Arial"/>
        </w:rPr>
        <w:t>The locals do not call it that,” put in Hemi.</w:t>
      </w:r>
    </w:p>
    <w:p w14:paraId="1DC2DFBC" w14:textId="1766210E" w:rsidR="001E2E9B" w:rsidRDefault="00000000">
      <w:pPr>
        <w:pStyle w:val="BodyText"/>
        <w:rPr>
          <w:rFonts w:ascii="Arial" w:hAnsi="Arial"/>
        </w:rPr>
      </w:pPr>
      <w:r>
        <w:rPr>
          <w:rFonts w:ascii="Arial" w:hAnsi="Arial"/>
        </w:rPr>
        <w:t>Percy waved him off. “We estimate it will take three or four days and nights to get there. That’s running slow and deep during the day, and fast on the surface at night</w:t>
      </w:r>
      <w:ins w:id="2975" w:author="Julia Ringo" w:date="2023-10-20T15:41:00Z">
        <w:r w:rsidR="001B4B5E">
          <w:rPr>
            <w:rFonts w:ascii="Arial" w:hAnsi="Arial"/>
          </w:rPr>
          <w:t>,</w:t>
        </w:r>
      </w:ins>
      <w:r>
        <w:rPr>
          <w:rFonts w:ascii="Arial" w:hAnsi="Arial"/>
        </w:rPr>
        <w:t xml:space="preserve"> with all things fuckin’ nominal.”</w:t>
      </w:r>
    </w:p>
    <w:p w14:paraId="580DDF40" w14:textId="77777777" w:rsidR="001E2E9B" w:rsidRDefault="00000000">
      <w:pPr>
        <w:pStyle w:val="BodyText"/>
        <w:rPr>
          <w:rFonts w:ascii="Arial" w:hAnsi="Arial"/>
        </w:rPr>
      </w:pPr>
      <w:r>
        <w:rPr>
          <w:rFonts w:ascii="Arial" w:hAnsi="Arial"/>
        </w:rPr>
        <w:lastRenderedPageBreak/>
        <w:t xml:space="preserve">“And what’s the plan for the </w:t>
      </w:r>
      <w:r>
        <w:rPr>
          <w:rFonts w:ascii="Arial" w:hAnsi="Arial"/>
          <w:i/>
          <w:iCs/>
        </w:rPr>
        <w:t>Gnat</w:t>
      </w:r>
      <w:r>
        <w:rPr>
          <w:rFonts w:ascii="Arial" w:hAnsi="Arial"/>
        </w:rPr>
        <w:t>?” Shakes asked.</w:t>
      </w:r>
    </w:p>
    <w:p w14:paraId="273A7DAF" w14:textId="77777777" w:rsidR="001E2E9B" w:rsidRDefault="00000000">
      <w:pPr>
        <w:pStyle w:val="BodyText"/>
        <w:rPr>
          <w:rFonts w:ascii="Arial" w:hAnsi="Arial"/>
        </w:rPr>
      </w:pPr>
      <w:r>
        <w:rPr>
          <w:rFonts w:ascii="Arial" w:hAnsi="Arial"/>
        </w:rPr>
        <w:t>“Generally, we’ll have you run on the surface during the day. You can shut down the diesel maybe once an hour or so, and we’ll check in on ship-to-ship.”</w:t>
      </w:r>
    </w:p>
    <w:p w14:paraId="09F4577A" w14:textId="77777777" w:rsidR="001E2E9B" w:rsidRDefault="00000000">
      <w:pPr>
        <w:pStyle w:val="BodyText"/>
        <w:rPr>
          <w:rFonts w:ascii="Arial" w:hAnsi="Arial"/>
        </w:rPr>
      </w:pPr>
      <w:r>
        <w:rPr>
          <w:rFonts w:ascii="Arial" w:hAnsi="Arial"/>
        </w:rPr>
        <w:t>“That will also give us a chance to listen for any contacts without being swamped out by the noise of your boat,” added Hemi.</w:t>
      </w:r>
    </w:p>
    <w:p w14:paraId="7DCC9FEF" w14:textId="5E201ACA" w:rsidR="001E2E9B" w:rsidRDefault="00000000">
      <w:pPr>
        <w:pStyle w:val="BodyText"/>
        <w:rPr>
          <w:rFonts w:ascii="Arial" w:hAnsi="Arial"/>
        </w:rPr>
      </w:pPr>
      <w:r>
        <w:rPr>
          <w:rFonts w:ascii="Arial" w:hAnsi="Arial"/>
        </w:rPr>
        <w:t xml:space="preserve">“At night, the </w:t>
      </w:r>
      <w:r>
        <w:rPr>
          <w:rFonts w:ascii="Arial" w:hAnsi="Arial"/>
          <w:i/>
          <w:iCs/>
        </w:rPr>
        <w:t>Gnat</w:t>
      </w:r>
      <w:r>
        <w:rPr>
          <w:rFonts w:ascii="Arial" w:hAnsi="Arial"/>
        </w:rPr>
        <w:t xml:space="preserve"> is less useful as a </w:t>
      </w:r>
      <w:proofErr w:type="gramStart"/>
      <w:r>
        <w:rPr>
          <w:rFonts w:ascii="Arial" w:hAnsi="Arial"/>
        </w:rPr>
        <w:t>decoy, since</w:t>
      </w:r>
      <w:proofErr w:type="gramEnd"/>
      <w:r>
        <w:rPr>
          <w:rFonts w:ascii="Arial" w:hAnsi="Arial"/>
        </w:rPr>
        <w:t xml:space="preserve"> the </w:t>
      </w:r>
      <w:r>
        <w:rPr>
          <w:rFonts w:ascii="Arial" w:hAnsi="Arial"/>
          <w:i/>
          <w:iCs/>
        </w:rPr>
        <w:t>Prospect</w:t>
      </w:r>
      <w:r>
        <w:rPr>
          <w:rFonts w:ascii="Arial" w:hAnsi="Arial"/>
        </w:rPr>
        <w:t xml:space="preserve"> will be on the surface anyway. I think then you can </w:t>
      </w:r>
      <w:proofErr w:type="spellStart"/>
      <w:r>
        <w:rPr>
          <w:rFonts w:ascii="Arial" w:hAnsi="Arial"/>
        </w:rPr>
        <w:t>mate</w:t>
      </w:r>
      <w:proofErr w:type="spellEnd"/>
      <w:r>
        <w:rPr>
          <w:rFonts w:ascii="Arial" w:hAnsi="Arial"/>
        </w:rPr>
        <w:t xml:space="preserve"> up the </w:t>
      </w:r>
      <w:r>
        <w:rPr>
          <w:rFonts w:ascii="Arial" w:hAnsi="Arial"/>
          <w:i/>
          <w:iCs/>
        </w:rPr>
        <w:t>Gnat</w:t>
      </w:r>
      <w:r>
        <w:rPr>
          <w:rFonts w:ascii="Arial" w:hAnsi="Arial"/>
        </w:rPr>
        <w:t xml:space="preserve"> and get a meal aboard the </w:t>
      </w:r>
      <w:r>
        <w:rPr>
          <w:rFonts w:ascii="Arial" w:hAnsi="Arial"/>
          <w:i/>
          <w:iCs/>
        </w:rPr>
        <w:t>Prospect</w:t>
      </w:r>
      <w:r>
        <w:rPr>
          <w:rFonts w:ascii="Arial" w:hAnsi="Arial"/>
        </w:rPr>
        <w:t xml:space="preserve"> and some sleep</w:t>
      </w:r>
      <w:del w:id="2976" w:author="Julia Ringo" w:date="2023-10-05T13:15:00Z">
        <w:r w:rsidDel="000E7660">
          <w:rPr>
            <w:rFonts w:ascii="Arial" w:hAnsi="Arial"/>
          </w:rPr>
          <w:delText xml:space="preserve"> — </w:delText>
        </w:r>
      </w:del>
      <w:ins w:id="2977" w:author="Julia Ringo" w:date="2023-10-05T13:15:00Z">
        <w:r w:rsidR="000E7660">
          <w:rPr>
            <w:rFonts w:ascii="Arial" w:hAnsi="Arial"/>
          </w:rPr>
          <w:t>—</w:t>
        </w:r>
      </w:ins>
      <w:r>
        <w:rPr>
          <w:rFonts w:ascii="Arial" w:hAnsi="Arial"/>
        </w:rPr>
        <w:t>at least for a few hours each night.”</w:t>
      </w:r>
    </w:p>
    <w:p w14:paraId="2E209201" w14:textId="77777777" w:rsidR="001E2E9B" w:rsidRDefault="00000000">
      <w:pPr>
        <w:pStyle w:val="BodyText"/>
        <w:rPr>
          <w:rFonts w:ascii="Arial" w:hAnsi="Arial"/>
        </w:rPr>
      </w:pPr>
      <w:r>
        <w:rPr>
          <w:rFonts w:ascii="Arial" w:hAnsi="Arial"/>
        </w:rPr>
        <w:t>Shakes grinned at the thought of hot meals. “What happens if someone comes the fuck up on us in the night?”</w:t>
      </w:r>
    </w:p>
    <w:p w14:paraId="328E05B5" w14:textId="77777777" w:rsidR="001E2E9B" w:rsidRDefault="00000000">
      <w:pPr>
        <w:pStyle w:val="BodyText"/>
        <w:rPr>
          <w:rFonts w:ascii="Arial" w:hAnsi="Arial"/>
        </w:rPr>
      </w:pPr>
      <w:r>
        <w:rPr>
          <w:rFonts w:ascii="Arial" w:hAnsi="Arial"/>
        </w:rPr>
        <w:t xml:space="preserve">“Well, we’ll emergency dive to periscope depth, drag you out of your bunk and throw you into your boat, and make sure the </w:t>
      </w:r>
      <w:r>
        <w:rPr>
          <w:rFonts w:ascii="Arial" w:hAnsi="Arial"/>
          <w:i/>
          <w:iCs/>
        </w:rPr>
        <w:t>Gnat</w:t>
      </w:r>
      <w:r>
        <w:rPr>
          <w:rFonts w:ascii="Arial" w:hAnsi="Arial"/>
        </w:rPr>
        <w:t xml:space="preserve"> is off before we do a further evasive deep dive. I hate the delay getting the </w:t>
      </w:r>
      <w:r>
        <w:rPr>
          <w:rFonts w:ascii="Arial" w:hAnsi="Arial"/>
          <w:i/>
          <w:iCs/>
        </w:rPr>
        <w:t>Gnat</w:t>
      </w:r>
      <w:r>
        <w:rPr>
          <w:rFonts w:ascii="Arial" w:hAnsi="Arial"/>
        </w:rPr>
        <w:t xml:space="preserve"> disconnected will cause, but I’d hate to deprive you of your fuckin’ precious hot meals.”</w:t>
      </w:r>
    </w:p>
    <w:p w14:paraId="0D7DC653" w14:textId="77777777" w:rsidR="001E2E9B" w:rsidRDefault="00000000">
      <w:pPr>
        <w:pStyle w:val="BodyText"/>
        <w:rPr>
          <w:rFonts w:ascii="Arial" w:hAnsi="Arial"/>
        </w:rPr>
      </w:pPr>
      <w:r>
        <w:rPr>
          <w:rFonts w:ascii="Arial" w:hAnsi="Arial"/>
        </w:rPr>
        <w:t xml:space="preserve">Shakes grinned. “No fucking doubt! Just don’t panic in the heat of the moment and forget that if you dive too deep with the </w:t>
      </w:r>
      <w:r>
        <w:rPr>
          <w:rFonts w:ascii="Arial" w:hAnsi="Arial"/>
          <w:i/>
          <w:iCs/>
        </w:rPr>
        <w:t>Gnat</w:t>
      </w:r>
      <w:r>
        <w:rPr>
          <w:rFonts w:ascii="Arial" w:hAnsi="Arial"/>
        </w:rPr>
        <w:t xml:space="preserve"> attached, I’ll have a bunch of wet scrap metal instead of a boat hanging off the bottom of this rusting fat cigar.” He scribbled a few notes. “What about the </w:t>
      </w:r>
      <w:r>
        <w:rPr>
          <w:rFonts w:ascii="Arial" w:hAnsi="Arial"/>
          <w:i/>
          <w:iCs/>
        </w:rPr>
        <w:t>Grackle</w:t>
      </w:r>
      <w:r>
        <w:rPr>
          <w:rFonts w:ascii="Arial" w:hAnsi="Arial"/>
        </w:rPr>
        <w:t xml:space="preserve"> and those fuckin’ guys who were after you? What if they are still following you?”</w:t>
      </w:r>
    </w:p>
    <w:p w14:paraId="2D2E2243" w14:textId="77777777" w:rsidR="001E2E9B" w:rsidRDefault="00000000">
      <w:pPr>
        <w:pStyle w:val="BodyText"/>
        <w:rPr>
          <w:rFonts w:ascii="Arial" w:hAnsi="Arial"/>
        </w:rPr>
      </w:pPr>
      <w:r>
        <w:rPr>
          <w:rFonts w:ascii="Arial" w:hAnsi="Arial"/>
        </w:rPr>
        <w:t>“I figure since we’re well into another Authority’s territory now, it’s unlikely they are still coming after us. It’s one thing to raid a depot just on the other side of an Authority line. It’s another to pursue an unarmed cargo sub across the middle of another Authority’s area of control. Having said that, did you get any sense while you were at the depot that they knew our destination?”</w:t>
      </w:r>
    </w:p>
    <w:p w14:paraId="5DE54273" w14:textId="77777777" w:rsidR="001E2E9B" w:rsidRDefault="00000000">
      <w:pPr>
        <w:pStyle w:val="BodyText"/>
        <w:rPr>
          <w:rFonts w:ascii="Arial" w:hAnsi="Arial"/>
        </w:rPr>
      </w:pPr>
      <w:r>
        <w:rPr>
          <w:rFonts w:ascii="Arial" w:hAnsi="Arial"/>
        </w:rPr>
        <w:t>“I have no idea,” said Shakes. “It entirely depends on who they talked to while they were up on the exchange level. I didn’t get to observe any of that.”</w:t>
      </w:r>
    </w:p>
    <w:p w14:paraId="3F331503" w14:textId="77777777" w:rsidR="001E2E9B" w:rsidRDefault="00000000">
      <w:pPr>
        <w:pStyle w:val="BodyText"/>
        <w:rPr>
          <w:rFonts w:ascii="Arial" w:hAnsi="Arial"/>
        </w:rPr>
      </w:pPr>
      <w:r>
        <w:rPr>
          <w:rFonts w:ascii="Arial" w:hAnsi="Arial"/>
        </w:rPr>
        <w:t>Percy nodded.</w:t>
      </w:r>
    </w:p>
    <w:p w14:paraId="25B9E8C3" w14:textId="77777777" w:rsidR="001E2E9B" w:rsidRDefault="00000000">
      <w:pPr>
        <w:pStyle w:val="BodyText"/>
        <w:rPr>
          <w:rFonts w:ascii="Arial" w:hAnsi="Arial"/>
        </w:rPr>
      </w:pPr>
      <w:r>
        <w:rPr>
          <w:rFonts w:ascii="Arial" w:hAnsi="Arial"/>
        </w:rPr>
        <w:t xml:space="preserve">“What about Herschel?” asked Hemi. “When will he be ready to come aboard the </w:t>
      </w:r>
      <w:r>
        <w:rPr>
          <w:rFonts w:ascii="Arial" w:hAnsi="Arial"/>
          <w:i/>
          <w:iCs/>
        </w:rPr>
        <w:t>Prospect</w:t>
      </w:r>
      <w:r>
        <w:rPr>
          <w:rFonts w:ascii="Arial" w:hAnsi="Arial"/>
        </w:rPr>
        <w:t xml:space="preserve">? The </w:t>
      </w:r>
      <w:r>
        <w:rPr>
          <w:rFonts w:ascii="Arial" w:hAnsi="Arial"/>
          <w:i/>
          <w:iCs/>
        </w:rPr>
        <w:t>Gnat</w:t>
      </w:r>
      <w:r>
        <w:rPr>
          <w:rFonts w:ascii="Arial" w:hAnsi="Arial"/>
        </w:rPr>
        <w:t xml:space="preserve"> could potentially be a long way off </w:t>
      </w:r>
      <w:proofErr w:type="gramStart"/>
      <w:r>
        <w:rPr>
          <w:rFonts w:ascii="Arial" w:hAnsi="Arial"/>
        </w:rPr>
        <w:t>pretty quickly</w:t>
      </w:r>
      <w:proofErr w:type="gramEnd"/>
      <w:r>
        <w:rPr>
          <w:rFonts w:ascii="Arial" w:hAnsi="Arial"/>
        </w:rPr>
        <w:t xml:space="preserve"> if we get into this situation where you are leading a contact away from the </w:t>
      </w:r>
      <w:r>
        <w:rPr>
          <w:rFonts w:ascii="Arial" w:hAnsi="Arial"/>
          <w:i/>
          <w:iCs/>
        </w:rPr>
        <w:t>Prospect’s</w:t>
      </w:r>
      <w:r>
        <w:rPr>
          <w:rFonts w:ascii="Arial" w:hAnsi="Arial"/>
        </w:rPr>
        <w:t xml:space="preserve"> location. It would be nice to have Herschel ready to go find </w:t>
      </w:r>
      <w:proofErr w:type="gramStart"/>
      <w:r>
        <w:rPr>
          <w:rFonts w:ascii="Arial" w:hAnsi="Arial"/>
        </w:rPr>
        <w:t>you, if</w:t>
      </w:r>
      <w:proofErr w:type="gramEnd"/>
      <w:r>
        <w:rPr>
          <w:rFonts w:ascii="Arial" w:hAnsi="Arial"/>
        </w:rPr>
        <w:t xml:space="preserve"> that happens.”</w:t>
      </w:r>
    </w:p>
    <w:p w14:paraId="68233E0E" w14:textId="77777777" w:rsidR="001E2E9B" w:rsidRDefault="00000000">
      <w:pPr>
        <w:pStyle w:val="BodyText"/>
        <w:rPr>
          <w:rFonts w:ascii="Arial" w:hAnsi="Arial"/>
        </w:rPr>
      </w:pPr>
      <w:r>
        <w:rPr>
          <w:rFonts w:ascii="Arial" w:hAnsi="Arial"/>
        </w:rPr>
        <w:t>“Is that what you are really thinking, Hemi?” Percy asked with a grin. “Or are you just looking forward to having a fuckin’ fluffy new crew member to take care of?”</w:t>
      </w:r>
    </w:p>
    <w:p w14:paraId="2B108849" w14:textId="77777777" w:rsidR="001E2E9B" w:rsidRDefault="00000000">
      <w:pPr>
        <w:pStyle w:val="BodyText"/>
        <w:rPr>
          <w:rFonts w:ascii="Arial" w:hAnsi="Arial"/>
        </w:rPr>
      </w:pPr>
      <w:r>
        <w:rPr>
          <w:rFonts w:ascii="Arial" w:hAnsi="Arial"/>
        </w:rPr>
        <w:t xml:space="preserve">“I’m hoping Herschel is acclimated to the </w:t>
      </w:r>
      <w:r>
        <w:rPr>
          <w:rFonts w:ascii="Arial" w:hAnsi="Arial"/>
          <w:i/>
          <w:iCs/>
        </w:rPr>
        <w:t>Gnat</w:t>
      </w:r>
      <w:r>
        <w:rPr>
          <w:rFonts w:ascii="Arial" w:hAnsi="Arial"/>
        </w:rPr>
        <w:t xml:space="preserve"> in another day or two. Then we can move him aboard the </w:t>
      </w:r>
      <w:r>
        <w:rPr>
          <w:rFonts w:ascii="Arial" w:hAnsi="Arial"/>
          <w:i/>
          <w:iCs/>
        </w:rPr>
        <w:t>Prospect</w:t>
      </w:r>
      <w:r>
        <w:rPr>
          <w:rFonts w:ascii="Arial" w:hAnsi="Arial"/>
        </w:rPr>
        <w:t>,” said Shakes.</w:t>
      </w:r>
    </w:p>
    <w:p w14:paraId="34493342" w14:textId="5A011C52" w:rsidR="001E2E9B" w:rsidRDefault="00000000">
      <w:pPr>
        <w:pStyle w:val="BodyText"/>
        <w:rPr>
          <w:rFonts w:ascii="Arial" w:hAnsi="Arial"/>
        </w:rPr>
      </w:pPr>
      <w:r>
        <w:rPr>
          <w:rFonts w:ascii="Arial" w:hAnsi="Arial"/>
        </w:rPr>
        <w:t>“Alright,” said Percy, “bring the fucking pigeon over whenever you are ready</w:t>
      </w:r>
      <w:ins w:id="2978" w:author="Julia Ringo" w:date="2023-10-20T15:42:00Z">
        <w:r w:rsidR="001B4B5E">
          <w:rPr>
            <w:rFonts w:ascii="Arial" w:hAnsi="Arial"/>
          </w:rPr>
          <w:t>,</w:t>
        </w:r>
      </w:ins>
      <w:r>
        <w:rPr>
          <w:rFonts w:ascii="Arial" w:hAnsi="Arial"/>
        </w:rPr>
        <w:t xml:space="preserve"> Captain Shakes. Right now</w:t>
      </w:r>
      <w:ins w:id="2979" w:author="Julia Ringo" w:date="2023-10-20T15:42:00Z">
        <w:r w:rsidR="001B4B5E">
          <w:rPr>
            <w:rFonts w:ascii="Arial" w:hAnsi="Arial"/>
          </w:rPr>
          <w:t>,</w:t>
        </w:r>
      </w:ins>
      <w:r>
        <w:rPr>
          <w:rFonts w:ascii="Arial" w:hAnsi="Arial"/>
        </w:rPr>
        <w:t xml:space="preserve"> let’s get the </w:t>
      </w:r>
      <w:r>
        <w:rPr>
          <w:rFonts w:ascii="Arial" w:hAnsi="Arial"/>
          <w:i/>
          <w:iCs/>
        </w:rPr>
        <w:t>Gnat</w:t>
      </w:r>
      <w:r>
        <w:rPr>
          <w:rFonts w:ascii="Arial" w:hAnsi="Arial"/>
        </w:rPr>
        <w:t xml:space="preserve"> running up on the surface, and get the </w:t>
      </w:r>
      <w:r>
        <w:rPr>
          <w:rFonts w:ascii="Arial" w:hAnsi="Arial"/>
          <w:i/>
          <w:iCs/>
        </w:rPr>
        <w:t>Prospect</w:t>
      </w:r>
      <w:r>
        <w:rPr>
          <w:rFonts w:ascii="Arial" w:hAnsi="Arial"/>
        </w:rPr>
        <w:t xml:space="preserve"> further down. I don’t like being this shallow during the day.”</w:t>
      </w:r>
    </w:p>
    <w:p w14:paraId="7740438A" w14:textId="77777777" w:rsidR="001E2E9B" w:rsidRDefault="00000000">
      <w:pPr>
        <w:pStyle w:val="BodyText"/>
        <w:rPr>
          <w:rFonts w:ascii="Arial" w:hAnsi="Arial"/>
        </w:rPr>
      </w:pPr>
      <w:r>
        <w:rPr>
          <w:rFonts w:ascii="Arial" w:hAnsi="Arial"/>
        </w:rPr>
        <w:lastRenderedPageBreak/>
        <w:t>Shakes gave a fake salute</w:t>
      </w:r>
      <w:del w:id="2980" w:author="Julia Ringo" w:date="2023-10-20T15:42:00Z">
        <w:r w:rsidDel="001B4B5E">
          <w:rPr>
            <w:rFonts w:ascii="Arial" w:hAnsi="Arial"/>
          </w:rPr>
          <w:delText>,</w:delText>
        </w:r>
      </w:del>
      <w:r>
        <w:rPr>
          <w:rFonts w:ascii="Arial" w:hAnsi="Arial"/>
        </w:rPr>
        <w:t xml:space="preserve"> and went rearward toward the galley to take a refill of coffee with him. He then climbed downward to the deepest part of the </w:t>
      </w:r>
      <w:r>
        <w:rPr>
          <w:rFonts w:ascii="Arial" w:hAnsi="Arial"/>
          <w:i/>
          <w:iCs/>
        </w:rPr>
        <w:t>Prospect</w:t>
      </w:r>
      <w:r>
        <w:rPr>
          <w:rFonts w:ascii="Arial" w:hAnsi="Arial"/>
        </w:rPr>
        <w:t xml:space="preserve">, and then even lower to get back aboard the </w:t>
      </w:r>
      <w:r>
        <w:rPr>
          <w:rFonts w:ascii="Arial" w:hAnsi="Arial"/>
          <w:i/>
          <w:iCs/>
        </w:rPr>
        <w:t>Gnat</w:t>
      </w:r>
      <w:r>
        <w:rPr>
          <w:rFonts w:ascii="Arial" w:hAnsi="Arial"/>
        </w:rPr>
        <w:t>.</w:t>
      </w:r>
    </w:p>
    <w:p w14:paraId="776BF9CB" w14:textId="5B817A5D" w:rsidR="001E2E9B" w:rsidRDefault="00000000">
      <w:pPr>
        <w:pStyle w:val="BodyText"/>
        <w:rPr>
          <w:rFonts w:ascii="Arial" w:hAnsi="Arial"/>
        </w:rPr>
      </w:pPr>
      <w:r>
        <w:rPr>
          <w:rFonts w:ascii="Arial" w:hAnsi="Arial"/>
        </w:rPr>
        <w:t xml:space="preserve">With the </w:t>
      </w:r>
      <w:r>
        <w:rPr>
          <w:rFonts w:ascii="Arial" w:hAnsi="Arial"/>
          <w:i/>
          <w:iCs/>
        </w:rPr>
        <w:t>Gnat</w:t>
      </w:r>
      <w:r>
        <w:rPr>
          <w:rFonts w:ascii="Arial" w:hAnsi="Arial"/>
        </w:rPr>
        <w:t xml:space="preserve"> off and surfaced, the </w:t>
      </w:r>
      <w:r>
        <w:rPr>
          <w:rFonts w:ascii="Arial" w:hAnsi="Arial"/>
          <w:i/>
          <w:iCs/>
        </w:rPr>
        <w:t>Prospect</w:t>
      </w:r>
      <w:r>
        <w:rPr>
          <w:rFonts w:ascii="Arial" w:hAnsi="Arial"/>
        </w:rPr>
        <w:t xml:space="preserve"> dove down to </w:t>
      </w:r>
      <w:del w:id="2981" w:author="Julia Ringo" w:date="2023-10-20T15:42:00Z">
        <w:r w:rsidDel="001B4B5E">
          <w:rPr>
            <w:rFonts w:ascii="Arial" w:hAnsi="Arial"/>
          </w:rPr>
          <w:delText xml:space="preserve">100 </w:delText>
        </w:r>
      </w:del>
      <w:ins w:id="2982" w:author="Julia Ringo" w:date="2023-10-20T15:42:00Z">
        <w:r w:rsidR="001B4B5E">
          <w:rPr>
            <w:rFonts w:ascii="Arial" w:hAnsi="Arial"/>
          </w:rPr>
          <w:t>one hundred</w:t>
        </w:r>
        <w:r w:rsidR="001B4B5E">
          <w:rPr>
            <w:rFonts w:ascii="Arial" w:hAnsi="Arial"/>
          </w:rPr>
          <w:t xml:space="preserve"> </w:t>
        </w:r>
      </w:ins>
      <w:r>
        <w:rPr>
          <w:rFonts w:ascii="Arial" w:hAnsi="Arial"/>
        </w:rPr>
        <w:t>meters</w:t>
      </w:r>
      <w:ins w:id="2983" w:author="Julia Ringo" w:date="2023-10-20T15:43:00Z">
        <w:r w:rsidR="001B4B5E">
          <w:rPr>
            <w:rFonts w:ascii="Arial" w:hAnsi="Arial"/>
          </w:rPr>
          <w:t>.</w:t>
        </w:r>
      </w:ins>
      <w:r>
        <w:rPr>
          <w:rFonts w:ascii="Arial" w:hAnsi="Arial"/>
        </w:rPr>
        <w:t xml:space="preserve"> </w:t>
      </w:r>
      <w:del w:id="2984" w:author="Julia Ringo" w:date="2023-10-20T15:43:00Z">
        <w:r w:rsidDel="001B4B5E">
          <w:rPr>
            <w:rFonts w:ascii="Arial" w:hAnsi="Arial"/>
          </w:rPr>
          <w:delText xml:space="preserve">where </w:delText>
        </w:r>
      </w:del>
      <w:r>
        <w:rPr>
          <w:rFonts w:ascii="Arial" w:hAnsi="Arial"/>
        </w:rPr>
        <w:t>Percy was more comfortable with a heavier cover of ocean above her.</w:t>
      </w:r>
    </w:p>
    <w:p w14:paraId="045AD9E9" w14:textId="77777777" w:rsidR="001E2E9B" w:rsidRDefault="00000000">
      <w:pPr>
        <w:pStyle w:val="BodyText"/>
        <w:rPr>
          <w:rFonts w:ascii="Arial" w:hAnsi="Arial"/>
        </w:rPr>
      </w:pPr>
      <w:r>
        <w:rPr>
          <w:rFonts w:ascii="Arial" w:hAnsi="Arial"/>
        </w:rPr>
        <w:t> </w:t>
      </w:r>
    </w:p>
    <w:p w14:paraId="2C66682F" w14:textId="78BB0B9D" w:rsidR="001E2E9B" w:rsidRDefault="00000000">
      <w:pPr>
        <w:pStyle w:val="BodyText"/>
        <w:rPr>
          <w:rFonts w:ascii="Arial" w:hAnsi="Arial"/>
        </w:rPr>
      </w:pPr>
      <w:r>
        <w:rPr>
          <w:rFonts w:ascii="Arial" w:hAnsi="Arial"/>
        </w:rPr>
        <w:t xml:space="preserve">The rest of the day went as planned. The </w:t>
      </w:r>
      <w:r>
        <w:rPr>
          <w:rFonts w:ascii="Arial" w:hAnsi="Arial"/>
          <w:i/>
          <w:iCs/>
        </w:rPr>
        <w:t>Prospect</w:t>
      </w:r>
      <w:r>
        <w:rPr>
          <w:rFonts w:ascii="Arial" w:hAnsi="Arial"/>
        </w:rPr>
        <w:t xml:space="preserve"> moved slowly and silently through the deep, while the </w:t>
      </w:r>
      <w:r>
        <w:rPr>
          <w:rFonts w:ascii="Arial" w:hAnsi="Arial"/>
          <w:i/>
          <w:iCs/>
        </w:rPr>
        <w:t>Gnat</w:t>
      </w:r>
      <w:r>
        <w:rPr>
          <w:rFonts w:ascii="Arial" w:hAnsi="Arial"/>
        </w:rPr>
        <w:t xml:space="preserve"> ran just at the surface</w:t>
      </w:r>
      <w:ins w:id="2985" w:author="Julia Ringo" w:date="2023-10-20T15:43:00Z">
        <w:r w:rsidR="001B4B5E">
          <w:rPr>
            <w:rFonts w:ascii="Arial" w:hAnsi="Arial"/>
          </w:rPr>
          <w:t>,</w:t>
        </w:r>
      </w:ins>
      <w:r>
        <w:rPr>
          <w:rFonts w:ascii="Arial" w:hAnsi="Arial"/>
        </w:rPr>
        <w:t xml:space="preserve"> </w:t>
      </w:r>
      <w:del w:id="2986" w:author="Julia Ringo" w:date="2023-10-20T15:43:00Z">
        <w:r w:rsidDel="001B4B5E">
          <w:rPr>
            <w:rFonts w:ascii="Arial" w:hAnsi="Arial"/>
          </w:rPr>
          <w:delText xml:space="preserve">with </w:delText>
        </w:r>
      </w:del>
      <w:r>
        <w:rPr>
          <w:rFonts w:ascii="Arial" w:hAnsi="Arial"/>
        </w:rPr>
        <w:t xml:space="preserve">its diesel emitting a long brown shit-string of exhaust into the clear ocean air. Shakes had to keep the throttle back on the </w:t>
      </w:r>
      <w:r>
        <w:rPr>
          <w:rFonts w:ascii="Arial" w:hAnsi="Arial"/>
          <w:i/>
          <w:iCs/>
        </w:rPr>
        <w:t>Gnat</w:t>
      </w:r>
      <w:r>
        <w:rPr>
          <w:rFonts w:ascii="Arial" w:hAnsi="Arial"/>
        </w:rPr>
        <w:t xml:space="preserve"> to keep pace with the much slower </w:t>
      </w:r>
      <w:r>
        <w:rPr>
          <w:rFonts w:ascii="Arial" w:hAnsi="Arial"/>
          <w:i/>
          <w:iCs/>
        </w:rPr>
        <w:t>Prospect</w:t>
      </w:r>
      <w:r>
        <w:rPr>
          <w:rFonts w:ascii="Arial" w:hAnsi="Arial"/>
        </w:rPr>
        <w:t xml:space="preserve">. At that slower speed, the </w:t>
      </w:r>
      <w:r>
        <w:rPr>
          <w:rFonts w:ascii="Arial" w:hAnsi="Arial"/>
          <w:i/>
          <w:iCs/>
        </w:rPr>
        <w:t>Gnat</w:t>
      </w:r>
      <w:r>
        <w:rPr>
          <w:rFonts w:ascii="Arial" w:hAnsi="Arial"/>
        </w:rPr>
        <w:t xml:space="preserve"> was not obtrusively loud, about the same as an average surface cargo ship. That was to their benefit because Authority enforcement craft were less likely to pursue a target that sounded like a cargo ship</w:t>
      </w:r>
      <w:del w:id="2987" w:author="Julia Ringo" w:date="2023-10-05T13:15:00Z">
        <w:r w:rsidDel="000E7660">
          <w:rPr>
            <w:rFonts w:ascii="Arial" w:hAnsi="Arial"/>
          </w:rPr>
          <w:delText xml:space="preserve"> — </w:delText>
        </w:r>
      </w:del>
      <w:ins w:id="2988" w:author="Julia Ringo" w:date="2023-10-05T13:15:00Z">
        <w:r w:rsidR="000E7660">
          <w:rPr>
            <w:rFonts w:ascii="Arial" w:hAnsi="Arial"/>
          </w:rPr>
          <w:t>—</w:t>
        </w:r>
      </w:ins>
      <w:r>
        <w:rPr>
          <w:rFonts w:ascii="Arial" w:hAnsi="Arial"/>
        </w:rPr>
        <w:t>at least during the day</w:t>
      </w:r>
      <w:del w:id="2989" w:author="Julia Ringo" w:date="2023-10-05T13:15:00Z">
        <w:r w:rsidDel="000E7660">
          <w:rPr>
            <w:rFonts w:ascii="Arial" w:hAnsi="Arial"/>
          </w:rPr>
          <w:delText xml:space="preserve"> — </w:delText>
        </w:r>
      </w:del>
      <w:ins w:id="2990" w:author="Julia Ringo" w:date="2023-10-05T13:15:00Z">
        <w:r w:rsidR="000E7660">
          <w:rPr>
            <w:rFonts w:ascii="Arial" w:hAnsi="Arial"/>
          </w:rPr>
          <w:t>—</w:t>
        </w:r>
      </w:ins>
      <w:r>
        <w:rPr>
          <w:rFonts w:ascii="Arial" w:hAnsi="Arial"/>
        </w:rPr>
        <w:t>since anything on the surface was likely to be moving with the full blessing of the Authority.</w:t>
      </w:r>
    </w:p>
    <w:p w14:paraId="6FB790D0" w14:textId="77777777" w:rsidR="001E2E9B" w:rsidRDefault="00000000">
      <w:pPr>
        <w:pStyle w:val="BodyText"/>
        <w:rPr>
          <w:rFonts w:ascii="Arial" w:hAnsi="Arial"/>
        </w:rPr>
      </w:pPr>
      <w:r>
        <w:rPr>
          <w:rFonts w:ascii="Arial" w:hAnsi="Arial"/>
        </w:rPr>
        <w:t xml:space="preserve">Shakes shut down the </w:t>
      </w:r>
      <w:r>
        <w:rPr>
          <w:rFonts w:ascii="Arial" w:hAnsi="Arial"/>
          <w:i/>
          <w:iCs/>
        </w:rPr>
        <w:t>Gnat’s</w:t>
      </w:r>
      <w:r>
        <w:rPr>
          <w:rFonts w:ascii="Arial" w:hAnsi="Arial"/>
        </w:rPr>
        <w:t xml:space="preserve"> diesel once every hour or so</w:t>
      </w:r>
      <w:del w:id="2991" w:author="Julia Ringo" w:date="2023-10-20T15:43:00Z">
        <w:r w:rsidDel="001B4B5E">
          <w:rPr>
            <w:rFonts w:ascii="Arial" w:hAnsi="Arial"/>
          </w:rPr>
          <w:delText>,</w:delText>
        </w:r>
      </w:del>
      <w:r>
        <w:rPr>
          <w:rFonts w:ascii="Arial" w:hAnsi="Arial"/>
        </w:rPr>
        <w:t xml:space="preserve"> and checked in over the ship-to-ship. He had nothing to report but clear weather, modest swells, and open ocean. A white ball of sun pushed its way slowly across a flat white sky, and the two boats droned their way across the curve of the globe. The only thing that changed with the passing time was the sun’s slow fall to the horizon. Shakes had the hatch of the </w:t>
      </w:r>
      <w:r>
        <w:rPr>
          <w:rFonts w:ascii="Arial" w:hAnsi="Arial"/>
          <w:i/>
          <w:iCs/>
        </w:rPr>
        <w:t>Gnat</w:t>
      </w:r>
      <w:r>
        <w:rPr>
          <w:rFonts w:ascii="Arial" w:hAnsi="Arial"/>
        </w:rPr>
        <w:t xml:space="preserve"> </w:t>
      </w:r>
      <w:proofErr w:type="gramStart"/>
      <w:r>
        <w:rPr>
          <w:rFonts w:ascii="Arial" w:hAnsi="Arial"/>
        </w:rPr>
        <w:t>open</w:t>
      </w:r>
      <w:proofErr w:type="gramEnd"/>
      <w:r>
        <w:rPr>
          <w:rFonts w:ascii="Arial" w:hAnsi="Arial"/>
        </w:rPr>
        <w:t xml:space="preserve"> and he watched the sun swell up all orange and bloated as it bounced on the perfectly flat table-top off in the west, like it was going to expel a flatulent burst of world-ending fire over the surface of the planet before it was snuffed out by the force of night pressing down on it.</w:t>
      </w:r>
    </w:p>
    <w:p w14:paraId="703B6F2D" w14:textId="77777777" w:rsidR="001E2E9B" w:rsidRDefault="00000000">
      <w:pPr>
        <w:pStyle w:val="BodyText"/>
        <w:rPr>
          <w:rFonts w:ascii="Arial" w:hAnsi="Arial"/>
        </w:rPr>
      </w:pPr>
      <w:r>
        <w:rPr>
          <w:rFonts w:ascii="Arial" w:hAnsi="Arial"/>
        </w:rPr>
        <w:t xml:space="preserve">The dark spread slowly from behind, catching up to and overtaking the </w:t>
      </w:r>
      <w:r>
        <w:rPr>
          <w:rFonts w:ascii="Arial" w:hAnsi="Arial"/>
          <w:i/>
          <w:iCs/>
        </w:rPr>
        <w:t>Gnat</w:t>
      </w:r>
      <w:r>
        <w:rPr>
          <w:rFonts w:ascii="Arial" w:hAnsi="Arial"/>
        </w:rPr>
        <w:t xml:space="preserve">. When it did, Captain Percy raised the </w:t>
      </w:r>
      <w:r>
        <w:rPr>
          <w:rFonts w:ascii="Arial" w:hAnsi="Arial"/>
          <w:i/>
          <w:iCs/>
        </w:rPr>
        <w:t>Prospect</w:t>
      </w:r>
      <w:r>
        <w:rPr>
          <w:rFonts w:ascii="Arial" w:hAnsi="Arial"/>
        </w:rPr>
        <w:t xml:space="preserve"> to the surface and began night crew rotations, with someone always on the radar and someone always in the lookout ring. A filet knife of a moon came up behind a thick, oppressive haze, its sharp points dulled as if they had been poked one too many times through a heavy fabric or leather.</w:t>
      </w:r>
    </w:p>
    <w:p w14:paraId="3324F5AE" w14:textId="77777777" w:rsidR="001E2E9B" w:rsidRDefault="00000000">
      <w:pPr>
        <w:pStyle w:val="BodyText"/>
        <w:rPr>
          <w:rFonts w:ascii="Arial" w:hAnsi="Arial"/>
        </w:rPr>
      </w:pPr>
      <w:r>
        <w:rPr>
          <w:rFonts w:ascii="Arial" w:hAnsi="Arial"/>
        </w:rPr>
        <w:t xml:space="preserve">Shakes ran the </w:t>
      </w:r>
      <w:r>
        <w:rPr>
          <w:rFonts w:ascii="Arial" w:hAnsi="Arial"/>
          <w:i/>
          <w:iCs/>
        </w:rPr>
        <w:t>Gnat</w:t>
      </w:r>
      <w:r>
        <w:rPr>
          <w:rFonts w:ascii="Arial" w:hAnsi="Arial"/>
        </w:rPr>
        <w:t xml:space="preserve"> off at some distance for the first half of the night, and then dove and brought it under to mate with the </w:t>
      </w:r>
      <w:r>
        <w:rPr>
          <w:rFonts w:ascii="Arial" w:hAnsi="Arial"/>
          <w:i/>
          <w:iCs/>
        </w:rPr>
        <w:t>Prospect</w:t>
      </w:r>
      <w:r>
        <w:rPr>
          <w:rFonts w:ascii="Arial" w:hAnsi="Arial"/>
        </w:rPr>
        <w:t xml:space="preserve">. This dramatically slowed the </w:t>
      </w:r>
      <w:r>
        <w:rPr>
          <w:rFonts w:ascii="Arial" w:hAnsi="Arial"/>
          <w:i/>
          <w:iCs/>
        </w:rPr>
        <w:t>Prospect’s</w:t>
      </w:r>
      <w:r>
        <w:rPr>
          <w:rFonts w:ascii="Arial" w:hAnsi="Arial"/>
        </w:rPr>
        <w:t xml:space="preserve"> speed, but Percy figured this was worth the trade-off of keeping Shakes alert and relatively sane during the day by giving him a chance to sleep while they kept moving. He came on board and ate a couple of large bowls of a hot brown soup Gregory had left simmering on the range, accompanied by thick slices of a stale and grainy bread which Shakes would cover in butter and soak in the soup until each bite softened. He slept for a few hours in one of the </w:t>
      </w:r>
      <w:r>
        <w:rPr>
          <w:rFonts w:ascii="Arial" w:hAnsi="Arial"/>
          <w:i/>
          <w:iCs/>
        </w:rPr>
        <w:t>Prospect’s</w:t>
      </w:r>
      <w:r>
        <w:rPr>
          <w:rFonts w:ascii="Arial" w:hAnsi="Arial"/>
        </w:rPr>
        <w:t xml:space="preserve"> padded racks. As the sky lightened in the east, Captain Percy woke him and told him it was time to get the </w:t>
      </w:r>
      <w:r>
        <w:rPr>
          <w:rFonts w:ascii="Arial" w:hAnsi="Arial"/>
          <w:i/>
          <w:iCs/>
        </w:rPr>
        <w:t>Gnat</w:t>
      </w:r>
      <w:r>
        <w:rPr>
          <w:rFonts w:ascii="Arial" w:hAnsi="Arial"/>
        </w:rPr>
        <w:t xml:space="preserve"> off.</w:t>
      </w:r>
    </w:p>
    <w:p w14:paraId="2BF1D015" w14:textId="77777777" w:rsidR="001E2E9B" w:rsidRDefault="00000000">
      <w:pPr>
        <w:pStyle w:val="BodyText"/>
        <w:rPr>
          <w:rFonts w:ascii="Arial" w:hAnsi="Arial"/>
        </w:rPr>
      </w:pPr>
      <w:r>
        <w:rPr>
          <w:rFonts w:ascii="Arial" w:hAnsi="Arial"/>
        </w:rPr>
        <w:t> </w:t>
      </w:r>
    </w:p>
    <w:p w14:paraId="76C86E1F" w14:textId="77777777" w:rsidR="001E2E9B" w:rsidRDefault="00000000">
      <w:pPr>
        <w:pStyle w:val="BodyText"/>
        <w:rPr>
          <w:rFonts w:ascii="Arial" w:hAnsi="Arial"/>
        </w:rPr>
      </w:pPr>
      <w:r>
        <w:rPr>
          <w:rFonts w:ascii="Arial" w:hAnsi="Arial"/>
        </w:rPr>
        <w:t xml:space="preserve">Shakes stumbled to the galley to pick up his morning coffee. There he found Hemi who accompanied him down to the open hatch leading to the </w:t>
      </w:r>
      <w:r>
        <w:rPr>
          <w:rFonts w:ascii="Arial" w:hAnsi="Arial"/>
          <w:i/>
          <w:iCs/>
        </w:rPr>
        <w:t>Gnat</w:t>
      </w:r>
      <w:r>
        <w:rPr>
          <w:rFonts w:ascii="Arial" w:hAnsi="Arial"/>
        </w:rPr>
        <w:t xml:space="preserve">. Shakes disappeared </w:t>
      </w:r>
      <w:r>
        <w:rPr>
          <w:rFonts w:ascii="Arial" w:hAnsi="Arial"/>
        </w:rPr>
        <w:lastRenderedPageBreak/>
        <w:t>through that hatch and returned holding a small wire cage with a splotchy gray bird. Herschel was sleek and trim, with an unmistakable intelligence to the eyes.</w:t>
      </w:r>
    </w:p>
    <w:p w14:paraId="023599D2" w14:textId="5654B8EF" w:rsidR="001E2E9B" w:rsidRDefault="00000000">
      <w:pPr>
        <w:pStyle w:val="BodyText"/>
        <w:rPr>
          <w:rFonts w:ascii="Arial" w:hAnsi="Arial"/>
        </w:rPr>
      </w:pPr>
      <w:r>
        <w:rPr>
          <w:rFonts w:ascii="Arial" w:hAnsi="Arial"/>
        </w:rPr>
        <w:t>“Fuckin’ Hemi</w:t>
      </w:r>
      <w:ins w:id="2992" w:author="Julia Ringo" w:date="2023-10-20T15:45:00Z">
        <w:r w:rsidR="001B4B5E">
          <w:rPr>
            <w:rFonts w:ascii="Arial" w:hAnsi="Arial"/>
          </w:rPr>
          <w:t>,</w:t>
        </w:r>
      </w:ins>
      <w:r>
        <w:rPr>
          <w:rFonts w:ascii="Arial" w:hAnsi="Arial"/>
        </w:rPr>
        <w:t xml:space="preserve"> meet fuckin’ Herschel,” said Shakes holding the cage up for Hemi to take while he climbed up out of the </w:t>
      </w:r>
      <w:r>
        <w:rPr>
          <w:rFonts w:ascii="Arial" w:hAnsi="Arial"/>
          <w:i/>
          <w:iCs/>
        </w:rPr>
        <w:t>Gnat</w:t>
      </w:r>
      <w:r>
        <w:rPr>
          <w:rFonts w:ascii="Arial" w:hAnsi="Arial"/>
        </w:rPr>
        <w:t>.</w:t>
      </w:r>
    </w:p>
    <w:p w14:paraId="5D5AB8D2" w14:textId="084A613D" w:rsidR="001E2E9B" w:rsidRDefault="00000000">
      <w:pPr>
        <w:pStyle w:val="BodyText"/>
        <w:rPr>
          <w:rFonts w:ascii="Arial" w:hAnsi="Arial"/>
        </w:rPr>
      </w:pPr>
      <w:r>
        <w:rPr>
          <w:rFonts w:ascii="Arial" w:hAnsi="Arial"/>
        </w:rPr>
        <w:t>Hemi poked a thick finger between the bars and rubbed Herschel’s head gently. “Captain Shakes</w:t>
      </w:r>
      <w:ins w:id="2993" w:author="Julia Ringo" w:date="2023-10-20T15:45:00Z">
        <w:r w:rsidR="001B4B5E">
          <w:rPr>
            <w:rFonts w:ascii="Arial" w:hAnsi="Arial"/>
          </w:rPr>
          <w:t>,</w:t>
        </w:r>
      </w:ins>
      <w:r>
        <w:rPr>
          <w:rFonts w:ascii="Arial" w:hAnsi="Arial"/>
        </w:rPr>
        <w:t xml:space="preserve"> this bird looks perhaps smarter than me, or yourself.”</w:t>
      </w:r>
    </w:p>
    <w:p w14:paraId="7C713E95" w14:textId="77777777" w:rsidR="001E2E9B" w:rsidRDefault="00000000">
      <w:pPr>
        <w:pStyle w:val="BodyText"/>
        <w:rPr>
          <w:rFonts w:ascii="Arial" w:hAnsi="Arial"/>
        </w:rPr>
      </w:pPr>
      <w:r>
        <w:rPr>
          <w:rFonts w:ascii="Arial" w:hAnsi="Arial"/>
        </w:rPr>
        <w:t xml:space="preserve">“Maybe you should hire him to drive the fuckin’ </w:t>
      </w:r>
      <w:r>
        <w:rPr>
          <w:rFonts w:ascii="Arial" w:hAnsi="Arial"/>
          <w:i/>
          <w:iCs/>
        </w:rPr>
        <w:t>Gnat</w:t>
      </w:r>
      <w:r>
        <w:rPr>
          <w:rFonts w:ascii="Arial" w:hAnsi="Arial"/>
        </w:rPr>
        <w:t xml:space="preserve"> for you,” said Shakes.</w:t>
      </w:r>
    </w:p>
    <w:p w14:paraId="1F7AD95C" w14:textId="77777777" w:rsidR="001E2E9B" w:rsidRDefault="00000000">
      <w:pPr>
        <w:pStyle w:val="BodyText"/>
        <w:rPr>
          <w:rFonts w:ascii="Arial" w:hAnsi="Arial"/>
        </w:rPr>
      </w:pPr>
      <w:r>
        <w:rPr>
          <w:rFonts w:ascii="Arial" w:hAnsi="Arial"/>
        </w:rPr>
        <w:t>“Is this cage not too small for him?”</w:t>
      </w:r>
    </w:p>
    <w:p w14:paraId="46F16262" w14:textId="77777777" w:rsidR="001E2E9B" w:rsidRDefault="00000000">
      <w:pPr>
        <w:pStyle w:val="BodyText"/>
        <w:rPr>
          <w:rFonts w:ascii="Arial" w:hAnsi="Arial"/>
        </w:rPr>
      </w:pPr>
      <w:r>
        <w:rPr>
          <w:rFonts w:ascii="Arial" w:hAnsi="Arial"/>
        </w:rPr>
        <w:t xml:space="preserve">“That’s just his travel cage. I have a nice comfy roost installed for him down in the </w:t>
      </w:r>
      <w:r>
        <w:rPr>
          <w:rFonts w:ascii="Arial" w:hAnsi="Arial"/>
          <w:i/>
          <w:iCs/>
        </w:rPr>
        <w:t>Gnat</w:t>
      </w:r>
      <w:r>
        <w:rPr>
          <w:rFonts w:ascii="Arial" w:hAnsi="Arial"/>
        </w:rPr>
        <w:t xml:space="preserve">. You don’t want him to forget where his home is, </w:t>
      </w:r>
      <w:proofErr w:type="gramStart"/>
      <w:r>
        <w:rPr>
          <w:rFonts w:ascii="Arial" w:hAnsi="Arial"/>
        </w:rPr>
        <w:t>otherwise</w:t>
      </w:r>
      <w:proofErr w:type="gramEnd"/>
      <w:r>
        <w:rPr>
          <w:rFonts w:ascii="Arial" w:hAnsi="Arial"/>
        </w:rPr>
        <w:t xml:space="preserve"> he won’t return there when you release him.”</w:t>
      </w:r>
    </w:p>
    <w:p w14:paraId="355819C7" w14:textId="77777777" w:rsidR="001E2E9B" w:rsidRDefault="00000000">
      <w:pPr>
        <w:pStyle w:val="BodyText"/>
        <w:rPr>
          <w:rFonts w:ascii="Arial" w:hAnsi="Arial"/>
        </w:rPr>
      </w:pPr>
      <w:r>
        <w:rPr>
          <w:rFonts w:ascii="Arial" w:hAnsi="Arial"/>
        </w:rPr>
        <w:t>“Can I let him out of this cage?”</w:t>
      </w:r>
    </w:p>
    <w:p w14:paraId="0FE1A869" w14:textId="7E3C91A3" w:rsidR="001E2E9B" w:rsidRDefault="00000000">
      <w:pPr>
        <w:pStyle w:val="BodyText"/>
        <w:rPr>
          <w:rFonts w:ascii="Arial" w:hAnsi="Arial"/>
        </w:rPr>
      </w:pPr>
      <w:r>
        <w:rPr>
          <w:rFonts w:ascii="Arial" w:hAnsi="Arial"/>
        </w:rPr>
        <w:t>“Sure, if you</w:t>
      </w:r>
      <w:del w:id="2994" w:author="Julia Ringo" w:date="2023-10-05T13:15:00Z">
        <w:r w:rsidDel="000E7660">
          <w:rPr>
            <w:rFonts w:ascii="Arial" w:hAnsi="Arial"/>
          </w:rPr>
          <w:delText xml:space="preserve"> — </w:delText>
        </w:r>
      </w:del>
      <w:ins w:id="2995" w:author="Julia Ringo" w:date="2023-10-05T13:15:00Z">
        <w:r w:rsidR="000E7660">
          <w:rPr>
            <w:rFonts w:ascii="Arial" w:hAnsi="Arial"/>
          </w:rPr>
          <w:t>—</w:t>
        </w:r>
      </w:ins>
      <w:r>
        <w:rPr>
          <w:rFonts w:ascii="Arial" w:hAnsi="Arial"/>
        </w:rPr>
        <w:t>or Percy</w:t>
      </w:r>
      <w:del w:id="2996" w:author="Julia Ringo" w:date="2023-10-05T13:15:00Z">
        <w:r w:rsidDel="000E7660">
          <w:rPr>
            <w:rFonts w:ascii="Arial" w:hAnsi="Arial"/>
          </w:rPr>
          <w:delText xml:space="preserve"> — </w:delText>
        </w:r>
      </w:del>
      <w:ins w:id="2997" w:author="Julia Ringo" w:date="2023-10-05T13:15:00Z">
        <w:r w:rsidR="000E7660">
          <w:rPr>
            <w:rFonts w:ascii="Arial" w:hAnsi="Arial"/>
          </w:rPr>
          <w:t>—</w:t>
        </w:r>
      </w:ins>
      <w:r>
        <w:rPr>
          <w:rFonts w:ascii="Arial" w:hAnsi="Arial"/>
        </w:rPr>
        <w:t>don’t mind a little pigeon shit around.”</w:t>
      </w:r>
    </w:p>
    <w:p w14:paraId="5F0671B3" w14:textId="77777777" w:rsidR="001E2E9B" w:rsidRDefault="00000000">
      <w:pPr>
        <w:pStyle w:val="BodyText"/>
        <w:rPr>
          <w:rFonts w:ascii="Arial" w:hAnsi="Arial"/>
        </w:rPr>
      </w:pPr>
      <w:r>
        <w:rPr>
          <w:rFonts w:ascii="Arial" w:hAnsi="Arial"/>
        </w:rPr>
        <w:t>“I believe I shall give this fellow the run of the boat.”</w:t>
      </w:r>
    </w:p>
    <w:p w14:paraId="1544CAA7" w14:textId="77777777" w:rsidR="001E2E9B" w:rsidRDefault="00000000">
      <w:pPr>
        <w:pStyle w:val="BodyText"/>
        <w:rPr>
          <w:rFonts w:ascii="Arial" w:hAnsi="Arial"/>
        </w:rPr>
      </w:pPr>
      <w:r>
        <w:rPr>
          <w:rFonts w:ascii="Arial" w:hAnsi="Arial"/>
        </w:rPr>
        <w:t xml:space="preserve">Shakes handed Hemi a small leather case with tiny papers and a steel band. “This is his leg band. It’s </w:t>
      </w:r>
      <w:proofErr w:type="gramStart"/>
      <w:r>
        <w:rPr>
          <w:rFonts w:ascii="Arial" w:hAnsi="Arial"/>
        </w:rPr>
        <w:t>pretty self-explanatory</w:t>
      </w:r>
      <w:proofErr w:type="gramEnd"/>
      <w:r>
        <w:rPr>
          <w:rFonts w:ascii="Arial" w:hAnsi="Arial"/>
        </w:rPr>
        <w:t xml:space="preserve">. Just write your message, attach it, and toss Herschel in the air. He’ll find the </w:t>
      </w:r>
      <w:r>
        <w:rPr>
          <w:rFonts w:ascii="Arial" w:hAnsi="Arial"/>
          <w:i/>
          <w:iCs/>
        </w:rPr>
        <w:t>Gnat</w:t>
      </w:r>
      <w:r>
        <w:rPr>
          <w:rFonts w:ascii="Arial" w:hAnsi="Arial"/>
        </w:rPr>
        <w:t>, if it’s anywhere on the surface within maybe a hundred miles or so.”</w:t>
      </w:r>
    </w:p>
    <w:p w14:paraId="0B1F2E5B" w14:textId="248D527F" w:rsidR="001E2E9B" w:rsidRDefault="00000000">
      <w:pPr>
        <w:pStyle w:val="BodyText"/>
        <w:rPr>
          <w:rFonts w:ascii="Arial" w:hAnsi="Arial"/>
        </w:rPr>
      </w:pPr>
      <w:r>
        <w:rPr>
          <w:rFonts w:ascii="Arial" w:hAnsi="Arial"/>
        </w:rPr>
        <w:t xml:space="preserve">“How do we get him </w:t>
      </w:r>
      <w:r>
        <w:rPr>
          <w:rFonts w:ascii="Arial" w:hAnsi="Arial"/>
          <w:i/>
          <w:iCs/>
        </w:rPr>
        <w:t>back</w:t>
      </w:r>
      <w:ins w:id="2998" w:author="Julia Ringo" w:date="2023-10-20T15:45:00Z">
        <w:r w:rsidR="001B4B5E">
          <w:rPr>
            <w:rFonts w:ascii="Arial" w:hAnsi="Arial"/>
          </w:rPr>
          <w:t>,</w:t>
        </w:r>
      </w:ins>
      <w:r>
        <w:rPr>
          <w:rFonts w:ascii="Arial" w:hAnsi="Arial"/>
        </w:rPr>
        <w:t xml:space="preserve"> though?” asked Hemi.</w:t>
      </w:r>
    </w:p>
    <w:p w14:paraId="464209B0" w14:textId="69B29819" w:rsidR="001E2E9B" w:rsidRDefault="00000000">
      <w:pPr>
        <w:pStyle w:val="BodyText"/>
        <w:rPr>
          <w:rFonts w:ascii="Arial" w:hAnsi="Arial"/>
        </w:rPr>
      </w:pPr>
      <w:r>
        <w:rPr>
          <w:rFonts w:ascii="Arial" w:hAnsi="Arial"/>
        </w:rPr>
        <w:t>“</w:t>
      </w:r>
      <w:proofErr w:type="gramStart"/>
      <w:r>
        <w:rPr>
          <w:rFonts w:ascii="Arial" w:hAnsi="Arial"/>
        </w:rPr>
        <w:t>Well</w:t>
      </w:r>
      <w:proofErr w:type="gramEnd"/>
      <w:del w:id="2999" w:author="Julia Ringo" w:date="2023-10-10T11:08:00Z">
        <w:r w:rsidDel="00B6693A">
          <w:rPr>
            <w:rFonts w:ascii="Arial" w:hAnsi="Arial"/>
          </w:rPr>
          <w:delText>…</w:delText>
        </w:r>
      </w:del>
      <w:ins w:id="3000" w:author="Julia Ringo" w:date="2023-10-10T11:08:00Z">
        <w:r w:rsidR="00B6693A">
          <w:rPr>
            <w:rFonts w:ascii="Arial" w:hAnsi="Arial"/>
          </w:rPr>
          <w:t xml:space="preserve"> . . .</w:t>
        </w:r>
      </w:ins>
      <w:r>
        <w:rPr>
          <w:rFonts w:ascii="Arial" w:hAnsi="Arial"/>
        </w:rPr>
        <w:t xml:space="preserve">” said Shakes scratching his grimy neck with black fingernails. “It’s </w:t>
      </w:r>
      <w:proofErr w:type="spellStart"/>
      <w:r>
        <w:rPr>
          <w:rFonts w:ascii="Arial" w:hAnsi="Arial"/>
        </w:rPr>
        <w:t>kinda</w:t>
      </w:r>
      <w:proofErr w:type="spellEnd"/>
      <w:r>
        <w:rPr>
          <w:rFonts w:ascii="Arial" w:hAnsi="Arial"/>
        </w:rPr>
        <w:t xml:space="preserve"> a one-fuckin’-way thing. I </w:t>
      </w:r>
      <w:proofErr w:type="gramStart"/>
      <w:r>
        <w:rPr>
          <w:rFonts w:ascii="Arial" w:hAnsi="Arial"/>
        </w:rPr>
        <w:t>have to</w:t>
      </w:r>
      <w:proofErr w:type="gramEnd"/>
      <w:r>
        <w:rPr>
          <w:rFonts w:ascii="Arial" w:hAnsi="Arial"/>
        </w:rPr>
        <w:t xml:space="preserve"> give him back to you in person. We might be able to get him to fly over to the </w:t>
      </w:r>
      <w:r>
        <w:rPr>
          <w:rFonts w:ascii="Arial" w:hAnsi="Arial"/>
          <w:i/>
          <w:iCs/>
        </w:rPr>
        <w:t>Prospect</w:t>
      </w:r>
      <w:r>
        <w:rPr>
          <w:rFonts w:ascii="Arial" w:hAnsi="Arial"/>
        </w:rPr>
        <w:t xml:space="preserve"> from the </w:t>
      </w:r>
      <w:r>
        <w:rPr>
          <w:rFonts w:ascii="Arial" w:hAnsi="Arial"/>
          <w:i/>
          <w:iCs/>
        </w:rPr>
        <w:t>Gnat</w:t>
      </w:r>
      <w:r>
        <w:rPr>
          <w:rFonts w:ascii="Arial" w:hAnsi="Arial"/>
        </w:rPr>
        <w:t xml:space="preserve"> if you were within sight</w:t>
      </w:r>
      <w:del w:id="3001" w:author="Julia Ringo" w:date="2023-10-10T11:08:00Z">
        <w:r w:rsidDel="00B6693A">
          <w:rPr>
            <w:rFonts w:ascii="Arial" w:hAnsi="Arial"/>
          </w:rPr>
          <w:delText>…</w:delText>
        </w:r>
      </w:del>
      <w:ins w:id="3002" w:author="Julia Ringo" w:date="2023-10-10T11:08:00Z">
        <w:r w:rsidR="00B6693A">
          <w:rPr>
            <w:rFonts w:ascii="Arial" w:hAnsi="Arial"/>
          </w:rPr>
          <w:t xml:space="preserve"> . . . </w:t>
        </w:r>
      </w:ins>
      <w:del w:id="3003" w:author="Julia Ringo" w:date="2023-10-20T15:45:00Z">
        <w:r w:rsidDel="001B4B5E">
          <w:rPr>
            <w:rFonts w:ascii="Arial" w:hAnsi="Arial"/>
          </w:rPr>
          <w:delText xml:space="preserve"> </w:delText>
        </w:r>
      </w:del>
      <w:r>
        <w:rPr>
          <w:rFonts w:ascii="Arial" w:hAnsi="Arial"/>
        </w:rPr>
        <w:t>and maybe if he knew you had some food.”</w:t>
      </w:r>
    </w:p>
    <w:p w14:paraId="6E7A7A5A" w14:textId="77777777" w:rsidR="001E2E9B" w:rsidRDefault="00000000">
      <w:pPr>
        <w:pStyle w:val="BodyText"/>
        <w:rPr>
          <w:rFonts w:ascii="Arial" w:hAnsi="Arial"/>
        </w:rPr>
      </w:pPr>
      <w:r>
        <w:rPr>
          <w:rFonts w:ascii="Arial" w:hAnsi="Arial"/>
        </w:rPr>
        <w:t>“I understand. It’s a ‘homing’ pigeon. It only goes home.”</w:t>
      </w:r>
    </w:p>
    <w:p w14:paraId="6BB4D198" w14:textId="77777777" w:rsidR="001E2E9B" w:rsidRDefault="00000000">
      <w:pPr>
        <w:pStyle w:val="BodyText"/>
        <w:rPr>
          <w:rFonts w:ascii="Arial" w:hAnsi="Arial"/>
        </w:rPr>
      </w:pPr>
      <w:r>
        <w:rPr>
          <w:rFonts w:ascii="Arial" w:hAnsi="Arial"/>
        </w:rPr>
        <w:t>“Right.”</w:t>
      </w:r>
    </w:p>
    <w:p w14:paraId="12D99AA6" w14:textId="03FFB4CF" w:rsidR="001E2E9B" w:rsidRDefault="00000000">
      <w:pPr>
        <w:pStyle w:val="BodyText"/>
        <w:rPr>
          <w:rFonts w:ascii="Arial" w:hAnsi="Arial"/>
        </w:rPr>
      </w:pPr>
      <w:r>
        <w:rPr>
          <w:rFonts w:ascii="Arial" w:hAnsi="Arial"/>
        </w:rPr>
        <w:t>“Well, welcome aboard</w:t>
      </w:r>
      <w:ins w:id="3004" w:author="Julia Ringo" w:date="2023-10-20T15:46:00Z">
        <w:r w:rsidR="001B4B5E">
          <w:rPr>
            <w:rFonts w:ascii="Arial" w:hAnsi="Arial"/>
          </w:rPr>
          <w:t>,</w:t>
        </w:r>
      </w:ins>
      <w:r>
        <w:rPr>
          <w:rFonts w:ascii="Arial" w:hAnsi="Arial"/>
        </w:rPr>
        <w:t xml:space="preserve"> Herschel. Captain Shakes, have a good run today.”</w:t>
      </w:r>
    </w:p>
    <w:p w14:paraId="410E9178" w14:textId="77777777" w:rsidR="001E2E9B" w:rsidRDefault="00000000">
      <w:pPr>
        <w:pStyle w:val="BodyText"/>
        <w:rPr>
          <w:rFonts w:ascii="Arial" w:hAnsi="Arial"/>
        </w:rPr>
      </w:pPr>
      <w:r>
        <w:rPr>
          <w:rFonts w:ascii="Arial" w:hAnsi="Arial"/>
        </w:rPr>
        <w:t>“I expect to, though I’ll miss having my copilot with me.”</w:t>
      </w:r>
      <w:bookmarkEnd w:id="2422"/>
    </w:p>
    <w:p w14:paraId="66EF8727" w14:textId="77777777" w:rsidR="001E2E9B" w:rsidRDefault="00000000">
      <w:pPr>
        <w:pStyle w:val="Heading2"/>
        <w:rPr>
          <w:rFonts w:ascii="Arial" w:hAnsi="Arial"/>
        </w:rPr>
      </w:pPr>
      <w:bookmarkStart w:id="3005" w:name="storm"/>
      <w:r>
        <w:rPr>
          <w:rFonts w:ascii="Arial" w:hAnsi="Arial"/>
        </w:rPr>
        <w:t>5. Storm</w:t>
      </w:r>
    </w:p>
    <w:p w14:paraId="0E20C5DA" w14:textId="77777777" w:rsidR="001E2E9B" w:rsidRDefault="00000000">
      <w:pPr>
        <w:pStyle w:val="FirstParagraph"/>
        <w:rPr>
          <w:rFonts w:ascii="Arial" w:hAnsi="Arial"/>
        </w:rPr>
      </w:pPr>
      <w:r>
        <w:rPr>
          <w:rFonts w:ascii="Arial" w:hAnsi="Arial"/>
        </w:rPr>
        <w:t xml:space="preserve">The </w:t>
      </w:r>
      <w:r>
        <w:rPr>
          <w:rFonts w:ascii="Arial" w:hAnsi="Arial"/>
          <w:i/>
          <w:iCs/>
        </w:rPr>
        <w:t>Gnat</w:t>
      </w:r>
      <w:r>
        <w:rPr>
          <w:rFonts w:ascii="Arial" w:hAnsi="Arial"/>
        </w:rPr>
        <w:t xml:space="preserve"> was </w:t>
      </w:r>
      <w:proofErr w:type="gramStart"/>
      <w:r>
        <w:rPr>
          <w:rFonts w:ascii="Arial" w:hAnsi="Arial"/>
        </w:rPr>
        <w:t>off</w:t>
      </w:r>
      <w:proofErr w:type="gramEnd"/>
      <w:r>
        <w:rPr>
          <w:rFonts w:ascii="Arial" w:hAnsi="Arial"/>
        </w:rPr>
        <w:t xml:space="preserve"> and the </w:t>
      </w:r>
      <w:r>
        <w:rPr>
          <w:rFonts w:ascii="Arial" w:hAnsi="Arial"/>
          <w:i/>
          <w:iCs/>
        </w:rPr>
        <w:t>Prospect</w:t>
      </w:r>
      <w:r>
        <w:rPr>
          <w:rFonts w:ascii="Arial" w:hAnsi="Arial"/>
        </w:rPr>
        <w:t xml:space="preserve"> submerged and cruising at depth before the first molten blob of malevolent red sun percolated up on the horizon. Shakes was running the </w:t>
      </w:r>
      <w:r>
        <w:rPr>
          <w:rFonts w:ascii="Arial" w:hAnsi="Arial"/>
          <w:i/>
          <w:iCs/>
        </w:rPr>
        <w:t>Gnat</w:t>
      </w:r>
      <w:r>
        <w:rPr>
          <w:rFonts w:ascii="Arial" w:hAnsi="Arial"/>
        </w:rPr>
        <w:t xml:space="preserve"> hot and loud, standing in the pilot’s chair with his head above the hatch in the wind, trying to blow the bleary sleep out of his eyes. He sucked on a cigarette, but the wind was feeding oxygen to the coal on the end so that it glowed a color not totally unlike that of the sun coming up on the horizon behind him. His cigarette was quickly </w:t>
      </w:r>
      <w:r>
        <w:rPr>
          <w:rFonts w:ascii="Arial" w:hAnsi="Arial"/>
        </w:rPr>
        <w:lastRenderedPageBreak/>
        <w:t xml:space="preserve">disappearing into itself. A long shadow of the short sail of the </w:t>
      </w:r>
      <w:r>
        <w:rPr>
          <w:rFonts w:ascii="Arial" w:hAnsi="Arial"/>
          <w:i/>
          <w:iCs/>
        </w:rPr>
        <w:t>Gnat</w:t>
      </w:r>
      <w:r>
        <w:rPr>
          <w:rFonts w:ascii="Arial" w:hAnsi="Arial"/>
        </w:rPr>
        <w:t xml:space="preserve"> with his round head on top stretched out in front of him on the slate-colored water.</w:t>
      </w:r>
    </w:p>
    <w:p w14:paraId="1A52F824" w14:textId="77777777" w:rsidR="001E2E9B" w:rsidRDefault="00000000">
      <w:pPr>
        <w:pStyle w:val="BodyText"/>
        <w:rPr>
          <w:rFonts w:ascii="Arial" w:hAnsi="Arial"/>
        </w:rPr>
      </w:pPr>
      <w:r>
        <w:rPr>
          <w:rFonts w:ascii="Arial" w:hAnsi="Arial"/>
        </w:rPr>
        <w:t xml:space="preserve">One-hundred meters below in the </w:t>
      </w:r>
      <w:r>
        <w:rPr>
          <w:rFonts w:ascii="Arial" w:hAnsi="Arial"/>
          <w:i/>
          <w:iCs/>
        </w:rPr>
        <w:t>Prospect</w:t>
      </w:r>
      <w:r>
        <w:rPr>
          <w:rFonts w:ascii="Arial" w:hAnsi="Arial"/>
        </w:rPr>
        <w:t>, it was nearly silent as the crew eased into their more relaxed daytime shifts. Captain Percy was in the control room smoking with Bastian. Cassandra had just woken when the boat dove and was making her way with a coffee to the sonar station for the long day watch.</w:t>
      </w:r>
    </w:p>
    <w:p w14:paraId="7C063C8A" w14:textId="77777777" w:rsidR="001E2E9B" w:rsidRDefault="00000000">
      <w:pPr>
        <w:pStyle w:val="BodyText"/>
        <w:rPr>
          <w:rFonts w:ascii="Arial" w:hAnsi="Arial"/>
        </w:rPr>
      </w:pPr>
      <w:r>
        <w:rPr>
          <w:rFonts w:ascii="Arial" w:hAnsi="Arial"/>
        </w:rPr>
        <w:t>The first few hours passed with dull regularity. Shakes had nothing to report during diesel stops, and by her third cheroot Percy was settling into the comfortable state of mind-blanking boredom that was her most familiar association with life aboard submarines.</w:t>
      </w:r>
    </w:p>
    <w:p w14:paraId="164D7492" w14:textId="77777777" w:rsidR="001E2E9B" w:rsidRDefault="00000000">
      <w:pPr>
        <w:pStyle w:val="BodyText"/>
        <w:rPr>
          <w:rFonts w:ascii="Arial" w:hAnsi="Arial"/>
        </w:rPr>
      </w:pPr>
      <w:r>
        <w:rPr>
          <w:rFonts w:ascii="Arial" w:hAnsi="Arial"/>
        </w:rPr>
        <w:t xml:space="preserve">Mid-morning of the third day out from the depot, Shakes was shutting down the diesel of the </w:t>
      </w:r>
      <w:r>
        <w:rPr>
          <w:rFonts w:ascii="Arial" w:hAnsi="Arial"/>
          <w:i/>
          <w:iCs/>
        </w:rPr>
        <w:t>Gnat</w:t>
      </w:r>
      <w:r>
        <w:rPr>
          <w:rFonts w:ascii="Arial" w:hAnsi="Arial"/>
        </w:rPr>
        <w:t xml:space="preserve"> for the fourth time that morning to check in with the </w:t>
      </w:r>
      <w:r>
        <w:rPr>
          <w:rFonts w:ascii="Arial" w:hAnsi="Arial"/>
          <w:i/>
          <w:iCs/>
        </w:rPr>
        <w:t>Prospect</w:t>
      </w:r>
      <w:r>
        <w:rPr>
          <w:rFonts w:ascii="Arial" w:hAnsi="Arial"/>
        </w:rPr>
        <w:t>.</w:t>
      </w:r>
    </w:p>
    <w:p w14:paraId="347DB106" w14:textId="5D3FF8FB" w:rsidR="001E2E9B" w:rsidRDefault="00000000">
      <w:pPr>
        <w:pStyle w:val="BodyText"/>
        <w:rPr>
          <w:rFonts w:ascii="Arial" w:hAnsi="Arial"/>
        </w:rPr>
      </w:pPr>
      <w:r>
        <w:rPr>
          <w:rFonts w:ascii="Arial" w:hAnsi="Arial"/>
        </w:rPr>
        <w:t xml:space="preserve">On sonar, Cassandra could hear the </w:t>
      </w:r>
      <w:r>
        <w:rPr>
          <w:rFonts w:ascii="Arial" w:hAnsi="Arial"/>
          <w:i/>
          <w:iCs/>
        </w:rPr>
        <w:t>Gnat’s</w:t>
      </w:r>
      <w:r>
        <w:rPr>
          <w:rFonts w:ascii="Arial" w:hAnsi="Arial"/>
        </w:rPr>
        <w:t xml:space="preserve"> diesel putter away to a halt</w:t>
      </w:r>
      <w:del w:id="3006" w:author="Julia Ringo" w:date="2023-10-05T13:15:00Z">
        <w:r w:rsidDel="000E7660">
          <w:rPr>
            <w:rFonts w:ascii="Arial" w:hAnsi="Arial"/>
          </w:rPr>
          <w:delText xml:space="preserve"> — </w:delText>
        </w:r>
      </w:del>
      <w:ins w:id="3007" w:author="Julia Ringo" w:date="2023-10-05T13:15:00Z">
        <w:r w:rsidR="000E7660">
          <w:rPr>
            <w:rFonts w:ascii="Arial" w:hAnsi="Arial"/>
          </w:rPr>
          <w:t>—</w:t>
        </w:r>
      </w:ins>
      <w:r>
        <w:rPr>
          <w:rFonts w:ascii="Arial" w:hAnsi="Arial"/>
        </w:rPr>
        <w:t xml:space="preserve">leaving a silent relief in her headphones. As usual, she called up to the control room to let them know the </w:t>
      </w:r>
      <w:r>
        <w:rPr>
          <w:rFonts w:ascii="Arial" w:hAnsi="Arial"/>
          <w:i/>
          <w:iCs/>
        </w:rPr>
        <w:t>Gnat</w:t>
      </w:r>
      <w:r>
        <w:rPr>
          <w:rFonts w:ascii="Arial" w:hAnsi="Arial"/>
        </w:rPr>
        <w:t xml:space="preserve"> was shut down for a listening and check-in session. “Captain Percy, the </w:t>
      </w:r>
      <w:r>
        <w:rPr>
          <w:rFonts w:ascii="Arial" w:hAnsi="Arial"/>
          <w:i/>
          <w:iCs/>
        </w:rPr>
        <w:t>Gnat</w:t>
      </w:r>
      <w:r>
        <w:rPr>
          <w:rFonts w:ascii="Arial" w:hAnsi="Arial"/>
        </w:rPr>
        <w:t xml:space="preserve"> just went silent.”</w:t>
      </w:r>
    </w:p>
    <w:p w14:paraId="54FCFE8E" w14:textId="5521F226" w:rsidR="001E2E9B" w:rsidRDefault="00000000">
      <w:pPr>
        <w:pStyle w:val="BodyText"/>
        <w:rPr>
          <w:rFonts w:ascii="Arial" w:hAnsi="Arial"/>
        </w:rPr>
      </w:pPr>
      <w:r>
        <w:rPr>
          <w:rFonts w:ascii="Arial" w:hAnsi="Arial"/>
        </w:rPr>
        <w:t>“Alright. Thanks</w:t>
      </w:r>
      <w:ins w:id="3008" w:author="Julia Ringo" w:date="2023-10-20T15:46:00Z">
        <w:r w:rsidR="009B505D">
          <w:rPr>
            <w:rFonts w:ascii="Arial" w:hAnsi="Arial"/>
          </w:rPr>
          <w:t>,</w:t>
        </w:r>
      </w:ins>
      <w:r>
        <w:rPr>
          <w:rFonts w:ascii="Arial" w:hAnsi="Arial"/>
        </w:rPr>
        <w:t xml:space="preserve"> Cassandra.” Percy called back down to her. Percy took down the ship-to-ship mic. “Captain Shakes</w:t>
      </w:r>
      <w:del w:id="3009" w:author="Julia Ringo" w:date="2023-10-05T13:15:00Z">
        <w:r w:rsidDel="000E7660">
          <w:rPr>
            <w:rFonts w:ascii="Arial" w:hAnsi="Arial"/>
          </w:rPr>
          <w:delText xml:space="preserve"> — </w:delText>
        </w:r>
      </w:del>
      <w:ins w:id="3010" w:author="Julia Ringo" w:date="2023-10-05T13:15:00Z">
        <w:r w:rsidR="000E7660">
          <w:rPr>
            <w:rFonts w:ascii="Arial" w:hAnsi="Arial"/>
          </w:rPr>
          <w:t>—</w:t>
        </w:r>
      </w:ins>
      <w:r>
        <w:rPr>
          <w:rFonts w:ascii="Arial" w:hAnsi="Arial"/>
        </w:rPr>
        <w:t>the usual: how’re things looking up there?”</w:t>
      </w:r>
    </w:p>
    <w:p w14:paraId="08BE8374" w14:textId="77777777" w:rsidR="001E2E9B" w:rsidRDefault="00000000">
      <w:pPr>
        <w:pStyle w:val="BodyText"/>
        <w:rPr>
          <w:rFonts w:ascii="Arial" w:hAnsi="Arial"/>
        </w:rPr>
      </w:pPr>
      <w:r>
        <w:rPr>
          <w:rFonts w:ascii="Arial" w:hAnsi="Arial"/>
        </w:rPr>
        <w:t>“Well, for lack of anything else to report, I’ll tell you that the weather is thickening up a bit. The haze has really set in, and there’s a bit of a fuckin’ chop coming on.” Percy could hear Shake chewing leaves and sucking saliva as he held the transmit button. “It looks to me like the kind of things that could turn into real weather later.”</w:t>
      </w:r>
    </w:p>
    <w:p w14:paraId="0FC5A1E8" w14:textId="77777777" w:rsidR="001E2E9B" w:rsidRDefault="00000000">
      <w:pPr>
        <w:pStyle w:val="BodyText"/>
        <w:rPr>
          <w:rFonts w:ascii="Arial" w:hAnsi="Arial"/>
        </w:rPr>
      </w:pPr>
      <w:r>
        <w:rPr>
          <w:rFonts w:ascii="Arial" w:hAnsi="Arial"/>
        </w:rPr>
        <w:t xml:space="preserve">Weather was not generally a concern for Percy, submarines could pass under even the worst weather at depth. But she could not guess at what the </w:t>
      </w:r>
      <w:r>
        <w:rPr>
          <w:rFonts w:ascii="Arial" w:hAnsi="Arial"/>
          <w:i/>
          <w:iCs/>
        </w:rPr>
        <w:t>Gnat</w:t>
      </w:r>
      <w:r>
        <w:rPr>
          <w:rFonts w:ascii="Arial" w:hAnsi="Arial"/>
        </w:rPr>
        <w:t xml:space="preserve"> was capable of handling. “Does that give you anything to worry about with the </w:t>
      </w:r>
      <w:r>
        <w:rPr>
          <w:rFonts w:ascii="Arial" w:hAnsi="Arial"/>
          <w:i/>
          <w:iCs/>
        </w:rPr>
        <w:t>Gnat</w:t>
      </w:r>
      <w:r>
        <w:rPr>
          <w:rFonts w:ascii="Arial" w:hAnsi="Arial"/>
        </w:rPr>
        <w:t>?”</w:t>
      </w:r>
    </w:p>
    <w:p w14:paraId="2BE0ED91" w14:textId="77777777" w:rsidR="001E2E9B" w:rsidRDefault="00000000">
      <w:pPr>
        <w:pStyle w:val="BodyText"/>
        <w:rPr>
          <w:rFonts w:ascii="Arial" w:hAnsi="Arial"/>
        </w:rPr>
      </w:pPr>
      <w:r>
        <w:rPr>
          <w:rFonts w:ascii="Arial" w:hAnsi="Arial"/>
        </w:rPr>
        <w:t>“</w:t>
      </w:r>
      <w:proofErr w:type="spellStart"/>
      <w:r>
        <w:rPr>
          <w:rFonts w:ascii="Arial" w:hAnsi="Arial"/>
        </w:rPr>
        <w:t>Naw</w:t>
      </w:r>
      <w:proofErr w:type="spellEnd"/>
      <w:r>
        <w:rPr>
          <w:rFonts w:ascii="Arial" w:hAnsi="Arial"/>
        </w:rPr>
        <w:t xml:space="preserve">,” Shakes voice crackled, “the </w:t>
      </w:r>
      <w:r>
        <w:rPr>
          <w:rFonts w:ascii="Arial" w:hAnsi="Arial"/>
          <w:i/>
          <w:iCs/>
        </w:rPr>
        <w:t>Gnat’s</w:t>
      </w:r>
      <w:r>
        <w:rPr>
          <w:rFonts w:ascii="Arial" w:hAnsi="Arial"/>
        </w:rPr>
        <w:t xml:space="preserve"> been through the very fucking worst. If it gets bad, I’ll dive and ride it out underwater. With all this running on the surface, the batteries are always fully topped up so I can stay down for a while.”</w:t>
      </w:r>
    </w:p>
    <w:p w14:paraId="6F069490" w14:textId="1C002F1E" w:rsidR="001E2E9B" w:rsidRDefault="00000000">
      <w:pPr>
        <w:pStyle w:val="BodyText"/>
        <w:rPr>
          <w:rFonts w:ascii="Arial" w:hAnsi="Arial"/>
        </w:rPr>
      </w:pPr>
      <w:r>
        <w:rPr>
          <w:rFonts w:ascii="Arial" w:hAnsi="Arial"/>
        </w:rPr>
        <w:t xml:space="preserve">Knowing the </w:t>
      </w:r>
      <w:r>
        <w:rPr>
          <w:rFonts w:ascii="Arial" w:hAnsi="Arial"/>
          <w:i/>
          <w:iCs/>
        </w:rPr>
        <w:t>Gnat</w:t>
      </w:r>
      <w:r>
        <w:rPr>
          <w:rFonts w:ascii="Arial" w:hAnsi="Arial"/>
        </w:rPr>
        <w:t xml:space="preserve"> could not dive very deep at all, Percy was unconvinced that this was a solution to big weather, but she also knew Shakes had taken the </w:t>
      </w:r>
      <w:r>
        <w:rPr>
          <w:rFonts w:ascii="Arial" w:hAnsi="Arial"/>
          <w:i/>
          <w:iCs/>
        </w:rPr>
        <w:t>Gnat</w:t>
      </w:r>
      <w:r>
        <w:rPr>
          <w:rFonts w:ascii="Arial" w:hAnsi="Arial"/>
        </w:rPr>
        <w:t xml:space="preserve"> back and forth across the wide parts of the oceans many times. She decided to trust his experience. “Alright then</w:t>
      </w:r>
      <w:ins w:id="3011" w:author="Julia Ringo" w:date="2023-10-20T15:46:00Z">
        <w:r w:rsidR="009B505D">
          <w:rPr>
            <w:rFonts w:ascii="Arial" w:hAnsi="Arial"/>
          </w:rPr>
          <w:t>,</w:t>
        </w:r>
      </w:ins>
      <w:r>
        <w:rPr>
          <w:rFonts w:ascii="Arial" w:hAnsi="Arial"/>
        </w:rPr>
        <w:t xml:space="preserve"> Captain Shakes. If you</w:t>
      </w:r>
      <w:del w:id="3012" w:author="Julia Ringo" w:date="2023-10-10T11:08:00Z">
        <w:r w:rsidDel="00B6693A">
          <w:rPr>
            <w:rFonts w:ascii="Arial" w:hAnsi="Arial"/>
          </w:rPr>
          <w:delText>…</w:delText>
        </w:r>
      </w:del>
      <w:ins w:id="3013" w:author="Julia Ringo" w:date="2023-10-10T11:08:00Z">
        <w:r w:rsidR="00B6693A">
          <w:rPr>
            <w:rFonts w:ascii="Arial" w:hAnsi="Arial"/>
          </w:rPr>
          <w:t xml:space="preserve"> . . .</w:t>
        </w:r>
      </w:ins>
      <w:r>
        <w:rPr>
          <w:rFonts w:ascii="Arial" w:hAnsi="Arial"/>
        </w:rPr>
        <w:t>”</w:t>
      </w:r>
    </w:p>
    <w:p w14:paraId="6A7E3DB0" w14:textId="46470D57" w:rsidR="001E2E9B" w:rsidRDefault="00000000">
      <w:pPr>
        <w:pStyle w:val="BodyText"/>
        <w:rPr>
          <w:rFonts w:ascii="Arial" w:hAnsi="Arial"/>
        </w:rPr>
      </w:pPr>
      <w:r>
        <w:rPr>
          <w:rFonts w:ascii="Arial" w:hAnsi="Arial"/>
        </w:rPr>
        <w:t>“Captain Percy!” Cassandra interrupted with a shout from sonar</w:t>
      </w:r>
      <w:ins w:id="3014" w:author="Julia Ringo" w:date="2023-10-20T15:47:00Z">
        <w:r w:rsidR="009B505D">
          <w:rPr>
            <w:rFonts w:ascii="Arial" w:hAnsi="Arial"/>
          </w:rPr>
          <w:t>.</w:t>
        </w:r>
      </w:ins>
      <w:del w:id="3015" w:author="Julia Ringo" w:date="2023-10-20T15:47:00Z">
        <w:r w:rsidDel="009B505D">
          <w:rPr>
            <w:rFonts w:ascii="Arial" w:hAnsi="Arial"/>
          </w:rPr>
          <w:delText>,</w:delText>
        </w:r>
      </w:del>
      <w:r>
        <w:rPr>
          <w:rFonts w:ascii="Arial" w:hAnsi="Arial"/>
        </w:rPr>
        <w:t xml:space="preserve"> “I think I’ve got a contact.”</w:t>
      </w:r>
    </w:p>
    <w:p w14:paraId="08118001" w14:textId="3E2D9F60" w:rsidR="001E2E9B" w:rsidRDefault="00000000">
      <w:pPr>
        <w:pStyle w:val="BodyText"/>
        <w:rPr>
          <w:rFonts w:ascii="Arial" w:hAnsi="Arial"/>
        </w:rPr>
      </w:pPr>
      <w:r>
        <w:rPr>
          <w:rFonts w:ascii="Arial" w:hAnsi="Arial"/>
        </w:rPr>
        <w:t>“Hold on</w:t>
      </w:r>
      <w:ins w:id="3016" w:author="Julia Ringo" w:date="2023-10-20T15:47:00Z">
        <w:r w:rsidR="009B505D">
          <w:rPr>
            <w:rFonts w:ascii="Arial" w:hAnsi="Arial"/>
          </w:rPr>
          <w:t>,</w:t>
        </w:r>
      </w:ins>
      <w:r>
        <w:rPr>
          <w:rFonts w:ascii="Arial" w:hAnsi="Arial"/>
        </w:rPr>
        <w:t xml:space="preserve"> Shakes. We might have a contact. Don’t start your diesel.” Percy hung up the mic and slid down the ladder.</w:t>
      </w:r>
    </w:p>
    <w:p w14:paraId="22684B88" w14:textId="77777777" w:rsidR="001E2E9B" w:rsidRDefault="00000000">
      <w:pPr>
        <w:pStyle w:val="BodyText"/>
        <w:rPr>
          <w:rFonts w:ascii="Arial" w:hAnsi="Arial"/>
        </w:rPr>
      </w:pPr>
      <w:r>
        <w:rPr>
          <w:rFonts w:ascii="Arial" w:hAnsi="Arial"/>
        </w:rPr>
        <w:t xml:space="preserve">Cassandra had her eyes closed and was concentrating intently on the sounds in her headset. She had the mics pointed towards the </w:t>
      </w:r>
      <w:r>
        <w:rPr>
          <w:rFonts w:ascii="Arial" w:hAnsi="Arial"/>
          <w:i/>
          <w:iCs/>
        </w:rPr>
        <w:t>Prospect</w:t>
      </w:r>
      <w:r w:rsidRPr="009B505D">
        <w:rPr>
          <w:rFonts w:ascii="Arial" w:hAnsi="Arial"/>
          <w:rPrChange w:id="3017" w:author="Julia Ringo" w:date="2023-10-20T15:47:00Z">
            <w:rPr>
              <w:rFonts w:ascii="Arial" w:hAnsi="Arial"/>
              <w:i/>
              <w:iCs/>
            </w:rPr>
          </w:rPrChange>
        </w:rPr>
        <w:t>’s</w:t>
      </w:r>
      <w:r>
        <w:rPr>
          <w:rFonts w:ascii="Arial" w:hAnsi="Arial"/>
        </w:rPr>
        <w:t xml:space="preserve"> hard rear starboard quarter, </w:t>
      </w:r>
      <w:r>
        <w:rPr>
          <w:rFonts w:ascii="Arial" w:hAnsi="Arial"/>
        </w:rPr>
        <w:lastRenderedPageBreak/>
        <w:t>and the signal strength indicator gauge was nodding weakly just a bit above the pin. “It feels like I’m only on the edge of the signal. They might be directly behind us.”</w:t>
      </w:r>
    </w:p>
    <w:p w14:paraId="1626577B" w14:textId="77777777" w:rsidR="001E2E9B" w:rsidRDefault="00000000">
      <w:pPr>
        <w:pStyle w:val="BodyText"/>
        <w:rPr>
          <w:rFonts w:ascii="Arial" w:hAnsi="Arial"/>
        </w:rPr>
      </w:pPr>
      <w:r>
        <w:rPr>
          <w:rFonts w:ascii="Arial" w:hAnsi="Arial"/>
        </w:rPr>
        <w:t>“Bastian,” Percy called up to him, “throttle down. Stop the props. Cassandra needs to hear what’s behind us.”</w:t>
      </w:r>
    </w:p>
    <w:p w14:paraId="57F6D091" w14:textId="6A81DC72" w:rsidR="001E2E9B" w:rsidRDefault="00000000">
      <w:pPr>
        <w:pStyle w:val="BodyText"/>
        <w:rPr>
          <w:rFonts w:ascii="Arial" w:hAnsi="Arial"/>
        </w:rPr>
      </w:pPr>
      <w:r>
        <w:rPr>
          <w:rFonts w:ascii="Arial" w:hAnsi="Arial"/>
        </w:rPr>
        <w:t>A moment later the perennially resonant electric motor sounds died away. Cassandra turned the sonar mics back to face the dead stern of the boat. The signal strength indicator immediately shot up to a definite contact. “Absolutely confirmed</w:t>
      </w:r>
      <w:ins w:id="3018" w:author="Julia Ringo" w:date="2023-10-20T15:47:00Z">
        <w:r w:rsidR="009B505D">
          <w:rPr>
            <w:rFonts w:ascii="Arial" w:hAnsi="Arial"/>
          </w:rPr>
          <w:t>,</w:t>
        </w:r>
      </w:ins>
      <w:r>
        <w:rPr>
          <w:rFonts w:ascii="Arial" w:hAnsi="Arial"/>
        </w:rPr>
        <w:t xml:space="preserve"> Captain Percy. I can hear the engine in the water. Sounds like another diesel.”</w:t>
      </w:r>
    </w:p>
    <w:p w14:paraId="32AC1E12" w14:textId="4A5B4ADE" w:rsidR="001E2E9B" w:rsidRDefault="00000000">
      <w:pPr>
        <w:pStyle w:val="BodyText"/>
        <w:rPr>
          <w:rFonts w:ascii="Arial" w:hAnsi="Arial"/>
        </w:rPr>
      </w:pPr>
      <w:r>
        <w:rPr>
          <w:rFonts w:ascii="Arial" w:hAnsi="Arial"/>
        </w:rPr>
        <w:t xml:space="preserve">Percy looked at the signal strength dial and knew immediately that the contact had subversively crept closer to them under the sound of the </w:t>
      </w:r>
      <w:r>
        <w:rPr>
          <w:rFonts w:ascii="Arial" w:hAnsi="Arial"/>
          <w:i/>
          <w:iCs/>
        </w:rPr>
        <w:t>Gnat’s</w:t>
      </w:r>
      <w:r>
        <w:rPr>
          <w:rFonts w:ascii="Arial" w:hAnsi="Arial"/>
        </w:rPr>
        <w:t xml:space="preserve"> diesel when it was running, and then even a bit closer than that by aligning themselves dead astern of the </w:t>
      </w:r>
      <w:r>
        <w:rPr>
          <w:rFonts w:ascii="Arial" w:hAnsi="Arial"/>
          <w:i/>
          <w:iCs/>
        </w:rPr>
        <w:t>Prospect</w:t>
      </w:r>
      <w:ins w:id="3019" w:author="Julia Ringo" w:date="2023-10-20T15:47:00Z">
        <w:r w:rsidR="009B505D">
          <w:rPr>
            <w:rFonts w:ascii="Arial" w:hAnsi="Arial"/>
          </w:rPr>
          <w:t>,</w:t>
        </w:r>
      </w:ins>
      <w:r>
        <w:rPr>
          <w:rFonts w:ascii="Arial" w:hAnsi="Arial"/>
        </w:rPr>
        <w:t xml:space="preserve"> where Cassandra could not hear well over the sound of the </w:t>
      </w:r>
      <w:r>
        <w:rPr>
          <w:rFonts w:ascii="Arial" w:hAnsi="Arial"/>
          <w:i/>
          <w:iCs/>
        </w:rPr>
        <w:t>Prospect’s</w:t>
      </w:r>
      <w:r>
        <w:rPr>
          <w:rFonts w:ascii="Arial" w:hAnsi="Arial"/>
        </w:rPr>
        <w:t xml:space="preserve"> own prop turning. Based on the signal strength indicator, the contact was likely far closer than Percy was comfortable with now</w:t>
      </w:r>
      <w:del w:id="3020" w:author="Julia Ringo" w:date="2023-10-05T13:15:00Z">
        <w:r w:rsidDel="000E7660">
          <w:rPr>
            <w:rFonts w:ascii="Arial" w:hAnsi="Arial"/>
          </w:rPr>
          <w:delText xml:space="preserve"> — </w:delText>
        </w:r>
      </w:del>
      <w:ins w:id="3021" w:author="Julia Ringo" w:date="2023-10-05T13:15:00Z">
        <w:r w:rsidR="000E7660">
          <w:rPr>
            <w:rFonts w:ascii="Arial" w:hAnsi="Arial"/>
          </w:rPr>
          <w:t>—</w:t>
        </w:r>
      </w:ins>
      <w:r>
        <w:rPr>
          <w:rFonts w:ascii="Arial" w:hAnsi="Arial"/>
        </w:rPr>
        <w:t>maybe twenty nautical miles. “Fuck,” was all she said.</w:t>
      </w:r>
    </w:p>
    <w:p w14:paraId="100A78C0" w14:textId="5AE0D72E" w:rsidR="001E2E9B" w:rsidRDefault="00000000">
      <w:pPr>
        <w:pStyle w:val="BodyText"/>
        <w:rPr>
          <w:rFonts w:ascii="Arial" w:hAnsi="Arial"/>
        </w:rPr>
      </w:pPr>
      <w:r>
        <w:rPr>
          <w:rFonts w:ascii="Arial" w:hAnsi="Arial"/>
        </w:rPr>
        <w:t>She climbed up to the control room and got Shakes back on the ship-to-ship. “Definitely a fuckin’ contact</w:t>
      </w:r>
      <w:ins w:id="3022" w:author="Julia Ringo" w:date="2023-10-20T15:47:00Z">
        <w:r w:rsidR="009B505D">
          <w:rPr>
            <w:rFonts w:ascii="Arial" w:hAnsi="Arial"/>
          </w:rPr>
          <w:t>,</w:t>
        </w:r>
      </w:ins>
      <w:r>
        <w:rPr>
          <w:rFonts w:ascii="Arial" w:hAnsi="Arial"/>
        </w:rPr>
        <w:t xml:space="preserve"> Shakes. Now it’s your turn. Fire up the </w:t>
      </w:r>
      <w:r>
        <w:rPr>
          <w:rFonts w:ascii="Arial" w:hAnsi="Arial"/>
          <w:i/>
          <w:iCs/>
        </w:rPr>
        <w:t>Gnat</w:t>
      </w:r>
      <w:r>
        <w:rPr>
          <w:rFonts w:ascii="Arial" w:hAnsi="Arial"/>
        </w:rPr>
        <w:t xml:space="preserve"> and see if you can lead them off and away from us. Let’s see if this scheme of ours works!”</w:t>
      </w:r>
    </w:p>
    <w:p w14:paraId="7CC719EA" w14:textId="212FDF10" w:rsidR="001E2E9B" w:rsidRDefault="00000000">
      <w:pPr>
        <w:pStyle w:val="BodyText"/>
        <w:rPr>
          <w:rFonts w:ascii="Arial" w:hAnsi="Arial"/>
        </w:rPr>
      </w:pPr>
      <w:r>
        <w:rPr>
          <w:rFonts w:ascii="Arial" w:hAnsi="Arial"/>
        </w:rPr>
        <w:t xml:space="preserve">“Absolutely! </w:t>
      </w:r>
      <w:proofErr w:type="spellStart"/>
      <w:r>
        <w:rPr>
          <w:rFonts w:ascii="Arial" w:hAnsi="Arial"/>
        </w:rPr>
        <w:t>Motherfuck</w:t>
      </w:r>
      <w:proofErr w:type="spellEnd"/>
      <w:del w:id="3023" w:author="Julia Ringo" w:date="2023-10-10T11:08:00Z">
        <w:r w:rsidDel="00B6693A">
          <w:rPr>
            <w:rFonts w:ascii="Arial" w:hAnsi="Arial"/>
          </w:rPr>
          <w:delText>…</w:delText>
        </w:r>
      </w:del>
      <w:ins w:id="3024" w:author="Julia Ringo" w:date="2023-10-10T11:08:00Z">
        <w:r w:rsidR="00B6693A">
          <w:rPr>
            <w:rFonts w:ascii="Arial" w:hAnsi="Arial"/>
          </w:rPr>
          <w:t xml:space="preserve"> . . .</w:t>
        </w:r>
      </w:ins>
      <w:r>
        <w:rPr>
          <w:rFonts w:ascii="Arial" w:hAnsi="Arial"/>
        </w:rPr>
        <w:t xml:space="preserve">” The end of his oath was cut off by the whining start of the </w:t>
      </w:r>
      <w:r>
        <w:rPr>
          <w:rFonts w:ascii="Arial" w:hAnsi="Arial"/>
          <w:i/>
          <w:iCs/>
        </w:rPr>
        <w:t>Gnat’s</w:t>
      </w:r>
      <w:r>
        <w:rPr>
          <w:rFonts w:ascii="Arial" w:hAnsi="Arial"/>
        </w:rPr>
        <w:t xml:space="preserve"> diesel engine</w:t>
      </w:r>
      <w:ins w:id="3025" w:author="Julia Ringo" w:date="2023-10-20T15:47:00Z">
        <w:r w:rsidR="009B505D">
          <w:rPr>
            <w:rFonts w:ascii="Arial" w:hAnsi="Arial"/>
          </w:rPr>
          <w:t>,</w:t>
        </w:r>
      </w:ins>
      <w:r>
        <w:rPr>
          <w:rFonts w:ascii="Arial" w:hAnsi="Arial"/>
        </w:rPr>
        <w:t xml:space="preserve"> which came blaring over the ship-to-ship radio for a moment before Shakes took his thumb off the transmit button.</w:t>
      </w:r>
    </w:p>
    <w:p w14:paraId="7D3A20BD" w14:textId="14FF7D42" w:rsidR="001E2E9B" w:rsidRDefault="00000000">
      <w:pPr>
        <w:pStyle w:val="BodyText"/>
        <w:rPr>
          <w:rFonts w:ascii="Arial" w:hAnsi="Arial"/>
        </w:rPr>
      </w:pPr>
      <w:r>
        <w:rPr>
          <w:rFonts w:ascii="Arial" w:hAnsi="Arial"/>
        </w:rPr>
        <w:t>Percy flipped on the red night lighting. “Bastian</w:t>
      </w:r>
      <w:del w:id="3026" w:author="Julia Ringo" w:date="2023-10-05T13:15:00Z">
        <w:r w:rsidDel="000E7660">
          <w:rPr>
            <w:rFonts w:ascii="Arial" w:hAnsi="Arial"/>
          </w:rPr>
          <w:delText xml:space="preserve"> — </w:delText>
        </w:r>
      </w:del>
      <w:ins w:id="3027" w:author="Julia Ringo" w:date="2023-10-05T13:15:00Z">
        <w:r w:rsidR="000E7660">
          <w:rPr>
            <w:rFonts w:ascii="Arial" w:hAnsi="Arial"/>
          </w:rPr>
          <w:t>—</w:t>
        </w:r>
      </w:ins>
      <w:r>
        <w:rPr>
          <w:rFonts w:ascii="Arial" w:hAnsi="Arial"/>
        </w:rPr>
        <w:t>don’t move the fuckin’ boat. Don’t trim anything or let her make any fuckin’ sounds at all.”</w:t>
      </w:r>
    </w:p>
    <w:p w14:paraId="3A06E0E1" w14:textId="4559B420" w:rsidR="001E2E9B" w:rsidRDefault="00000000">
      <w:pPr>
        <w:pStyle w:val="BodyText"/>
        <w:rPr>
          <w:rFonts w:ascii="Arial" w:hAnsi="Arial"/>
        </w:rPr>
      </w:pPr>
      <w:r>
        <w:rPr>
          <w:rFonts w:ascii="Arial" w:hAnsi="Arial"/>
        </w:rPr>
        <w:t>“Dead-silent-crypt drift, got it</w:t>
      </w:r>
      <w:ins w:id="3028" w:author="Julia Ringo" w:date="2023-10-20T15:48:00Z">
        <w:r w:rsidR="009B505D">
          <w:rPr>
            <w:rFonts w:ascii="Arial" w:hAnsi="Arial"/>
          </w:rPr>
          <w:t>,</w:t>
        </w:r>
      </w:ins>
      <w:r>
        <w:rPr>
          <w:rFonts w:ascii="Arial" w:hAnsi="Arial"/>
        </w:rPr>
        <w:t xml:space="preserve"> Captain,” said Bastian.</w:t>
      </w:r>
    </w:p>
    <w:p w14:paraId="34EDF912" w14:textId="50283F13" w:rsidR="001E2E9B" w:rsidRDefault="00000000">
      <w:pPr>
        <w:pStyle w:val="BodyText"/>
        <w:rPr>
          <w:rFonts w:ascii="Arial" w:hAnsi="Arial"/>
        </w:rPr>
      </w:pPr>
      <w:r>
        <w:rPr>
          <w:rFonts w:ascii="Arial" w:hAnsi="Arial"/>
        </w:rPr>
        <w:t xml:space="preserve">Percy slid down to the sonar compartment again and tapped Cassandra on the shoulder. “Stay on both the new contact and the </w:t>
      </w:r>
      <w:r>
        <w:rPr>
          <w:rFonts w:ascii="Arial" w:hAnsi="Arial"/>
          <w:i/>
          <w:iCs/>
        </w:rPr>
        <w:t>Gnat</w:t>
      </w:r>
      <w:ins w:id="3029" w:author="Julia Ringo" w:date="2023-10-20T15:48:00Z">
        <w:r w:rsidR="009B505D">
          <w:rPr>
            <w:rFonts w:ascii="Arial" w:hAnsi="Arial"/>
          </w:rPr>
          <w:t>,</w:t>
        </w:r>
      </w:ins>
      <w:r>
        <w:rPr>
          <w:rFonts w:ascii="Arial" w:hAnsi="Arial"/>
        </w:rPr>
        <w:t xml:space="preserve"> Cassandra. I’m going to wake Hemi.” Percy disappeared down the ladder to crew quarters and returned a minute later with </w:t>
      </w:r>
      <w:proofErr w:type="spellStart"/>
      <w:r>
        <w:rPr>
          <w:rFonts w:ascii="Arial" w:hAnsi="Arial"/>
        </w:rPr>
        <w:t>Hemi’s</w:t>
      </w:r>
      <w:proofErr w:type="spellEnd"/>
      <w:r>
        <w:rPr>
          <w:rFonts w:ascii="Arial" w:hAnsi="Arial"/>
        </w:rPr>
        <w:t xml:space="preserve"> big form following her up from below. He was still pulling on his tweed jacket and fixing his spectacles while he sat at the sonar station and put on the second headset.</w:t>
      </w:r>
    </w:p>
    <w:p w14:paraId="2878FF82" w14:textId="77777777" w:rsidR="001E2E9B" w:rsidRDefault="00000000">
      <w:pPr>
        <w:pStyle w:val="BodyText"/>
        <w:rPr>
          <w:rFonts w:ascii="Arial" w:hAnsi="Arial"/>
        </w:rPr>
      </w:pPr>
      <w:r>
        <w:rPr>
          <w:rFonts w:ascii="Arial" w:hAnsi="Arial"/>
        </w:rPr>
        <w:t>Cassandra looked at him</w:t>
      </w:r>
      <w:del w:id="3030" w:author="Julia Ringo" w:date="2023-10-20T15:48:00Z">
        <w:r w:rsidDel="009B505D">
          <w:rPr>
            <w:rFonts w:ascii="Arial" w:hAnsi="Arial"/>
          </w:rPr>
          <w:delText>,</w:delText>
        </w:r>
      </w:del>
      <w:r>
        <w:rPr>
          <w:rFonts w:ascii="Arial" w:hAnsi="Arial"/>
        </w:rPr>
        <w:t xml:space="preserve"> and pointed at the signal strength gauge and the bearing without saying anything. Hemi nodded while listening.</w:t>
      </w:r>
    </w:p>
    <w:p w14:paraId="44EEDB25" w14:textId="6E798824" w:rsidR="001E2E9B" w:rsidRDefault="00000000">
      <w:pPr>
        <w:pStyle w:val="BodyText"/>
        <w:rPr>
          <w:rFonts w:ascii="Arial" w:hAnsi="Arial"/>
        </w:rPr>
      </w:pPr>
      <w:r>
        <w:rPr>
          <w:rFonts w:ascii="Arial" w:hAnsi="Arial"/>
        </w:rPr>
        <w:t>After a minute, Percy broke the silence. “Well, Hemi</w:t>
      </w:r>
      <w:del w:id="3031" w:author="Julia Ringo" w:date="2023-10-10T11:08:00Z">
        <w:r w:rsidDel="00B6693A">
          <w:rPr>
            <w:rFonts w:ascii="Arial" w:hAnsi="Arial"/>
          </w:rPr>
          <w:delText>…</w:delText>
        </w:r>
      </w:del>
      <w:ins w:id="3032" w:author="Julia Ringo" w:date="2023-10-10T11:08:00Z">
        <w:r w:rsidR="00B6693A">
          <w:rPr>
            <w:rFonts w:ascii="Arial" w:hAnsi="Arial"/>
          </w:rPr>
          <w:t xml:space="preserve"> . . . </w:t>
        </w:r>
      </w:ins>
      <w:r>
        <w:rPr>
          <w:rFonts w:ascii="Arial" w:hAnsi="Arial"/>
        </w:rPr>
        <w:t xml:space="preserve"> is that our fucking creepy sub with the fuckin’ ram?”</w:t>
      </w:r>
    </w:p>
    <w:p w14:paraId="1A59E7C5" w14:textId="2874F72A" w:rsidR="001E2E9B" w:rsidRDefault="00000000">
      <w:pPr>
        <w:pStyle w:val="BodyText"/>
        <w:rPr>
          <w:rFonts w:ascii="Arial" w:hAnsi="Arial"/>
        </w:rPr>
      </w:pPr>
      <w:r>
        <w:rPr>
          <w:rFonts w:ascii="Arial" w:hAnsi="Arial"/>
        </w:rPr>
        <w:t>Hemi sighed. “It is</w:t>
      </w:r>
      <w:del w:id="3033" w:author="Julia Ringo" w:date="2023-10-05T13:15:00Z">
        <w:r w:rsidDel="000E7660">
          <w:rPr>
            <w:rFonts w:ascii="Arial" w:hAnsi="Arial"/>
          </w:rPr>
          <w:delText xml:space="preserve"> — </w:delText>
        </w:r>
      </w:del>
      <w:ins w:id="3034" w:author="Julia Ringo" w:date="2023-10-05T13:15:00Z">
        <w:r w:rsidR="000E7660">
          <w:rPr>
            <w:rFonts w:ascii="Arial" w:hAnsi="Arial"/>
          </w:rPr>
          <w:t>—</w:t>
        </w:r>
      </w:ins>
      <w:r>
        <w:rPr>
          <w:rFonts w:ascii="Arial" w:hAnsi="Arial"/>
        </w:rPr>
        <w:t xml:space="preserve">the </w:t>
      </w:r>
      <w:r>
        <w:rPr>
          <w:rFonts w:ascii="Arial" w:hAnsi="Arial"/>
          <w:i/>
          <w:iCs/>
        </w:rPr>
        <w:t>Grackle</w:t>
      </w:r>
      <w:r>
        <w:rPr>
          <w:rFonts w:ascii="Arial" w:hAnsi="Arial"/>
        </w:rPr>
        <w:t>. Absolutely. The ram gives it a distinctive and entirely identifiable hull noise.”</w:t>
      </w:r>
    </w:p>
    <w:p w14:paraId="061D356E" w14:textId="718A4C57" w:rsidR="001E2E9B" w:rsidRDefault="00000000">
      <w:pPr>
        <w:pStyle w:val="BodyText"/>
        <w:rPr>
          <w:rFonts w:ascii="Arial" w:hAnsi="Arial"/>
        </w:rPr>
      </w:pPr>
      <w:r>
        <w:rPr>
          <w:rFonts w:ascii="Arial" w:hAnsi="Arial"/>
        </w:rPr>
        <w:t>“Fuck me!” said Percy. “So much for the theory that they wouldn’t fuckin’ follow us this far into another Authority’s territory. Ah</w:t>
      </w:r>
      <w:ins w:id="3035" w:author="Julia Ringo" w:date="2023-10-20T15:48:00Z">
        <w:r w:rsidR="009B505D">
          <w:rPr>
            <w:rFonts w:ascii="Arial" w:hAnsi="Arial"/>
          </w:rPr>
          <w:t>,</w:t>
        </w:r>
      </w:ins>
      <w:r>
        <w:rPr>
          <w:rFonts w:ascii="Arial" w:hAnsi="Arial"/>
        </w:rPr>
        <w:t xml:space="preserve"> fuck. It doesn’t matter</w:t>
      </w:r>
      <w:del w:id="3036" w:author="Julia Ringo" w:date="2023-10-05T13:15:00Z">
        <w:r w:rsidDel="000E7660">
          <w:rPr>
            <w:rFonts w:ascii="Arial" w:hAnsi="Arial"/>
          </w:rPr>
          <w:delText xml:space="preserve"> — </w:delText>
        </w:r>
      </w:del>
      <w:ins w:id="3037" w:author="Julia Ringo" w:date="2023-10-05T13:15:00Z">
        <w:r w:rsidR="000E7660">
          <w:rPr>
            <w:rFonts w:ascii="Arial" w:hAnsi="Arial"/>
          </w:rPr>
          <w:t>—</w:t>
        </w:r>
      </w:ins>
      <w:r>
        <w:rPr>
          <w:rFonts w:ascii="Arial" w:hAnsi="Arial"/>
        </w:rPr>
        <w:t xml:space="preserve">what matters is our </w:t>
      </w:r>
      <w:r>
        <w:rPr>
          <w:rFonts w:ascii="Arial" w:hAnsi="Arial"/>
        </w:rPr>
        <w:lastRenderedPageBreak/>
        <w:t>current situation. Next order of business</w:t>
      </w:r>
      <w:ins w:id="3038" w:author="Julia Ringo" w:date="2023-10-20T15:48:00Z">
        <w:r w:rsidR="009B505D">
          <w:rPr>
            <w:rFonts w:ascii="Arial" w:hAnsi="Arial"/>
          </w:rPr>
          <w:t>,</w:t>
        </w:r>
      </w:ins>
      <w:r>
        <w:rPr>
          <w:rFonts w:ascii="Arial" w:hAnsi="Arial"/>
        </w:rPr>
        <w:t xml:space="preserve"> you two: are they following Shakes away from us</w:t>
      </w:r>
      <w:ins w:id="3039" w:author="Julia Ringo" w:date="2023-10-20T15:48:00Z">
        <w:r w:rsidR="009B505D">
          <w:rPr>
            <w:rFonts w:ascii="Arial" w:hAnsi="Arial"/>
          </w:rPr>
          <w:t>?</w:t>
        </w:r>
      </w:ins>
      <w:del w:id="3040" w:author="Julia Ringo" w:date="2023-10-20T15:48:00Z">
        <w:r w:rsidDel="009B505D">
          <w:rPr>
            <w:rFonts w:ascii="Arial" w:hAnsi="Arial"/>
          </w:rPr>
          <w:delText>.</w:delText>
        </w:r>
      </w:del>
      <w:r>
        <w:rPr>
          <w:rFonts w:ascii="Arial" w:hAnsi="Arial"/>
        </w:rPr>
        <w:t>”</w:t>
      </w:r>
    </w:p>
    <w:p w14:paraId="29976DAB" w14:textId="581F5AAF" w:rsidR="001E2E9B" w:rsidRDefault="00000000">
      <w:pPr>
        <w:pStyle w:val="BodyText"/>
        <w:rPr>
          <w:rFonts w:ascii="Arial" w:hAnsi="Arial"/>
        </w:rPr>
      </w:pPr>
      <w:r>
        <w:rPr>
          <w:rFonts w:ascii="Arial" w:hAnsi="Arial"/>
        </w:rPr>
        <w:t>Hemi took over the sonar directional control wheel from Cassandra and made some slight adjustments to center the signal. He flipped some switches to engage filters, and a moment later turned them off again. “You see</w:t>
      </w:r>
      <w:ins w:id="3041" w:author="Julia Ringo" w:date="2023-10-20T15:48:00Z">
        <w:r w:rsidR="009B505D">
          <w:rPr>
            <w:rFonts w:ascii="Arial" w:hAnsi="Arial"/>
          </w:rPr>
          <w:t>,</w:t>
        </w:r>
      </w:ins>
      <w:r>
        <w:rPr>
          <w:rFonts w:ascii="Arial" w:hAnsi="Arial"/>
        </w:rPr>
        <w:t xml:space="preserve"> Cassandra,” he explained</w:t>
      </w:r>
      <w:ins w:id="3042" w:author="Julia Ringo" w:date="2023-10-20T15:48:00Z">
        <w:r w:rsidR="009B505D">
          <w:rPr>
            <w:rFonts w:ascii="Arial" w:hAnsi="Arial"/>
          </w:rPr>
          <w:t>,</w:t>
        </w:r>
      </w:ins>
      <w:r>
        <w:rPr>
          <w:rFonts w:ascii="Arial" w:hAnsi="Arial"/>
        </w:rPr>
        <w:t xml:space="preserve"> pointing to the switches and dials, “with these filters engaged I can better hear the </w:t>
      </w:r>
      <w:r>
        <w:rPr>
          <w:rFonts w:ascii="Arial" w:hAnsi="Arial"/>
          <w:i/>
          <w:iCs/>
        </w:rPr>
        <w:t>Gnat</w:t>
      </w:r>
      <w:r>
        <w:rPr>
          <w:rFonts w:ascii="Arial" w:hAnsi="Arial"/>
        </w:rPr>
        <w:t>, and with them disengaged it is easier to focus on the pursuing sub.”</w:t>
      </w:r>
    </w:p>
    <w:p w14:paraId="3156EF25" w14:textId="77777777" w:rsidR="001E2E9B" w:rsidRDefault="00000000">
      <w:pPr>
        <w:pStyle w:val="BodyText"/>
        <w:rPr>
          <w:rFonts w:ascii="Arial" w:hAnsi="Arial"/>
        </w:rPr>
      </w:pPr>
      <w:r>
        <w:rPr>
          <w:rFonts w:ascii="Arial" w:hAnsi="Arial"/>
        </w:rPr>
        <w:t>She nodded.</w:t>
      </w:r>
    </w:p>
    <w:p w14:paraId="6F2136DB" w14:textId="476E2A9B" w:rsidR="001E2E9B" w:rsidRDefault="00000000">
      <w:pPr>
        <w:pStyle w:val="BodyText"/>
        <w:rPr>
          <w:rFonts w:ascii="Arial" w:hAnsi="Arial"/>
        </w:rPr>
      </w:pPr>
      <w:r>
        <w:rPr>
          <w:rFonts w:ascii="Arial" w:hAnsi="Arial"/>
        </w:rPr>
        <w:t>After a few minutes of listening</w:t>
      </w:r>
      <w:ins w:id="3043" w:author="Julia Ringo" w:date="2023-10-20T15:48:00Z">
        <w:r w:rsidR="009B505D">
          <w:rPr>
            <w:rFonts w:ascii="Arial" w:hAnsi="Arial"/>
          </w:rPr>
          <w:t>,</w:t>
        </w:r>
      </w:ins>
      <w:r>
        <w:rPr>
          <w:rFonts w:ascii="Arial" w:hAnsi="Arial"/>
        </w:rPr>
        <w:t xml:space="preserve"> Hemi reported to Percy: “</w:t>
      </w:r>
      <w:ins w:id="3044" w:author="Julia Ringo" w:date="2023-10-20T15:48:00Z">
        <w:r w:rsidR="009B505D">
          <w:rPr>
            <w:rFonts w:ascii="Arial" w:hAnsi="Arial"/>
          </w:rPr>
          <w:t>I</w:t>
        </w:r>
      </w:ins>
      <w:del w:id="3045" w:author="Julia Ringo" w:date="2023-10-20T15:48:00Z">
        <w:r w:rsidDel="009B505D">
          <w:rPr>
            <w:rFonts w:ascii="Arial" w:hAnsi="Arial"/>
          </w:rPr>
          <w:delText>i</w:delText>
        </w:r>
      </w:del>
      <w:r>
        <w:rPr>
          <w:rFonts w:ascii="Arial" w:hAnsi="Arial"/>
        </w:rPr>
        <w:t>t</w:t>
      </w:r>
      <w:del w:id="3046" w:author="Julia Ringo" w:date="2023-10-10T11:08:00Z">
        <w:r w:rsidDel="00B6693A">
          <w:rPr>
            <w:rFonts w:ascii="Arial" w:hAnsi="Arial"/>
          </w:rPr>
          <w:delText>…</w:delText>
        </w:r>
      </w:del>
      <w:ins w:id="3047" w:author="Julia Ringo" w:date="2023-10-10T11:08:00Z">
        <w:r w:rsidR="00B6693A">
          <w:rPr>
            <w:rFonts w:ascii="Arial" w:hAnsi="Arial"/>
          </w:rPr>
          <w:t xml:space="preserve"> . . . </w:t>
        </w:r>
      </w:ins>
      <w:del w:id="3048" w:author="Julia Ringo" w:date="2023-10-20T15:48:00Z">
        <w:r w:rsidDel="009B505D">
          <w:rPr>
            <w:rFonts w:ascii="Arial" w:hAnsi="Arial"/>
          </w:rPr>
          <w:delText xml:space="preserve"> </w:delText>
        </w:r>
      </w:del>
      <w:r>
        <w:rPr>
          <w:rFonts w:ascii="Arial" w:hAnsi="Arial"/>
        </w:rPr>
        <w:t>seems like it is working</w:t>
      </w:r>
      <w:ins w:id="3049" w:author="Julia Ringo" w:date="2023-10-20T15:48:00Z">
        <w:r w:rsidR="009B505D">
          <w:rPr>
            <w:rFonts w:ascii="Arial" w:hAnsi="Arial"/>
          </w:rPr>
          <w:t>,</w:t>
        </w:r>
      </w:ins>
      <w:r>
        <w:rPr>
          <w:rFonts w:ascii="Arial" w:hAnsi="Arial"/>
        </w:rPr>
        <w:t xml:space="preserve"> Sylvia. The </w:t>
      </w:r>
      <w:r>
        <w:rPr>
          <w:rFonts w:ascii="Arial" w:hAnsi="Arial"/>
          <w:i/>
          <w:iCs/>
        </w:rPr>
        <w:t>Grackle</w:t>
      </w:r>
      <w:r>
        <w:rPr>
          <w:rFonts w:ascii="Arial" w:hAnsi="Arial"/>
        </w:rPr>
        <w:t xml:space="preserve"> is </w:t>
      </w:r>
      <w:proofErr w:type="gramStart"/>
      <w:r>
        <w:rPr>
          <w:rFonts w:ascii="Arial" w:hAnsi="Arial"/>
        </w:rPr>
        <w:t>definitely following</w:t>
      </w:r>
      <w:proofErr w:type="gramEnd"/>
      <w:r>
        <w:rPr>
          <w:rFonts w:ascii="Arial" w:hAnsi="Arial"/>
        </w:rPr>
        <w:t xml:space="preserve"> Shakes. And</w:t>
      </w:r>
      <w:del w:id="3050" w:author="Julia Ringo" w:date="2023-10-10T11:08:00Z">
        <w:r w:rsidDel="00B6693A">
          <w:rPr>
            <w:rFonts w:ascii="Arial" w:hAnsi="Arial"/>
          </w:rPr>
          <w:delText>…</w:delText>
        </w:r>
      </w:del>
      <w:ins w:id="3051" w:author="Julia Ringo" w:date="2023-10-10T11:08:00Z">
        <w:r w:rsidR="00B6693A">
          <w:rPr>
            <w:rFonts w:ascii="Arial" w:hAnsi="Arial"/>
          </w:rPr>
          <w:t xml:space="preserve"> . . .</w:t>
        </w:r>
      </w:ins>
      <w:r>
        <w:rPr>
          <w:rFonts w:ascii="Arial" w:hAnsi="Arial"/>
        </w:rPr>
        <w:t xml:space="preserve">” He paused for a moment to continue listening, “Shakes seems to be able to stay well ahead of them.” He pointed to the mic directional indicator. “They are already ten degrees off our </w:t>
      </w:r>
      <w:proofErr w:type="gramStart"/>
      <w:r>
        <w:rPr>
          <w:rFonts w:ascii="Arial" w:hAnsi="Arial"/>
        </w:rPr>
        <w:t>course, and</w:t>
      </w:r>
      <w:proofErr w:type="gramEnd"/>
      <w:r>
        <w:rPr>
          <w:rFonts w:ascii="Arial" w:hAnsi="Arial"/>
        </w:rPr>
        <w:t xml:space="preserve"> moving away quickly.”</w:t>
      </w:r>
    </w:p>
    <w:p w14:paraId="68425648" w14:textId="728B7C3F" w:rsidR="001E2E9B" w:rsidRDefault="00000000">
      <w:pPr>
        <w:pStyle w:val="BodyText"/>
        <w:rPr>
          <w:rFonts w:ascii="Arial" w:hAnsi="Arial"/>
        </w:rPr>
      </w:pPr>
      <w:r>
        <w:rPr>
          <w:rFonts w:ascii="Arial" w:hAnsi="Arial"/>
        </w:rPr>
        <w:t>“That’s fucking excellent</w:t>
      </w:r>
      <w:ins w:id="3052" w:author="Julia Ringo" w:date="2023-10-20T15:49:00Z">
        <w:r w:rsidR="009B505D">
          <w:rPr>
            <w:rFonts w:ascii="Arial" w:hAnsi="Arial"/>
          </w:rPr>
          <w:t>,</w:t>
        </w:r>
      </w:ins>
      <w:r>
        <w:rPr>
          <w:rFonts w:ascii="Arial" w:hAnsi="Arial"/>
        </w:rPr>
        <w:t xml:space="preserve"> Hemi,” Percy said.</w:t>
      </w:r>
    </w:p>
    <w:p w14:paraId="53F5098E" w14:textId="77777777" w:rsidR="001E2E9B" w:rsidRDefault="00000000">
      <w:pPr>
        <w:pStyle w:val="BodyText"/>
        <w:rPr>
          <w:rFonts w:ascii="Arial" w:hAnsi="Arial"/>
        </w:rPr>
      </w:pPr>
      <w:r>
        <w:rPr>
          <w:rFonts w:ascii="Arial" w:hAnsi="Arial"/>
        </w:rPr>
        <w:t>“Can’t they like, shoot at Captain Shakes or something?” asked Cassandra.</w:t>
      </w:r>
    </w:p>
    <w:p w14:paraId="7A7C8105" w14:textId="3BCBAF98" w:rsidR="001E2E9B" w:rsidRDefault="00000000">
      <w:pPr>
        <w:pStyle w:val="BodyText"/>
        <w:rPr>
          <w:rFonts w:ascii="Arial" w:hAnsi="Arial"/>
        </w:rPr>
      </w:pPr>
      <w:r>
        <w:rPr>
          <w:rFonts w:ascii="Arial" w:hAnsi="Arial"/>
        </w:rPr>
        <w:t xml:space="preserve">“It is difficult to hit such a small fast-moving target as the </w:t>
      </w:r>
      <w:r>
        <w:rPr>
          <w:rFonts w:ascii="Arial" w:hAnsi="Arial"/>
          <w:i/>
          <w:iCs/>
        </w:rPr>
        <w:t>Gnat</w:t>
      </w:r>
      <w:r>
        <w:rPr>
          <w:rFonts w:ascii="Arial" w:hAnsi="Arial"/>
        </w:rPr>
        <w:t xml:space="preserve"> with a torpedo. Though the </w:t>
      </w:r>
      <w:r>
        <w:rPr>
          <w:rFonts w:ascii="Arial" w:hAnsi="Arial"/>
          <w:i/>
          <w:iCs/>
        </w:rPr>
        <w:t>Gnat’s</w:t>
      </w:r>
      <w:r>
        <w:rPr>
          <w:rFonts w:ascii="Arial" w:hAnsi="Arial"/>
        </w:rPr>
        <w:t xml:space="preserve"> engine is so loud that it is doubtful Shakes would hear an incoming torpedo. Hopefully he is experienced enough to make random course changes every five miles or so</w:t>
      </w:r>
      <w:ins w:id="3053" w:author="Julia Ringo" w:date="2023-10-20T15:49:00Z">
        <w:r w:rsidR="009B505D">
          <w:rPr>
            <w:rFonts w:ascii="Arial" w:hAnsi="Arial"/>
          </w:rPr>
          <w:t>,</w:t>
        </w:r>
      </w:ins>
      <w:r>
        <w:rPr>
          <w:rFonts w:ascii="Arial" w:hAnsi="Arial"/>
        </w:rPr>
        <w:t xml:space="preserve"> to make aiming a torpedo more challenging</w:t>
      </w:r>
      <w:del w:id="3054" w:author="Julia Ringo" w:date="2023-10-10T11:08:00Z">
        <w:r w:rsidDel="00B6693A">
          <w:rPr>
            <w:rFonts w:ascii="Arial" w:hAnsi="Arial"/>
          </w:rPr>
          <w:delText>…</w:delText>
        </w:r>
      </w:del>
      <w:ins w:id="3055" w:author="Julia Ringo" w:date="2023-10-10T11:08:00Z">
        <w:r w:rsidR="00B6693A">
          <w:rPr>
            <w:rFonts w:ascii="Arial" w:hAnsi="Arial"/>
          </w:rPr>
          <w:t xml:space="preserve"> . . .</w:t>
        </w:r>
      </w:ins>
      <w:r>
        <w:rPr>
          <w:rFonts w:ascii="Arial" w:hAnsi="Arial"/>
        </w:rPr>
        <w:t>” Hemi looked doubtful.</w:t>
      </w:r>
    </w:p>
    <w:p w14:paraId="156EA75D" w14:textId="4923DAEB" w:rsidR="001E2E9B" w:rsidRDefault="00000000">
      <w:pPr>
        <w:pStyle w:val="BodyText"/>
        <w:rPr>
          <w:rFonts w:ascii="Arial" w:hAnsi="Arial"/>
        </w:rPr>
      </w:pPr>
      <w:r>
        <w:rPr>
          <w:rFonts w:ascii="Arial" w:hAnsi="Arial"/>
        </w:rPr>
        <w:t>“Well, keep the fuck on them,” said Percy. “Let me know if anything changes</w:t>
      </w:r>
      <w:del w:id="3056" w:author="Julia Ringo" w:date="2023-10-10T11:08:00Z">
        <w:r w:rsidDel="00B6693A">
          <w:rPr>
            <w:rFonts w:ascii="Arial" w:hAnsi="Arial"/>
          </w:rPr>
          <w:delText>…</w:delText>
        </w:r>
      </w:del>
      <w:ins w:id="3057" w:author="Julia Ringo" w:date="2023-10-10T11:08:00Z">
        <w:r w:rsidR="00B6693A">
          <w:rPr>
            <w:rFonts w:ascii="Arial" w:hAnsi="Arial"/>
          </w:rPr>
          <w:t xml:space="preserve"> . . . </w:t>
        </w:r>
      </w:ins>
      <w:del w:id="3058" w:author="Julia Ringo" w:date="2023-10-20T15:49:00Z">
        <w:r w:rsidDel="009B505D">
          <w:rPr>
            <w:rFonts w:ascii="Arial" w:hAnsi="Arial"/>
          </w:rPr>
          <w:delText xml:space="preserve"> </w:delText>
        </w:r>
      </w:del>
      <w:r>
        <w:rPr>
          <w:rFonts w:ascii="Arial" w:hAnsi="Arial"/>
        </w:rPr>
        <w:t>or what the final result is.” She stuck a cheroot between her teeth and climbed the ladder to the control room.</w:t>
      </w:r>
    </w:p>
    <w:p w14:paraId="511748B7" w14:textId="77777777" w:rsidR="001E2E9B" w:rsidRDefault="00000000">
      <w:pPr>
        <w:pStyle w:val="BodyText"/>
        <w:rPr>
          <w:rFonts w:ascii="Arial" w:hAnsi="Arial"/>
        </w:rPr>
      </w:pPr>
      <w:r>
        <w:rPr>
          <w:rFonts w:ascii="Arial" w:hAnsi="Arial"/>
        </w:rPr>
        <w:t xml:space="preserve">“Cassandra, keep tracking them,” said Hemi. He stood up, still wearing the second sonar headset, and turned to lean over the navigation table. He measured the angle of the bearing to the contacts off their current position marked on the chart, and then drew a line marking Shakes and the pursuing sub’s course. Listening carefully to what the sonar was picking up in his headset, he could estimate </w:t>
      </w:r>
      <w:r>
        <w:rPr>
          <w:rFonts w:ascii="Arial" w:hAnsi="Arial"/>
          <w:i/>
          <w:iCs/>
        </w:rPr>
        <w:t>Grackle</w:t>
      </w:r>
      <w:r>
        <w:rPr>
          <w:rFonts w:ascii="Arial" w:hAnsi="Arial"/>
        </w:rPr>
        <w:t xml:space="preserve"> and </w:t>
      </w:r>
      <w:r>
        <w:rPr>
          <w:rFonts w:ascii="Arial" w:hAnsi="Arial"/>
          <w:i/>
          <w:iCs/>
        </w:rPr>
        <w:t>Gnat’s</w:t>
      </w:r>
      <w:r>
        <w:rPr>
          <w:rFonts w:ascii="Arial" w:hAnsi="Arial"/>
        </w:rPr>
        <w:t xml:space="preserve"> distance from the </w:t>
      </w:r>
      <w:r>
        <w:rPr>
          <w:rFonts w:ascii="Arial" w:hAnsi="Arial"/>
          <w:i/>
          <w:iCs/>
        </w:rPr>
        <w:t>Prospect</w:t>
      </w:r>
      <w:r>
        <w:rPr>
          <w:rFonts w:ascii="Arial" w:hAnsi="Arial"/>
        </w:rPr>
        <w:t>.</w:t>
      </w:r>
    </w:p>
    <w:p w14:paraId="054D7B96" w14:textId="77777777" w:rsidR="001E2E9B" w:rsidRDefault="00000000">
      <w:pPr>
        <w:pStyle w:val="BodyText"/>
        <w:rPr>
          <w:rFonts w:ascii="Arial" w:hAnsi="Arial"/>
        </w:rPr>
      </w:pPr>
      <w:r>
        <w:rPr>
          <w:rFonts w:ascii="Arial" w:hAnsi="Arial"/>
        </w:rPr>
        <w:t>He and Cassandra tracked the two sound sources like this for over an hour. Then he stood to his full height and stretched. He took off the headset and hung it on the peg, and patted Cassandra on the shoulder before climbing up to the control room.</w:t>
      </w:r>
    </w:p>
    <w:p w14:paraId="088ADA93" w14:textId="6DE73E75" w:rsidR="001E2E9B" w:rsidRDefault="00000000">
      <w:pPr>
        <w:pStyle w:val="BodyText"/>
        <w:rPr>
          <w:rFonts w:ascii="Arial" w:hAnsi="Arial"/>
        </w:rPr>
      </w:pPr>
      <w:r>
        <w:rPr>
          <w:rFonts w:ascii="Arial" w:hAnsi="Arial"/>
        </w:rPr>
        <w:t xml:space="preserve">“Shakes and the </w:t>
      </w:r>
      <w:r>
        <w:rPr>
          <w:rFonts w:ascii="Arial" w:hAnsi="Arial"/>
          <w:i/>
          <w:iCs/>
        </w:rPr>
        <w:t>Grackle</w:t>
      </w:r>
      <w:r>
        <w:rPr>
          <w:rFonts w:ascii="Arial" w:hAnsi="Arial"/>
        </w:rPr>
        <w:t xml:space="preserve"> are already far off and moving further out of range. I can no longer estimate distance on the sonar,” said Hemi. “What is the end</w:t>
      </w:r>
      <w:ins w:id="3059" w:author="Julia Ringo" w:date="2023-10-20T15:50:00Z">
        <w:r w:rsidR="00D67835">
          <w:rPr>
            <w:rFonts w:ascii="Arial" w:hAnsi="Arial"/>
          </w:rPr>
          <w:t xml:space="preserve"> </w:t>
        </w:r>
      </w:ins>
      <w:del w:id="3060" w:author="Julia Ringo" w:date="2023-10-20T15:50:00Z">
        <w:r w:rsidDel="00D67835">
          <w:rPr>
            <w:rFonts w:ascii="Arial" w:hAnsi="Arial"/>
          </w:rPr>
          <w:delText>-</w:delText>
        </w:r>
      </w:del>
      <w:r>
        <w:rPr>
          <w:rFonts w:ascii="Arial" w:hAnsi="Arial"/>
        </w:rPr>
        <w:t>game in this maneuver?” Shakes cannot run forever.”</w:t>
      </w:r>
    </w:p>
    <w:p w14:paraId="51EFEBE7" w14:textId="77777777" w:rsidR="001E2E9B" w:rsidRDefault="00000000">
      <w:pPr>
        <w:pStyle w:val="BodyText"/>
        <w:rPr>
          <w:rFonts w:ascii="Arial" w:hAnsi="Arial"/>
        </w:rPr>
      </w:pPr>
      <w:r>
        <w:rPr>
          <w:rFonts w:ascii="Arial" w:hAnsi="Arial"/>
        </w:rPr>
        <w:t>“Well, hopefully that fuckin’ pursuing sub realizes they are on the wrong target at a good distance away from us. Then, presumably, they will leave off chasing Shakes and turn around to try to reacquire us here where they lost us. We will, of course, be long gone by then.”</w:t>
      </w:r>
    </w:p>
    <w:p w14:paraId="7C39E717" w14:textId="77777777" w:rsidR="001E2E9B" w:rsidRDefault="00000000">
      <w:pPr>
        <w:pStyle w:val="BodyText"/>
        <w:rPr>
          <w:rFonts w:ascii="Arial" w:hAnsi="Arial"/>
        </w:rPr>
      </w:pPr>
      <w:r>
        <w:rPr>
          <w:rFonts w:ascii="Arial" w:hAnsi="Arial"/>
        </w:rPr>
        <w:t>“So now would be the time for us to make a course change.”</w:t>
      </w:r>
    </w:p>
    <w:p w14:paraId="546345F4" w14:textId="77777777" w:rsidR="001E2E9B" w:rsidRDefault="00000000">
      <w:pPr>
        <w:pStyle w:val="BodyText"/>
        <w:rPr>
          <w:rFonts w:ascii="Arial" w:hAnsi="Arial"/>
        </w:rPr>
      </w:pPr>
      <w:r>
        <w:rPr>
          <w:rFonts w:ascii="Arial" w:hAnsi="Arial"/>
        </w:rPr>
        <w:lastRenderedPageBreak/>
        <w:t>“Indeed. But my question for you, Hemi, is: how do we find Shakes again? You think you can raise him with that fuckin’ bird?”</w:t>
      </w:r>
    </w:p>
    <w:p w14:paraId="7F7F915B" w14:textId="77777777" w:rsidR="001E2E9B" w:rsidRDefault="00000000">
      <w:pPr>
        <w:pStyle w:val="BodyText"/>
        <w:rPr>
          <w:rFonts w:ascii="Arial" w:hAnsi="Arial"/>
        </w:rPr>
      </w:pPr>
      <w:r>
        <w:rPr>
          <w:rFonts w:ascii="Arial" w:hAnsi="Arial"/>
        </w:rPr>
        <w:t xml:space="preserve">“I think Herschel will prove better than trying to reconnect with Shakes via radio. To get him on the radio, we both </w:t>
      </w:r>
      <w:proofErr w:type="gramStart"/>
      <w:r>
        <w:rPr>
          <w:rFonts w:ascii="Arial" w:hAnsi="Arial"/>
        </w:rPr>
        <w:t>have to</w:t>
      </w:r>
      <w:proofErr w:type="gramEnd"/>
      <w:r>
        <w:rPr>
          <w:rFonts w:ascii="Arial" w:hAnsi="Arial"/>
        </w:rPr>
        <w:t xml:space="preserve"> be on the surface at the same time, and he has to have his diesel off. Not to mention the radio could be monitored. We can let Herschel go with a message and dive immediately. The message would be extremely unlikely to be intercepted.”</w:t>
      </w:r>
    </w:p>
    <w:p w14:paraId="5BF84997" w14:textId="77777777" w:rsidR="001E2E9B" w:rsidRDefault="00000000">
      <w:pPr>
        <w:pStyle w:val="BodyText"/>
        <w:rPr>
          <w:rFonts w:ascii="Arial" w:hAnsi="Arial"/>
        </w:rPr>
      </w:pPr>
      <w:r>
        <w:rPr>
          <w:rFonts w:ascii="Arial" w:hAnsi="Arial"/>
        </w:rPr>
        <w:t>“OK. We’ll surface tonight, and you can send the pigeon out after Shakes then.”</w:t>
      </w:r>
    </w:p>
    <w:p w14:paraId="5F2C17AC" w14:textId="0A6548CD" w:rsidR="001E2E9B" w:rsidRDefault="00000000">
      <w:pPr>
        <w:pStyle w:val="BodyText"/>
        <w:rPr>
          <w:rFonts w:ascii="Arial" w:hAnsi="Arial"/>
        </w:rPr>
      </w:pPr>
      <w:r>
        <w:rPr>
          <w:rFonts w:ascii="Arial" w:hAnsi="Arial"/>
        </w:rPr>
        <w:t xml:space="preserve">Cassandra kept listening to the sonar for another half hour, occasionally reporting that she thought she could still hear the </w:t>
      </w:r>
      <w:r>
        <w:rPr>
          <w:rFonts w:ascii="Arial" w:hAnsi="Arial"/>
          <w:i/>
          <w:iCs/>
        </w:rPr>
        <w:t>Gnat</w:t>
      </w:r>
      <w:r>
        <w:rPr>
          <w:rFonts w:ascii="Arial" w:hAnsi="Arial"/>
        </w:rPr>
        <w:t xml:space="preserve"> or the </w:t>
      </w:r>
      <w:r>
        <w:rPr>
          <w:rFonts w:ascii="Arial" w:hAnsi="Arial"/>
          <w:i/>
          <w:iCs/>
        </w:rPr>
        <w:t>Grackle</w:t>
      </w:r>
      <w:r>
        <w:rPr>
          <w:rFonts w:ascii="Arial" w:hAnsi="Arial"/>
        </w:rPr>
        <w:t xml:space="preserve"> when the conditions were favorable. At that point Percy decided it was time to leave, and had Bastian throttle the electric motors up to </w:t>
      </w:r>
      <w:del w:id="3061" w:author="Julia Ringo" w:date="2023-10-20T16:07:00Z">
        <w:r w:rsidDel="00655FE4">
          <w:rPr>
            <w:rFonts w:ascii="Arial" w:hAnsi="Arial"/>
          </w:rPr>
          <w:delText xml:space="preserve">15 </w:delText>
        </w:r>
      </w:del>
      <w:ins w:id="3062" w:author="Julia Ringo" w:date="2023-10-20T16:07:00Z">
        <w:r w:rsidR="00655FE4">
          <w:rPr>
            <w:rFonts w:ascii="Arial" w:hAnsi="Arial"/>
          </w:rPr>
          <w:t>fifteen</w:t>
        </w:r>
        <w:r w:rsidR="00655FE4">
          <w:rPr>
            <w:rFonts w:ascii="Arial" w:hAnsi="Arial"/>
          </w:rPr>
          <w:t xml:space="preserve"> </w:t>
        </w:r>
      </w:ins>
      <w:r>
        <w:rPr>
          <w:rFonts w:ascii="Arial" w:hAnsi="Arial"/>
        </w:rPr>
        <w:t>knots. They moved off on a southerly course that Percy selected at random to move them away from the area.</w:t>
      </w:r>
    </w:p>
    <w:p w14:paraId="3994F7F4" w14:textId="677E5304" w:rsidR="001E2E9B" w:rsidRDefault="00000000">
      <w:pPr>
        <w:pStyle w:val="BodyText"/>
        <w:rPr>
          <w:rFonts w:ascii="Arial" w:hAnsi="Arial"/>
        </w:rPr>
      </w:pPr>
      <w:r>
        <w:rPr>
          <w:rFonts w:ascii="Arial" w:hAnsi="Arial"/>
        </w:rPr>
        <w:t xml:space="preserve">The rest of the hours of the day ticked by with nothing to break the monotony and no changes to make other than occasional minor adjustments to the trim of the boat. Whereas earlier Cassandra had been cursing the noise of the </w:t>
      </w:r>
      <w:r>
        <w:rPr>
          <w:rFonts w:ascii="Arial" w:hAnsi="Arial"/>
          <w:i/>
          <w:iCs/>
        </w:rPr>
        <w:t>Gnat’s</w:t>
      </w:r>
      <w:r>
        <w:rPr>
          <w:rFonts w:ascii="Arial" w:hAnsi="Arial"/>
        </w:rPr>
        <w:t xml:space="preserve"> engine polluting the water, now she found she missed it. Somehow it had been comforting to know Shakes was up there on the surface. Not to mention </w:t>
      </w:r>
      <w:ins w:id="3063" w:author="Julia Ringo" w:date="2023-10-20T16:08:00Z">
        <w:r w:rsidR="00655FE4">
          <w:rPr>
            <w:rFonts w:ascii="Arial" w:hAnsi="Arial"/>
          </w:rPr>
          <w:t xml:space="preserve">the fact </w:t>
        </w:r>
      </w:ins>
      <w:r>
        <w:rPr>
          <w:rFonts w:ascii="Arial" w:hAnsi="Arial"/>
        </w:rPr>
        <w:t>that his hourly check-ins were at least a way to mark time and shift her attention. Now they were down in this dark cold pit of water, blind and alone, and it began to feel like they were doomed to remain like this until the end of their days.</w:t>
      </w:r>
    </w:p>
    <w:p w14:paraId="22F916A5" w14:textId="77777777" w:rsidR="001E2E9B" w:rsidRDefault="00000000">
      <w:pPr>
        <w:pStyle w:val="BodyText"/>
        <w:rPr>
          <w:rFonts w:ascii="Arial" w:hAnsi="Arial"/>
        </w:rPr>
      </w:pPr>
      <w:r>
        <w:rPr>
          <w:rFonts w:ascii="Arial" w:hAnsi="Arial"/>
        </w:rPr>
        <w:t> </w:t>
      </w:r>
    </w:p>
    <w:p w14:paraId="48E68AF6" w14:textId="77777777" w:rsidR="001E2E9B" w:rsidRDefault="00000000">
      <w:pPr>
        <w:pStyle w:val="BodyText"/>
        <w:rPr>
          <w:rFonts w:ascii="Arial" w:hAnsi="Arial"/>
        </w:rPr>
      </w:pPr>
      <w:r>
        <w:rPr>
          <w:rFonts w:ascii="Arial" w:hAnsi="Arial"/>
        </w:rPr>
        <w:t>Hours later, when the clock said it should be early evening on the surface of the world, Cassandra’s eyes were bleary and drooping as she stared blankly at the sonar console. Captain Percy and Hemi were having a discussion behind her in the sonar compartment about whether it was time to surface and begin their nighttime run.</w:t>
      </w:r>
    </w:p>
    <w:p w14:paraId="4F6DE319" w14:textId="77777777" w:rsidR="001E2E9B" w:rsidRDefault="00000000">
      <w:pPr>
        <w:pStyle w:val="BodyText"/>
        <w:rPr>
          <w:rFonts w:ascii="Arial" w:hAnsi="Arial"/>
        </w:rPr>
      </w:pPr>
      <w:r>
        <w:rPr>
          <w:rFonts w:ascii="Arial" w:hAnsi="Arial"/>
        </w:rPr>
        <w:t>“How’s the charge on the batteries, Hemi?” Percy asked.</w:t>
      </w:r>
    </w:p>
    <w:p w14:paraId="45AE06DB" w14:textId="60DEC8AE" w:rsidR="001E2E9B" w:rsidRDefault="00000000">
      <w:pPr>
        <w:pStyle w:val="BodyText"/>
        <w:rPr>
          <w:rFonts w:ascii="Arial" w:hAnsi="Arial"/>
        </w:rPr>
      </w:pPr>
      <w:r>
        <w:rPr>
          <w:rFonts w:ascii="Arial" w:hAnsi="Arial"/>
        </w:rPr>
        <w:t>“</w:t>
      </w:r>
      <w:proofErr w:type="gramStart"/>
      <w:r>
        <w:rPr>
          <w:rFonts w:ascii="Arial" w:hAnsi="Arial"/>
        </w:rPr>
        <w:t>OK, but</w:t>
      </w:r>
      <w:proofErr w:type="gramEnd"/>
      <w:r>
        <w:rPr>
          <w:rFonts w:ascii="Arial" w:hAnsi="Arial"/>
        </w:rPr>
        <w:t xml:space="preserve"> getting low. We are at maybe </w:t>
      </w:r>
      <w:del w:id="3064" w:author="Julia Ringo" w:date="2023-10-20T16:08:00Z">
        <w:r w:rsidDel="00655FE4">
          <w:rPr>
            <w:rFonts w:ascii="Arial" w:hAnsi="Arial"/>
          </w:rPr>
          <w:delText xml:space="preserve">20 </w:delText>
        </w:r>
      </w:del>
      <w:ins w:id="3065" w:author="Julia Ringo" w:date="2023-10-20T16:08:00Z">
        <w:r w:rsidR="00655FE4">
          <w:rPr>
            <w:rFonts w:ascii="Arial" w:hAnsi="Arial"/>
          </w:rPr>
          <w:t>twenty</w:t>
        </w:r>
        <w:r w:rsidR="00655FE4">
          <w:rPr>
            <w:rFonts w:ascii="Arial" w:hAnsi="Arial"/>
          </w:rPr>
          <w:t xml:space="preserve"> </w:t>
        </w:r>
      </w:ins>
      <w:r>
        <w:rPr>
          <w:rFonts w:ascii="Arial" w:hAnsi="Arial"/>
        </w:rPr>
        <w:t>percent capacity.”</w:t>
      </w:r>
    </w:p>
    <w:p w14:paraId="4049D20E" w14:textId="77777777" w:rsidR="001E2E9B" w:rsidRDefault="00000000">
      <w:pPr>
        <w:pStyle w:val="BodyText"/>
        <w:rPr>
          <w:rFonts w:ascii="Arial" w:hAnsi="Arial"/>
        </w:rPr>
      </w:pPr>
      <w:r>
        <w:rPr>
          <w:rFonts w:ascii="Arial" w:hAnsi="Arial"/>
        </w:rPr>
        <w:t>“So, we could stay under maybe another four or five hours at a creep.”</w:t>
      </w:r>
    </w:p>
    <w:p w14:paraId="6B0C3C66" w14:textId="77777777" w:rsidR="001E2E9B" w:rsidRDefault="00000000">
      <w:pPr>
        <w:pStyle w:val="BodyText"/>
        <w:rPr>
          <w:rFonts w:ascii="Arial" w:hAnsi="Arial"/>
        </w:rPr>
      </w:pPr>
      <w:r>
        <w:rPr>
          <w:rFonts w:ascii="Arial" w:hAnsi="Arial"/>
        </w:rPr>
        <w:t xml:space="preserve">“Yes. We took a big chunk out of the batteries by leaving the area where we contacted the </w:t>
      </w:r>
      <w:r>
        <w:rPr>
          <w:rFonts w:ascii="Arial" w:hAnsi="Arial"/>
          <w:i/>
          <w:iCs/>
        </w:rPr>
        <w:t>Grackle</w:t>
      </w:r>
      <w:r>
        <w:rPr>
          <w:rFonts w:ascii="Arial" w:hAnsi="Arial"/>
        </w:rPr>
        <w:t xml:space="preserve"> at such a high speed.”</w:t>
      </w:r>
    </w:p>
    <w:p w14:paraId="4F7602AD" w14:textId="77777777" w:rsidR="001E2E9B" w:rsidRDefault="00000000">
      <w:pPr>
        <w:pStyle w:val="BodyText"/>
        <w:rPr>
          <w:rFonts w:ascii="Arial" w:hAnsi="Arial"/>
        </w:rPr>
      </w:pPr>
      <w:r>
        <w:rPr>
          <w:rFonts w:ascii="Arial" w:hAnsi="Arial"/>
        </w:rPr>
        <w:t>“I know, but strategically, putting on some fuckin’ distance was the right thing to do.”</w:t>
      </w:r>
    </w:p>
    <w:p w14:paraId="7D5176CB" w14:textId="77777777" w:rsidR="001E2E9B" w:rsidRDefault="00000000">
      <w:pPr>
        <w:pStyle w:val="BodyText"/>
        <w:rPr>
          <w:rFonts w:ascii="Arial" w:hAnsi="Arial"/>
        </w:rPr>
      </w:pPr>
      <w:r>
        <w:rPr>
          <w:rFonts w:ascii="Arial" w:hAnsi="Arial"/>
        </w:rPr>
        <w:t>“I do not disagree,” said Hemi.</w:t>
      </w:r>
    </w:p>
    <w:p w14:paraId="394742AE" w14:textId="77777777"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when should we surface? We </w:t>
      </w:r>
      <w:proofErr w:type="gramStart"/>
      <w:r>
        <w:rPr>
          <w:rFonts w:ascii="Arial" w:hAnsi="Arial"/>
        </w:rPr>
        <w:t>definitely want</w:t>
      </w:r>
      <w:proofErr w:type="gramEnd"/>
      <w:r>
        <w:rPr>
          <w:rFonts w:ascii="Arial" w:hAnsi="Arial"/>
        </w:rPr>
        <w:t xml:space="preserve"> to run the diesels and put a charge back on the batteries, but it opens us up as a radar contact for those fuckers following us. They could easily still be within range to detect us on radar.”</w:t>
      </w:r>
    </w:p>
    <w:p w14:paraId="7DD5EDA4" w14:textId="77777777" w:rsidR="001E2E9B" w:rsidRDefault="00000000">
      <w:pPr>
        <w:pStyle w:val="BodyText"/>
        <w:rPr>
          <w:rFonts w:ascii="Arial" w:hAnsi="Arial"/>
        </w:rPr>
      </w:pPr>
      <w:r>
        <w:rPr>
          <w:rFonts w:ascii="Arial" w:hAnsi="Arial"/>
        </w:rPr>
        <w:t>“And if they do, the whole move with Shakes would have been wasted.”</w:t>
      </w:r>
    </w:p>
    <w:p w14:paraId="130AA404" w14:textId="77777777" w:rsidR="001E2E9B" w:rsidRDefault="00000000">
      <w:pPr>
        <w:pStyle w:val="BodyText"/>
        <w:rPr>
          <w:rFonts w:ascii="Arial" w:hAnsi="Arial"/>
        </w:rPr>
      </w:pPr>
      <w:r>
        <w:rPr>
          <w:rFonts w:ascii="Arial" w:hAnsi="Arial"/>
        </w:rPr>
        <w:lastRenderedPageBreak/>
        <w:t xml:space="preserve">“Fuckin’ right. So, do you </w:t>
      </w:r>
      <w:proofErr w:type="gramStart"/>
      <w:r>
        <w:rPr>
          <w:rFonts w:ascii="Arial" w:hAnsi="Arial"/>
        </w:rPr>
        <w:t>got</w:t>
      </w:r>
      <w:proofErr w:type="gramEnd"/>
      <w:r>
        <w:rPr>
          <w:rFonts w:ascii="Arial" w:hAnsi="Arial"/>
        </w:rPr>
        <w:t xml:space="preserve"> a recommendation for me?”</w:t>
      </w:r>
    </w:p>
    <w:p w14:paraId="1A42F59D" w14:textId="77777777" w:rsidR="001E2E9B" w:rsidRDefault="00000000">
      <w:pPr>
        <w:pStyle w:val="BodyText"/>
        <w:rPr>
          <w:rFonts w:ascii="Arial" w:hAnsi="Arial"/>
        </w:rPr>
      </w:pPr>
      <w:r>
        <w:rPr>
          <w:rFonts w:ascii="Arial" w:hAnsi="Arial"/>
        </w:rPr>
        <w:t>Hemi turned to Cassandra and tapped her on the shoulder. “Any contacts on sonar Cassandra?”</w:t>
      </w:r>
    </w:p>
    <w:p w14:paraId="15D53871" w14:textId="2D344431" w:rsidR="001E2E9B" w:rsidRDefault="00000000">
      <w:pPr>
        <w:pStyle w:val="BodyText"/>
        <w:rPr>
          <w:rFonts w:ascii="Arial" w:hAnsi="Arial"/>
        </w:rPr>
      </w:pPr>
      <w:r>
        <w:rPr>
          <w:rFonts w:ascii="Arial" w:hAnsi="Arial"/>
        </w:rPr>
        <w:t>She pulled back a headphone. “Nothing</w:t>
      </w:r>
      <w:del w:id="3066" w:author="Julia Ringo" w:date="2023-10-10T11:08:00Z">
        <w:r w:rsidDel="00B6693A">
          <w:rPr>
            <w:rFonts w:ascii="Arial" w:hAnsi="Arial"/>
          </w:rPr>
          <w:delText>…</w:delText>
        </w:r>
      </w:del>
      <w:ins w:id="3067" w:author="Julia Ringo" w:date="2023-10-10T11:08:00Z">
        <w:r w:rsidR="00B6693A">
          <w:rPr>
            <w:rFonts w:ascii="Arial" w:hAnsi="Arial"/>
          </w:rPr>
          <w:t xml:space="preserve"> . . . </w:t>
        </w:r>
      </w:ins>
      <w:del w:id="3068" w:author="Julia Ringo" w:date="2023-10-20T16:08:00Z">
        <w:r w:rsidDel="00655FE4">
          <w:rPr>
            <w:rFonts w:ascii="Arial" w:hAnsi="Arial"/>
          </w:rPr>
          <w:delText xml:space="preserve"> </w:delText>
        </w:r>
      </w:del>
      <w:r>
        <w:rPr>
          <w:rFonts w:ascii="Arial" w:hAnsi="Arial"/>
        </w:rPr>
        <w:t>mechanical. But the background noise of the ocean has changed Hemi. It sounds</w:t>
      </w:r>
      <w:del w:id="3069" w:author="Julia Ringo" w:date="2023-10-10T11:08:00Z">
        <w:r w:rsidDel="00B6693A">
          <w:rPr>
            <w:rFonts w:ascii="Arial" w:hAnsi="Arial"/>
          </w:rPr>
          <w:delText>…</w:delText>
        </w:r>
      </w:del>
      <w:ins w:id="3070" w:author="Julia Ringo" w:date="2023-10-10T11:08:00Z">
        <w:r w:rsidR="00B6693A">
          <w:rPr>
            <w:rFonts w:ascii="Arial" w:hAnsi="Arial"/>
          </w:rPr>
          <w:t xml:space="preserve"> . . .</w:t>
        </w:r>
      </w:ins>
      <w:r>
        <w:rPr>
          <w:rFonts w:ascii="Arial" w:hAnsi="Arial"/>
        </w:rPr>
        <w:t xml:space="preserve"> weirdly energetic.”</w:t>
      </w:r>
    </w:p>
    <w:p w14:paraId="2FE30791" w14:textId="77777777" w:rsidR="001E2E9B" w:rsidRDefault="00000000">
      <w:pPr>
        <w:pStyle w:val="BodyText"/>
        <w:rPr>
          <w:rFonts w:ascii="Arial" w:hAnsi="Arial"/>
        </w:rPr>
      </w:pPr>
      <w:r>
        <w:rPr>
          <w:rFonts w:ascii="Arial" w:hAnsi="Arial"/>
        </w:rPr>
        <w:t>“Hmm.” Hemi picked up the other headset and made some adjustments. He listened for a moment and pulled the headset off. “Well, that complicates things. Seems like we drove right into that storm Shakes was predicting.”</w:t>
      </w:r>
    </w:p>
    <w:p w14:paraId="33A60837" w14:textId="77777777" w:rsidR="001E2E9B" w:rsidRDefault="00000000">
      <w:pPr>
        <w:pStyle w:val="BodyText"/>
        <w:rPr>
          <w:rFonts w:ascii="Arial" w:hAnsi="Arial"/>
        </w:rPr>
      </w:pPr>
      <w:r>
        <w:rPr>
          <w:rFonts w:ascii="Arial" w:hAnsi="Arial"/>
        </w:rPr>
        <w:t>“Fuck,” said Percy.</w:t>
      </w:r>
    </w:p>
    <w:p w14:paraId="0395E4D9" w14:textId="4A19D202" w:rsidR="001E2E9B" w:rsidRDefault="00000000">
      <w:pPr>
        <w:pStyle w:val="BodyText"/>
        <w:rPr>
          <w:rFonts w:ascii="Arial" w:hAnsi="Arial"/>
        </w:rPr>
      </w:pPr>
      <w:r>
        <w:rPr>
          <w:rFonts w:ascii="Arial" w:hAnsi="Arial"/>
        </w:rPr>
        <w:t>“</w:t>
      </w:r>
      <w:proofErr w:type="spellStart"/>
      <w:r>
        <w:rPr>
          <w:rFonts w:ascii="Arial" w:hAnsi="Arial"/>
        </w:rPr>
        <w:t>Ohhh</w:t>
      </w:r>
      <w:proofErr w:type="spellEnd"/>
      <w:del w:id="3071" w:author="Julia Ringo" w:date="2023-10-10T11:08:00Z">
        <w:r w:rsidDel="00B6693A">
          <w:rPr>
            <w:rFonts w:ascii="Arial" w:hAnsi="Arial"/>
          </w:rPr>
          <w:delText>…</w:delText>
        </w:r>
      </w:del>
      <w:ins w:id="3072" w:author="Julia Ringo" w:date="2023-10-10T11:08:00Z">
        <w:r w:rsidR="00B6693A">
          <w:rPr>
            <w:rFonts w:ascii="Arial" w:hAnsi="Arial"/>
          </w:rPr>
          <w:t xml:space="preserve"> . . .</w:t>
        </w:r>
      </w:ins>
      <w:r>
        <w:rPr>
          <w:rFonts w:ascii="Arial" w:hAnsi="Arial"/>
        </w:rPr>
        <w:t xml:space="preserve">” said Cassandra to herself, “so that’s what a </w:t>
      </w:r>
      <w:proofErr w:type="gramStart"/>
      <w:r>
        <w:rPr>
          <w:rFonts w:ascii="Arial" w:hAnsi="Arial"/>
        </w:rPr>
        <w:t>churned up</w:t>
      </w:r>
      <w:proofErr w:type="gramEnd"/>
      <w:r>
        <w:rPr>
          <w:rFonts w:ascii="Arial" w:hAnsi="Arial"/>
        </w:rPr>
        <w:t xml:space="preserve"> surface sounds like.” She filed away in her mind another almost-magical aspect of sonar. “But Hemi, I don’t feel any storm affecting the </w:t>
      </w:r>
      <w:r>
        <w:rPr>
          <w:rFonts w:ascii="Arial" w:hAnsi="Arial"/>
          <w:i/>
          <w:iCs/>
        </w:rPr>
        <w:t>Prospect</w:t>
      </w:r>
      <w:ins w:id="3073" w:author="Julia Ringo" w:date="2023-10-20T16:08:00Z">
        <w:r w:rsidR="00655FE4">
          <w:rPr>
            <w:rFonts w:ascii="Arial" w:hAnsi="Arial"/>
          </w:rPr>
          <w:t>.</w:t>
        </w:r>
      </w:ins>
      <w:del w:id="3074" w:author="Julia Ringo" w:date="2023-10-20T16:08:00Z">
        <w:r w:rsidDel="00655FE4">
          <w:rPr>
            <w:rFonts w:ascii="Arial" w:hAnsi="Arial"/>
          </w:rPr>
          <w:delText>?</w:delText>
        </w:r>
      </w:del>
      <w:r>
        <w:rPr>
          <w:rFonts w:ascii="Arial" w:hAnsi="Arial"/>
        </w:rPr>
        <w:t>”</w:t>
      </w:r>
    </w:p>
    <w:p w14:paraId="28791B85" w14:textId="77777777" w:rsidR="001E2E9B" w:rsidRDefault="00000000">
      <w:pPr>
        <w:pStyle w:val="BodyText"/>
        <w:rPr>
          <w:rFonts w:ascii="Arial" w:hAnsi="Arial"/>
        </w:rPr>
      </w:pPr>
      <w:r>
        <w:rPr>
          <w:rFonts w:ascii="Arial" w:hAnsi="Arial"/>
        </w:rPr>
        <w:t>“Even bad storms do not stir the water this deep.”</w:t>
      </w:r>
    </w:p>
    <w:p w14:paraId="49218A1E" w14:textId="728A1E31" w:rsidR="001E2E9B" w:rsidRDefault="00000000">
      <w:pPr>
        <w:pStyle w:val="BodyText"/>
        <w:rPr>
          <w:rFonts w:ascii="Arial" w:hAnsi="Arial"/>
        </w:rPr>
      </w:pPr>
      <w:r>
        <w:rPr>
          <w:rFonts w:ascii="Arial" w:hAnsi="Arial"/>
        </w:rPr>
        <w:t>“On the surface</w:t>
      </w:r>
      <w:ins w:id="3075" w:author="Julia Ringo" w:date="2023-10-20T16:09:00Z">
        <w:r w:rsidR="00655FE4">
          <w:rPr>
            <w:rFonts w:ascii="Arial" w:hAnsi="Arial"/>
          </w:rPr>
          <w:t>,</w:t>
        </w:r>
      </w:ins>
      <w:r>
        <w:rPr>
          <w:rFonts w:ascii="Arial" w:hAnsi="Arial"/>
        </w:rPr>
        <w:t xml:space="preserve"> though,” said Percy, “it’s another fucking matter.”</w:t>
      </w:r>
    </w:p>
    <w:p w14:paraId="26BC81B5" w14:textId="32B15AEE" w:rsidR="001E2E9B" w:rsidRDefault="00000000">
      <w:pPr>
        <w:pStyle w:val="BodyText"/>
        <w:rPr>
          <w:rFonts w:ascii="Arial" w:hAnsi="Arial"/>
        </w:rPr>
      </w:pPr>
      <w:del w:id="3076" w:author="Julia Ringo" w:date="2023-10-20T16:09:00Z">
        <w:r w:rsidDel="00655FE4">
          <w:rPr>
            <w:rFonts w:ascii="Arial" w:hAnsi="Arial"/>
          </w:rPr>
          <w:delText>“</w:delText>
        </w:r>
      </w:del>
      <w:del w:id="3077" w:author="Julia Ringo" w:date="2023-10-10T11:08:00Z">
        <w:r w:rsidDel="00B6693A">
          <w:rPr>
            <w:rFonts w:ascii="Arial" w:hAnsi="Arial"/>
          </w:rPr>
          <w:delText>…</w:delText>
        </w:r>
      </w:del>
      <w:ins w:id="3078" w:author="Julia Ringo" w:date="2023-10-20T16:09:00Z">
        <w:r w:rsidR="00655FE4">
          <w:rPr>
            <w:rFonts w:ascii="Arial" w:hAnsi="Arial"/>
          </w:rPr>
          <w:t>“</w:t>
        </w:r>
      </w:ins>
      <w:r>
        <w:rPr>
          <w:rFonts w:ascii="Arial" w:hAnsi="Arial"/>
        </w:rPr>
        <w:t>I hope Captain Shakes is alright.” Cassandra muttered a little blessing for his well-being.</w:t>
      </w:r>
    </w:p>
    <w:p w14:paraId="28C8CA4E" w14:textId="77777777" w:rsidR="001E2E9B" w:rsidRDefault="00000000">
      <w:pPr>
        <w:pStyle w:val="BodyText"/>
        <w:rPr>
          <w:rFonts w:ascii="Arial" w:hAnsi="Arial"/>
        </w:rPr>
      </w:pPr>
      <w:r>
        <w:rPr>
          <w:rFonts w:ascii="Arial" w:hAnsi="Arial"/>
        </w:rPr>
        <w:t>“How bad does that storm sound, Hemi?” Percy asked.</w:t>
      </w:r>
    </w:p>
    <w:p w14:paraId="3A05EC1A" w14:textId="15CAEC56" w:rsidR="001E2E9B" w:rsidRDefault="00000000">
      <w:pPr>
        <w:pStyle w:val="BodyText"/>
        <w:rPr>
          <w:rFonts w:ascii="Arial" w:hAnsi="Arial"/>
        </w:rPr>
      </w:pPr>
      <w:r>
        <w:rPr>
          <w:rFonts w:ascii="Arial" w:hAnsi="Arial"/>
        </w:rPr>
        <w:t>“Significant, I would say. There could be ten</w:t>
      </w:r>
      <w:ins w:id="3079" w:author="Julia Ringo" w:date="2023-10-20T16:09:00Z">
        <w:r w:rsidR="00655FE4">
          <w:rPr>
            <w:rFonts w:ascii="Arial" w:hAnsi="Arial"/>
          </w:rPr>
          <w:t>-</w:t>
        </w:r>
      </w:ins>
      <w:del w:id="3080" w:author="Julia Ringo" w:date="2023-10-20T16:09:00Z">
        <w:r w:rsidDel="00655FE4">
          <w:rPr>
            <w:rFonts w:ascii="Arial" w:hAnsi="Arial"/>
          </w:rPr>
          <w:delText xml:space="preserve"> </w:delText>
        </w:r>
      </w:del>
      <w:r>
        <w:rPr>
          <w:rFonts w:ascii="Arial" w:hAnsi="Arial"/>
        </w:rPr>
        <w:t>meter waves up there.”</w:t>
      </w:r>
    </w:p>
    <w:p w14:paraId="103F6C27" w14:textId="77777777" w:rsidR="001E2E9B" w:rsidRDefault="00000000">
      <w:pPr>
        <w:pStyle w:val="BodyText"/>
        <w:rPr>
          <w:rFonts w:ascii="Arial" w:hAnsi="Arial"/>
        </w:rPr>
      </w:pPr>
      <w:r>
        <w:rPr>
          <w:rFonts w:ascii="Arial" w:hAnsi="Arial"/>
        </w:rPr>
        <w:t>“That’s the kind of weather we’re better off staying under.”</w:t>
      </w:r>
    </w:p>
    <w:p w14:paraId="6C24CB50" w14:textId="77777777" w:rsidR="001E2E9B" w:rsidRDefault="00000000">
      <w:pPr>
        <w:pStyle w:val="BodyText"/>
        <w:rPr>
          <w:rFonts w:ascii="Arial" w:hAnsi="Arial"/>
        </w:rPr>
      </w:pPr>
      <w:r>
        <w:rPr>
          <w:rFonts w:ascii="Arial" w:hAnsi="Arial"/>
        </w:rPr>
        <w:t>“At least while we still have any battery left,” Hemi agreed.</w:t>
      </w:r>
    </w:p>
    <w:p w14:paraId="5A98B046" w14:textId="3BA4577B" w:rsidR="001E2E9B" w:rsidRDefault="00000000">
      <w:pPr>
        <w:pStyle w:val="BodyText"/>
        <w:rPr>
          <w:rFonts w:ascii="Arial" w:hAnsi="Arial"/>
        </w:rPr>
      </w:pPr>
      <w:r>
        <w:rPr>
          <w:rFonts w:ascii="Arial" w:hAnsi="Arial"/>
        </w:rPr>
        <w:t>“Normally, that’s the obvious move. But we need to be thinking ahead as well: staying down now could force us to the surface in daylight with no charge at all on the battery. We could end up a helpless target. If we go up now</w:t>
      </w:r>
      <w:ins w:id="3081" w:author="Julia Ringo" w:date="2023-10-20T16:09:00Z">
        <w:r w:rsidR="00655FE4">
          <w:rPr>
            <w:rFonts w:ascii="Arial" w:hAnsi="Arial"/>
          </w:rPr>
          <w:t>,</w:t>
        </w:r>
      </w:ins>
      <w:r>
        <w:rPr>
          <w:rFonts w:ascii="Arial" w:hAnsi="Arial"/>
        </w:rPr>
        <w:t xml:space="preserve"> we can get the batteries charged </w:t>
      </w:r>
      <w:del w:id="3082" w:author="Julia Ringo" w:date="2023-10-20T16:09:00Z">
        <w:r w:rsidDel="00655FE4">
          <w:rPr>
            <w:rFonts w:ascii="Arial" w:hAnsi="Arial"/>
          </w:rPr>
          <w:delText xml:space="preserve">up </w:delText>
        </w:r>
      </w:del>
      <w:r>
        <w:rPr>
          <w:rFonts w:ascii="Arial" w:hAnsi="Arial"/>
        </w:rPr>
        <w:t>with very little chance of being found.”</w:t>
      </w:r>
    </w:p>
    <w:p w14:paraId="2EAF6325" w14:textId="7C4D4274" w:rsidR="001E2E9B" w:rsidRDefault="00000000">
      <w:pPr>
        <w:pStyle w:val="BodyText"/>
        <w:rPr>
          <w:rFonts w:ascii="Arial" w:hAnsi="Arial"/>
        </w:rPr>
      </w:pPr>
      <w:r>
        <w:rPr>
          <w:rFonts w:ascii="Arial" w:hAnsi="Arial"/>
        </w:rPr>
        <w:t>“Running on the surface in the storm does provide a lot of cover</w:t>
      </w:r>
      <w:del w:id="3083" w:author="Julia Ringo" w:date="2023-10-05T13:15:00Z">
        <w:r w:rsidDel="000E7660">
          <w:rPr>
            <w:rFonts w:ascii="Arial" w:hAnsi="Arial"/>
          </w:rPr>
          <w:delText xml:space="preserve"> — </w:delText>
        </w:r>
      </w:del>
      <w:ins w:id="3084" w:author="Julia Ringo" w:date="2023-10-05T13:15:00Z">
        <w:r w:rsidR="000E7660">
          <w:rPr>
            <w:rFonts w:ascii="Arial" w:hAnsi="Arial"/>
          </w:rPr>
          <w:t>—</w:t>
        </w:r>
      </w:ins>
      <w:r>
        <w:rPr>
          <w:rFonts w:ascii="Arial" w:hAnsi="Arial"/>
        </w:rPr>
        <w:t xml:space="preserve">the radar will be </w:t>
      </w:r>
      <w:proofErr w:type="gramStart"/>
      <w:r>
        <w:rPr>
          <w:rFonts w:ascii="Arial" w:hAnsi="Arial"/>
        </w:rPr>
        <w:t>swamped</w:t>
      </w:r>
      <w:proofErr w:type="gramEnd"/>
      <w:r>
        <w:rPr>
          <w:rFonts w:ascii="Arial" w:hAnsi="Arial"/>
        </w:rPr>
        <w:t xml:space="preserve"> and the ocean makes enough noise to cover our running diesels</w:t>
      </w:r>
      <w:del w:id="3085" w:author="Julia Ringo" w:date="2023-10-10T11:08:00Z">
        <w:r w:rsidDel="00B6693A">
          <w:rPr>
            <w:rFonts w:ascii="Arial" w:hAnsi="Arial"/>
          </w:rPr>
          <w:delText>…</w:delText>
        </w:r>
      </w:del>
      <w:ins w:id="3086" w:author="Julia Ringo" w:date="2023-10-10T11:08:00Z">
        <w:r w:rsidR="00B6693A">
          <w:rPr>
            <w:rFonts w:ascii="Arial" w:hAnsi="Arial"/>
          </w:rPr>
          <w:t xml:space="preserve"> . . . </w:t>
        </w:r>
      </w:ins>
      <w:del w:id="3087" w:author="Julia Ringo" w:date="2023-10-20T16:09:00Z">
        <w:r w:rsidDel="00655FE4">
          <w:rPr>
            <w:rFonts w:ascii="Arial" w:hAnsi="Arial"/>
          </w:rPr>
          <w:delText xml:space="preserve"> </w:delText>
        </w:r>
      </w:del>
      <w:r>
        <w:rPr>
          <w:rFonts w:ascii="Arial" w:hAnsi="Arial"/>
        </w:rPr>
        <w:t xml:space="preserve">But it could also swamp us or crack the </w:t>
      </w:r>
      <w:r>
        <w:rPr>
          <w:rFonts w:ascii="Arial" w:hAnsi="Arial"/>
          <w:i/>
          <w:iCs/>
        </w:rPr>
        <w:t>Prospect’s</w:t>
      </w:r>
      <w:r>
        <w:rPr>
          <w:rFonts w:ascii="Arial" w:hAnsi="Arial"/>
        </w:rPr>
        <w:t xml:space="preserve"> spine.”</w:t>
      </w:r>
    </w:p>
    <w:p w14:paraId="197B43A2" w14:textId="17F7E6AC" w:rsidR="001E2E9B" w:rsidRDefault="00000000">
      <w:pPr>
        <w:pStyle w:val="BodyText"/>
        <w:rPr>
          <w:rFonts w:ascii="Arial" w:hAnsi="Arial"/>
        </w:rPr>
      </w:pPr>
      <w:r>
        <w:rPr>
          <w:rFonts w:ascii="Arial" w:hAnsi="Arial"/>
        </w:rPr>
        <w:t>“She’s a strong fuckin’ boat</w:t>
      </w:r>
      <w:ins w:id="3088" w:author="Julia Ringo" w:date="2023-10-20T16:09:00Z">
        <w:r w:rsidR="00655FE4">
          <w:rPr>
            <w:rFonts w:ascii="Arial" w:hAnsi="Arial"/>
          </w:rPr>
          <w:t>,</w:t>
        </w:r>
      </w:ins>
      <w:r>
        <w:rPr>
          <w:rFonts w:ascii="Arial" w:hAnsi="Arial"/>
        </w:rPr>
        <w:t xml:space="preserve"> Hemi, and with good pilots I think she can handle it. Let’s prep to surface.”</w:t>
      </w:r>
    </w:p>
    <w:p w14:paraId="28DE5261" w14:textId="77777777" w:rsidR="001E2E9B" w:rsidRDefault="00000000">
      <w:pPr>
        <w:pStyle w:val="BodyText"/>
        <w:rPr>
          <w:rFonts w:ascii="Arial" w:hAnsi="Arial"/>
        </w:rPr>
      </w:pPr>
      <w:r>
        <w:rPr>
          <w:rFonts w:ascii="Arial" w:hAnsi="Arial"/>
        </w:rPr>
        <w:t> </w:t>
      </w:r>
    </w:p>
    <w:p w14:paraId="740B1360" w14:textId="77777777" w:rsidR="001E2E9B" w:rsidRDefault="00000000">
      <w:pPr>
        <w:pStyle w:val="BodyText"/>
        <w:rPr>
          <w:rFonts w:ascii="Arial" w:hAnsi="Arial"/>
        </w:rPr>
      </w:pPr>
      <w:r>
        <w:rPr>
          <w:rFonts w:ascii="Arial" w:hAnsi="Arial"/>
        </w:rPr>
        <w:t>Hemi and Captain Percy climbed up to the control room. Bastian and Owen sat in the control seats watching the unmoving gauges with bored and sleepy eyes.</w:t>
      </w:r>
    </w:p>
    <w:p w14:paraId="67F3364B" w14:textId="14CC9E5B" w:rsidR="001E2E9B" w:rsidRDefault="00000000">
      <w:pPr>
        <w:pStyle w:val="BodyText"/>
        <w:rPr>
          <w:rFonts w:ascii="Arial" w:hAnsi="Arial"/>
        </w:rPr>
      </w:pPr>
      <w:r>
        <w:rPr>
          <w:rFonts w:ascii="Arial" w:hAnsi="Arial"/>
        </w:rPr>
        <w:t>“We are going to surface,” said Hemi</w:t>
      </w:r>
      <w:ins w:id="3089" w:author="Julia Ringo" w:date="2023-10-20T16:09:00Z">
        <w:r w:rsidR="00655FE4">
          <w:rPr>
            <w:rFonts w:ascii="Arial" w:hAnsi="Arial"/>
          </w:rPr>
          <w:t>,</w:t>
        </w:r>
      </w:ins>
      <w:del w:id="3090" w:author="Julia Ringo" w:date="2023-10-20T16:09:00Z">
        <w:r w:rsidDel="00655FE4">
          <w:rPr>
            <w:rFonts w:ascii="Arial" w:hAnsi="Arial"/>
          </w:rPr>
          <w:delText>.</w:delText>
        </w:r>
      </w:del>
      <w:r>
        <w:rPr>
          <w:rFonts w:ascii="Arial" w:hAnsi="Arial"/>
        </w:rPr>
        <w:t xml:space="preserve"> “</w:t>
      </w:r>
      <w:ins w:id="3091" w:author="Julia Ringo" w:date="2023-10-20T16:09:00Z">
        <w:r w:rsidR="00655FE4">
          <w:rPr>
            <w:rFonts w:ascii="Arial" w:hAnsi="Arial"/>
          </w:rPr>
          <w:t>a</w:t>
        </w:r>
      </w:ins>
      <w:del w:id="3092" w:author="Julia Ringo" w:date="2023-10-20T16:09:00Z">
        <w:r w:rsidDel="00655FE4">
          <w:rPr>
            <w:rFonts w:ascii="Arial" w:hAnsi="Arial"/>
          </w:rPr>
          <w:delText>A</w:delText>
        </w:r>
      </w:del>
      <w:r>
        <w:rPr>
          <w:rFonts w:ascii="Arial" w:hAnsi="Arial"/>
        </w:rPr>
        <w:t>nd there is a serious storm up there. Owen, I am going to sit in that plane control chair. I need you to go down to the navigation/sonar compartment and get ready to blow the main ballast tanks.”</w:t>
      </w:r>
    </w:p>
    <w:p w14:paraId="7876D527" w14:textId="77777777" w:rsidR="001E2E9B" w:rsidRDefault="00000000">
      <w:pPr>
        <w:pStyle w:val="BodyText"/>
        <w:rPr>
          <w:rFonts w:ascii="Arial" w:hAnsi="Arial"/>
        </w:rPr>
      </w:pPr>
      <w:r>
        <w:rPr>
          <w:rFonts w:ascii="Arial" w:hAnsi="Arial"/>
        </w:rPr>
        <w:lastRenderedPageBreak/>
        <w:t>“You want to do an emergency blow?” Owen asked.</w:t>
      </w:r>
    </w:p>
    <w:p w14:paraId="01DC2751" w14:textId="70336402" w:rsidR="001E2E9B" w:rsidRDefault="00000000">
      <w:pPr>
        <w:pStyle w:val="BodyText"/>
        <w:rPr>
          <w:rFonts w:ascii="Arial" w:hAnsi="Arial"/>
        </w:rPr>
      </w:pPr>
      <w:r>
        <w:rPr>
          <w:rFonts w:ascii="Arial" w:hAnsi="Arial"/>
        </w:rPr>
        <w:t>Owen stood, and Hemi slipped his bulky form around him and down into the tight fit of the planes control chair. “Not a full blow. On my signal</w:t>
      </w:r>
      <w:ins w:id="3093" w:author="Julia Ringo" w:date="2023-10-20T16:09:00Z">
        <w:r w:rsidR="00655FE4">
          <w:rPr>
            <w:rFonts w:ascii="Arial" w:hAnsi="Arial"/>
          </w:rPr>
          <w:t>,</w:t>
        </w:r>
      </w:ins>
      <w:r>
        <w:rPr>
          <w:rFonts w:ascii="Arial" w:hAnsi="Arial"/>
        </w:rPr>
        <w:t xml:space="preserve"> I just want you to open the high</w:t>
      </w:r>
      <w:ins w:id="3094" w:author="Julia Ringo" w:date="2023-10-20T16:09:00Z">
        <w:r w:rsidR="00655FE4">
          <w:rPr>
            <w:rFonts w:ascii="Arial" w:hAnsi="Arial"/>
          </w:rPr>
          <w:t>-</w:t>
        </w:r>
      </w:ins>
      <w:del w:id="3095" w:author="Julia Ringo" w:date="2023-10-20T16:09:00Z">
        <w:r w:rsidDel="00655FE4">
          <w:rPr>
            <w:rFonts w:ascii="Arial" w:hAnsi="Arial"/>
          </w:rPr>
          <w:delText xml:space="preserve"> </w:delText>
        </w:r>
      </w:del>
      <w:r>
        <w:rPr>
          <w:rFonts w:ascii="Arial" w:hAnsi="Arial"/>
        </w:rPr>
        <w:t>pressure air into the main ballast for a few seconds. I want to pop the boat up onto the surface. If we use the normal low-pressure system to ease up, there is too much of a chance for the intakes to be swamped in these seas. You all understand the procedure?”</w:t>
      </w:r>
    </w:p>
    <w:p w14:paraId="75DD027F" w14:textId="77777777" w:rsidR="001E2E9B" w:rsidRDefault="00000000">
      <w:pPr>
        <w:pStyle w:val="BodyText"/>
        <w:rPr>
          <w:rFonts w:ascii="Arial" w:hAnsi="Arial"/>
        </w:rPr>
      </w:pPr>
      <w:r>
        <w:rPr>
          <w:rFonts w:ascii="Arial" w:hAnsi="Arial"/>
        </w:rPr>
        <w:t xml:space="preserve">Owen and Bastian nodded. Owen slipped down the ladder to the sonar </w:t>
      </w:r>
      <w:proofErr w:type="gramStart"/>
      <w:r>
        <w:rPr>
          <w:rFonts w:ascii="Arial" w:hAnsi="Arial"/>
        </w:rPr>
        <w:t>compartment</w:t>
      </w:r>
      <w:proofErr w:type="gramEnd"/>
      <w:r>
        <w:rPr>
          <w:rFonts w:ascii="Arial" w:hAnsi="Arial"/>
        </w:rPr>
        <w:t xml:space="preserve"> and they could hear him opening the toolbox that held the emergency blow wrench.</w:t>
      </w:r>
    </w:p>
    <w:p w14:paraId="3AB5CB8F" w14:textId="641F8814" w:rsidR="001E2E9B" w:rsidRDefault="00000000">
      <w:pPr>
        <w:pStyle w:val="BodyText"/>
        <w:rPr>
          <w:rFonts w:ascii="Arial" w:hAnsi="Arial"/>
        </w:rPr>
      </w:pPr>
      <w:r>
        <w:rPr>
          <w:rFonts w:ascii="Arial" w:hAnsi="Arial"/>
        </w:rPr>
        <w:t>“OK</w:t>
      </w:r>
      <w:ins w:id="3096" w:author="Julia Ringo" w:date="2023-10-20T16:10:00Z">
        <w:r w:rsidR="00655FE4">
          <w:rPr>
            <w:rFonts w:ascii="Arial" w:hAnsi="Arial"/>
          </w:rPr>
          <w:t>,</w:t>
        </w:r>
      </w:ins>
      <w:r>
        <w:rPr>
          <w:rFonts w:ascii="Arial" w:hAnsi="Arial"/>
        </w:rPr>
        <w:t xml:space="preserve"> Bastian, give us a little more throttle. I am adjusting the planes for some up-angle.”</w:t>
      </w:r>
    </w:p>
    <w:p w14:paraId="6B4EFC72" w14:textId="179BC0BE" w:rsidR="001E2E9B" w:rsidRDefault="00000000">
      <w:pPr>
        <w:pStyle w:val="BodyText"/>
        <w:rPr>
          <w:rFonts w:ascii="Arial" w:hAnsi="Arial"/>
        </w:rPr>
      </w:pPr>
      <w:r>
        <w:rPr>
          <w:rFonts w:ascii="Arial" w:hAnsi="Arial"/>
        </w:rPr>
        <w:t xml:space="preserve">The bow of the boat rose slowly ahead of them, and Percy, </w:t>
      </w:r>
      <w:del w:id="3097" w:author="Julia Ringo" w:date="2023-10-20T16:10:00Z">
        <w:r w:rsidDel="00655FE4">
          <w:rPr>
            <w:rFonts w:ascii="Arial" w:hAnsi="Arial"/>
          </w:rPr>
          <w:delText xml:space="preserve">being </w:delText>
        </w:r>
      </w:del>
      <w:r>
        <w:rPr>
          <w:rFonts w:ascii="Arial" w:hAnsi="Arial"/>
        </w:rPr>
        <w:t>the only one standing, leaned into the angle. She found her pack of cheroots tucked into the wall joists</w:t>
      </w:r>
      <w:del w:id="3098" w:author="Julia Ringo" w:date="2023-10-20T16:10:00Z">
        <w:r w:rsidDel="00655FE4">
          <w:rPr>
            <w:rFonts w:ascii="Arial" w:hAnsi="Arial"/>
          </w:rPr>
          <w:delText>,</w:delText>
        </w:r>
      </w:del>
      <w:r>
        <w:rPr>
          <w:rFonts w:ascii="Arial" w:hAnsi="Arial"/>
        </w:rPr>
        <w:t xml:space="preserve"> and pulled one out to light it. Bastian slipped a cigarette from his shirt pocket and lit it off Percy’s coal.</w:t>
      </w:r>
    </w:p>
    <w:p w14:paraId="503796E7" w14:textId="77777777" w:rsidR="001E2E9B" w:rsidRDefault="00000000">
      <w:pPr>
        <w:pStyle w:val="BodyText"/>
        <w:rPr>
          <w:rFonts w:ascii="Arial" w:hAnsi="Arial"/>
        </w:rPr>
      </w:pPr>
      <w:r>
        <w:rPr>
          <w:rFonts w:ascii="Arial" w:hAnsi="Arial"/>
        </w:rPr>
        <w:t>“Hemi, another degree on the bow, I think,” said Percy.</w:t>
      </w:r>
    </w:p>
    <w:p w14:paraId="7FA4EE8F" w14:textId="77777777" w:rsidR="001E2E9B" w:rsidRDefault="00000000">
      <w:pPr>
        <w:pStyle w:val="BodyText"/>
        <w:rPr>
          <w:rFonts w:ascii="Arial" w:hAnsi="Arial"/>
        </w:rPr>
      </w:pPr>
      <w:r>
        <w:rPr>
          <w:rFonts w:ascii="Arial" w:hAnsi="Arial"/>
        </w:rPr>
        <w:t xml:space="preserve">Hemi turned the plane control wheel slightly, and the boat eased to a somewhat steeper angle. He made some small adjustments on the trim tank control panel to make the front of the boat a bit more </w:t>
      </w:r>
      <w:proofErr w:type="gramStart"/>
      <w:r>
        <w:rPr>
          <w:rFonts w:ascii="Arial" w:hAnsi="Arial"/>
        </w:rPr>
        <w:t>buoyant</w:t>
      </w:r>
      <w:proofErr w:type="gramEnd"/>
      <w:r>
        <w:rPr>
          <w:rFonts w:ascii="Arial" w:hAnsi="Arial"/>
        </w:rPr>
        <w:t xml:space="preserve"> so the motors did not have to put quite so much energy into lifting the bow.</w:t>
      </w:r>
    </w:p>
    <w:p w14:paraId="7560F190" w14:textId="34D41B5E" w:rsidR="001E2E9B" w:rsidRDefault="00000000">
      <w:pPr>
        <w:pStyle w:val="BodyText"/>
        <w:rPr>
          <w:rFonts w:ascii="Arial" w:hAnsi="Arial"/>
        </w:rPr>
      </w:pPr>
      <w:r>
        <w:rPr>
          <w:rFonts w:ascii="Arial" w:hAnsi="Arial"/>
        </w:rPr>
        <w:t>“I am going to come level at just about ten meters, then we will have Owen blow air into the main ballast tanks.” Hemi kept his eyes locked on the depth gauge, watching it crawl slowly back around towards the zero mark as the boat rose. Just as it passed the ten</w:t>
      </w:r>
      <w:ins w:id="3099" w:author="Julia Ringo" w:date="2023-10-20T16:10:00Z">
        <w:r w:rsidR="00655FE4">
          <w:rPr>
            <w:rFonts w:ascii="Arial" w:hAnsi="Arial"/>
          </w:rPr>
          <w:t>-</w:t>
        </w:r>
      </w:ins>
      <w:del w:id="3100" w:author="Julia Ringo" w:date="2023-10-20T16:10:00Z">
        <w:r w:rsidDel="00655FE4">
          <w:rPr>
            <w:rFonts w:ascii="Arial" w:hAnsi="Arial"/>
          </w:rPr>
          <w:delText xml:space="preserve"> </w:delText>
        </w:r>
      </w:del>
      <w:r>
        <w:rPr>
          <w:rFonts w:ascii="Arial" w:hAnsi="Arial"/>
        </w:rPr>
        <w:t xml:space="preserve">meter mark, Hemi turned the plane control </w:t>
      </w:r>
      <w:proofErr w:type="gramStart"/>
      <w:r>
        <w:rPr>
          <w:rFonts w:ascii="Arial" w:hAnsi="Arial"/>
        </w:rPr>
        <w:t>wheel</w:t>
      </w:r>
      <w:proofErr w:type="gramEnd"/>
      <w:r>
        <w:rPr>
          <w:rFonts w:ascii="Arial" w:hAnsi="Arial"/>
        </w:rPr>
        <w:t xml:space="preserve"> and the bow of the boat came down to level. At this shallower depth, the boat took on the motion from the waves on the surface, slowly listing from one side to the other by ten degrees or so. “OK!” Hemi yelled down to Owen. “Open the air into the main ballast</w:t>
      </w:r>
      <w:ins w:id="3101" w:author="Julia Ringo" w:date="2023-10-20T16:10:00Z">
        <w:r w:rsidR="00655FE4">
          <w:rPr>
            <w:rFonts w:ascii="Arial" w:hAnsi="Arial"/>
          </w:rPr>
          <w:t>,</w:t>
        </w:r>
      </w:ins>
      <w:r>
        <w:rPr>
          <w:rFonts w:ascii="Arial" w:hAnsi="Arial"/>
        </w:rPr>
        <w:t xml:space="preserve"> Owen!”</w:t>
      </w:r>
    </w:p>
    <w:p w14:paraId="232006D8" w14:textId="77777777" w:rsidR="001E2E9B" w:rsidRDefault="00000000">
      <w:pPr>
        <w:pStyle w:val="BodyText"/>
        <w:rPr>
          <w:rFonts w:ascii="Arial" w:hAnsi="Arial"/>
        </w:rPr>
      </w:pPr>
      <w:r>
        <w:rPr>
          <w:rFonts w:ascii="Arial" w:hAnsi="Arial"/>
        </w:rPr>
        <w:t>Percy punched the emergency blow alarm</w:t>
      </w:r>
      <w:del w:id="3102" w:author="Julia Ringo" w:date="2023-10-20T16:10:00Z">
        <w:r w:rsidDel="00655FE4">
          <w:rPr>
            <w:rFonts w:ascii="Arial" w:hAnsi="Arial"/>
          </w:rPr>
          <w:delText>,</w:delText>
        </w:r>
      </w:del>
      <w:r>
        <w:rPr>
          <w:rFonts w:ascii="Arial" w:hAnsi="Arial"/>
        </w:rPr>
        <w:t xml:space="preserve"> to be sure that this time everyone on the boat was aware they were performing a dangerous maneuver.</w:t>
      </w:r>
    </w:p>
    <w:p w14:paraId="1EB344BE" w14:textId="77777777" w:rsidR="001E2E9B" w:rsidRDefault="00000000">
      <w:pPr>
        <w:pStyle w:val="BodyText"/>
        <w:rPr>
          <w:rFonts w:ascii="Arial" w:hAnsi="Arial"/>
        </w:rPr>
      </w:pPr>
      <w:r>
        <w:rPr>
          <w:rFonts w:ascii="Arial" w:hAnsi="Arial"/>
        </w:rPr>
        <w:t xml:space="preserve">From below they heard the squeak of the turning valve, and a loud hiss. Air rushed through the pipes below them and out into the ballast. Hemi started counting to himself. There was a pause where nothing happened and then they all felt the upward acceleration of the </w:t>
      </w:r>
      <w:r>
        <w:rPr>
          <w:rFonts w:ascii="Arial" w:hAnsi="Arial"/>
          <w:i/>
          <w:iCs/>
        </w:rPr>
        <w:t>Prospect</w:t>
      </w:r>
      <w:r>
        <w:rPr>
          <w:rFonts w:ascii="Arial" w:hAnsi="Arial"/>
        </w:rPr>
        <w:t xml:space="preserve"> lifting.</w:t>
      </w:r>
    </w:p>
    <w:p w14:paraId="5E60F04F" w14:textId="516E939A" w:rsidR="001E2E9B" w:rsidRDefault="00000000">
      <w:pPr>
        <w:pStyle w:val="BodyText"/>
        <w:rPr>
          <w:rFonts w:ascii="Arial" w:hAnsi="Arial"/>
        </w:rPr>
      </w:pPr>
      <w:proofErr w:type="spellStart"/>
      <w:r>
        <w:rPr>
          <w:rFonts w:ascii="Arial" w:hAnsi="Arial"/>
        </w:rPr>
        <w:t>Hemi’s</w:t>
      </w:r>
      <w:proofErr w:type="spellEnd"/>
      <w:r>
        <w:rPr>
          <w:rFonts w:ascii="Arial" w:hAnsi="Arial"/>
        </w:rPr>
        <w:t xml:space="preserve"> count hit five. “Close it down</w:t>
      </w:r>
      <w:ins w:id="3103" w:author="Julia Ringo" w:date="2023-10-20T16:10:00Z">
        <w:r w:rsidR="00655FE4">
          <w:rPr>
            <w:rFonts w:ascii="Arial" w:hAnsi="Arial"/>
          </w:rPr>
          <w:t>,</w:t>
        </w:r>
      </w:ins>
      <w:r>
        <w:rPr>
          <w:rFonts w:ascii="Arial" w:hAnsi="Arial"/>
        </w:rPr>
        <w:t xml:space="preserve"> Owen!”</w:t>
      </w:r>
    </w:p>
    <w:p w14:paraId="47EFE4E2" w14:textId="77777777" w:rsidR="001E2E9B" w:rsidRDefault="00000000">
      <w:pPr>
        <w:pStyle w:val="BodyText"/>
        <w:rPr>
          <w:rFonts w:ascii="Arial" w:hAnsi="Arial"/>
        </w:rPr>
      </w:pPr>
      <w:r>
        <w:rPr>
          <w:rFonts w:ascii="Arial" w:hAnsi="Arial"/>
        </w:rPr>
        <w:t>The hiss stopped, but the upward motion did not. Percy wrapped her fingers in the leather strap hanging over her head. They rode the force of the expanding air upwards for a few seconds and then the boat went weightless for a moment as it reached the surface. They could feel their stomachs rise within, and Hemi and Bastian’s knuckles went white as they tightened their grip on the control wheels.</w:t>
      </w:r>
    </w:p>
    <w:p w14:paraId="592C984D" w14:textId="77777777" w:rsidR="001E2E9B" w:rsidRDefault="00000000">
      <w:pPr>
        <w:pStyle w:val="BodyText"/>
        <w:rPr>
          <w:rFonts w:ascii="Arial" w:hAnsi="Arial"/>
        </w:rPr>
      </w:pPr>
      <w:r>
        <w:rPr>
          <w:rFonts w:ascii="Arial" w:hAnsi="Arial"/>
        </w:rPr>
        <w:lastRenderedPageBreak/>
        <w:t>The depth gauge landed firmly on its zero pin and sat there. The boat rolled slowly and heavily with the surface swell.</w:t>
      </w:r>
    </w:p>
    <w:p w14:paraId="1EDBB8E3" w14:textId="77777777" w:rsidR="001E2E9B" w:rsidRDefault="00000000">
      <w:pPr>
        <w:pStyle w:val="BodyText"/>
        <w:rPr>
          <w:rFonts w:ascii="Arial" w:hAnsi="Arial"/>
        </w:rPr>
      </w:pPr>
      <w:proofErr w:type="gramStart"/>
      <w:r>
        <w:rPr>
          <w:rFonts w:ascii="Arial" w:hAnsi="Arial"/>
        </w:rPr>
        <w:t>All of</w:t>
      </w:r>
      <w:proofErr w:type="gramEnd"/>
      <w:r>
        <w:rPr>
          <w:rFonts w:ascii="Arial" w:hAnsi="Arial"/>
        </w:rPr>
        <w:t xml:space="preserve"> these movements were well beyond the everyday range of motion for the </w:t>
      </w:r>
      <w:r>
        <w:rPr>
          <w:rFonts w:ascii="Arial" w:hAnsi="Arial"/>
          <w:i/>
          <w:iCs/>
        </w:rPr>
        <w:t>Prospect</w:t>
      </w:r>
      <w:r>
        <w:rPr>
          <w:rFonts w:ascii="Arial" w:hAnsi="Arial"/>
        </w:rPr>
        <w:t>, which typically experienced little more than a gentle roll in the course of a normal day of travel. But Captain Percy knew her boat very well after all these years. Even during a dramatic maneuver like blowing out the main ballast tanks, the boat was well within its capabilities. Her crew might have nervous looks on their faces, but Percy gripped her strap and casually smoked her cheroot as they took the express route to the surface.</w:t>
      </w:r>
    </w:p>
    <w:p w14:paraId="6E509A0E" w14:textId="77777777" w:rsidR="001E2E9B" w:rsidRDefault="00000000">
      <w:pPr>
        <w:pStyle w:val="BodyText"/>
        <w:rPr>
          <w:rFonts w:ascii="Arial" w:hAnsi="Arial"/>
        </w:rPr>
      </w:pPr>
      <w:r>
        <w:rPr>
          <w:rFonts w:ascii="Arial" w:hAnsi="Arial"/>
        </w:rPr>
        <w:t>The boat bobbed back downwards and began to settle. She was about to raise the periscope and have Chips prime the diesels for starting when she felt the deck below her feet move in a way that she was not expecting.</w:t>
      </w:r>
    </w:p>
    <w:p w14:paraId="2532F0C4" w14:textId="77777777" w:rsidR="001E2E9B" w:rsidRDefault="00000000">
      <w:pPr>
        <w:pStyle w:val="BodyText"/>
        <w:rPr>
          <w:rFonts w:ascii="Arial" w:hAnsi="Arial"/>
        </w:rPr>
      </w:pPr>
      <w:r>
        <w:rPr>
          <w:rFonts w:ascii="Arial" w:hAnsi="Arial"/>
        </w:rPr>
        <w:t xml:space="preserve">It was nothing dramatic, just a slight roll and yaw that Percy’s whole being knew simply was not right. If the </w:t>
      </w:r>
      <w:r>
        <w:rPr>
          <w:rFonts w:ascii="Arial" w:hAnsi="Arial"/>
          <w:i/>
          <w:iCs/>
        </w:rPr>
        <w:t>Prospect</w:t>
      </w:r>
      <w:r>
        <w:rPr>
          <w:rFonts w:ascii="Arial" w:hAnsi="Arial"/>
        </w:rPr>
        <w:t xml:space="preserve"> was a haptic extension of Percy’s own body, this was like she had just tripped over her own feet. While she had no worries during the rise to the surface, this sudden strange motion of the boat made her </w:t>
      </w:r>
      <w:proofErr w:type="gramStart"/>
      <w:r>
        <w:rPr>
          <w:rFonts w:ascii="Arial" w:hAnsi="Arial"/>
        </w:rPr>
        <w:t>break out</w:t>
      </w:r>
      <w:proofErr w:type="gramEnd"/>
      <w:r>
        <w:rPr>
          <w:rFonts w:ascii="Arial" w:hAnsi="Arial"/>
        </w:rPr>
        <w:t xml:space="preserve"> in a cold sweat. Nobody else seemed to even notice it.</w:t>
      </w:r>
    </w:p>
    <w:p w14:paraId="2E4B556A" w14:textId="6CC45912" w:rsidR="001E2E9B" w:rsidRDefault="00000000">
      <w:pPr>
        <w:pStyle w:val="BodyText"/>
        <w:rPr>
          <w:rFonts w:ascii="Arial" w:hAnsi="Arial"/>
        </w:rPr>
      </w:pPr>
      <w:r>
        <w:rPr>
          <w:rFonts w:ascii="Arial" w:hAnsi="Arial"/>
        </w:rPr>
        <w:t>“Hemi</w:t>
      </w:r>
      <w:del w:id="3104" w:author="Julia Ringo" w:date="2023-10-10T11:08:00Z">
        <w:r w:rsidDel="00B6693A">
          <w:rPr>
            <w:rFonts w:ascii="Arial" w:hAnsi="Arial"/>
          </w:rPr>
          <w:delText>…</w:delText>
        </w:r>
      </w:del>
      <w:ins w:id="3105" w:author="Julia Ringo" w:date="2023-10-10T11:08:00Z">
        <w:r w:rsidR="00B6693A">
          <w:rPr>
            <w:rFonts w:ascii="Arial" w:hAnsi="Arial"/>
          </w:rPr>
          <w:t xml:space="preserve"> . . . </w:t>
        </w:r>
      </w:ins>
      <w:del w:id="3106" w:author="Julia Ringo" w:date="2023-10-20T17:08:00Z">
        <w:r w:rsidDel="00AC335F">
          <w:rPr>
            <w:rFonts w:ascii="Arial" w:hAnsi="Arial"/>
          </w:rPr>
          <w:delText xml:space="preserve"> </w:delText>
        </w:r>
      </w:del>
      <w:r>
        <w:rPr>
          <w:rFonts w:ascii="Arial" w:hAnsi="Arial"/>
        </w:rPr>
        <w:t xml:space="preserve">something’s wrong,” she said, but even the time it took to get the words out </w:t>
      </w:r>
      <w:del w:id="3107" w:author="Julia Ringo" w:date="2023-10-20T17:08:00Z">
        <w:r w:rsidDel="00AC335F">
          <w:rPr>
            <w:rFonts w:ascii="Arial" w:hAnsi="Arial"/>
          </w:rPr>
          <w:delText>had been</w:delText>
        </w:r>
      </w:del>
      <w:ins w:id="3108" w:author="Julia Ringo" w:date="2023-10-20T17:08:00Z">
        <w:r w:rsidR="00AC335F">
          <w:rPr>
            <w:rFonts w:ascii="Arial" w:hAnsi="Arial"/>
          </w:rPr>
          <w:t>was</w:t>
        </w:r>
      </w:ins>
      <w:r>
        <w:rPr>
          <w:rFonts w:ascii="Arial" w:hAnsi="Arial"/>
        </w:rPr>
        <w:t xml:space="preserve"> too long of a delay. A second motion that was far more dramatic had begun. She punched the collision alarm and the klaxon sounded in every compartment to the lowest depths of the boat.</w:t>
      </w:r>
    </w:p>
    <w:p w14:paraId="1B187E8E" w14:textId="381F2E48"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started to list to the starboard side. It was </w:t>
      </w:r>
      <w:del w:id="3109" w:author="Julia Ringo" w:date="2023-10-20T17:08:00Z">
        <w:r w:rsidDel="00AC335F">
          <w:rPr>
            <w:rFonts w:ascii="Arial" w:hAnsi="Arial"/>
          </w:rPr>
          <w:delText>the motion of</w:delText>
        </w:r>
      </w:del>
      <w:ins w:id="3110" w:author="Julia Ringo" w:date="2023-10-20T17:08:00Z">
        <w:r w:rsidR="00AC335F">
          <w:rPr>
            <w:rFonts w:ascii="Arial" w:hAnsi="Arial"/>
          </w:rPr>
          <w:t>as if</w:t>
        </w:r>
      </w:ins>
      <w:r>
        <w:rPr>
          <w:rFonts w:ascii="Arial" w:hAnsi="Arial"/>
        </w:rPr>
        <w:t xml:space="preserve"> some sky-scraping giant </w:t>
      </w:r>
      <w:ins w:id="3111" w:author="Julia Ringo" w:date="2023-10-20T17:08:00Z">
        <w:r w:rsidR="00AC335F">
          <w:rPr>
            <w:rFonts w:ascii="Arial" w:hAnsi="Arial"/>
          </w:rPr>
          <w:t xml:space="preserve">was </w:t>
        </w:r>
      </w:ins>
      <w:r>
        <w:rPr>
          <w:rFonts w:ascii="Arial" w:hAnsi="Arial"/>
        </w:rPr>
        <w:t xml:space="preserve">lifting them closer to his near-sighted eyes for inspection without regard for the orientation of the strange object in his hand. In this case, the giant was a </w:t>
      </w:r>
      <w:ins w:id="3112" w:author="Julia Ringo" w:date="2023-10-20T17:08:00Z">
        <w:r w:rsidR="00AC335F">
          <w:rPr>
            <w:rFonts w:ascii="Arial" w:hAnsi="Arial"/>
          </w:rPr>
          <w:t>twenty</w:t>
        </w:r>
      </w:ins>
      <w:del w:id="3113" w:author="Julia Ringo" w:date="2023-10-20T17:08:00Z">
        <w:r w:rsidDel="00AC335F">
          <w:rPr>
            <w:rFonts w:ascii="Arial" w:hAnsi="Arial"/>
          </w:rPr>
          <w:delText>20</w:delText>
        </w:r>
      </w:del>
      <w:r>
        <w:rPr>
          <w:rFonts w:ascii="Arial" w:hAnsi="Arial"/>
        </w:rPr>
        <w:t>-meter rogue wave.</w:t>
      </w:r>
    </w:p>
    <w:p w14:paraId="15BBC629" w14:textId="77777777"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rolled hard over to starboard, and it did not stop rolling.</w:t>
      </w:r>
    </w:p>
    <w:p w14:paraId="5FADCBB0" w14:textId="77777777" w:rsidR="001E2E9B" w:rsidRDefault="00000000">
      <w:pPr>
        <w:pStyle w:val="BodyText"/>
        <w:rPr>
          <w:rFonts w:ascii="Arial" w:hAnsi="Arial"/>
        </w:rPr>
      </w:pPr>
      <w:r>
        <w:rPr>
          <w:rFonts w:ascii="Arial" w:hAnsi="Arial"/>
        </w:rPr>
        <w:t>“Hemi! You brought us up in the ditch of a wave! We’re going over!”</w:t>
      </w:r>
    </w:p>
    <w:p w14:paraId="296C1301" w14:textId="5D9C3F22" w:rsidR="001E2E9B" w:rsidRDefault="00000000">
      <w:pPr>
        <w:pStyle w:val="BodyText"/>
        <w:rPr>
          <w:rFonts w:ascii="Arial" w:hAnsi="Arial"/>
        </w:rPr>
      </w:pPr>
      <w:r>
        <w:rPr>
          <w:rFonts w:ascii="Arial" w:hAnsi="Arial"/>
        </w:rPr>
        <w:t xml:space="preserve">The port wall became the ceiling. The boat was rolled over </w:t>
      </w:r>
      <w:del w:id="3114" w:author="Julia Ringo" w:date="2023-10-20T17:08:00Z">
        <w:r w:rsidDel="00AC335F">
          <w:rPr>
            <w:rFonts w:ascii="Arial" w:hAnsi="Arial"/>
          </w:rPr>
          <w:delText xml:space="preserve">90 </w:delText>
        </w:r>
      </w:del>
      <w:ins w:id="3115" w:author="Julia Ringo" w:date="2023-10-20T17:08:00Z">
        <w:r w:rsidR="00AC335F">
          <w:rPr>
            <w:rFonts w:ascii="Arial" w:hAnsi="Arial"/>
          </w:rPr>
          <w:t>ninety</w:t>
        </w:r>
        <w:r w:rsidR="00AC335F">
          <w:rPr>
            <w:rFonts w:ascii="Arial" w:hAnsi="Arial"/>
          </w:rPr>
          <w:t xml:space="preserve"> </w:t>
        </w:r>
      </w:ins>
      <w:r>
        <w:rPr>
          <w:rFonts w:ascii="Arial" w:hAnsi="Arial"/>
        </w:rPr>
        <w:t>degrees on its side by being caught in the wrong part of a huge wave. It kept rolling</w:t>
      </w:r>
      <w:del w:id="3116" w:author="Julia Ringo" w:date="2023-10-20T17:09:00Z">
        <w:r w:rsidDel="00AC335F">
          <w:rPr>
            <w:rFonts w:ascii="Arial" w:hAnsi="Arial"/>
          </w:rPr>
          <w:delText xml:space="preserve"> even past </w:delText>
        </w:r>
      </w:del>
      <w:del w:id="3117" w:author="Julia Ringo" w:date="2023-10-20T17:08:00Z">
        <w:r w:rsidDel="00AC335F">
          <w:rPr>
            <w:rFonts w:ascii="Arial" w:hAnsi="Arial"/>
          </w:rPr>
          <w:delText xml:space="preserve">90 </w:delText>
        </w:r>
      </w:del>
      <w:del w:id="3118" w:author="Julia Ringo" w:date="2023-10-20T17:09:00Z">
        <w:r w:rsidDel="00AC335F">
          <w:rPr>
            <w:rFonts w:ascii="Arial" w:hAnsi="Arial"/>
          </w:rPr>
          <w:delText>degrees</w:delText>
        </w:r>
      </w:del>
      <w:r>
        <w:rPr>
          <w:rFonts w:ascii="Arial" w:hAnsi="Arial"/>
        </w:rPr>
        <w:t xml:space="preserve">. Captain Percy crashed into the starboard wall. Hemi put one arm out to brace himself, and the other arm against Bastian to brace him. </w:t>
      </w:r>
      <w:proofErr w:type="spellStart"/>
      <w:r>
        <w:rPr>
          <w:rFonts w:ascii="Arial" w:hAnsi="Arial"/>
        </w:rPr>
        <w:t>Hemi’s</w:t>
      </w:r>
      <w:proofErr w:type="spellEnd"/>
      <w:r>
        <w:rPr>
          <w:rFonts w:ascii="Arial" w:hAnsi="Arial"/>
        </w:rPr>
        <w:t xml:space="preserve"> enormous strength rippled through his body and held the two men firmly in place at their control stations, defying gravity. From every deck of the boat came the shifting, crashing sound of </w:t>
      </w:r>
      <w:del w:id="3119" w:author="Julia Ringo" w:date="2023-10-20T17:14:00Z">
        <w:r w:rsidDel="00AC335F">
          <w:rPr>
            <w:rFonts w:ascii="Arial" w:hAnsi="Arial"/>
          </w:rPr>
          <w:delText xml:space="preserve">previously </w:delText>
        </w:r>
      </w:del>
      <w:ins w:id="3120" w:author="Julia Ringo" w:date="2023-10-20T17:14:00Z">
        <w:r w:rsidR="00AC335F">
          <w:rPr>
            <w:rFonts w:ascii="Arial" w:hAnsi="Arial"/>
          </w:rPr>
          <w:t>once</w:t>
        </w:r>
        <w:r w:rsidR="00AC335F">
          <w:rPr>
            <w:rFonts w:ascii="Arial" w:hAnsi="Arial"/>
          </w:rPr>
          <w:t xml:space="preserve"> </w:t>
        </w:r>
      </w:ins>
      <w:r>
        <w:rPr>
          <w:rFonts w:ascii="Arial" w:hAnsi="Arial"/>
        </w:rPr>
        <w:t>carefully stowed objects falling hard against the starboard side that was now acting as the temporary deck.</w:t>
      </w:r>
    </w:p>
    <w:p w14:paraId="3221CEB4" w14:textId="75232FFE" w:rsidR="001E2E9B" w:rsidRDefault="00000000">
      <w:pPr>
        <w:pStyle w:val="BodyText"/>
        <w:rPr>
          <w:rFonts w:ascii="Arial" w:hAnsi="Arial"/>
        </w:rPr>
      </w:pPr>
      <w:r>
        <w:rPr>
          <w:rFonts w:ascii="Arial" w:hAnsi="Arial"/>
        </w:rPr>
        <w:t xml:space="preserve">As on all ships, the crew generally kept objects secured by strap or rail against the roll of the vessel. This both kept things from falling out of place with the normal motion of the boat, and on a submarine prevented a falling object from potentially making enough noise to give their position away on sonar. But objects were secured against maybe a </w:t>
      </w:r>
      <w:del w:id="3121" w:author="Julia Ringo" w:date="2023-10-20T17:14:00Z">
        <w:r w:rsidDel="00AC335F">
          <w:rPr>
            <w:rFonts w:ascii="Arial" w:hAnsi="Arial"/>
          </w:rPr>
          <w:delText xml:space="preserve">20 </w:delText>
        </w:r>
      </w:del>
      <w:ins w:id="3122" w:author="Julia Ringo" w:date="2023-10-20T17:14:00Z">
        <w:r w:rsidR="00AC335F">
          <w:rPr>
            <w:rFonts w:ascii="Arial" w:hAnsi="Arial"/>
          </w:rPr>
          <w:t>twenty-</w:t>
        </w:r>
      </w:ins>
      <w:r>
        <w:rPr>
          <w:rFonts w:ascii="Arial" w:hAnsi="Arial"/>
        </w:rPr>
        <w:t>degree roll, not</w:t>
      </w:r>
      <w:del w:id="3123" w:author="Julia Ringo" w:date="2023-10-20T17:14:00Z">
        <w:r w:rsidDel="00AC335F">
          <w:rPr>
            <w:rFonts w:ascii="Arial" w:hAnsi="Arial"/>
          </w:rPr>
          <w:delText xml:space="preserve"> a</w:delText>
        </w:r>
      </w:del>
      <w:r>
        <w:rPr>
          <w:rFonts w:ascii="Arial" w:hAnsi="Arial"/>
        </w:rPr>
        <w:t xml:space="preserve"> </w:t>
      </w:r>
      <w:del w:id="3124" w:author="Julia Ringo" w:date="2023-10-20T17:14:00Z">
        <w:r w:rsidDel="00AC335F">
          <w:rPr>
            <w:rFonts w:ascii="Arial" w:hAnsi="Arial"/>
          </w:rPr>
          <w:delText xml:space="preserve">90 </w:delText>
        </w:r>
      </w:del>
      <w:ins w:id="3125" w:author="Julia Ringo" w:date="2023-10-20T17:14:00Z">
        <w:r w:rsidR="00AC335F">
          <w:rPr>
            <w:rFonts w:ascii="Arial" w:hAnsi="Arial"/>
          </w:rPr>
          <w:t>ninety</w:t>
        </w:r>
      </w:ins>
      <w:del w:id="3126" w:author="Julia Ringo" w:date="2023-10-20T17:14:00Z">
        <w:r w:rsidDel="00AC335F">
          <w:rPr>
            <w:rFonts w:ascii="Arial" w:hAnsi="Arial"/>
          </w:rPr>
          <w:delText>degree roll</w:delText>
        </w:r>
      </w:del>
      <w:r>
        <w:rPr>
          <w:rFonts w:ascii="Arial" w:hAnsi="Arial"/>
        </w:rPr>
        <w:t>. At that angle nearly everything in the boat found itself yanked free by the malevolent hand of gravity.</w:t>
      </w:r>
    </w:p>
    <w:p w14:paraId="560391DA" w14:textId="77777777" w:rsidR="001E2E9B" w:rsidRDefault="00000000">
      <w:pPr>
        <w:pStyle w:val="BodyText"/>
        <w:rPr>
          <w:rFonts w:ascii="Arial" w:hAnsi="Arial"/>
        </w:rPr>
      </w:pPr>
      <w:r>
        <w:rPr>
          <w:rFonts w:ascii="Arial" w:hAnsi="Arial"/>
        </w:rPr>
        <w:lastRenderedPageBreak/>
        <w:t>The lights blinked a few times and then shorted out as bilge water made its way to places it did not belong. A few moments later the control room and sonar compartment were lit with the harsh white glare of the battery-backup emergency floodlights.</w:t>
      </w:r>
    </w:p>
    <w:p w14:paraId="61FF3674" w14:textId="77777777" w:rsidR="001E2E9B" w:rsidRDefault="00000000">
      <w:pPr>
        <w:pStyle w:val="BodyText"/>
        <w:rPr>
          <w:rFonts w:ascii="Arial" w:hAnsi="Arial"/>
        </w:rPr>
      </w:pPr>
      <w:r>
        <w:rPr>
          <w:rFonts w:ascii="Arial" w:hAnsi="Arial"/>
        </w:rPr>
        <w:t>From the sonar compartment, Cassandra screamed. “Holy shit. Holy shit. Holy shit. Is this it? Are we fucking going down?”</w:t>
      </w:r>
    </w:p>
    <w:p w14:paraId="16D8ED50" w14:textId="14F4E8DC" w:rsidR="001E2E9B" w:rsidRDefault="00000000">
      <w:pPr>
        <w:pStyle w:val="BodyText"/>
        <w:rPr>
          <w:rFonts w:ascii="Arial" w:hAnsi="Arial"/>
        </w:rPr>
      </w:pPr>
      <w:r>
        <w:rPr>
          <w:rFonts w:ascii="Arial" w:hAnsi="Arial"/>
        </w:rPr>
        <w:t>Hemi responded to her with forceful strain</w:t>
      </w:r>
      <w:ins w:id="3127" w:author="Julia Ringo" w:date="2023-10-20T17:14:00Z">
        <w:r w:rsidR="00AC335F">
          <w:rPr>
            <w:rFonts w:ascii="Arial" w:hAnsi="Arial"/>
          </w:rPr>
          <w:t>.</w:t>
        </w:r>
      </w:ins>
      <w:del w:id="3128" w:author="Julia Ringo" w:date="2023-10-20T17:14:00Z">
        <w:r w:rsidDel="00AC335F">
          <w:rPr>
            <w:rFonts w:ascii="Arial" w:hAnsi="Arial"/>
          </w:rPr>
          <w:delText>,</w:delText>
        </w:r>
      </w:del>
      <w:r>
        <w:rPr>
          <w:rFonts w:ascii="Arial" w:hAnsi="Arial"/>
        </w:rPr>
        <w:t xml:space="preserve"> “Cassandra! Do not panic. Submarines are designed with all the weight at their bottoms. They always come upright eventually.”</w:t>
      </w:r>
    </w:p>
    <w:p w14:paraId="1B14E27E" w14:textId="77777777" w:rsidR="001E2E9B" w:rsidRDefault="00000000">
      <w:pPr>
        <w:pStyle w:val="BodyText"/>
        <w:rPr>
          <w:rFonts w:ascii="Arial" w:hAnsi="Arial"/>
        </w:rPr>
      </w:pPr>
      <w:r>
        <w:rPr>
          <w:rFonts w:ascii="Arial" w:hAnsi="Arial"/>
        </w:rPr>
        <w:t>“Except when they fuckin’ don’t,” said Bastian, but only loud enough for Hemi to hear.</w:t>
      </w:r>
    </w:p>
    <w:p w14:paraId="0B41B9BE" w14:textId="77777777" w:rsidR="001E2E9B" w:rsidRDefault="00000000">
      <w:pPr>
        <w:pStyle w:val="BodyText"/>
        <w:rPr>
          <w:rFonts w:ascii="Arial" w:hAnsi="Arial"/>
        </w:rPr>
      </w:pPr>
      <w:r>
        <w:rPr>
          <w:rFonts w:ascii="Arial" w:hAnsi="Arial"/>
        </w:rPr>
        <w:t>“Hemi, what about the cargo?” Percy asked.</w:t>
      </w:r>
    </w:p>
    <w:p w14:paraId="737F69D0" w14:textId="77777777" w:rsidR="001E2E9B" w:rsidRDefault="00000000">
      <w:pPr>
        <w:pStyle w:val="BodyText"/>
        <w:rPr>
          <w:rFonts w:ascii="Arial" w:hAnsi="Arial"/>
        </w:rPr>
      </w:pPr>
      <w:r>
        <w:rPr>
          <w:rFonts w:ascii="Arial" w:hAnsi="Arial"/>
        </w:rPr>
        <w:t>“We will put our faith in the packing material. If one of the warheads does explode, we will know it immediately. And a few seconds after that, it will not matter.”</w:t>
      </w:r>
    </w:p>
    <w:p w14:paraId="7A0B4ED0" w14:textId="77777777" w:rsidR="001E2E9B" w:rsidRDefault="00000000">
      <w:pPr>
        <w:pStyle w:val="BodyText"/>
        <w:rPr>
          <w:rFonts w:ascii="Arial" w:hAnsi="Arial"/>
        </w:rPr>
      </w:pPr>
      <w:r>
        <w:rPr>
          <w:rFonts w:ascii="Arial" w:hAnsi="Arial"/>
        </w:rPr>
        <w:t>Bastian coughed. “What if we try to submerge again?” he asked.</w:t>
      </w:r>
    </w:p>
    <w:p w14:paraId="1EDB8451" w14:textId="4A3B8EF7" w:rsidR="001E2E9B" w:rsidRDefault="00000000">
      <w:pPr>
        <w:pStyle w:val="BodyText"/>
        <w:rPr>
          <w:rFonts w:ascii="Arial" w:hAnsi="Arial"/>
        </w:rPr>
      </w:pPr>
      <w:r>
        <w:rPr>
          <w:rFonts w:ascii="Arial" w:hAnsi="Arial"/>
        </w:rPr>
        <w:t>“I’d be too worried about the tanks flooding unevenly. We could end up turning fuckin’ turtle,” said Percy. “We need to ride it out. She’ll come up again</w:t>
      </w:r>
      <w:del w:id="3129" w:author="Julia Ringo" w:date="2023-10-10T11:08:00Z">
        <w:r w:rsidDel="00B6693A">
          <w:rPr>
            <w:rFonts w:ascii="Arial" w:hAnsi="Arial"/>
          </w:rPr>
          <w:delText>…</w:delText>
        </w:r>
      </w:del>
      <w:ins w:id="3130" w:author="Julia Ringo" w:date="2023-10-10T11:08:00Z">
        <w:r w:rsidR="00B6693A">
          <w:rPr>
            <w:rFonts w:ascii="Arial" w:hAnsi="Arial"/>
          </w:rPr>
          <w:t xml:space="preserve"> . . .</w:t>
        </w:r>
      </w:ins>
      <w:r>
        <w:rPr>
          <w:rFonts w:ascii="Arial" w:hAnsi="Arial"/>
        </w:rPr>
        <w:t>”</w:t>
      </w:r>
    </w:p>
    <w:p w14:paraId="666FC98D" w14:textId="720B6632" w:rsidR="001E2E9B" w:rsidRDefault="00000000">
      <w:pPr>
        <w:pStyle w:val="BodyText"/>
        <w:rPr>
          <w:rFonts w:ascii="Arial" w:hAnsi="Arial"/>
        </w:rPr>
      </w:pPr>
      <w:r>
        <w:rPr>
          <w:rFonts w:ascii="Arial" w:hAnsi="Arial"/>
        </w:rPr>
        <w:t xml:space="preserve">The sub rocked on its side for terrifying minutes, sometimes rolling in the wrong direction far enough that it seemed impossible they would not </w:t>
      </w:r>
      <w:del w:id="3131" w:author="Julia Ringo" w:date="2023-10-20T17:15:00Z">
        <w:r w:rsidDel="00AC335F">
          <w:rPr>
            <w:rFonts w:ascii="Arial" w:hAnsi="Arial"/>
          </w:rPr>
          <w:delText xml:space="preserve">end </w:delText>
        </w:r>
      </w:del>
      <w:ins w:id="3132" w:author="Julia Ringo" w:date="2023-10-20T17:15:00Z">
        <w:r w:rsidR="00AC335F">
          <w:rPr>
            <w:rFonts w:ascii="Arial" w:hAnsi="Arial"/>
          </w:rPr>
          <w:t>turn</w:t>
        </w:r>
        <w:r w:rsidR="00AC335F">
          <w:rPr>
            <w:rFonts w:ascii="Arial" w:hAnsi="Arial"/>
          </w:rPr>
          <w:t xml:space="preserve"> </w:t>
        </w:r>
      </w:ins>
      <w:r>
        <w:rPr>
          <w:rFonts w:ascii="Arial" w:hAnsi="Arial"/>
        </w:rPr>
        <w:t xml:space="preserve">upside down. Occasionally the lights </w:t>
      </w:r>
      <w:del w:id="3133" w:author="Julia Ringo" w:date="2023-10-20T17:15:00Z">
        <w:r w:rsidDel="00AC335F">
          <w:rPr>
            <w:rFonts w:ascii="Arial" w:hAnsi="Arial"/>
          </w:rPr>
          <w:delText xml:space="preserve">would </w:delText>
        </w:r>
      </w:del>
      <w:r>
        <w:rPr>
          <w:rFonts w:ascii="Arial" w:hAnsi="Arial"/>
        </w:rPr>
        <w:t>flicker</w:t>
      </w:r>
      <w:ins w:id="3134" w:author="Julia Ringo" w:date="2023-10-20T17:15:00Z">
        <w:r w:rsidR="00AC335F">
          <w:rPr>
            <w:rFonts w:ascii="Arial" w:hAnsi="Arial"/>
          </w:rPr>
          <w:t>ed</w:t>
        </w:r>
      </w:ins>
      <w:r>
        <w:rPr>
          <w:rFonts w:ascii="Arial" w:hAnsi="Arial"/>
        </w:rPr>
        <w:t>, but continually shorted out. They listened to the ongoing sounds of the boat’s stores crashing and sliding through all the compartments.</w:t>
      </w:r>
    </w:p>
    <w:p w14:paraId="699413EA" w14:textId="377F4D44" w:rsidR="001E2E9B" w:rsidRDefault="00000000">
      <w:pPr>
        <w:pStyle w:val="BodyText"/>
        <w:rPr>
          <w:rFonts w:ascii="Arial" w:hAnsi="Arial"/>
        </w:rPr>
      </w:pPr>
      <w:r>
        <w:rPr>
          <w:rFonts w:ascii="Arial" w:hAnsi="Arial"/>
        </w:rPr>
        <w:t xml:space="preserve">As Hemi strained to hold himself in place and support Bastian in his, he began to doubt his own words. Maybe this was one of those times </w:t>
      </w:r>
      <w:del w:id="3135" w:author="Julia Ringo" w:date="2023-10-20T17:15:00Z">
        <w:r w:rsidDel="00AC335F">
          <w:rPr>
            <w:rFonts w:ascii="Arial" w:hAnsi="Arial"/>
          </w:rPr>
          <w:delText xml:space="preserve">that </w:delText>
        </w:r>
      </w:del>
      <w:ins w:id="3136" w:author="Julia Ringo" w:date="2023-10-20T17:15:00Z">
        <w:r w:rsidR="00AC335F">
          <w:rPr>
            <w:rFonts w:ascii="Arial" w:hAnsi="Arial"/>
          </w:rPr>
          <w:t>when</w:t>
        </w:r>
        <w:r w:rsidR="00AC335F">
          <w:rPr>
            <w:rFonts w:ascii="Arial" w:hAnsi="Arial"/>
          </w:rPr>
          <w:t xml:space="preserve"> </w:t>
        </w:r>
      </w:ins>
      <w:r>
        <w:rPr>
          <w:rFonts w:ascii="Arial" w:hAnsi="Arial"/>
        </w:rPr>
        <w:t>the boat was not going to come back upright. And even if it did, coming upright could always be the motion that set off one of the magnetic warheads. Cassandra had been reduced to whimpering on the deck below them, though they could hear that Owen had made his way over to her and was telling her things in a low voice they could not hear but clearly had a reassuring tone. Bastian just kept saying “fuck!” every few seconds, with more and more frustration.</w:t>
      </w:r>
    </w:p>
    <w:p w14:paraId="70CCF536" w14:textId="77777777" w:rsidR="001E2E9B" w:rsidRDefault="00000000">
      <w:pPr>
        <w:pStyle w:val="BodyText"/>
        <w:rPr>
          <w:rFonts w:ascii="Arial" w:hAnsi="Arial"/>
        </w:rPr>
      </w:pPr>
      <w:r>
        <w:rPr>
          <w:rFonts w:ascii="Arial" w:hAnsi="Arial"/>
        </w:rPr>
        <w:t xml:space="preserve">Captain Percy lay against the starboard wall. She spat, and her intuitive expectation gleaned from years of experience that she would watch it arc to the deck was </w:t>
      </w:r>
      <w:proofErr w:type="spellStart"/>
      <w:r>
        <w:rPr>
          <w:rFonts w:ascii="Arial" w:hAnsi="Arial"/>
        </w:rPr>
        <w:t>defied</w:t>
      </w:r>
      <w:proofErr w:type="spellEnd"/>
      <w:r>
        <w:rPr>
          <w:rFonts w:ascii="Arial" w:hAnsi="Arial"/>
        </w:rPr>
        <w:t xml:space="preserve"> by gravity, which pulled the brown glop back against the side of the ship.</w:t>
      </w:r>
    </w:p>
    <w:p w14:paraId="01E80677" w14:textId="77777777" w:rsidR="001E2E9B" w:rsidRDefault="00000000">
      <w:pPr>
        <w:pStyle w:val="BodyText"/>
        <w:rPr>
          <w:rFonts w:ascii="Arial" w:hAnsi="Arial"/>
        </w:rPr>
      </w:pPr>
      <w:r>
        <w:rPr>
          <w:rFonts w:ascii="Arial" w:hAnsi="Arial"/>
        </w:rPr>
        <w:t xml:space="preserve">But as she was the first to feel the boat go wrong, Captain Percy was also the first to feel it begin to right itself. There was the slightest relaxing of the angle, she could feel a tiny bit more pressure from the deck through her boots, and </w:t>
      </w:r>
      <w:proofErr w:type="gramStart"/>
      <w:r>
        <w:rPr>
          <w:rFonts w:ascii="Arial" w:hAnsi="Arial"/>
        </w:rPr>
        <w:t>somehow</w:t>
      </w:r>
      <w:proofErr w:type="gramEnd"/>
      <w:r>
        <w:rPr>
          <w:rFonts w:ascii="Arial" w:hAnsi="Arial"/>
        </w:rPr>
        <w:t xml:space="preserve"> she knew it was the beginning of a more substantive movement. The </w:t>
      </w:r>
      <w:r>
        <w:rPr>
          <w:rFonts w:ascii="Arial" w:hAnsi="Arial"/>
          <w:i/>
          <w:iCs/>
        </w:rPr>
        <w:t>Prospect</w:t>
      </w:r>
      <w:r>
        <w:rPr>
          <w:rFonts w:ascii="Arial" w:hAnsi="Arial"/>
        </w:rPr>
        <w:t xml:space="preserve"> was telling her she was coming back up.</w:t>
      </w:r>
    </w:p>
    <w:p w14:paraId="3D4CC1CC" w14:textId="77777777" w:rsidR="001E2E9B" w:rsidRDefault="00000000">
      <w:pPr>
        <w:pStyle w:val="BodyText"/>
        <w:rPr>
          <w:rFonts w:ascii="Arial" w:hAnsi="Arial"/>
        </w:rPr>
      </w:pPr>
      <w:r>
        <w:rPr>
          <w:rFonts w:ascii="Arial" w:hAnsi="Arial"/>
        </w:rPr>
        <w:t xml:space="preserve">At first it was just a slow rotation, but then it gathered speed and soon the control room was whipped up into the air, and then came back again as the </w:t>
      </w:r>
      <w:r>
        <w:rPr>
          <w:rFonts w:ascii="Arial" w:hAnsi="Arial"/>
          <w:i/>
          <w:iCs/>
        </w:rPr>
        <w:t>Prospect</w:t>
      </w:r>
      <w:r>
        <w:rPr>
          <w:rFonts w:ascii="Arial" w:hAnsi="Arial"/>
        </w:rPr>
        <w:t xml:space="preserve"> found its upright footing.</w:t>
      </w:r>
    </w:p>
    <w:p w14:paraId="44B37C4A" w14:textId="77777777" w:rsidR="001E2E9B" w:rsidRDefault="00000000">
      <w:pPr>
        <w:pStyle w:val="BodyText"/>
        <w:rPr>
          <w:rFonts w:ascii="Arial" w:hAnsi="Arial"/>
        </w:rPr>
      </w:pPr>
      <w:r>
        <w:rPr>
          <w:rFonts w:ascii="Arial" w:hAnsi="Arial"/>
        </w:rPr>
        <w:t>“Fuck!” said Bastian. “Now what?”</w:t>
      </w:r>
    </w:p>
    <w:p w14:paraId="34B3F0CF" w14:textId="5F33E6AC" w:rsidR="001E2E9B" w:rsidRDefault="00000000">
      <w:pPr>
        <w:pStyle w:val="BodyText"/>
        <w:rPr>
          <w:rFonts w:ascii="Arial" w:hAnsi="Arial"/>
        </w:rPr>
      </w:pPr>
      <w:r>
        <w:rPr>
          <w:rFonts w:ascii="Arial" w:hAnsi="Arial"/>
        </w:rPr>
        <w:lastRenderedPageBreak/>
        <w:t>“Forward throttle!” said Percy</w:t>
      </w:r>
      <w:ins w:id="3137" w:author="Julia Ringo" w:date="2023-10-20T17:15:00Z">
        <w:r w:rsidR="00AC335F">
          <w:rPr>
            <w:rFonts w:ascii="Arial" w:hAnsi="Arial"/>
          </w:rPr>
          <w:t>.</w:t>
        </w:r>
      </w:ins>
      <w:del w:id="3138" w:author="Julia Ringo" w:date="2023-10-20T17:15:00Z">
        <w:r w:rsidDel="00AC335F">
          <w:rPr>
            <w:rFonts w:ascii="Arial" w:hAnsi="Arial"/>
          </w:rPr>
          <w:delText>,</w:delText>
        </w:r>
      </w:del>
      <w:r>
        <w:rPr>
          <w:rFonts w:ascii="Arial" w:hAnsi="Arial"/>
        </w:rPr>
        <w:t xml:space="preserve"> “</w:t>
      </w:r>
      <w:ins w:id="3139" w:author="Julia Ringo" w:date="2023-10-20T17:15:00Z">
        <w:r w:rsidR="00AC335F">
          <w:rPr>
            <w:rFonts w:ascii="Arial" w:hAnsi="Arial"/>
          </w:rPr>
          <w:t>D</w:t>
        </w:r>
      </w:ins>
      <w:del w:id="3140" w:author="Julia Ringo" w:date="2023-10-20T17:15:00Z">
        <w:r w:rsidDel="00AC335F">
          <w:rPr>
            <w:rFonts w:ascii="Arial" w:hAnsi="Arial"/>
          </w:rPr>
          <w:delText>d</w:delText>
        </w:r>
      </w:del>
      <w:r>
        <w:rPr>
          <w:rFonts w:ascii="Arial" w:hAnsi="Arial"/>
        </w:rPr>
        <w:t>o the motors have power?”</w:t>
      </w:r>
    </w:p>
    <w:p w14:paraId="762A0B70" w14:textId="77777777" w:rsidR="001E2E9B" w:rsidRDefault="00000000">
      <w:pPr>
        <w:pStyle w:val="BodyText"/>
        <w:rPr>
          <w:rFonts w:ascii="Arial" w:hAnsi="Arial"/>
        </w:rPr>
      </w:pPr>
      <w:r>
        <w:rPr>
          <w:rFonts w:ascii="Arial" w:hAnsi="Arial"/>
        </w:rPr>
        <w:t xml:space="preserve">From far below decks came the ramping-up hum of the electric motors spinning the props. The boat’s capabilities were severely limited without main power, but power between the batteries and electric motors that drove the props was isolated from the main power on its own circuit as a safety precaution for </w:t>
      </w:r>
      <w:proofErr w:type="gramStart"/>
      <w:r>
        <w:rPr>
          <w:rFonts w:ascii="Arial" w:hAnsi="Arial"/>
        </w:rPr>
        <w:t>an emergency situation</w:t>
      </w:r>
      <w:proofErr w:type="gramEnd"/>
      <w:r>
        <w:rPr>
          <w:rFonts w:ascii="Arial" w:hAnsi="Arial"/>
        </w:rPr>
        <w:t xml:space="preserve"> such as this.</w:t>
      </w:r>
    </w:p>
    <w:p w14:paraId="4605CA83" w14:textId="77777777" w:rsidR="001E2E9B" w:rsidRDefault="00000000">
      <w:pPr>
        <w:pStyle w:val="BodyText"/>
        <w:rPr>
          <w:rFonts w:ascii="Arial" w:hAnsi="Arial"/>
        </w:rPr>
      </w:pPr>
      <w:r>
        <w:rPr>
          <w:rFonts w:ascii="Arial" w:hAnsi="Arial"/>
        </w:rPr>
        <w:t>“Fuckin’ motors do have power, Cap,” said Bastian.</w:t>
      </w:r>
    </w:p>
    <w:p w14:paraId="6736E31F" w14:textId="47AF46B6" w:rsidR="001E2E9B" w:rsidRDefault="00000000">
      <w:pPr>
        <w:pStyle w:val="BodyText"/>
        <w:rPr>
          <w:rFonts w:ascii="Arial" w:hAnsi="Arial"/>
        </w:rPr>
      </w:pPr>
      <w:r>
        <w:rPr>
          <w:rFonts w:ascii="Arial" w:hAnsi="Arial"/>
        </w:rPr>
        <w:t>“Small favors,” said Percy to herself. “OK</w:t>
      </w:r>
      <w:ins w:id="3141" w:author="Julia Ringo" w:date="2023-10-20T17:16:00Z">
        <w:r w:rsidR="00AC335F">
          <w:rPr>
            <w:rFonts w:ascii="Arial" w:hAnsi="Arial"/>
          </w:rPr>
          <w:t>,</w:t>
        </w:r>
      </w:ins>
      <w:r>
        <w:rPr>
          <w:rFonts w:ascii="Arial" w:hAnsi="Arial"/>
        </w:rPr>
        <w:t xml:space="preserve"> Bastian, pick a bearing and keep us moving on it. Hemi! Get up on the bridge</w:t>
      </w:r>
      <w:del w:id="3142" w:author="Julia Ringo" w:date="2023-10-05T13:15:00Z">
        <w:r w:rsidDel="000E7660">
          <w:rPr>
            <w:rFonts w:ascii="Arial" w:hAnsi="Arial"/>
          </w:rPr>
          <w:delText xml:space="preserve"> — </w:delText>
        </w:r>
      </w:del>
      <w:ins w:id="3143" w:author="Julia Ringo" w:date="2023-10-05T13:15:00Z">
        <w:r w:rsidR="000E7660">
          <w:rPr>
            <w:rFonts w:ascii="Arial" w:hAnsi="Arial"/>
          </w:rPr>
          <w:t>—</w:t>
        </w:r>
      </w:ins>
      <w:r>
        <w:rPr>
          <w:rFonts w:ascii="Arial" w:hAnsi="Arial"/>
        </w:rPr>
        <w:t>with a fuckin’ lifeline</w:t>
      </w:r>
      <w:del w:id="3144" w:author="Julia Ringo" w:date="2023-10-05T13:15:00Z">
        <w:r w:rsidDel="000E7660">
          <w:rPr>
            <w:rFonts w:ascii="Arial" w:hAnsi="Arial"/>
          </w:rPr>
          <w:delText xml:space="preserve"> — </w:delText>
        </w:r>
      </w:del>
      <w:ins w:id="3145" w:author="Julia Ringo" w:date="2023-10-05T13:15:00Z">
        <w:r w:rsidR="000E7660">
          <w:rPr>
            <w:rFonts w:ascii="Arial" w:hAnsi="Arial"/>
          </w:rPr>
          <w:t>—</w:t>
        </w:r>
      </w:ins>
      <w:r>
        <w:rPr>
          <w:rFonts w:ascii="Arial" w:hAnsi="Arial"/>
        </w:rPr>
        <w:t>and get us steering into the waves so we don’t roll over in the fuckin’ ditch again.”</w:t>
      </w:r>
    </w:p>
    <w:p w14:paraId="3FB40CCE" w14:textId="77777777" w:rsidR="001E2E9B" w:rsidRDefault="00000000">
      <w:pPr>
        <w:pStyle w:val="BodyText"/>
        <w:rPr>
          <w:rFonts w:ascii="Arial" w:hAnsi="Arial"/>
        </w:rPr>
      </w:pPr>
      <w:r>
        <w:rPr>
          <w:rFonts w:ascii="Arial" w:hAnsi="Arial"/>
        </w:rPr>
        <w:t>“You do not want to dive?” Hemi asked.</w:t>
      </w:r>
    </w:p>
    <w:p w14:paraId="795C0DEE" w14:textId="77777777" w:rsidR="001E2E9B" w:rsidRDefault="00000000">
      <w:pPr>
        <w:pStyle w:val="BodyText"/>
        <w:rPr>
          <w:rFonts w:ascii="Arial" w:hAnsi="Arial"/>
        </w:rPr>
      </w:pPr>
      <w:r>
        <w:rPr>
          <w:rFonts w:ascii="Arial" w:hAnsi="Arial"/>
        </w:rPr>
        <w:t>“Not without main power through the boat.”</w:t>
      </w:r>
    </w:p>
    <w:p w14:paraId="5B8F4E28" w14:textId="77777777" w:rsidR="001E2E9B" w:rsidRDefault="00000000">
      <w:pPr>
        <w:pStyle w:val="BodyText"/>
        <w:rPr>
          <w:rFonts w:ascii="Arial" w:hAnsi="Arial"/>
        </w:rPr>
      </w:pPr>
      <w:r>
        <w:rPr>
          <w:rFonts w:ascii="Arial" w:hAnsi="Arial"/>
        </w:rPr>
        <w:t>Hemi nodded</w:t>
      </w:r>
      <w:del w:id="3146" w:author="Julia Ringo" w:date="2023-10-20T17:16:00Z">
        <w:r w:rsidDel="00AC335F">
          <w:rPr>
            <w:rFonts w:ascii="Arial" w:hAnsi="Arial"/>
          </w:rPr>
          <w:delText>,</w:delText>
        </w:r>
      </w:del>
      <w:r>
        <w:rPr>
          <w:rFonts w:ascii="Arial" w:hAnsi="Arial"/>
        </w:rPr>
        <w:t xml:space="preserve"> and slipped down to the lower decks to go after the gear he needed.</w:t>
      </w:r>
    </w:p>
    <w:p w14:paraId="23B6478C" w14:textId="77777777" w:rsidR="001E2E9B" w:rsidRDefault="00000000">
      <w:pPr>
        <w:pStyle w:val="BodyText"/>
        <w:rPr>
          <w:rFonts w:ascii="Arial" w:hAnsi="Arial"/>
        </w:rPr>
      </w:pPr>
      <w:r>
        <w:rPr>
          <w:rFonts w:ascii="Arial" w:hAnsi="Arial"/>
        </w:rPr>
        <w:t>Percy grabbed at the boat PA mic and thumbed the transmitter, but there was no power to any of the radios. She leaned over the hatch to the sonar compartment. “Owen! Go find Chips and help her get the power back on.”</w:t>
      </w:r>
    </w:p>
    <w:p w14:paraId="22E398BB" w14:textId="08809BA3" w:rsidR="001E2E9B" w:rsidRDefault="00000000">
      <w:pPr>
        <w:pStyle w:val="BodyText"/>
        <w:rPr>
          <w:rFonts w:ascii="Arial" w:hAnsi="Arial"/>
        </w:rPr>
      </w:pPr>
      <w:r>
        <w:rPr>
          <w:rFonts w:ascii="Arial" w:hAnsi="Arial"/>
        </w:rPr>
        <w:t>“Right</w:t>
      </w:r>
      <w:ins w:id="3147" w:author="Julia Ringo" w:date="2023-10-20T17:16:00Z">
        <w:r w:rsidR="00AC335F">
          <w:rPr>
            <w:rFonts w:ascii="Arial" w:hAnsi="Arial"/>
          </w:rPr>
          <w:t>,</w:t>
        </w:r>
      </w:ins>
      <w:r>
        <w:rPr>
          <w:rFonts w:ascii="Arial" w:hAnsi="Arial"/>
        </w:rPr>
        <w:t xml:space="preserve"> Percy.” Owen headed off quickly, nearly running into Gregory</w:t>
      </w:r>
      <w:ins w:id="3148" w:author="Julia Ringo" w:date="2023-10-20T17:16:00Z">
        <w:r w:rsidR="00AC335F">
          <w:rPr>
            <w:rFonts w:ascii="Arial" w:hAnsi="Arial"/>
          </w:rPr>
          <w:t>,</w:t>
        </w:r>
      </w:ins>
      <w:r>
        <w:rPr>
          <w:rFonts w:ascii="Arial" w:hAnsi="Arial"/>
        </w:rPr>
        <w:t xml:space="preserve"> who was stumbling up from crew quarters.</w:t>
      </w:r>
    </w:p>
    <w:p w14:paraId="106713BB" w14:textId="57F99CBB" w:rsidR="001E2E9B" w:rsidRDefault="00000000">
      <w:pPr>
        <w:pStyle w:val="BodyText"/>
        <w:rPr>
          <w:rFonts w:ascii="Arial" w:hAnsi="Arial"/>
        </w:rPr>
      </w:pPr>
      <w:r>
        <w:rPr>
          <w:rFonts w:ascii="Arial" w:hAnsi="Arial"/>
        </w:rPr>
        <w:t>“You alright</w:t>
      </w:r>
      <w:ins w:id="3149" w:author="Julia Ringo" w:date="2023-10-20T17:16:00Z">
        <w:r w:rsidR="00AC335F">
          <w:rPr>
            <w:rFonts w:ascii="Arial" w:hAnsi="Arial"/>
          </w:rPr>
          <w:t>,</w:t>
        </w:r>
      </w:ins>
      <w:r>
        <w:rPr>
          <w:rFonts w:ascii="Arial" w:hAnsi="Arial"/>
        </w:rPr>
        <w:t xml:space="preserve"> Gregory?” Percy asked.</w:t>
      </w:r>
    </w:p>
    <w:p w14:paraId="5D6C9F95" w14:textId="77777777" w:rsidR="001E2E9B" w:rsidRDefault="00000000">
      <w:pPr>
        <w:pStyle w:val="BodyText"/>
        <w:rPr>
          <w:rFonts w:ascii="Arial" w:hAnsi="Arial"/>
        </w:rPr>
      </w:pPr>
      <w:r>
        <w:rPr>
          <w:rFonts w:ascii="Arial" w:hAnsi="Arial"/>
        </w:rPr>
        <w:t>“</w:t>
      </w:r>
      <w:proofErr w:type="spellStart"/>
      <w:r>
        <w:rPr>
          <w:rFonts w:ascii="Arial" w:hAnsi="Arial"/>
        </w:rPr>
        <w:t>Ya</w:t>
      </w:r>
      <w:proofErr w:type="spellEnd"/>
      <w:r>
        <w:rPr>
          <w:rFonts w:ascii="Arial" w:hAnsi="Arial"/>
        </w:rPr>
        <w:t>, I fucking fell out of the rack when we rolled, but I’m O-fucking-K.”</w:t>
      </w:r>
    </w:p>
    <w:p w14:paraId="2B330F3E" w14:textId="6F5227FE" w:rsidR="001E2E9B" w:rsidRDefault="00000000">
      <w:pPr>
        <w:pStyle w:val="BodyText"/>
        <w:rPr>
          <w:rFonts w:ascii="Arial" w:hAnsi="Arial"/>
        </w:rPr>
      </w:pPr>
      <w:r>
        <w:rPr>
          <w:rFonts w:ascii="Arial" w:hAnsi="Arial"/>
        </w:rPr>
        <w:t>“Good. Get a flashlight and go down to the cargo hold and check the cargo</w:t>
      </w:r>
      <w:del w:id="3150" w:author="Julia Ringo" w:date="2023-10-05T13:15:00Z">
        <w:r w:rsidDel="000E7660">
          <w:rPr>
            <w:rFonts w:ascii="Arial" w:hAnsi="Arial"/>
          </w:rPr>
          <w:delText xml:space="preserve"> — </w:delText>
        </w:r>
      </w:del>
      <w:ins w:id="3151" w:author="Julia Ringo" w:date="2023-10-05T13:15:00Z">
        <w:r w:rsidR="000E7660">
          <w:rPr>
            <w:rFonts w:ascii="Arial" w:hAnsi="Arial"/>
          </w:rPr>
          <w:t>—</w:t>
        </w:r>
      </w:ins>
      <w:r>
        <w:rPr>
          <w:rFonts w:ascii="Arial" w:hAnsi="Arial"/>
        </w:rPr>
        <w:t>make sure nothing’s about to explode on us, and get it re-stowed, OK?”</w:t>
      </w:r>
    </w:p>
    <w:p w14:paraId="60DC7784" w14:textId="77777777" w:rsidR="001E2E9B" w:rsidRDefault="00000000">
      <w:pPr>
        <w:pStyle w:val="BodyText"/>
        <w:rPr>
          <w:rFonts w:ascii="Arial" w:hAnsi="Arial"/>
        </w:rPr>
      </w:pPr>
      <w:r>
        <w:rPr>
          <w:rFonts w:ascii="Arial" w:hAnsi="Arial"/>
        </w:rPr>
        <w:t>“</w:t>
      </w:r>
      <w:proofErr w:type="spellStart"/>
      <w:r>
        <w:rPr>
          <w:rFonts w:ascii="Arial" w:hAnsi="Arial"/>
        </w:rPr>
        <w:t>Ya</w:t>
      </w:r>
      <w:proofErr w:type="spellEnd"/>
      <w:r>
        <w:rPr>
          <w:rFonts w:ascii="Arial" w:hAnsi="Arial"/>
        </w:rPr>
        <w:t xml:space="preserve">, I’m on it.” Gregory pushed his way forward through the compartment against the sudden mountain grade he faced as the boat rocked. Now that it was on the surface, the </w:t>
      </w:r>
      <w:r>
        <w:rPr>
          <w:rFonts w:ascii="Arial" w:hAnsi="Arial"/>
          <w:i/>
          <w:iCs/>
        </w:rPr>
        <w:t>Prospect</w:t>
      </w:r>
      <w:r>
        <w:rPr>
          <w:rFonts w:ascii="Arial" w:hAnsi="Arial"/>
        </w:rPr>
        <w:t xml:space="preserve"> was taking a beating from the weather.</w:t>
      </w:r>
    </w:p>
    <w:p w14:paraId="04E1F36D" w14:textId="77777777" w:rsidR="001E2E9B" w:rsidRDefault="00000000">
      <w:pPr>
        <w:pStyle w:val="BodyText"/>
        <w:rPr>
          <w:rFonts w:ascii="Arial" w:hAnsi="Arial"/>
        </w:rPr>
      </w:pPr>
      <w:r>
        <w:rPr>
          <w:rFonts w:ascii="Arial" w:hAnsi="Arial"/>
        </w:rPr>
        <w:t>Hemi returned wearing a full-length rubber foul-weather slicker and carrying a coil of heavy rope over his arm.</w:t>
      </w:r>
    </w:p>
    <w:p w14:paraId="6B44425C" w14:textId="77777777" w:rsidR="001E2E9B" w:rsidRDefault="00000000">
      <w:pPr>
        <w:pStyle w:val="BodyText"/>
        <w:rPr>
          <w:rFonts w:ascii="Arial" w:hAnsi="Arial"/>
        </w:rPr>
      </w:pPr>
      <w:r>
        <w:rPr>
          <w:rFonts w:ascii="Arial" w:hAnsi="Arial"/>
        </w:rPr>
        <w:t>“We will not be able to see much up there, Sylvia. We need to rig some floodlights.”</w:t>
      </w:r>
    </w:p>
    <w:p w14:paraId="34B2B23E" w14:textId="77777777" w:rsidR="001E2E9B" w:rsidRDefault="00000000">
      <w:pPr>
        <w:pStyle w:val="BodyText"/>
        <w:rPr>
          <w:rFonts w:ascii="Arial" w:hAnsi="Arial"/>
        </w:rPr>
      </w:pPr>
      <w:r>
        <w:rPr>
          <w:rFonts w:ascii="Arial" w:hAnsi="Arial"/>
        </w:rPr>
        <w:t>“I know, but we can’t do that without power. Just do your best to feel your way out of the fucking ditch. As soon as the main power comes on, we’ll send some clamp-lights up.”</w:t>
      </w:r>
    </w:p>
    <w:p w14:paraId="466CC0E0" w14:textId="77777777" w:rsidR="001E2E9B" w:rsidRDefault="00000000">
      <w:pPr>
        <w:pStyle w:val="BodyText"/>
        <w:rPr>
          <w:rFonts w:ascii="Arial" w:hAnsi="Arial"/>
        </w:rPr>
      </w:pPr>
      <w:r>
        <w:rPr>
          <w:rFonts w:ascii="Arial" w:hAnsi="Arial"/>
        </w:rPr>
        <w:t xml:space="preserve">Hemi opened the hatch at the top of the control room, and wind immediately whipped into the boat, driving rain with it. Hemi climbed up, secured the heavy line around himself, and hitched it to steel rings welded in place behind the fairing of the bridge. The topside world was an environment of darkness pressing against blackness. Hemi was surrounded by huge moving mountains of pitch, rolling </w:t>
      </w:r>
      <w:proofErr w:type="gramStart"/>
      <w:r>
        <w:rPr>
          <w:rFonts w:ascii="Arial" w:hAnsi="Arial"/>
        </w:rPr>
        <w:t>upwards</w:t>
      </w:r>
      <w:proofErr w:type="gramEnd"/>
      <w:r>
        <w:rPr>
          <w:rFonts w:ascii="Arial" w:hAnsi="Arial"/>
        </w:rPr>
        <w:t xml:space="preserve"> and trying to touch the black sky that hung just over them, pressing down.</w:t>
      </w:r>
    </w:p>
    <w:p w14:paraId="55302EBC" w14:textId="3B3F445B" w:rsidR="001E2E9B" w:rsidRDefault="00000000">
      <w:pPr>
        <w:pStyle w:val="BodyText"/>
        <w:rPr>
          <w:rFonts w:ascii="Arial" w:hAnsi="Arial"/>
        </w:rPr>
      </w:pPr>
      <w:r>
        <w:rPr>
          <w:rFonts w:ascii="Arial" w:hAnsi="Arial"/>
        </w:rPr>
        <w:lastRenderedPageBreak/>
        <w:t>“OK</w:t>
      </w:r>
      <w:ins w:id="3152" w:author="Julia Ringo" w:date="2023-10-20T17:16:00Z">
        <w:r w:rsidR="00AC335F">
          <w:rPr>
            <w:rFonts w:ascii="Arial" w:hAnsi="Arial"/>
          </w:rPr>
          <w:t>,</w:t>
        </w:r>
      </w:ins>
      <w:r>
        <w:rPr>
          <w:rFonts w:ascii="Arial" w:hAnsi="Arial"/>
        </w:rPr>
        <w:t xml:space="preserve"> Bastian!” Hemi shouted down to the control room</w:t>
      </w:r>
      <w:ins w:id="3153" w:author="Julia Ringo" w:date="2023-10-20T17:17:00Z">
        <w:r w:rsidR="00AC335F">
          <w:rPr>
            <w:rFonts w:ascii="Arial" w:hAnsi="Arial"/>
          </w:rPr>
          <w:t>.</w:t>
        </w:r>
      </w:ins>
      <w:del w:id="3154" w:author="Julia Ringo" w:date="2023-10-20T17:17:00Z">
        <w:r w:rsidDel="00AC335F">
          <w:rPr>
            <w:rFonts w:ascii="Arial" w:hAnsi="Arial"/>
          </w:rPr>
          <w:delText>,</w:delText>
        </w:r>
      </w:del>
      <w:r>
        <w:rPr>
          <w:rFonts w:ascii="Arial" w:hAnsi="Arial"/>
        </w:rPr>
        <w:t xml:space="preserve"> “</w:t>
      </w:r>
      <w:ins w:id="3155" w:author="Julia Ringo" w:date="2023-10-20T17:17:00Z">
        <w:r w:rsidR="00AC335F">
          <w:rPr>
            <w:rFonts w:ascii="Arial" w:hAnsi="Arial"/>
          </w:rPr>
          <w:t>L</w:t>
        </w:r>
      </w:ins>
      <w:del w:id="3156" w:author="Julia Ringo" w:date="2023-10-20T17:17:00Z">
        <w:r w:rsidDel="00AC335F">
          <w:rPr>
            <w:rFonts w:ascii="Arial" w:hAnsi="Arial"/>
          </w:rPr>
          <w:delText>l</w:delText>
        </w:r>
      </w:del>
      <w:r>
        <w:rPr>
          <w:rFonts w:ascii="Arial" w:hAnsi="Arial"/>
        </w:rPr>
        <w:t>eft-rudder, three degrees.”</w:t>
      </w:r>
    </w:p>
    <w:p w14:paraId="347DC893" w14:textId="0E17CB92" w:rsidR="001E2E9B" w:rsidRDefault="00000000">
      <w:pPr>
        <w:pStyle w:val="BodyText"/>
        <w:rPr>
          <w:rFonts w:ascii="Arial" w:hAnsi="Arial"/>
        </w:rPr>
      </w:pPr>
      <w:r>
        <w:rPr>
          <w:rFonts w:ascii="Arial" w:hAnsi="Arial"/>
        </w:rPr>
        <w:t>Bastian shouted the order back up to Hemi</w:t>
      </w:r>
      <w:del w:id="3157" w:author="Julia Ringo" w:date="2023-10-20T17:17:00Z">
        <w:r w:rsidDel="00AC335F">
          <w:rPr>
            <w:rFonts w:ascii="Arial" w:hAnsi="Arial"/>
          </w:rPr>
          <w:delText>, repeating it</w:delText>
        </w:r>
      </w:del>
      <w:r>
        <w:rPr>
          <w:rFonts w:ascii="Arial" w:hAnsi="Arial"/>
        </w:rPr>
        <w:t xml:space="preserve"> like the pilot of a military ship would, knowing that Hemi had to be sure he was executing exactly the </w:t>
      </w:r>
      <w:ins w:id="3158" w:author="Julia Ringo" w:date="2023-10-20T17:17:00Z">
        <w:r w:rsidR="00AC335F">
          <w:rPr>
            <w:rFonts w:ascii="Arial" w:hAnsi="Arial"/>
          </w:rPr>
          <w:t xml:space="preserve">right </w:t>
        </w:r>
      </w:ins>
      <w:r>
        <w:rPr>
          <w:rFonts w:ascii="Arial" w:hAnsi="Arial"/>
        </w:rPr>
        <w:t>move</w:t>
      </w:r>
      <w:del w:id="3159" w:author="Julia Ringo" w:date="2023-10-20T17:17:00Z">
        <w:r w:rsidDel="00AC335F">
          <w:rPr>
            <w:rFonts w:ascii="Arial" w:hAnsi="Arial"/>
          </w:rPr>
          <w:delText xml:space="preserve"> Hemi needed</w:delText>
        </w:r>
      </w:del>
      <w:r>
        <w:rPr>
          <w:rFonts w:ascii="Arial" w:hAnsi="Arial"/>
        </w:rPr>
        <w:t>.</w:t>
      </w:r>
    </w:p>
    <w:p w14:paraId="588486EB" w14:textId="77777777" w:rsidR="001E2E9B" w:rsidRDefault="00000000">
      <w:pPr>
        <w:pStyle w:val="BodyText"/>
        <w:rPr>
          <w:rFonts w:ascii="Arial" w:hAnsi="Arial"/>
        </w:rPr>
      </w:pPr>
      <w:r>
        <w:rPr>
          <w:rFonts w:ascii="Arial" w:hAnsi="Arial"/>
        </w:rPr>
        <w:t>“I think you can try starting the diesels, Sylvia,” Hemi shouted a moment later.</w:t>
      </w:r>
    </w:p>
    <w:p w14:paraId="6F38C534" w14:textId="3DD5406C" w:rsidR="001E2E9B" w:rsidRDefault="00000000">
      <w:pPr>
        <w:pStyle w:val="BodyText"/>
        <w:rPr>
          <w:rFonts w:ascii="Arial" w:hAnsi="Arial"/>
        </w:rPr>
      </w:pPr>
      <w:r>
        <w:rPr>
          <w:rFonts w:ascii="Arial" w:hAnsi="Arial"/>
        </w:rPr>
        <w:t>Captain Percy stepped up to the engine control panel located just behind Bastian. This panel was showing no power to the lights and indicators that usually glowed comfortably as they communicated to the control room crew that the core propulsion systems of the boat were working. Percy flipped the switch to turn on power to the diesels regardless</w:t>
      </w:r>
      <w:del w:id="3160" w:author="Julia Ringo" w:date="2023-10-05T13:15:00Z">
        <w:r w:rsidDel="000E7660">
          <w:rPr>
            <w:rFonts w:ascii="Arial" w:hAnsi="Arial"/>
          </w:rPr>
          <w:delText xml:space="preserve"> — </w:delText>
        </w:r>
      </w:del>
      <w:ins w:id="3161" w:author="Julia Ringo" w:date="2023-10-05T13:15:00Z">
        <w:r w:rsidR="000E7660">
          <w:rPr>
            <w:rFonts w:ascii="Arial" w:hAnsi="Arial"/>
          </w:rPr>
          <w:t>—</w:t>
        </w:r>
      </w:ins>
      <w:r>
        <w:rPr>
          <w:rFonts w:ascii="Arial" w:hAnsi="Arial"/>
        </w:rPr>
        <w:t>that circuit was also isolated from the main power circuits as a safety precaution. She pushed and held the starter buttons for the diesels. These were mechanically rigged to valves in the high-pressure system that let air flow into the engines with enough force to turn over the crankshaft and the big cylinder bores. The diesels required no external electricity source to start or run.</w:t>
      </w:r>
    </w:p>
    <w:p w14:paraId="6FF241F1" w14:textId="77777777" w:rsidR="001E2E9B" w:rsidRDefault="00000000">
      <w:pPr>
        <w:pStyle w:val="BodyText"/>
        <w:rPr>
          <w:rFonts w:ascii="Arial" w:hAnsi="Arial"/>
        </w:rPr>
      </w:pPr>
      <w:r>
        <w:rPr>
          <w:rFonts w:ascii="Arial" w:hAnsi="Arial"/>
        </w:rPr>
        <w:t>After a few seconds of listening to the high-pitched hiss of air flowing through the boat and down to the engines, Percy heard the rumbling vibrations of the diesels firing down in the deep parts of the boat and released the starter buttons.</w:t>
      </w:r>
    </w:p>
    <w:p w14:paraId="3BD8A3AD" w14:textId="05B36DCA" w:rsidR="001E2E9B" w:rsidRDefault="00000000">
      <w:pPr>
        <w:pStyle w:val="BodyText"/>
        <w:rPr>
          <w:rFonts w:ascii="Arial" w:hAnsi="Arial"/>
        </w:rPr>
      </w:pPr>
      <w:r>
        <w:rPr>
          <w:rFonts w:ascii="Arial" w:hAnsi="Arial"/>
        </w:rPr>
        <w:t>“A little more throttle</w:t>
      </w:r>
      <w:ins w:id="3162" w:author="Julia Ringo" w:date="2023-10-20T17:17:00Z">
        <w:r w:rsidR="00AC335F">
          <w:rPr>
            <w:rFonts w:ascii="Arial" w:hAnsi="Arial"/>
          </w:rPr>
          <w:t>,</w:t>
        </w:r>
      </w:ins>
      <w:r>
        <w:rPr>
          <w:rFonts w:ascii="Arial" w:hAnsi="Arial"/>
        </w:rPr>
        <w:t xml:space="preserve"> Bastian!” Hemi called down after the diesels started bellowing their confident exhaust behind him. Now he felt the </w:t>
      </w:r>
      <w:r>
        <w:rPr>
          <w:rFonts w:ascii="Arial" w:hAnsi="Arial"/>
          <w:i/>
          <w:iCs/>
        </w:rPr>
        <w:t>Prospect</w:t>
      </w:r>
      <w:r>
        <w:rPr>
          <w:rFonts w:ascii="Arial" w:hAnsi="Arial"/>
        </w:rPr>
        <w:t xml:space="preserve"> had the muscle to confront this big weather they were driving into.</w:t>
      </w:r>
    </w:p>
    <w:p w14:paraId="010BF7B2" w14:textId="77777777" w:rsidR="001E2E9B" w:rsidRDefault="00000000">
      <w:pPr>
        <w:pStyle w:val="BodyText"/>
        <w:rPr>
          <w:rFonts w:ascii="Arial" w:hAnsi="Arial"/>
        </w:rPr>
      </w:pPr>
      <w:r>
        <w:rPr>
          <w:rFonts w:ascii="Arial" w:hAnsi="Arial"/>
        </w:rPr>
        <w:t>A few minutes later the regular lighting came back on, and the harsh shadows of the emergency floodlights faded away. Power returned to the ship panel by panel, along with the reassuring hums of all the electric motors, circuits, and filaments that bathed every moment of their lives onboard the boat.</w:t>
      </w:r>
    </w:p>
    <w:p w14:paraId="432A24F5" w14:textId="2CCE6239" w:rsidR="001E2E9B" w:rsidRDefault="00000000">
      <w:pPr>
        <w:pStyle w:val="BodyText"/>
        <w:rPr>
          <w:rFonts w:ascii="Arial" w:hAnsi="Arial"/>
        </w:rPr>
      </w:pPr>
      <w:r>
        <w:rPr>
          <w:rFonts w:ascii="Arial" w:hAnsi="Arial"/>
        </w:rPr>
        <w:t>Percy picked up the PA mic. “Nice work</w:t>
      </w:r>
      <w:ins w:id="3163" w:author="Julia Ringo" w:date="2023-10-20T17:54:00Z">
        <w:r w:rsidR="00A256CD">
          <w:rPr>
            <w:rFonts w:ascii="Arial" w:hAnsi="Arial"/>
          </w:rPr>
          <w:t>,</w:t>
        </w:r>
      </w:ins>
      <w:r>
        <w:rPr>
          <w:rFonts w:ascii="Arial" w:hAnsi="Arial"/>
        </w:rPr>
        <w:t xml:space="preserve"> Chips.” She waited a second but there was no reply over the ship PA. “Bastian, I’m going to the cargo hold to check on the load.”</w:t>
      </w:r>
    </w:p>
    <w:p w14:paraId="42D894CF" w14:textId="05222CB0" w:rsidR="001E2E9B" w:rsidRDefault="00000000">
      <w:pPr>
        <w:pStyle w:val="BodyText"/>
        <w:rPr>
          <w:rFonts w:ascii="Arial" w:hAnsi="Arial"/>
        </w:rPr>
      </w:pPr>
      <w:r>
        <w:rPr>
          <w:rFonts w:ascii="Arial" w:hAnsi="Arial"/>
        </w:rPr>
        <w:t>The ship was a mess. Percy made her way</w:t>
      </w:r>
      <w:ins w:id="3164" w:author="Julia Ringo" w:date="2023-10-20T17:54:00Z">
        <w:r w:rsidR="00A256CD">
          <w:rPr>
            <w:rFonts w:ascii="Arial" w:hAnsi="Arial"/>
          </w:rPr>
          <w:t>,</w:t>
        </w:r>
      </w:ins>
      <w:r>
        <w:rPr>
          <w:rFonts w:ascii="Arial" w:hAnsi="Arial"/>
        </w:rPr>
        <w:t xml:space="preserve"> stepping over all the detritus of a working sub scattered over every deck: tools, bedding, cans of food, cleaning supplies, scattered stacks of papers, half-unrolled charts, pencils, rags, parts, and steel-encased equipment. For all the mess in the main decks</w:t>
      </w:r>
      <w:ins w:id="3165" w:author="Julia Ringo" w:date="2023-10-20T17:58:00Z">
        <w:r w:rsidR="00A256CD">
          <w:rPr>
            <w:rFonts w:ascii="Arial" w:hAnsi="Arial"/>
          </w:rPr>
          <w:t>,</w:t>
        </w:r>
      </w:ins>
      <w:r>
        <w:rPr>
          <w:rFonts w:ascii="Arial" w:hAnsi="Arial"/>
        </w:rPr>
        <w:t xml:space="preserve"> though, the cargo hold was not too bad. </w:t>
      </w:r>
      <w:proofErr w:type="spellStart"/>
      <w:r>
        <w:rPr>
          <w:rFonts w:ascii="Arial" w:hAnsi="Arial"/>
        </w:rPr>
        <w:t>Hemi’s</w:t>
      </w:r>
      <w:proofErr w:type="spellEnd"/>
      <w:r>
        <w:rPr>
          <w:rFonts w:ascii="Arial" w:hAnsi="Arial"/>
        </w:rPr>
        <w:t xml:space="preserve"> careful re-arrangement of the cargo crates earlier had included strapping the crates hard up against the wall, and the old cotton-web straps had mostly held. Only a couple of crates had broken loose. Owen and Gregory were using the chain hoist to move the loose crate from the center area of the cargo hold. Chips had joined them</w:t>
      </w:r>
      <w:del w:id="3166" w:author="Julia Ringo" w:date="2023-10-20T18:01:00Z">
        <w:r w:rsidDel="00A256CD">
          <w:rPr>
            <w:rFonts w:ascii="Arial" w:hAnsi="Arial"/>
          </w:rPr>
          <w:delText>,</w:delText>
        </w:r>
      </w:del>
      <w:r>
        <w:rPr>
          <w:rFonts w:ascii="Arial" w:hAnsi="Arial"/>
        </w:rPr>
        <w:t xml:space="preserve"> and was stowing equipment that had been shaken loose. She had a rusty piece of grating gripped in her gloves when she saw Percy.</w:t>
      </w:r>
    </w:p>
    <w:p w14:paraId="09D1AB49" w14:textId="47710B67" w:rsidR="001E2E9B" w:rsidRDefault="00000000">
      <w:pPr>
        <w:pStyle w:val="BodyText"/>
        <w:rPr>
          <w:rFonts w:ascii="Arial" w:hAnsi="Arial"/>
        </w:rPr>
      </w:pPr>
      <w:r>
        <w:rPr>
          <w:rFonts w:ascii="Arial" w:hAnsi="Arial"/>
        </w:rPr>
        <w:t>Chips’ face immediately went red. “That’s the second fuckin’ time</w:t>
      </w:r>
      <w:ins w:id="3167" w:author="Julia Ringo" w:date="2023-10-20T18:01:00Z">
        <w:r w:rsidR="00A256CD">
          <w:rPr>
            <w:rFonts w:ascii="Arial" w:hAnsi="Arial"/>
          </w:rPr>
          <w:t>,</w:t>
        </w:r>
      </w:ins>
      <w:r>
        <w:rPr>
          <w:rFonts w:ascii="Arial" w:hAnsi="Arial"/>
        </w:rPr>
        <w:t xml:space="preserve"> Percy. Two fuckin’ times you almost fuckin’ killed me now. You fuckin’ surface the boat in a fuckin’ storm? Fuckin’ damn you to a cold fuckin’ watery hell</w:t>
      </w:r>
      <w:ins w:id="3168" w:author="Julia Ringo" w:date="2023-10-20T18:01:00Z">
        <w:r w:rsidR="00A256CD">
          <w:rPr>
            <w:rFonts w:ascii="Arial" w:hAnsi="Arial"/>
          </w:rPr>
          <w:t>,</w:t>
        </w:r>
      </w:ins>
      <w:r>
        <w:rPr>
          <w:rFonts w:ascii="Arial" w:hAnsi="Arial"/>
        </w:rPr>
        <w:t xml:space="preserve"> you fuckin’ shit-faced asshole.”</w:t>
      </w:r>
    </w:p>
    <w:p w14:paraId="4BA4BA14" w14:textId="6E15F6FB" w:rsidR="001E2E9B" w:rsidRDefault="00000000">
      <w:pPr>
        <w:pStyle w:val="BodyText"/>
        <w:rPr>
          <w:rFonts w:ascii="Arial" w:hAnsi="Arial"/>
        </w:rPr>
      </w:pPr>
      <w:r>
        <w:rPr>
          <w:rFonts w:ascii="Arial" w:hAnsi="Arial"/>
        </w:rPr>
        <w:lastRenderedPageBreak/>
        <w:t>“Fuck you</w:t>
      </w:r>
      <w:ins w:id="3169" w:author="Julia Ringo" w:date="2023-10-20T18:01:00Z">
        <w:r w:rsidR="00A256CD">
          <w:rPr>
            <w:rFonts w:ascii="Arial" w:hAnsi="Arial"/>
          </w:rPr>
          <w:t>,</w:t>
        </w:r>
      </w:ins>
      <w:r>
        <w:rPr>
          <w:rFonts w:ascii="Arial" w:hAnsi="Arial"/>
        </w:rPr>
        <w:t xml:space="preserve"> Chips! I’m fucking captain </w:t>
      </w:r>
      <w:ins w:id="3170" w:author="Julia Ringo" w:date="2023-10-20T18:01:00Z">
        <w:r w:rsidR="00A256CD">
          <w:rPr>
            <w:rFonts w:ascii="Arial" w:hAnsi="Arial"/>
          </w:rPr>
          <w:t xml:space="preserve">of </w:t>
        </w:r>
      </w:ins>
      <w:r>
        <w:rPr>
          <w:rFonts w:ascii="Arial" w:hAnsi="Arial"/>
        </w:rPr>
        <w:t xml:space="preserve">this boat. I </w:t>
      </w:r>
      <w:proofErr w:type="gramStart"/>
      <w:r>
        <w:rPr>
          <w:rFonts w:ascii="Arial" w:hAnsi="Arial"/>
        </w:rPr>
        <w:t>have to</w:t>
      </w:r>
      <w:proofErr w:type="gramEnd"/>
      <w:r>
        <w:rPr>
          <w:rFonts w:ascii="Arial" w:hAnsi="Arial"/>
        </w:rPr>
        <w:t xml:space="preserve"> make these calls. They aren’t always going to be fucking perfect or safe.”</w:t>
      </w:r>
    </w:p>
    <w:p w14:paraId="098371B4" w14:textId="39154088" w:rsidR="001E2E9B" w:rsidRDefault="00000000">
      <w:pPr>
        <w:pStyle w:val="BodyText"/>
        <w:rPr>
          <w:rFonts w:ascii="Arial" w:hAnsi="Arial"/>
        </w:rPr>
      </w:pPr>
      <w:r>
        <w:rPr>
          <w:rFonts w:ascii="Arial" w:hAnsi="Arial"/>
        </w:rPr>
        <w:t>“But with a hold full of fuckin’ explosives? Ride out bad fuckin’ storms submerged</w:t>
      </w:r>
      <w:del w:id="3171" w:author="Julia Ringo" w:date="2023-10-05T13:15:00Z">
        <w:r w:rsidDel="000E7660">
          <w:rPr>
            <w:rFonts w:ascii="Arial" w:hAnsi="Arial"/>
          </w:rPr>
          <w:delText xml:space="preserve"> — </w:delText>
        </w:r>
      </w:del>
      <w:ins w:id="3172" w:author="Julia Ringo" w:date="2023-10-05T13:15:00Z">
        <w:r w:rsidR="000E7660">
          <w:rPr>
            <w:rFonts w:ascii="Arial" w:hAnsi="Arial"/>
          </w:rPr>
          <w:t>—</w:t>
        </w:r>
      </w:ins>
      <w:r>
        <w:rPr>
          <w:rFonts w:ascii="Arial" w:hAnsi="Arial"/>
        </w:rPr>
        <w:t>every stupid-fuckin’ green boat driver knows that. But apparently, you fuckin’ think it’s fine to surface with a hold full of fuckin’ TNT. We were a fuckin’ mite’s-dick away from being blown to the bottom of the fuckin’ hole!”</w:t>
      </w:r>
    </w:p>
    <w:p w14:paraId="12ADB11A" w14:textId="77777777" w:rsidR="001E2E9B" w:rsidRDefault="00000000">
      <w:pPr>
        <w:pStyle w:val="BodyText"/>
        <w:rPr>
          <w:rFonts w:ascii="Arial" w:hAnsi="Arial"/>
        </w:rPr>
      </w:pPr>
      <w:r>
        <w:rPr>
          <w:rFonts w:ascii="Arial" w:hAnsi="Arial"/>
        </w:rPr>
        <w:t xml:space="preserve">Percy leveled her emotions. “I don’t </w:t>
      </w:r>
      <w:proofErr w:type="gramStart"/>
      <w:r>
        <w:rPr>
          <w:rFonts w:ascii="Arial" w:hAnsi="Arial"/>
        </w:rPr>
        <w:t>fucking</w:t>
      </w:r>
      <w:proofErr w:type="gramEnd"/>
      <w:r>
        <w:rPr>
          <w:rFonts w:ascii="Arial" w:hAnsi="Arial"/>
        </w:rPr>
        <w:t xml:space="preserve"> need this right now. I have bigger problems than you.” Percy turned and walked away.</w:t>
      </w:r>
    </w:p>
    <w:p w14:paraId="2C6FFA74" w14:textId="77777777" w:rsidR="001E2E9B" w:rsidRDefault="00000000">
      <w:pPr>
        <w:pStyle w:val="BodyText"/>
        <w:rPr>
          <w:rFonts w:ascii="Arial" w:hAnsi="Arial"/>
        </w:rPr>
      </w:pPr>
      <w:r>
        <w:rPr>
          <w:rFonts w:ascii="Arial" w:hAnsi="Arial"/>
        </w:rPr>
        <w:t>Chips threw the rusted grating into the corner where it rang against the steel of the hull.</w:t>
      </w:r>
    </w:p>
    <w:p w14:paraId="5EE7FCF8" w14:textId="77777777" w:rsidR="001E2E9B" w:rsidRDefault="00000000">
      <w:pPr>
        <w:pStyle w:val="BodyText"/>
        <w:rPr>
          <w:rFonts w:ascii="Arial" w:hAnsi="Arial"/>
        </w:rPr>
      </w:pPr>
      <w:r>
        <w:rPr>
          <w:rFonts w:ascii="Arial" w:hAnsi="Arial"/>
        </w:rPr>
        <w:t> </w:t>
      </w:r>
    </w:p>
    <w:p w14:paraId="04E0A537" w14:textId="79DCC4BC" w:rsidR="001E2E9B" w:rsidRDefault="00000000">
      <w:pPr>
        <w:pStyle w:val="BodyText"/>
        <w:rPr>
          <w:rFonts w:ascii="Arial" w:hAnsi="Arial"/>
        </w:rPr>
      </w:pPr>
      <w:r>
        <w:rPr>
          <w:rFonts w:ascii="Arial" w:hAnsi="Arial"/>
        </w:rPr>
        <w:t>With the power restored, Captain Percy tracked down heavy floodlights in the storage hold. They were designed to be clamped onto the fairing of the sail for situations like this, whe</w:t>
      </w:r>
      <w:ins w:id="3173" w:author="Julia Ringo" w:date="2023-10-20T18:02:00Z">
        <w:r w:rsidR="00A256CD">
          <w:rPr>
            <w:rFonts w:ascii="Arial" w:hAnsi="Arial"/>
          </w:rPr>
          <w:t>n</w:t>
        </w:r>
      </w:ins>
      <w:del w:id="3174" w:author="Julia Ringo" w:date="2023-10-20T18:02:00Z">
        <w:r w:rsidDel="00A256CD">
          <w:rPr>
            <w:rFonts w:ascii="Arial" w:hAnsi="Arial"/>
          </w:rPr>
          <w:delText>re</w:delText>
        </w:r>
      </w:del>
      <w:r>
        <w:rPr>
          <w:rFonts w:ascii="Arial" w:hAnsi="Arial"/>
        </w:rPr>
        <w:t xml:space="preserve"> the boat needed to be piloted visually from the top of the sail, but visibility was nearly zero. Powering the lights required running heavy weather-proof electrical cables up from the control room to the bridge.</w:t>
      </w:r>
    </w:p>
    <w:p w14:paraId="392EF0C5" w14:textId="77777777" w:rsidR="001E2E9B" w:rsidRDefault="00000000">
      <w:pPr>
        <w:pStyle w:val="BodyText"/>
        <w:rPr>
          <w:rFonts w:ascii="Arial" w:hAnsi="Arial"/>
        </w:rPr>
      </w:pPr>
      <w:r>
        <w:rPr>
          <w:rFonts w:ascii="Arial" w:hAnsi="Arial"/>
        </w:rPr>
        <w:t>She called on the PA for Gregory to come help her. Together they managed to get the heavy lighting units hauled through the control room and up to the bridge of the sail. In the slashing rain, Percy held each of the four lights in place while Gregory clamped the lights onto the fairing by bolts tightened with a wet and slipping wrench. Gregory draped the cables down through the sail and into the control room where he connected them to high-amperage power sockets.</w:t>
      </w:r>
    </w:p>
    <w:p w14:paraId="58D77B79" w14:textId="6EECCF26" w:rsidR="001E2E9B" w:rsidRDefault="00000000">
      <w:pPr>
        <w:pStyle w:val="BodyText"/>
        <w:rPr>
          <w:rFonts w:ascii="Arial" w:hAnsi="Arial"/>
        </w:rPr>
      </w:pPr>
      <w:r>
        <w:rPr>
          <w:rFonts w:ascii="Arial" w:hAnsi="Arial"/>
        </w:rPr>
        <w:t>So far, Hemi had been mostly guessing from which direction the biggest waves would approach, and then hav</w:t>
      </w:r>
      <w:ins w:id="3175" w:author="Julia Ringo" w:date="2023-10-20T18:03:00Z">
        <w:r w:rsidR="00A256CD">
          <w:rPr>
            <w:rFonts w:ascii="Arial" w:hAnsi="Arial"/>
          </w:rPr>
          <w:t>ing</w:t>
        </w:r>
      </w:ins>
      <w:del w:id="3176" w:author="Julia Ringo" w:date="2023-10-20T18:03:00Z">
        <w:r w:rsidDel="00A256CD">
          <w:rPr>
            <w:rFonts w:ascii="Arial" w:hAnsi="Arial"/>
          </w:rPr>
          <w:delText>e</w:delText>
        </w:r>
      </w:del>
      <w:r>
        <w:rPr>
          <w:rFonts w:ascii="Arial" w:hAnsi="Arial"/>
        </w:rPr>
        <w:t xml:space="preserve"> Bastian adjust the course to </w:t>
      </w:r>
      <w:del w:id="3177" w:author="Julia Ringo" w:date="2023-10-20T18:03:00Z">
        <w:r w:rsidDel="00A256CD">
          <w:rPr>
            <w:rFonts w:ascii="Arial" w:hAnsi="Arial"/>
          </w:rPr>
          <w:delText xml:space="preserve">to </w:delText>
        </w:r>
      </w:del>
      <w:r>
        <w:rPr>
          <w:rFonts w:ascii="Arial" w:hAnsi="Arial"/>
        </w:rPr>
        <w:t xml:space="preserve">keep the </w:t>
      </w:r>
      <w:r>
        <w:rPr>
          <w:rFonts w:ascii="Arial" w:hAnsi="Arial"/>
          <w:i/>
          <w:iCs/>
        </w:rPr>
        <w:t>Prospect</w:t>
      </w:r>
      <w:r>
        <w:rPr>
          <w:rFonts w:ascii="Arial" w:hAnsi="Arial"/>
        </w:rPr>
        <w:t xml:space="preserve"> moving laterally across the troughs of the waves, where they faced the most risk of rolling over again. The powerful lights pushed back the darkness to reveal the black throbbing landscape surrounding him. Huge mountains, the color of crude oil, slipped towards him and under the boat, lifting it high up among the spindrift blowing white from their peaks and violently twisting off deep into the ferocious darkness.</w:t>
      </w:r>
    </w:p>
    <w:p w14:paraId="5DA8BCDA" w14:textId="77777777" w:rsidR="001E2E9B" w:rsidRDefault="00000000">
      <w:pPr>
        <w:pStyle w:val="BodyText"/>
        <w:rPr>
          <w:rFonts w:ascii="Arial" w:hAnsi="Arial"/>
        </w:rPr>
      </w:pPr>
      <w:r>
        <w:rPr>
          <w:rFonts w:ascii="Arial" w:hAnsi="Arial"/>
        </w:rPr>
        <w:t>Hemi tried to spot the big ones from a couple of waves away. When he saw one, he would have Bastian steer into it, driving up the side, splitting through the top, and crashing down into the valley below. The wind blew relentlessly, carrying a mix of rain and flying water from which no distinction could be made whether it was moving upwards or downwards.</w:t>
      </w:r>
    </w:p>
    <w:p w14:paraId="2D61E69D" w14:textId="16416ED4" w:rsidR="001E2E9B" w:rsidRDefault="00000000">
      <w:pPr>
        <w:pStyle w:val="BodyText"/>
        <w:rPr>
          <w:rFonts w:ascii="Arial" w:hAnsi="Arial"/>
        </w:rPr>
      </w:pPr>
      <w:r>
        <w:rPr>
          <w:rFonts w:ascii="Arial" w:hAnsi="Arial"/>
        </w:rPr>
        <w:t>To the uninitiated, this was a hellscape</w:t>
      </w:r>
      <w:ins w:id="3178" w:author="Julia Ringo" w:date="2023-10-20T18:03:00Z">
        <w:r w:rsidR="00A256CD">
          <w:rPr>
            <w:rFonts w:ascii="Arial" w:hAnsi="Arial"/>
          </w:rPr>
          <w:t>,</w:t>
        </w:r>
      </w:ins>
      <w:del w:id="3179" w:author="Julia Ringo" w:date="2023-10-20T18:03:00Z">
        <w:r w:rsidDel="00A256CD">
          <w:rPr>
            <w:rFonts w:ascii="Arial" w:hAnsi="Arial"/>
          </w:rPr>
          <w:delText>;</w:delText>
        </w:r>
      </w:del>
      <w:r>
        <w:rPr>
          <w:rFonts w:ascii="Arial" w:hAnsi="Arial"/>
        </w:rPr>
        <w:t xml:space="preserve"> an unstable surface on an alien world. Any ship in weather like this was a tiny figure on a vast plane roamed by monsters the size of apartment buildings that arrived with stealth, and an ability and intent to crush even the most formidable intruders and drive them down into the bottomless hole they themselves strode effortlessly over.</w:t>
      </w:r>
    </w:p>
    <w:p w14:paraId="1FD8F2B3" w14:textId="77777777" w:rsidR="001E2E9B" w:rsidRDefault="00000000">
      <w:pPr>
        <w:pStyle w:val="BodyText"/>
        <w:rPr>
          <w:rFonts w:ascii="Arial" w:hAnsi="Arial"/>
        </w:rPr>
      </w:pPr>
      <w:r>
        <w:rPr>
          <w:rFonts w:ascii="Arial" w:hAnsi="Arial"/>
        </w:rPr>
        <w:t xml:space="preserve">But Hemi felt no fear </w:t>
      </w:r>
      <w:proofErr w:type="gramStart"/>
      <w:r>
        <w:rPr>
          <w:rFonts w:ascii="Arial" w:hAnsi="Arial"/>
        </w:rPr>
        <w:t>as long as</w:t>
      </w:r>
      <w:proofErr w:type="gramEnd"/>
      <w:r>
        <w:rPr>
          <w:rFonts w:ascii="Arial" w:hAnsi="Arial"/>
        </w:rPr>
        <w:t xml:space="preserve"> the hum of the diesels shook his boots, and the heat of the exhaust bellowed from the pipes behind him. He had been through weather like this </w:t>
      </w:r>
      <w:r>
        <w:rPr>
          <w:rFonts w:ascii="Arial" w:hAnsi="Arial"/>
        </w:rPr>
        <w:lastRenderedPageBreak/>
        <w:t xml:space="preserve">hundreds of times over the years and knew a well-found ship with a strong engine should have no trouble. As old as the boat was, he had all faith in the </w:t>
      </w:r>
      <w:r>
        <w:rPr>
          <w:rFonts w:ascii="Arial" w:hAnsi="Arial"/>
          <w:i/>
          <w:iCs/>
        </w:rPr>
        <w:t>Prospect</w:t>
      </w:r>
      <w:r>
        <w:rPr>
          <w:rFonts w:ascii="Arial" w:hAnsi="Arial"/>
        </w:rPr>
        <w:t>. The storm could try its evil best to do them down, but Hemi was not going to go without a fight.</w:t>
      </w:r>
    </w:p>
    <w:p w14:paraId="60E37273" w14:textId="64DDAFCE" w:rsidR="001E2E9B" w:rsidRDefault="00000000">
      <w:pPr>
        <w:pStyle w:val="BodyText"/>
        <w:rPr>
          <w:rFonts w:ascii="Arial" w:hAnsi="Arial"/>
        </w:rPr>
      </w:pPr>
      <w:r>
        <w:rPr>
          <w:rFonts w:ascii="Arial" w:hAnsi="Arial"/>
        </w:rPr>
        <w:t xml:space="preserve">After an hour of firing into the storm, </w:t>
      </w:r>
      <w:ins w:id="3180" w:author="Julia Ringo" w:date="2023-10-20T18:03:00Z">
        <w:r w:rsidR="00A256CD">
          <w:rPr>
            <w:rFonts w:ascii="Arial" w:hAnsi="Arial"/>
          </w:rPr>
          <w:t xml:space="preserve">though, </w:t>
        </w:r>
      </w:ins>
      <w:r>
        <w:rPr>
          <w:rFonts w:ascii="Arial" w:hAnsi="Arial"/>
        </w:rPr>
        <w:t>the giant on the bridge was starting to feel the wear of it</w:t>
      </w:r>
      <w:del w:id="3181" w:author="Julia Ringo" w:date="2023-10-20T18:03:00Z">
        <w:r w:rsidDel="00A256CD">
          <w:rPr>
            <w:rFonts w:ascii="Arial" w:hAnsi="Arial"/>
          </w:rPr>
          <w:delText xml:space="preserve"> though</w:delText>
        </w:r>
      </w:del>
      <w:r>
        <w:rPr>
          <w:rFonts w:ascii="Arial" w:hAnsi="Arial"/>
        </w:rPr>
        <w:t xml:space="preserve">. Hemi was not a loud man, and his voice was cracking from continually shouting directives down to the control room. It also took an enormous amount of energy to keep his concentration focused on the </w:t>
      </w:r>
      <w:proofErr w:type="gramStart"/>
      <w:r>
        <w:rPr>
          <w:rFonts w:ascii="Arial" w:hAnsi="Arial"/>
        </w:rPr>
        <w:t>nearly-featureless</w:t>
      </w:r>
      <w:proofErr w:type="gramEnd"/>
      <w:r>
        <w:rPr>
          <w:rFonts w:ascii="Arial" w:hAnsi="Arial"/>
        </w:rPr>
        <w:t xml:space="preserve"> black seascape. Wild as it was, it became debilitatingly repetitive in a short time. And then it took physical stamina just to stay standing on the bridge against the wind and roll of the boat. But the most distressing thing to Hemi was that he had only been at this for an hour. There was a chance they could be running through the dark of this storm until dawn</w:t>
      </w:r>
      <w:del w:id="3182" w:author="Julia Ringo" w:date="2023-10-05T13:15:00Z">
        <w:r w:rsidDel="000E7660">
          <w:rPr>
            <w:rFonts w:ascii="Arial" w:hAnsi="Arial"/>
          </w:rPr>
          <w:delText xml:space="preserve"> — </w:delText>
        </w:r>
      </w:del>
      <w:ins w:id="3183" w:author="Julia Ringo" w:date="2023-10-05T13:15:00Z">
        <w:r w:rsidR="000E7660">
          <w:rPr>
            <w:rFonts w:ascii="Arial" w:hAnsi="Arial"/>
          </w:rPr>
          <w:t>—</w:t>
        </w:r>
      </w:ins>
      <w:r>
        <w:rPr>
          <w:rFonts w:ascii="Arial" w:hAnsi="Arial"/>
        </w:rPr>
        <w:t>something like ten hours away.</w:t>
      </w:r>
    </w:p>
    <w:p w14:paraId="10AA932D" w14:textId="77777777" w:rsidR="001E2E9B" w:rsidRDefault="00000000">
      <w:pPr>
        <w:pStyle w:val="BodyText"/>
        <w:rPr>
          <w:rFonts w:ascii="Arial" w:hAnsi="Arial"/>
        </w:rPr>
      </w:pPr>
      <w:r>
        <w:rPr>
          <w:rFonts w:ascii="Arial" w:hAnsi="Arial"/>
        </w:rPr>
        <w:t>Owen, dressed in a black foul-weather slicker that covered him from crown to calves, where it draped over heavy rain boots, climbed up through the sail to join Hemi on the bridge.</w:t>
      </w:r>
    </w:p>
    <w:p w14:paraId="7ADCE050" w14:textId="77777777" w:rsidR="001E2E9B" w:rsidRDefault="00000000">
      <w:pPr>
        <w:pStyle w:val="BodyText"/>
        <w:rPr>
          <w:rFonts w:ascii="Arial" w:hAnsi="Arial"/>
        </w:rPr>
      </w:pPr>
      <w:r>
        <w:rPr>
          <w:rFonts w:ascii="Arial" w:hAnsi="Arial"/>
        </w:rPr>
        <w:t xml:space="preserve">“Captain Percy sent me up,” Owen shouted to Hemi through the wind. “She wants me in the lookout ring. Seems </w:t>
      </w:r>
      <w:proofErr w:type="spellStart"/>
      <w:r>
        <w:rPr>
          <w:rFonts w:ascii="Arial" w:hAnsi="Arial"/>
        </w:rPr>
        <w:t>kinda</w:t>
      </w:r>
      <w:proofErr w:type="spellEnd"/>
      <w:r>
        <w:rPr>
          <w:rFonts w:ascii="Arial" w:hAnsi="Arial"/>
        </w:rPr>
        <w:t xml:space="preserve"> stupid to me.”</w:t>
      </w:r>
    </w:p>
    <w:p w14:paraId="06965B65" w14:textId="1E96E821" w:rsidR="001E2E9B" w:rsidRDefault="00000000">
      <w:pPr>
        <w:pStyle w:val="BodyText"/>
        <w:rPr>
          <w:rFonts w:ascii="Arial" w:hAnsi="Arial"/>
        </w:rPr>
      </w:pPr>
      <w:r>
        <w:rPr>
          <w:rFonts w:ascii="Arial" w:hAnsi="Arial"/>
        </w:rPr>
        <w:t>Hemi nodded. “The sour prospects of fortune are determined by the winds that blow out of hell, Owen. I do not believe there is more to see from the lookout ring than down here on the bridge. Still, I will be glad to have help spotting incoming big ones</w:t>
      </w:r>
      <w:del w:id="3184" w:author="Julia Ringo" w:date="2023-10-10T11:08:00Z">
        <w:r w:rsidDel="00B6693A">
          <w:rPr>
            <w:rFonts w:ascii="Arial" w:hAnsi="Arial"/>
          </w:rPr>
          <w:delText>…</w:delText>
        </w:r>
      </w:del>
      <w:ins w:id="3185" w:author="Julia Ringo" w:date="2023-10-10T11:08:00Z">
        <w:r w:rsidR="00B6693A">
          <w:rPr>
            <w:rFonts w:ascii="Arial" w:hAnsi="Arial"/>
          </w:rPr>
          <w:t xml:space="preserve"> . . . </w:t>
        </w:r>
      </w:ins>
      <w:del w:id="3186" w:author="Julia Ringo" w:date="2023-10-20T18:04:00Z">
        <w:r w:rsidDel="00A256CD">
          <w:rPr>
            <w:rFonts w:ascii="Arial" w:hAnsi="Arial"/>
          </w:rPr>
          <w:delText xml:space="preserve"> </w:delText>
        </w:r>
      </w:del>
      <w:r>
        <w:rPr>
          <w:rFonts w:ascii="Arial" w:hAnsi="Arial"/>
        </w:rPr>
        <w:t>and someone to witness my end if I get blown overboard.”</w:t>
      </w:r>
    </w:p>
    <w:p w14:paraId="513CEEC2" w14:textId="77777777" w:rsidR="001E2E9B" w:rsidRDefault="00000000">
      <w:pPr>
        <w:pStyle w:val="BodyText"/>
        <w:rPr>
          <w:rFonts w:ascii="Arial" w:hAnsi="Arial"/>
        </w:rPr>
      </w:pPr>
      <w:r>
        <w:rPr>
          <w:rFonts w:ascii="Arial" w:hAnsi="Arial"/>
        </w:rPr>
        <w:t>“Maybe that’s the real fucking reason she wanted me up here!” Owen grinned at Hemi as the rain soaked his face.</w:t>
      </w:r>
    </w:p>
    <w:p w14:paraId="29A063BE" w14:textId="77777777" w:rsidR="001E2E9B" w:rsidRDefault="00000000">
      <w:pPr>
        <w:pStyle w:val="BodyText"/>
        <w:rPr>
          <w:rFonts w:ascii="Arial" w:hAnsi="Arial"/>
        </w:rPr>
      </w:pPr>
      <w:r>
        <w:rPr>
          <w:rFonts w:ascii="Arial" w:hAnsi="Arial"/>
        </w:rPr>
        <w:t xml:space="preserve">Owen clipped on a lifeline and climbed up to the lookout ring, his hands almost glowing white where they peeked out from under the black slicker and gripped the wet steel ladder. In the lookout ring, he doubled up his safety line. From that modest height it looked like he could reach up and touch the long drifting tendrils of the low scudding clouds above his head. He drew a pair of binoculars from under his slicker, but they were nearly useless in a matter of seconds. He reverted to holding the brim of his hood down to shade his eyes from the water that came down on him. Though little good it did against the water that </w:t>
      </w:r>
      <w:proofErr w:type="gramStart"/>
      <w:r>
        <w:rPr>
          <w:rFonts w:ascii="Arial" w:hAnsi="Arial"/>
        </w:rPr>
        <w:t>rose up</w:t>
      </w:r>
      <w:proofErr w:type="gramEnd"/>
      <w:r>
        <w:rPr>
          <w:rFonts w:ascii="Arial" w:hAnsi="Arial"/>
        </w:rPr>
        <w:t xml:space="preserve"> at him.</w:t>
      </w:r>
    </w:p>
    <w:p w14:paraId="091F2CA5" w14:textId="77777777" w:rsidR="001E2E9B" w:rsidRDefault="00000000">
      <w:pPr>
        <w:pStyle w:val="BodyText"/>
        <w:rPr>
          <w:rFonts w:ascii="Arial" w:hAnsi="Arial"/>
        </w:rPr>
      </w:pPr>
      <w:r>
        <w:rPr>
          <w:rFonts w:ascii="Arial" w:hAnsi="Arial"/>
        </w:rPr>
        <w:t> </w:t>
      </w:r>
    </w:p>
    <w:p w14:paraId="0C006766" w14:textId="77777777" w:rsidR="001E2E9B" w:rsidRDefault="00000000">
      <w:pPr>
        <w:pStyle w:val="BodyText"/>
        <w:rPr>
          <w:rFonts w:ascii="Arial" w:hAnsi="Arial"/>
        </w:rPr>
      </w:pPr>
      <w:r>
        <w:rPr>
          <w:rFonts w:ascii="Arial" w:hAnsi="Arial"/>
        </w:rPr>
        <w:t xml:space="preserve">In the sonar compartment Cassandra’s eyes were red and watery. She had been on sonar watch for more than twelve hours. Twelve hours of staring at the same gauges, which never showed the slightest change. While she had quickly adapted to the gentle motion of the submarine in normal conditions, now it was moving like the worst kind of low-riding surface ship. It lifted her up, and dropped her down, sometimes hard enough to lift her from her chair. But unlike a surface ship, there were no windows. No way for her to see any kind of horizon by which she could orient her confused inner ear. Sickness </w:t>
      </w:r>
      <w:proofErr w:type="gramStart"/>
      <w:r>
        <w:rPr>
          <w:rFonts w:ascii="Arial" w:hAnsi="Arial"/>
        </w:rPr>
        <w:t>rose up</w:t>
      </w:r>
      <w:proofErr w:type="gramEnd"/>
      <w:r>
        <w:rPr>
          <w:rFonts w:ascii="Arial" w:hAnsi="Arial"/>
        </w:rPr>
        <w:t xml:space="preserve"> in her again and again, and she kept forcing it back into herself. The </w:t>
      </w:r>
      <w:r>
        <w:rPr>
          <w:rFonts w:ascii="Arial" w:hAnsi="Arial"/>
        </w:rPr>
        <w:lastRenderedPageBreak/>
        <w:t>only relief was the occasional cool, wet breeze that found its way all the way down through the open hatch in the control room to her far front corner of the sonar compartment.</w:t>
      </w:r>
    </w:p>
    <w:p w14:paraId="068B630A" w14:textId="3EEA6887" w:rsidR="001E2E9B" w:rsidRDefault="00000000">
      <w:pPr>
        <w:pStyle w:val="BodyText"/>
        <w:rPr>
          <w:rFonts w:ascii="Arial" w:hAnsi="Arial"/>
        </w:rPr>
      </w:pPr>
      <w:r>
        <w:rPr>
          <w:rFonts w:ascii="Arial" w:hAnsi="Arial"/>
        </w:rPr>
        <w:t xml:space="preserve">She had expected to be in her rack hours ago, but Captain Percy had come by and asked her to stay at the sonar. She had told Cassandra that, while it was </w:t>
      </w:r>
      <w:proofErr w:type="gramStart"/>
      <w:r>
        <w:rPr>
          <w:rFonts w:ascii="Arial" w:hAnsi="Arial"/>
        </w:rPr>
        <w:t>unlikely</w:t>
      </w:r>
      <w:proofErr w:type="gramEnd"/>
      <w:r>
        <w:rPr>
          <w:rFonts w:ascii="Arial" w:hAnsi="Arial"/>
        </w:rPr>
        <w:t xml:space="preserve"> they would meet any other vessels in a storm like this, sonar might be the only way they would know if another ship was coming at them, despite the noise of the storm. With so much precipitation, the radar was essentially useless</w:t>
      </w:r>
      <w:ins w:id="3187" w:author="Julia Ringo" w:date="2023-10-20T18:05:00Z">
        <w:r w:rsidR="00BA187E">
          <w:rPr>
            <w:rFonts w:ascii="Arial" w:hAnsi="Arial"/>
          </w:rPr>
          <w:t>,</w:t>
        </w:r>
      </w:ins>
      <w:r>
        <w:rPr>
          <w:rFonts w:ascii="Arial" w:hAnsi="Arial"/>
        </w:rPr>
        <w:t xml:space="preserve"> and Percy had turned the unit off.</w:t>
      </w:r>
    </w:p>
    <w:p w14:paraId="2C6325D7" w14:textId="77777777" w:rsidR="001E2E9B" w:rsidRDefault="00000000">
      <w:pPr>
        <w:pStyle w:val="BodyText"/>
        <w:rPr>
          <w:rFonts w:ascii="Arial" w:hAnsi="Arial"/>
        </w:rPr>
      </w:pPr>
      <w:r>
        <w:rPr>
          <w:rFonts w:ascii="Arial" w:hAnsi="Arial"/>
        </w:rPr>
        <w:t>Cassandra literally hung on. She gripped the handles on either side of the sonar unit in her small hands, her fingers curling around the cold painted and chipped steel, her fingernails digging into the flesh of her palms. The tension in her arms had passed from a searing ache to a dull background pain long before.</w:t>
      </w:r>
    </w:p>
    <w:p w14:paraId="72AF6D36" w14:textId="77777777" w:rsidR="001E2E9B" w:rsidRDefault="00000000">
      <w:pPr>
        <w:pStyle w:val="BodyText"/>
        <w:rPr>
          <w:rFonts w:ascii="Arial" w:hAnsi="Arial"/>
        </w:rPr>
      </w:pPr>
      <w:r>
        <w:rPr>
          <w:rFonts w:ascii="Arial" w:hAnsi="Arial"/>
        </w:rPr>
        <w:t>She slowly closed her eyes and focused on the sounds in her headset. She left her body behind in the boat</w:t>
      </w:r>
      <w:del w:id="3188" w:author="Julia Ringo" w:date="2023-10-20T18:06:00Z">
        <w:r w:rsidDel="00BA187E">
          <w:rPr>
            <w:rFonts w:ascii="Arial" w:hAnsi="Arial"/>
          </w:rPr>
          <w:delText>,</w:delText>
        </w:r>
      </w:del>
      <w:r>
        <w:rPr>
          <w:rFonts w:ascii="Arial" w:hAnsi="Arial"/>
        </w:rPr>
        <w:t xml:space="preserve"> and moved her mind out into the water. This had become easier with practice, though overcoming the exhaustion and pain of a long shift made it more challenging now.</w:t>
      </w:r>
    </w:p>
    <w:p w14:paraId="4EFDB517" w14:textId="77777777" w:rsidR="001E2E9B" w:rsidRDefault="00000000">
      <w:pPr>
        <w:pStyle w:val="BodyText"/>
        <w:rPr>
          <w:rFonts w:ascii="Arial" w:hAnsi="Arial"/>
        </w:rPr>
      </w:pPr>
      <w:r>
        <w:rPr>
          <w:rFonts w:ascii="Arial" w:hAnsi="Arial"/>
        </w:rPr>
        <w:t xml:space="preserve">The ocean was overwhelmed by the sounds of the storm on the surface and the heavy drone of the diesel engines reverberating through the hull of the </w:t>
      </w:r>
      <w:r>
        <w:rPr>
          <w:rFonts w:ascii="Arial" w:hAnsi="Arial"/>
          <w:i/>
          <w:iCs/>
        </w:rPr>
        <w:t>Prospect</w:t>
      </w:r>
      <w:r>
        <w:rPr>
          <w:rFonts w:ascii="Arial" w:hAnsi="Arial"/>
        </w:rPr>
        <w:t>. The whole boat shook with the vibration of the grinding cylinders. The engines provided a low frequency bass note that cut a never-varying line of deep sound through the sonar.</w:t>
      </w:r>
    </w:p>
    <w:p w14:paraId="76191296" w14:textId="162E4D0E" w:rsidR="001E2E9B" w:rsidRDefault="00000000">
      <w:pPr>
        <w:pStyle w:val="BodyText"/>
        <w:rPr>
          <w:rFonts w:ascii="Arial" w:hAnsi="Arial"/>
        </w:rPr>
      </w:pPr>
      <w:r>
        <w:rPr>
          <w:rFonts w:ascii="Arial" w:hAnsi="Arial"/>
        </w:rPr>
        <w:t>Above the engines in pitch was the sound of the waves. This sound was white, but unlike the drone of the diesels</w:t>
      </w:r>
      <w:ins w:id="3189" w:author="Julia Ringo" w:date="2023-10-20T18:06:00Z">
        <w:r w:rsidR="00BA187E">
          <w:rPr>
            <w:rFonts w:ascii="Arial" w:hAnsi="Arial"/>
          </w:rPr>
          <w:t>, it</w:t>
        </w:r>
      </w:ins>
      <w:r>
        <w:rPr>
          <w:rFonts w:ascii="Arial" w:hAnsi="Arial"/>
        </w:rPr>
        <w:t xml:space="preserve"> constantly shifted and changed. A heavy sound that curled and rolled, until a wave broke. When that happened, the sound would change to a rushing wall which would overtake everything until it receded a few seconds later and the low drone of the engines came back up underneath.</w:t>
      </w:r>
    </w:p>
    <w:p w14:paraId="3AEAFF86" w14:textId="77777777" w:rsidR="001E2E9B" w:rsidRDefault="00000000">
      <w:pPr>
        <w:pStyle w:val="BodyText"/>
        <w:rPr>
          <w:rFonts w:ascii="Arial" w:hAnsi="Arial"/>
        </w:rPr>
      </w:pPr>
      <w:r>
        <w:rPr>
          <w:rFonts w:ascii="Arial" w:hAnsi="Arial"/>
        </w:rPr>
        <w:t>When she concentrated, Cassandra could hear the whistle of the wind itself, pressing against the surface of the water and driving it with its vicious will.</w:t>
      </w:r>
    </w:p>
    <w:p w14:paraId="64599B68" w14:textId="77777777" w:rsidR="001E2E9B" w:rsidRDefault="00000000">
      <w:pPr>
        <w:pStyle w:val="BodyText"/>
        <w:rPr>
          <w:rFonts w:ascii="Arial" w:hAnsi="Arial"/>
        </w:rPr>
      </w:pPr>
      <w:r>
        <w:rPr>
          <w:rFonts w:ascii="Arial" w:hAnsi="Arial"/>
        </w:rPr>
        <w:t>Those sounds all combined into a heavy repetitive groan that rose and fell depending on which source was taking over at any moment. Cut across all of it was the sound of the motion of the boat itself. Every minute or so, the bow would break out of a wave, accompanied by a rush of wind on the sonar mics. That would be followed by the crunching sound of the boat plunging back under the water, which would run out in the long stream rushing along the side of the hull.</w:t>
      </w:r>
    </w:p>
    <w:p w14:paraId="5CABDBEA" w14:textId="2EBBB11C" w:rsidR="001E2E9B" w:rsidRDefault="00000000">
      <w:pPr>
        <w:pStyle w:val="BodyText"/>
        <w:rPr>
          <w:rFonts w:ascii="Arial" w:hAnsi="Arial"/>
        </w:rPr>
      </w:pPr>
      <w:r>
        <w:rPr>
          <w:rFonts w:ascii="Arial" w:hAnsi="Arial"/>
        </w:rPr>
        <w:t>All of this came together to form something that, to Cassandra’s ears, sounded like an almost spiritual music</w:t>
      </w:r>
      <w:del w:id="3190" w:author="Julia Ringo" w:date="2023-10-05T13:15:00Z">
        <w:r w:rsidDel="000E7660">
          <w:rPr>
            <w:rFonts w:ascii="Arial" w:hAnsi="Arial"/>
          </w:rPr>
          <w:delText xml:space="preserve"> — </w:delText>
        </w:r>
      </w:del>
      <w:ins w:id="3191" w:author="Julia Ringo" w:date="2023-10-05T13:15:00Z">
        <w:r w:rsidR="000E7660">
          <w:rPr>
            <w:rFonts w:ascii="Arial" w:hAnsi="Arial"/>
          </w:rPr>
          <w:t>—</w:t>
        </w:r>
      </w:ins>
      <w:r>
        <w:rPr>
          <w:rFonts w:ascii="Arial" w:hAnsi="Arial"/>
        </w:rPr>
        <w:t>a drone music from the culture of some remote land, with variations that held one’s attention as at the same time they carried you off to some higher plane</w:t>
      </w:r>
      <w:ins w:id="3192" w:author="Julia Ringo" w:date="2023-10-20T18:07:00Z">
        <w:r w:rsidR="00BA187E">
          <w:rPr>
            <w:rFonts w:ascii="Arial" w:hAnsi="Arial"/>
          </w:rPr>
          <w:t>,</w:t>
        </w:r>
      </w:ins>
      <w:del w:id="3193" w:author="Julia Ringo" w:date="2023-10-20T18:07:00Z">
        <w:r w:rsidDel="00BA187E">
          <w:rPr>
            <w:rFonts w:ascii="Arial" w:hAnsi="Arial"/>
          </w:rPr>
          <w:delText>;</w:delText>
        </w:r>
      </w:del>
      <w:r>
        <w:rPr>
          <w:rFonts w:ascii="Arial" w:hAnsi="Arial"/>
        </w:rPr>
        <w:t xml:space="preserve"> but then always came floating down to return to the same place it began. The grinding roll of it all seemed like some animistic entity’s effort to raise the consciousness of someone lucky enough to be listening to a height where one could see forever. Out through thousands and thousands of miles of empty ocean, to pick out some particular particle or source and understand what exactly its intentions were: the </w:t>
      </w:r>
      <w:r>
        <w:rPr>
          <w:rFonts w:ascii="Arial" w:hAnsi="Arial"/>
        </w:rPr>
        <w:lastRenderedPageBreak/>
        <w:t xml:space="preserve">mind of a sperm whale </w:t>
      </w:r>
      <w:del w:id="3194" w:author="Julia Ringo" w:date="2023-10-20T18:07:00Z">
        <w:r w:rsidDel="00BA187E">
          <w:rPr>
            <w:rFonts w:ascii="Arial" w:hAnsi="Arial"/>
          </w:rPr>
          <w:delText xml:space="preserve">3000 </w:delText>
        </w:r>
      </w:del>
      <w:ins w:id="3195" w:author="Julia Ringo" w:date="2023-10-20T18:07:00Z">
        <w:r w:rsidR="00BA187E">
          <w:rPr>
            <w:rFonts w:ascii="Arial" w:hAnsi="Arial"/>
          </w:rPr>
          <w:t>three thousand</w:t>
        </w:r>
        <w:r w:rsidR="00BA187E">
          <w:rPr>
            <w:rFonts w:ascii="Arial" w:hAnsi="Arial"/>
          </w:rPr>
          <w:t xml:space="preserve"> </w:t>
        </w:r>
      </w:ins>
      <w:r>
        <w:rPr>
          <w:rFonts w:ascii="Arial" w:hAnsi="Arial"/>
        </w:rPr>
        <w:t>meters down in the blackness, closing its jaws around the expelling sweet juices of an enormous cephalopod, or the byzantine economics that led to the churning roll of a machine bit boring into the ocean floor, or the tortured path of beach sand siphoned from its existence in the warm sun and deposited in the freezing darkness of the drowned depths.</w:t>
      </w:r>
    </w:p>
    <w:p w14:paraId="482098DE" w14:textId="4B9853AC" w:rsidR="001E2E9B" w:rsidRDefault="00000000">
      <w:pPr>
        <w:pStyle w:val="BodyText"/>
        <w:rPr>
          <w:rFonts w:ascii="Arial" w:hAnsi="Arial"/>
        </w:rPr>
      </w:pPr>
      <w:r>
        <w:rPr>
          <w:rFonts w:ascii="Arial" w:hAnsi="Arial"/>
        </w:rPr>
        <w:t xml:space="preserve">Cassandra let her mind sink into this strange music flowing through her headset, passing from one ear through the middle of her head to the other ear, </w:t>
      </w:r>
      <w:del w:id="3196" w:author="Julia Ringo" w:date="2023-10-20T18:09:00Z">
        <w:r w:rsidDel="00BA187E">
          <w:rPr>
            <w:rFonts w:ascii="Arial" w:hAnsi="Arial"/>
          </w:rPr>
          <w:delText xml:space="preserve">at the same time </w:delText>
        </w:r>
      </w:del>
      <w:r>
        <w:rPr>
          <w:rFonts w:ascii="Arial" w:hAnsi="Arial"/>
        </w:rPr>
        <w:t>letting her mind wander around in the sea surrounding them</w:t>
      </w:r>
      <w:ins w:id="3197" w:author="Julia Ringo" w:date="2023-10-20T18:09:00Z">
        <w:r w:rsidR="00BA187E" w:rsidRPr="00BA187E">
          <w:rPr>
            <w:rFonts w:ascii="Arial" w:hAnsi="Arial"/>
          </w:rPr>
          <w:t xml:space="preserve"> </w:t>
        </w:r>
        <w:r w:rsidR="00BA187E">
          <w:rPr>
            <w:rFonts w:ascii="Arial" w:hAnsi="Arial"/>
          </w:rPr>
          <w:t>at the same time</w:t>
        </w:r>
      </w:ins>
      <w:r>
        <w:rPr>
          <w:rFonts w:ascii="Arial" w:hAnsi="Arial"/>
        </w:rPr>
        <w:t>. This went on for more than an hour before she was jolted back to the sonar compartment by the distraction of Captain Percy and Chips having a loud and heated argument behind her. That was unfortunate because just at that moment she believed she could hear a new sound out in the darkness. It was something faint and far off. Something incongruous and inappropriate.</w:t>
      </w:r>
    </w:p>
    <w:p w14:paraId="259555F7" w14:textId="77777777" w:rsidR="001E2E9B" w:rsidRDefault="00000000">
      <w:pPr>
        <w:pStyle w:val="BodyText"/>
        <w:rPr>
          <w:rFonts w:ascii="Arial" w:hAnsi="Arial"/>
        </w:rPr>
      </w:pPr>
      <w:r>
        <w:rPr>
          <w:rFonts w:ascii="Arial" w:hAnsi="Arial"/>
        </w:rPr>
        <w:t>She opened her eyes and looked at her instruments. She swung the mics around towards the boat’s rear starboard side. At about 160 degrees there was a slight, but very real, wavering of the signal strength indicator. It just popped its head up for a second, like some prairie rodent checking for raptors. Cassandra spun the mic direction wheel back across the bearing, and the needle went up and down again. Back and forth she scanned, and each time the needle bounced and now she was sure that she could hear a faint mechanical hum in her earpiece when it did so.</w:t>
      </w:r>
    </w:p>
    <w:p w14:paraId="6D0FABFC" w14:textId="4CC94D28" w:rsidR="001E2E9B" w:rsidRDefault="00000000">
      <w:pPr>
        <w:pStyle w:val="BodyText"/>
        <w:rPr>
          <w:rFonts w:ascii="Arial" w:hAnsi="Arial"/>
        </w:rPr>
      </w:pPr>
      <w:r>
        <w:rPr>
          <w:rFonts w:ascii="Arial" w:hAnsi="Arial"/>
        </w:rPr>
        <w:t>She targeted the mics on the source of the mechanical sound in the water</w:t>
      </w:r>
      <w:del w:id="3198" w:author="Julia Ringo" w:date="2023-10-20T18:12:00Z">
        <w:r w:rsidDel="00BA187E">
          <w:rPr>
            <w:rFonts w:ascii="Arial" w:hAnsi="Arial"/>
          </w:rPr>
          <w:delText>,</w:delText>
        </w:r>
      </w:del>
      <w:r>
        <w:rPr>
          <w:rFonts w:ascii="Arial" w:hAnsi="Arial"/>
        </w:rPr>
        <w:t xml:space="preserve"> and focused her attention on it. It was nothing more than a soft hum that had diffused itself across some unknown amount of the dense medium she worked in, gently tickling the sensitive membranes of the ship’s mics, and then running close to the speed of light through the ship’s wiring, past the condensers and filters of her equipment, up the fading braided wires of the headset and into her ears. For all that, it was a pulpy mush of a signal, barely discernible as mechanical save for the slow cycle of rising and falling at just a few hertz, but in a</w:t>
      </w:r>
      <w:ins w:id="3199" w:author="Julia Ringo" w:date="2023-10-20T18:09:00Z">
        <w:r w:rsidR="00BA187E">
          <w:rPr>
            <w:rFonts w:ascii="Arial" w:hAnsi="Arial"/>
          </w:rPr>
          <w:t>n</w:t>
        </w:r>
      </w:ins>
      <w:r>
        <w:rPr>
          <w:rFonts w:ascii="Arial" w:hAnsi="Arial"/>
        </w:rPr>
        <w:t xml:space="preserve"> evenly repetitive way that was unmistakable.</w:t>
      </w:r>
    </w:p>
    <w:p w14:paraId="0D45D8CA" w14:textId="77777777" w:rsidR="001E2E9B" w:rsidRDefault="00000000">
      <w:pPr>
        <w:pStyle w:val="BodyText"/>
        <w:rPr>
          <w:rFonts w:ascii="Arial" w:hAnsi="Arial"/>
        </w:rPr>
      </w:pPr>
      <w:r>
        <w:rPr>
          <w:rFonts w:ascii="Arial" w:hAnsi="Arial"/>
        </w:rPr>
        <w:t>She struggled to figure out if the source was far off or if it was closer but moving quietly. The drone of the engines and the background noise from the surface interfered and confused her sense of distance in the water. It made her feel a little like she was lost and alone on the surface, being lifted and dropped by the force of the storm. The source of the sound might be visible one second, and then she was deaf and blind under the water, and by the time she came to the surface again it had moved away.</w:t>
      </w:r>
    </w:p>
    <w:p w14:paraId="4B9A62C6" w14:textId="77777777" w:rsidR="001E2E9B" w:rsidRDefault="00000000">
      <w:pPr>
        <w:pStyle w:val="BodyText"/>
        <w:rPr>
          <w:rFonts w:ascii="Arial" w:hAnsi="Arial"/>
        </w:rPr>
      </w:pPr>
      <w:r>
        <w:rPr>
          <w:rFonts w:ascii="Arial" w:hAnsi="Arial"/>
        </w:rPr>
        <w:t>Captain Percy and Chip’s argument grew louder. Cassandra had the sense they might be on the verge of blows. The verbal exchange kept pulling her back to the sonar compartment when she knew she needed her mind out there in the water. But she still felt she did not have the authority to enforce quiet in the compartment.</w:t>
      </w:r>
    </w:p>
    <w:p w14:paraId="7CCC11E7" w14:textId="77777777" w:rsidR="001E2E9B" w:rsidRDefault="00000000">
      <w:pPr>
        <w:pStyle w:val="BodyText"/>
        <w:rPr>
          <w:rFonts w:ascii="Arial" w:hAnsi="Arial"/>
        </w:rPr>
      </w:pPr>
      <w:r>
        <w:rPr>
          <w:rFonts w:ascii="Arial" w:hAnsi="Arial"/>
        </w:rPr>
        <w:t>She rested her elbows on the console</w:t>
      </w:r>
      <w:del w:id="3200" w:author="Julia Ringo" w:date="2023-10-20T18:12:00Z">
        <w:r w:rsidDel="00BA187E">
          <w:rPr>
            <w:rFonts w:ascii="Arial" w:hAnsi="Arial"/>
          </w:rPr>
          <w:delText>,</w:delText>
        </w:r>
      </w:del>
      <w:r>
        <w:rPr>
          <w:rFonts w:ascii="Arial" w:hAnsi="Arial"/>
        </w:rPr>
        <w:t xml:space="preserve"> and cupped her hands over the metal and leather pieces of the earphones. She listened to the mechanical hum in the water, and tried to guess by the difference between her right and left ear how far away that sound was. But the white noise of the storm washed it all into one blended continuous sound. She stared at the signal strength indicator and dared it to move.</w:t>
      </w:r>
    </w:p>
    <w:p w14:paraId="3BD7D22A" w14:textId="19A3E656" w:rsidR="001E2E9B" w:rsidRDefault="00000000">
      <w:pPr>
        <w:pStyle w:val="BodyText"/>
        <w:rPr>
          <w:rFonts w:ascii="Arial" w:hAnsi="Arial"/>
        </w:rPr>
      </w:pPr>
      <w:r>
        <w:rPr>
          <w:rFonts w:ascii="Arial" w:hAnsi="Arial"/>
        </w:rPr>
        <w:lastRenderedPageBreak/>
        <w:t>And then it did. It jumped up, marked a point</w:t>
      </w:r>
      <w:ins w:id="3201" w:author="Julia Ringo" w:date="2023-10-20T18:12:00Z">
        <w:r w:rsidR="00BA187E">
          <w:rPr>
            <w:rFonts w:ascii="Arial" w:hAnsi="Arial"/>
          </w:rPr>
          <w:t>,</w:t>
        </w:r>
      </w:ins>
      <w:r>
        <w:rPr>
          <w:rFonts w:ascii="Arial" w:hAnsi="Arial"/>
        </w:rPr>
        <w:t xml:space="preserve"> and floated there for half a breath. It was accompanied by a rattling clink in the headphones</w:t>
      </w:r>
      <w:del w:id="3202" w:author="Julia Ringo" w:date="2023-10-05T13:15:00Z">
        <w:r w:rsidDel="000E7660">
          <w:rPr>
            <w:rFonts w:ascii="Arial" w:hAnsi="Arial"/>
          </w:rPr>
          <w:delText xml:space="preserve"> — </w:delText>
        </w:r>
      </w:del>
      <w:ins w:id="3203" w:author="Julia Ringo" w:date="2023-10-05T13:15:00Z">
        <w:r w:rsidR="000E7660">
          <w:rPr>
            <w:rFonts w:ascii="Arial" w:hAnsi="Arial"/>
          </w:rPr>
          <w:t>—</w:t>
        </w:r>
      </w:ins>
      <w:r>
        <w:rPr>
          <w:rFonts w:ascii="Arial" w:hAnsi="Arial"/>
        </w:rPr>
        <w:t>metal on metal somewhere out in the liquid expanse. A dropped steel pot or piece of equipment perhaps. The sound was distinctive, carrying Cassandra back to her childhood, to playing on the floor of a kitchen while a meal was being prepared above her. She tried to hold on to the feeling of safeness that brought to her as in her earphones the rattling-pot sound took on an other-worldly echo. An echo that her mind processed for distance</w:t>
      </w:r>
      <w:del w:id="3204" w:author="Julia Ringo" w:date="2023-10-05T13:15:00Z">
        <w:r w:rsidDel="000E7660">
          <w:rPr>
            <w:rFonts w:ascii="Arial" w:hAnsi="Arial"/>
          </w:rPr>
          <w:delText xml:space="preserve"> — </w:delText>
        </w:r>
      </w:del>
      <w:ins w:id="3205" w:author="Julia Ringo" w:date="2023-10-05T13:15:00Z">
        <w:r w:rsidR="000E7660">
          <w:rPr>
            <w:rFonts w:ascii="Arial" w:hAnsi="Arial"/>
          </w:rPr>
          <w:t>—</w:t>
        </w:r>
      </w:ins>
      <w:r>
        <w:rPr>
          <w:rFonts w:ascii="Arial" w:hAnsi="Arial"/>
        </w:rPr>
        <w:t>which brought the rising terror of how close she now knew that sound to be.</w:t>
      </w:r>
    </w:p>
    <w:p w14:paraId="61A669DA" w14:textId="77777777" w:rsidR="001E2E9B" w:rsidRDefault="00000000">
      <w:pPr>
        <w:pStyle w:val="BodyText"/>
        <w:rPr>
          <w:rFonts w:ascii="Arial" w:hAnsi="Arial"/>
        </w:rPr>
      </w:pPr>
      <w:r>
        <w:rPr>
          <w:rFonts w:ascii="Arial" w:hAnsi="Arial"/>
        </w:rPr>
        <w:t>She turned and yelled. “Captain Percy! They’re right on us!”</w:t>
      </w:r>
    </w:p>
    <w:p w14:paraId="4837ACCE" w14:textId="77777777" w:rsidR="001E2E9B" w:rsidRDefault="00000000">
      <w:pPr>
        <w:pStyle w:val="BodyText"/>
        <w:rPr>
          <w:rFonts w:ascii="Arial" w:hAnsi="Arial"/>
        </w:rPr>
      </w:pPr>
      <w:r>
        <w:rPr>
          <w:rFonts w:ascii="Arial" w:hAnsi="Arial"/>
        </w:rPr>
        <w:t>Percy immediately broke off with the red-faced Chips and stared at Cassandra, her eyes going wide. It took her a second to process what Cassandra had said. “A contact?” she asked Cassandra.</w:t>
      </w:r>
    </w:p>
    <w:p w14:paraId="1AED4829" w14:textId="77777777" w:rsidR="001E2E9B" w:rsidRDefault="00000000">
      <w:pPr>
        <w:pStyle w:val="BodyText"/>
        <w:rPr>
          <w:rFonts w:ascii="Arial" w:hAnsi="Arial"/>
        </w:rPr>
      </w:pPr>
      <w:r>
        <w:rPr>
          <w:rFonts w:ascii="Arial" w:hAnsi="Arial"/>
        </w:rPr>
        <w:t>“Yes!” Cassandra put all the conviction she could into this word, worried that she was not conveying the seriousness of the situation quickly enough.</w:t>
      </w:r>
    </w:p>
    <w:p w14:paraId="1BF600E6" w14:textId="77777777" w:rsidR="001E2E9B" w:rsidRDefault="00000000">
      <w:pPr>
        <w:pStyle w:val="BodyText"/>
        <w:rPr>
          <w:rFonts w:ascii="Arial" w:hAnsi="Arial"/>
        </w:rPr>
      </w:pPr>
      <w:r>
        <w:rPr>
          <w:rFonts w:ascii="Arial" w:hAnsi="Arial"/>
        </w:rPr>
        <w:t>“How close?” Percy asked.</w:t>
      </w:r>
    </w:p>
    <w:p w14:paraId="478D2D47" w14:textId="77777777" w:rsidR="001E2E9B" w:rsidRDefault="00000000">
      <w:pPr>
        <w:pStyle w:val="BodyText"/>
        <w:rPr>
          <w:rFonts w:ascii="Arial" w:hAnsi="Arial"/>
        </w:rPr>
      </w:pPr>
      <w:r>
        <w:rPr>
          <w:rFonts w:ascii="Arial" w:hAnsi="Arial"/>
        </w:rPr>
        <w:t xml:space="preserve">“I don’t know!” Cassandra panicked. “Too close! They’re </w:t>
      </w:r>
      <w:r>
        <w:rPr>
          <w:rFonts w:ascii="Arial" w:hAnsi="Arial"/>
          <w:i/>
          <w:iCs/>
        </w:rPr>
        <w:t>here</w:t>
      </w:r>
      <w:r>
        <w:rPr>
          <w:rFonts w:ascii="Arial" w:hAnsi="Arial"/>
        </w:rPr>
        <w:t>!” She pointed her finger at the console. “Rear left side of the ship.”</w:t>
      </w:r>
    </w:p>
    <w:p w14:paraId="0E0EDFB4" w14:textId="77777777" w:rsidR="001E2E9B" w:rsidRDefault="00000000">
      <w:pPr>
        <w:pStyle w:val="BodyText"/>
        <w:rPr>
          <w:rFonts w:ascii="Arial" w:hAnsi="Arial"/>
        </w:rPr>
      </w:pPr>
      <w:r>
        <w:rPr>
          <w:rFonts w:ascii="Arial" w:hAnsi="Arial"/>
        </w:rPr>
        <w:t>Percy grabbed the gray steel rungs of the ladder up to the control room, feeling the old paint fleck off under her fingers where she gripped the rungs excessively tightly. She flew up the ladder, cupped her hands around her mouth and yelled up to Hemi, “Contact! Close rear port quarter!” She could hear Hemi repeating the information up to Owen in the lookout ring.</w:t>
      </w:r>
    </w:p>
    <w:p w14:paraId="6BA8A6DF" w14:textId="593459B2" w:rsidR="001E2E9B" w:rsidRDefault="00000000">
      <w:pPr>
        <w:pStyle w:val="BodyText"/>
        <w:rPr>
          <w:rFonts w:ascii="Arial" w:hAnsi="Arial"/>
        </w:rPr>
      </w:pPr>
      <w:r>
        <w:rPr>
          <w:rFonts w:ascii="Arial" w:hAnsi="Arial"/>
        </w:rPr>
        <w:t>Owen made a motion to pull out the binoculars from under his slicker, but as he looked in the direction Hemi indicated, he realized he did not need them. There before him rose a shadowy leviathan, breaking out from the dropping curve of the next wave behind them. It was so dark that Owen would have thought it was literally a leviathan</w:t>
      </w:r>
      <w:del w:id="3206" w:author="Julia Ringo" w:date="2023-10-05T13:15:00Z">
        <w:r w:rsidDel="000E7660">
          <w:rPr>
            <w:rFonts w:ascii="Arial" w:hAnsi="Arial"/>
          </w:rPr>
          <w:delText xml:space="preserve"> — </w:delText>
        </w:r>
      </w:del>
      <w:ins w:id="3207" w:author="Julia Ringo" w:date="2023-10-05T13:15:00Z">
        <w:r w:rsidR="000E7660">
          <w:rPr>
            <w:rFonts w:ascii="Arial" w:hAnsi="Arial"/>
          </w:rPr>
          <w:t>—</w:t>
        </w:r>
      </w:ins>
      <w:r>
        <w:rPr>
          <w:rFonts w:ascii="Arial" w:hAnsi="Arial"/>
        </w:rPr>
        <w:t>something in the order of baleen whales</w:t>
      </w:r>
      <w:del w:id="3208" w:author="Julia Ringo" w:date="2023-10-05T13:15:00Z">
        <w:r w:rsidDel="000E7660">
          <w:rPr>
            <w:rFonts w:ascii="Arial" w:hAnsi="Arial"/>
          </w:rPr>
          <w:delText xml:space="preserve"> — </w:delText>
        </w:r>
      </w:del>
      <w:ins w:id="3209" w:author="Julia Ringo" w:date="2023-10-05T13:15:00Z">
        <w:r w:rsidR="000E7660">
          <w:rPr>
            <w:rFonts w:ascii="Arial" w:hAnsi="Arial"/>
          </w:rPr>
          <w:t>—</w:t>
        </w:r>
      </w:ins>
      <w:r>
        <w:rPr>
          <w:rFonts w:ascii="Arial" w:hAnsi="Arial"/>
        </w:rPr>
        <w:t xml:space="preserve">except as soon as its huge dorsal area split the surface, two holes appeared in its back, from which poured out a bright red glow, like the eyes of some corrupted pet of hell. The shadows of people briefly caused those eyes to blink, and Owen knew they were moving onto the deck of another sub that was so close it looked like the next wave could drop it on top of the </w:t>
      </w:r>
      <w:r>
        <w:rPr>
          <w:rFonts w:ascii="Arial" w:hAnsi="Arial"/>
          <w:i/>
          <w:iCs/>
        </w:rPr>
        <w:t>Prospect</w:t>
      </w:r>
      <w:r>
        <w:rPr>
          <w:rFonts w:ascii="Arial" w:hAnsi="Arial"/>
        </w:rPr>
        <w:t>.</w:t>
      </w:r>
    </w:p>
    <w:p w14:paraId="4016B8D7" w14:textId="77777777" w:rsidR="001E2E9B" w:rsidRDefault="00000000">
      <w:pPr>
        <w:pStyle w:val="BodyText"/>
        <w:rPr>
          <w:rFonts w:ascii="Arial" w:hAnsi="Arial"/>
        </w:rPr>
      </w:pPr>
      <w:r>
        <w:rPr>
          <w:rFonts w:ascii="Arial" w:hAnsi="Arial"/>
        </w:rPr>
        <w:t>Owen cupped one hand to his mouth and stretched his arm out to point in a gesture that dated back to the dawn of humans venturing out onto water. “Hemi!” And with the foreboding sense that they might be the last words he ever spoke, Owen could not keep the note of mortal terror from his voice. “It has come through the waves and is on us now!”</w:t>
      </w:r>
    </w:p>
    <w:p w14:paraId="42BDE573" w14:textId="246E46DA" w:rsidR="001E2E9B" w:rsidRDefault="00000000">
      <w:pPr>
        <w:pStyle w:val="BodyText"/>
        <w:rPr>
          <w:rFonts w:ascii="Arial" w:hAnsi="Arial"/>
        </w:rPr>
      </w:pPr>
      <w:r>
        <w:rPr>
          <w:rFonts w:ascii="Arial" w:hAnsi="Arial"/>
        </w:rPr>
        <w:t xml:space="preserve">Hemi turned and looked, and instantly knew the </w:t>
      </w:r>
      <w:r>
        <w:rPr>
          <w:rFonts w:ascii="Arial" w:hAnsi="Arial"/>
          <w:i/>
          <w:iCs/>
        </w:rPr>
        <w:t>Prospect’s</w:t>
      </w:r>
      <w:r>
        <w:rPr>
          <w:rFonts w:ascii="Arial" w:hAnsi="Arial"/>
        </w:rPr>
        <w:t xml:space="preserve"> only course of action. “Dive!” he shouted downward as he smashed the button for the alarm. He looked up at Owen in the lookout ring. “We </w:t>
      </w:r>
      <w:proofErr w:type="gramStart"/>
      <w:r>
        <w:rPr>
          <w:rFonts w:ascii="Arial" w:hAnsi="Arial"/>
        </w:rPr>
        <w:t>have to</w:t>
      </w:r>
      <w:proofErr w:type="gramEnd"/>
      <w:r>
        <w:rPr>
          <w:rFonts w:ascii="Arial" w:hAnsi="Arial"/>
        </w:rPr>
        <w:t xml:space="preserve"> dive</w:t>
      </w:r>
      <w:ins w:id="3210" w:author="Julia Ringo" w:date="2023-10-20T18:13:00Z">
        <w:r w:rsidR="00BA187E">
          <w:rPr>
            <w:rFonts w:ascii="Arial" w:hAnsi="Arial"/>
          </w:rPr>
          <w:t>,</w:t>
        </w:r>
      </w:ins>
      <w:r>
        <w:rPr>
          <w:rFonts w:ascii="Arial" w:hAnsi="Arial"/>
        </w:rPr>
        <w:t xml:space="preserve"> Owen! Get below!” The alarm klaxon sounded from the control room below.</w:t>
      </w:r>
    </w:p>
    <w:p w14:paraId="0A184259" w14:textId="77777777" w:rsidR="001E2E9B" w:rsidRDefault="00000000">
      <w:pPr>
        <w:pStyle w:val="BodyText"/>
        <w:rPr>
          <w:rFonts w:ascii="Arial" w:hAnsi="Arial"/>
        </w:rPr>
      </w:pPr>
      <w:r>
        <w:rPr>
          <w:rFonts w:ascii="Arial" w:hAnsi="Arial"/>
        </w:rPr>
        <w:lastRenderedPageBreak/>
        <w:t xml:space="preserve">Long thin fingers of flame reached out from the submarine behind and split the darkness between. It was followed instantly by the low, fast crackling sound of heavy automatic weapon fire and the sickening thud of lead slamming into the thick steel of the </w:t>
      </w:r>
      <w:r>
        <w:rPr>
          <w:rFonts w:ascii="Arial" w:hAnsi="Arial"/>
          <w:i/>
          <w:iCs/>
        </w:rPr>
        <w:t>Prospect’s</w:t>
      </w:r>
      <w:r>
        <w:rPr>
          <w:rFonts w:ascii="Arial" w:hAnsi="Arial"/>
        </w:rPr>
        <w:t xml:space="preserve"> sail. It rang with a clanging echo through the hull.</w:t>
      </w:r>
    </w:p>
    <w:p w14:paraId="5FB61471" w14:textId="77777777" w:rsidR="001E2E9B" w:rsidRDefault="00000000">
      <w:pPr>
        <w:pStyle w:val="BodyText"/>
        <w:rPr>
          <w:rFonts w:ascii="Arial" w:hAnsi="Arial"/>
        </w:rPr>
      </w:pPr>
      <w:r>
        <w:rPr>
          <w:rFonts w:ascii="Arial" w:hAnsi="Arial"/>
        </w:rPr>
        <w:t>Hemi immediately dropped to the deck of the bridge, below the protective ridge of the fairing, and then lowered himself down through the interior of the sail and into the control room. He looked up through the open hatch and called loudly for Owen.</w:t>
      </w:r>
    </w:p>
    <w:p w14:paraId="673B1129" w14:textId="4861DF19" w:rsidR="001E2E9B" w:rsidRDefault="00000000">
      <w:pPr>
        <w:pStyle w:val="BodyText"/>
        <w:rPr>
          <w:rFonts w:ascii="Arial" w:hAnsi="Arial"/>
        </w:rPr>
      </w:pPr>
      <w:r>
        <w:rPr>
          <w:rFonts w:ascii="Arial" w:hAnsi="Arial"/>
        </w:rPr>
        <w:t xml:space="preserve">“Were they </w:t>
      </w:r>
      <w:r>
        <w:rPr>
          <w:rFonts w:ascii="Arial" w:hAnsi="Arial"/>
          <w:i/>
          <w:iCs/>
        </w:rPr>
        <w:t>firing</w:t>
      </w:r>
      <w:r>
        <w:rPr>
          <w:rFonts w:ascii="Arial" w:hAnsi="Arial"/>
        </w:rPr>
        <w:t xml:space="preserve"> on us? That same sub</w:t>
      </w:r>
      <w:del w:id="3211" w:author="Julia Ringo" w:date="2023-10-05T13:15:00Z">
        <w:r w:rsidDel="000E7660">
          <w:rPr>
            <w:rFonts w:ascii="Arial" w:hAnsi="Arial"/>
          </w:rPr>
          <w:delText xml:space="preserve"> — </w:delText>
        </w:r>
      </w:del>
      <w:ins w:id="3212" w:author="Julia Ringo" w:date="2023-10-05T13:15:00Z">
        <w:r w:rsidR="000E7660">
          <w:rPr>
            <w:rFonts w:ascii="Arial" w:hAnsi="Arial"/>
          </w:rPr>
          <w:t>—</w:t>
        </w:r>
      </w:ins>
      <w:r>
        <w:rPr>
          <w:rFonts w:ascii="Arial" w:hAnsi="Arial"/>
        </w:rPr>
        <w:t xml:space="preserve">the </w:t>
      </w:r>
      <w:r>
        <w:rPr>
          <w:rFonts w:ascii="Arial" w:hAnsi="Arial"/>
          <w:i/>
          <w:iCs/>
        </w:rPr>
        <w:t>Grackle</w:t>
      </w:r>
      <w:r>
        <w:rPr>
          <w:rFonts w:ascii="Arial" w:hAnsi="Arial"/>
        </w:rPr>
        <w:t>?” Percy asked.</w:t>
      </w:r>
    </w:p>
    <w:p w14:paraId="600E3120" w14:textId="6DB8AF53" w:rsidR="001E2E9B" w:rsidRDefault="00000000">
      <w:pPr>
        <w:pStyle w:val="BodyText"/>
        <w:rPr>
          <w:rFonts w:ascii="Arial" w:hAnsi="Arial"/>
        </w:rPr>
      </w:pPr>
      <w:r>
        <w:rPr>
          <w:rFonts w:ascii="Arial" w:hAnsi="Arial"/>
        </w:rPr>
        <w:t>“Yes. I saw the ram,” said Hemi. “We need to dive. Now. Open the main ballast vents.” But he knew his words were redundant. Gregory had already shut down the diesels, and Bastian was putting an angle on the dive plane and the main ballast was flooding. The bow tilted towards the depths. But the row of lights that showed the status of the hatches contained one glaring red light among the green</w:t>
      </w:r>
      <w:del w:id="3213" w:author="Julia Ringo" w:date="2023-10-05T13:15:00Z">
        <w:r w:rsidDel="000E7660">
          <w:rPr>
            <w:rFonts w:ascii="Arial" w:hAnsi="Arial"/>
          </w:rPr>
          <w:delText xml:space="preserve"> — </w:delText>
        </w:r>
      </w:del>
      <w:ins w:id="3214" w:author="Julia Ringo" w:date="2023-10-05T13:15:00Z">
        <w:r w:rsidR="000E7660">
          <w:rPr>
            <w:rFonts w:ascii="Arial" w:hAnsi="Arial"/>
          </w:rPr>
          <w:t>—</w:t>
        </w:r>
      </w:ins>
      <w:r>
        <w:rPr>
          <w:rFonts w:ascii="Arial" w:hAnsi="Arial"/>
        </w:rPr>
        <w:t>the control room hatch.</w:t>
      </w:r>
    </w:p>
    <w:p w14:paraId="1B7F93A9" w14:textId="77777777" w:rsidR="001E2E9B" w:rsidRDefault="00000000">
      <w:pPr>
        <w:pStyle w:val="BodyText"/>
        <w:rPr>
          <w:rFonts w:ascii="Arial" w:hAnsi="Arial"/>
        </w:rPr>
      </w:pPr>
      <w:r>
        <w:rPr>
          <w:rFonts w:ascii="Arial" w:hAnsi="Arial"/>
        </w:rPr>
        <w:t xml:space="preserve">The depth gauge had already climbed off its zero pin. The deck of the </w:t>
      </w:r>
      <w:r>
        <w:rPr>
          <w:rFonts w:ascii="Arial" w:hAnsi="Arial"/>
          <w:i/>
          <w:iCs/>
        </w:rPr>
        <w:t>Prospect</w:t>
      </w:r>
      <w:r>
        <w:rPr>
          <w:rFonts w:ascii="Arial" w:hAnsi="Arial"/>
        </w:rPr>
        <w:t xml:space="preserve"> would be awash in a matter of seconds. The control room would be under shortly after that. Hemi looked up through the open hatch “Owen! We’re going down!” But all he could see was black rain blowing across the bridge. “He was pretty exposed up in the lookout ring when they started firing. He may have been hit,” Hemi said to Percy.</w:t>
      </w:r>
    </w:p>
    <w:p w14:paraId="0850779D" w14:textId="77777777" w:rsidR="001E2E9B" w:rsidRDefault="00000000">
      <w:pPr>
        <w:pStyle w:val="BodyText"/>
        <w:rPr>
          <w:rFonts w:ascii="Arial" w:hAnsi="Arial"/>
        </w:rPr>
      </w:pPr>
      <w:r>
        <w:rPr>
          <w:rFonts w:ascii="Arial" w:hAnsi="Arial"/>
        </w:rPr>
        <w:t>They suddenly all made a coordinated, involuntarily, wincing motion to duck down as more shrapnel hit the sail.</w:t>
      </w:r>
    </w:p>
    <w:p w14:paraId="120984E0" w14:textId="77777777" w:rsidR="001E2E9B" w:rsidRDefault="00000000">
      <w:pPr>
        <w:pStyle w:val="BodyText"/>
        <w:rPr>
          <w:rFonts w:ascii="Arial" w:hAnsi="Arial"/>
        </w:rPr>
      </w:pPr>
      <w:r>
        <w:rPr>
          <w:rFonts w:ascii="Arial" w:hAnsi="Arial"/>
        </w:rPr>
        <w:t>A rain of blood driven by the wind sprayed down through the open hatch above them.</w:t>
      </w:r>
    </w:p>
    <w:p w14:paraId="123B39C1" w14:textId="77777777" w:rsidR="001E2E9B" w:rsidRDefault="00000000">
      <w:pPr>
        <w:pStyle w:val="BodyText"/>
        <w:rPr>
          <w:rFonts w:ascii="Arial" w:hAnsi="Arial"/>
        </w:rPr>
      </w:pPr>
      <w:r>
        <w:rPr>
          <w:rFonts w:ascii="Arial" w:hAnsi="Arial"/>
        </w:rPr>
        <w:t xml:space="preserve">Through the hatch they could hear a loud, low voice, enlarged by loudspeakers mounted to the sail of the pursuing sub, so that all enunciation </w:t>
      </w:r>
      <w:proofErr w:type="gramStart"/>
      <w:r>
        <w:rPr>
          <w:rFonts w:ascii="Arial" w:hAnsi="Arial"/>
        </w:rPr>
        <w:t>blended together</w:t>
      </w:r>
      <w:proofErr w:type="gramEnd"/>
      <w:r>
        <w:rPr>
          <w:rFonts w:ascii="Arial" w:hAnsi="Arial"/>
        </w:rPr>
        <w:t xml:space="preserve"> into one long echoing drone of command. “Do not submerge. Disengage your motors and prepare to be boarded.”</w:t>
      </w:r>
    </w:p>
    <w:p w14:paraId="05235352" w14:textId="77777777" w:rsidR="001E2E9B" w:rsidRDefault="00000000">
      <w:pPr>
        <w:pStyle w:val="BodyText"/>
        <w:rPr>
          <w:rFonts w:ascii="Arial" w:hAnsi="Arial"/>
        </w:rPr>
      </w:pPr>
      <w:r>
        <w:rPr>
          <w:rFonts w:ascii="Arial" w:hAnsi="Arial"/>
        </w:rPr>
        <w:t>This was followed by a long string of regional control organizations, treaty clauses, and naval ranks by which the following sub conveyed its unshakable and inviolable authority to issue such a command.</w:t>
      </w:r>
    </w:p>
    <w:p w14:paraId="374018BA" w14:textId="77777777" w:rsidR="001E2E9B" w:rsidRDefault="00000000">
      <w:pPr>
        <w:pStyle w:val="BodyText"/>
        <w:rPr>
          <w:rFonts w:ascii="Arial" w:hAnsi="Arial"/>
        </w:rPr>
      </w:pPr>
      <w:r>
        <w:rPr>
          <w:rFonts w:ascii="Arial" w:hAnsi="Arial"/>
        </w:rPr>
        <w:t>“Close the hatch, Hemi,” Percy said.</w:t>
      </w:r>
    </w:p>
    <w:p w14:paraId="31016A4B" w14:textId="1E53F40F" w:rsidR="001E2E9B" w:rsidRDefault="00000000">
      <w:pPr>
        <w:pStyle w:val="BodyText"/>
        <w:rPr>
          <w:rFonts w:ascii="Arial" w:hAnsi="Arial"/>
        </w:rPr>
      </w:pPr>
      <w:r>
        <w:rPr>
          <w:rFonts w:ascii="Arial" w:hAnsi="Arial"/>
        </w:rPr>
        <w:t>“I</w:t>
      </w:r>
      <w:del w:id="3215" w:author="Julia Ringo" w:date="2023-10-10T11:08:00Z">
        <w:r w:rsidDel="00B6693A">
          <w:rPr>
            <w:rFonts w:ascii="Arial" w:hAnsi="Arial"/>
          </w:rPr>
          <w:delText>…</w:delText>
        </w:r>
      </w:del>
      <w:ins w:id="3216" w:author="Julia Ringo" w:date="2023-10-10T11:08:00Z">
        <w:r w:rsidR="00B6693A">
          <w:rPr>
            <w:rFonts w:ascii="Arial" w:hAnsi="Arial"/>
          </w:rPr>
          <w:t xml:space="preserve"> . . . </w:t>
        </w:r>
      </w:ins>
      <w:del w:id="3217" w:author="Julia Ringo" w:date="2023-10-20T18:14:00Z">
        <w:r w:rsidDel="00BA187E">
          <w:rPr>
            <w:rFonts w:ascii="Arial" w:hAnsi="Arial"/>
          </w:rPr>
          <w:delText xml:space="preserve"> </w:delText>
        </w:r>
      </w:del>
      <w:r>
        <w:rPr>
          <w:rFonts w:ascii="Arial" w:hAnsi="Arial"/>
        </w:rPr>
        <w:t>I can</w:t>
      </w:r>
      <w:del w:id="3218" w:author="Julia Ringo" w:date="2023-10-20T18:14:00Z">
        <w:r w:rsidDel="00BA187E">
          <w:rPr>
            <w:rFonts w:ascii="Arial" w:hAnsi="Arial"/>
          </w:rPr>
          <w:delText xml:space="preserve"> </w:delText>
        </w:r>
      </w:del>
      <w:r>
        <w:rPr>
          <w:rFonts w:ascii="Arial" w:hAnsi="Arial"/>
        </w:rPr>
        <w:t>not do that Sylvia,” said Hemi.</w:t>
      </w:r>
    </w:p>
    <w:p w14:paraId="1E57871B" w14:textId="77777777" w:rsidR="001E2E9B" w:rsidRDefault="00000000">
      <w:pPr>
        <w:pStyle w:val="BodyText"/>
        <w:rPr>
          <w:rFonts w:ascii="Arial" w:hAnsi="Arial"/>
        </w:rPr>
      </w:pPr>
      <w:r>
        <w:rPr>
          <w:rFonts w:ascii="Arial" w:hAnsi="Arial"/>
        </w:rPr>
        <w:t xml:space="preserve">“We’re going to be under in seconds! This isn’t a discussion.” She climbed up two </w:t>
      </w:r>
      <w:proofErr w:type="spellStart"/>
      <w:r>
        <w:rPr>
          <w:rFonts w:ascii="Arial" w:hAnsi="Arial"/>
        </w:rPr>
        <w:t>rungs</w:t>
      </w:r>
      <w:proofErr w:type="spellEnd"/>
      <w:r>
        <w:rPr>
          <w:rFonts w:ascii="Arial" w:hAnsi="Arial"/>
        </w:rPr>
        <w:t xml:space="preserve"> on the ladder to the bridge, reached up and pulled the hatch down without looking up, cutting off the echoing voice on the loudspeakers explicating an ever-expanding description of pyramidal powers.</w:t>
      </w:r>
    </w:p>
    <w:p w14:paraId="1EE6D1B4" w14:textId="77777777" w:rsidR="001E2E9B" w:rsidRDefault="00000000">
      <w:pPr>
        <w:pStyle w:val="BodyText"/>
        <w:rPr>
          <w:rFonts w:ascii="Arial" w:hAnsi="Arial"/>
        </w:rPr>
      </w:pPr>
      <w:r>
        <w:rPr>
          <w:rFonts w:ascii="Arial" w:hAnsi="Arial"/>
        </w:rPr>
        <w:t>She screwed the squeaking hatch-sealing wheel down tight. The light on the hatch-status board went from red to green.</w:t>
      </w:r>
    </w:p>
    <w:p w14:paraId="1807B764" w14:textId="77777777" w:rsidR="001E2E9B" w:rsidRDefault="00000000">
      <w:pPr>
        <w:pStyle w:val="BodyText"/>
        <w:rPr>
          <w:rFonts w:ascii="Arial" w:hAnsi="Arial"/>
        </w:rPr>
      </w:pPr>
      <w:r>
        <w:rPr>
          <w:rFonts w:ascii="Arial" w:hAnsi="Arial"/>
        </w:rPr>
        <w:t xml:space="preserve">More bits of lead smacked against the sail and along the hull of the </w:t>
      </w:r>
      <w:r>
        <w:rPr>
          <w:rFonts w:ascii="Arial" w:hAnsi="Arial"/>
          <w:i/>
          <w:iCs/>
        </w:rPr>
        <w:t>Prospect</w:t>
      </w:r>
      <w:r>
        <w:rPr>
          <w:rFonts w:ascii="Arial" w:hAnsi="Arial"/>
        </w:rPr>
        <w:t xml:space="preserve"> just below the waterline. Percy winced again. There was no telling what kind of damage they could </w:t>
      </w:r>
      <w:r>
        <w:rPr>
          <w:rFonts w:ascii="Arial" w:hAnsi="Arial"/>
        </w:rPr>
        <w:lastRenderedPageBreak/>
        <w:t xml:space="preserve">be doing. It might be nothing, or it might wound the </w:t>
      </w:r>
      <w:r>
        <w:rPr>
          <w:rFonts w:ascii="Arial" w:hAnsi="Arial"/>
          <w:i/>
          <w:iCs/>
        </w:rPr>
        <w:t>Prospect</w:t>
      </w:r>
      <w:r>
        <w:rPr>
          <w:rFonts w:ascii="Arial" w:hAnsi="Arial"/>
        </w:rPr>
        <w:t xml:space="preserve"> in just such a particular way that under exactly the right pressure of water, at some unknowable depth, the whole boat would collapse on itself.</w:t>
      </w:r>
    </w:p>
    <w:p w14:paraId="7B13385D" w14:textId="77777777" w:rsidR="001E2E9B" w:rsidRDefault="00000000">
      <w:pPr>
        <w:pStyle w:val="BodyText"/>
        <w:rPr>
          <w:rFonts w:ascii="Arial" w:hAnsi="Arial"/>
        </w:rPr>
      </w:pPr>
      <w:r>
        <w:rPr>
          <w:rFonts w:ascii="Arial" w:hAnsi="Arial"/>
        </w:rPr>
        <w:t>“They’re tearing us apart!” shouted Bastian.</w:t>
      </w:r>
    </w:p>
    <w:p w14:paraId="2B663B1A" w14:textId="77777777" w:rsidR="001E2E9B" w:rsidRDefault="00000000">
      <w:pPr>
        <w:pStyle w:val="BodyText"/>
        <w:rPr>
          <w:rFonts w:ascii="Arial" w:hAnsi="Arial"/>
        </w:rPr>
      </w:pPr>
      <w:r>
        <w:rPr>
          <w:rFonts w:ascii="Arial" w:hAnsi="Arial"/>
        </w:rPr>
        <w:t>Hemi fixed the small frames of his glasses in front of his eyes. “Do not worry. The boat will be safe from bullets underwater. Just get us down.”</w:t>
      </w:r>
    </w:p>
    <w:p w14:paraId="0BF61CE8" w14:textId="77777777" w:rsidR="001E2E9B" w:rsidRDefault="00000000">
      <w:pPr>
        <w:pStyle w:val="BodyText"/>
        <w:rPr>
          <w:rFonts w:ascii="Arial" w:hAnsi="Arial"/>
        </w:rPr>
      </w:pPr>
      <w:r>
        <w:rPr>
          <w:rFonts w:ascii="Arial" w:hAnsi="Arial"/>
        </w:rPr>
        <w:t>They could hear the water rushing up the hull and rising around them now as the sail went under the waves.</w:t>
      </w:r>
    </w:p>
    <w:p w14:paraId="7BBF9631" w14:textId="77777777" w:rsidR="001E2E9B" w:rsidRDefault="00000000">
      <w:pPr>
        <w:pStyle w:val="BodyText"/>
        <w:rPr>
          <w:rFonts w:ascii="Arial" w:hAnsi="Arial"/>
        </w:rPr>
      </w:pPr>
      <w:r>
        <w:rPr>
          <w:rFonts w:ascii="Arial" w:hAnsi="Arial"/>
        </w:rPr>
        <w:t>Then they heard the tapping.</w:t>
      </w:r>
    </w:p>
    <w:p w14:paraId="7FF1D28E" w14:textId="77777777" w:rsidR="001E2E9B" w:rsidRDefault="00000000">
      <w:pPr>
        <w:pStyle w:val="BodyText"/>
        <w:rPr>
          <w:rFonts w:ascii="Arial" w:hAnsi="Arial"/>
        </w:rPr>
      </w:pPr>
      <w:r>
        <w:rPr>
          <w:rFonts w:ascii="Arial" w:hAnsi="Arial"/>
        </w:rPr>
        <w:t xml:space="preserve">Not the loud </w:t>
      </w:r>
      <w:proofErr w:type="spellStart"/>
      <w:r>
        <w:rPr>
          <w:rFonts w:ascii="Arial" w:hAnsi="Arial"/>
        </w:rPr>
        <w:t>thunks</w:t>
      </w:r>
      <w:proofErr w:type="spellEnd"/>
      <w:r>
        <w:rPr>
          <w:rFonts w:ascii="Arial" w:hAnsi="Arial"/>
        </w:rPr>
        <w:t xml:space="preserve"> of bullets, but the soft rhythmic bump of someone banging on the hull over their head. A few thumps evenly spaced, as if someone was putting all their strength into them. This was followed by a </w:t>
      </w:r>
      <w:proofErr w:type="gramStart"/>
      <w:r>
        <w:rPr>
          <w:rFonts w:ascii="Arial" w:hAnsi="Arial"/>
        </w:rPr>
        <w:t>double-bump</w:t>
      </w:r>
      <w:proofErr w:type="gramEnd"/>
      <w:r>
        <w:rPr>
          <w:rFonts w:ascii="Arial" w:hAnsi="Arial"/>
        </w:rPr>
        <w:t>, which let them know for sure the source was not mechanical.</w:t>
      </w:r>
    </w:p>
    <w:p w14:paraId="7B277C0E" w14:textId="77777777" w:rsidR="001E2E9B" w:rsidRDefault="00000000">
      <w:pPr>
        <w:pStyle w:val="BodyText"/>
        <w:rPr>
          <w:rFonts w:ascii="Arial" w:hAnsi="Arial"/>
        </w:rPr>
      </w:pPr>
      <w:r>
        <w:rPr>
          <w:rFonts w:ascii="Arial" w:hAnsi="Arial"/>
        </w:rPr>
        <w:t>“Owen,” said Hemi, his face blank.</w:t>
      </w:r>
    </w:p>
    <w:p w14:paraId="34CF29A3" w14:textId="77777777" w:rsidR="001E2E9B" w:rsidRDefault="00000000">
      <w:pPr>
        <w:pStyle w:val="BodyText"/>
        <w:rPr>
          <w:rFonts w:ascii="Arial" w:hAnsi="Arial"/>
        </w:rPr>
      </w:pPr>
      <w:r>
        <w:rPr>
          <w:rFonts w:ascii="Arial" w:hAnsi="Arial"/>
        </w:rPr>
        <w:t>“There’s nothing we can do now,” said Percy. The thumps went on for another few seconds. After a moment of silence, there were a few weaker ones. And then they stopped.</w:t>
      </w:r>
    </w:p>
    <w:p w14:paraId="0A7D1222" w14:textId="77777777" w:rsidR="001E2E9B" w:rsidRDefault="00000000">
      <w:pPr>
        <w:pStyle w:val="BodyText"/>
        <w:rPr>
          <w:rFonts w:ascii="Arial" w:hAnsi="Arial"/>
        </w:rPr>
      </w:pPr>
      <w:r>
        <w:rPr>
          <w:rFonts w:ascii="Arial" w:hAnsi="Arial"/>
        </w:rPr>
        <w:t> </w:t>
      </w:r>
    </w:p>
    <w:p w14:paraId="7B2D5380" w14:textId="77777777" w:rsidR="001E2E9B" w:rsidRDefault="00000000">
      <w:pPr>
        <w:pStyle w:val="BodyText"/>
        <w:rPr>
          <w:rFonts w:ascii="Arial" w:hAnsi="Arial"/>
        </w:rPr>
      </w:pPr>
      <w:r>
        <w:rPr>
          <w:rFonts w:ascii="Arial" w:hAnsi="Arial"/>
        </w:rPr>
        <w:t>Chips stood at the foot of the control room ladder looking up at Percy through the hatch. “Fuck you,” she said softly. “The fuckin’ judges in hell will hold you for eternity for that, Percy.” Chips turned and disappeared towards the stern of the boat.</w:t>
      </w:r>
    </w:p>
    <w:p w14:paraId="14E95BB3" w14:textId="77777777" w:rsidR="001E2E9B" w:rsidRDefault="00000000">
      <w:pPr>
        <w:pStyle w:val="BodyText"/>
        <w:rPr>
          <w:rFonts w:ascii="Arial" w:hAnsi="Arial"/>
        </w:rPr>
      </w:pPr>
      <w:r>
        <w:rPr>
          <w:rFonts w:ascii="Arial" w:hAnsi="Arial"/>
        </w:rPr>
        <w:t>Nobody else said anything. Percy spat. “Flood the fucking dive tanks!”</w:t>
      </w:r>
    </w:p>
    <w:p w14:paraId="576FA1CA" w14:textId="77777777" w:rsidR="001E2E9B" w:rsidRDefault="00000000">
      <w:pPr>
        <w:pStyle w:val="BodyText"/>
        <w:rPr>
          <w:rFonts w:ascii="Arial" w:hAnsi="Arial"/>
        </w:rPr>
      </w:pPr>
      <w:r>
        <w:rPr>
          <w:rFonts w:ascii="Arial" w:hAnsi="Arial"/>
        </w:rPr>
        <w:t xml:space="preserve">Hemi reached over to the tank trim panel and opened valves that let more water into the boat. Throughout the whole of the </w:t>
      </w:r>
      <w:r>
        <w:rPr>
          <w:rFonts w:ascii="Arial" w:hAnsi="Arial"/>
          <w:i/>
          <w:iCs/>
        </w:rPr>
        <w:t>Prospect</w:t>
      </w:r>
      <w:r>
        <w:rPr>
          <w:rFonts w:ascii="Arial" w:hAnsi="Arial"/>
        </w:rPr>
        <w:t xml:space="preserve"> huge volumes of water poured into the ballast tanks as air was displaced up pipes and vented out above them in streams of bubbles. Percy flipped the lights from white to red.</w:t>
      </w:r>
    </w:p>
    <w:p w14:paraId="709EB253" w14:textId="493556ED" w:rsidR="001E2E9B" w:rsidRDefault="00000000">
      <w:pPr>
        <w:pStyle w:val="BodyText"/>
        <w:rPr>
          <w:rFonts w:ascii="Arial" w:hAnsi="Arial"/>
        </w:rPr>
      </w:pPr>
      <w:r>
        <w:rPr>
          <w:rFonts w:ascii="Arial" w:hAnsi="Arial"/>
        </w:rPr>
        <w:t xml:space="preserve">“Set the planes down steep,” said Hemi, “full power to the electric motors. Drive us down as fast as possible.” Gregory pushed the main throttles all the way forward, and the hum of the electric motors </w:t>
      </w:r>
      <w:proofErr w:type="gramStart"/>
      <w:r>
        <w:rPr>
          <w:rFonts w:ascii="Arial" w:hAnsi="Arial"/>
        </w:rPr>
        <w:t>rose up</w:t>
      </w:r>
      <w:proofErr w:type="gramEnd"/>
      <w:r>
        <w:rPr>
          <w:rFonts w:ascii="Arial" w:hAnsi="Arial"/>
        </w:rPr>
        <w:t xml:space="preserve"> around them mixing with the sound of water rushing in to fill the boat. The rows of smaller dials showing the tank-fill statuses within their pitted chrome casings</w:t>
      </w:r>
      <w:del w:id="3219" w:author="Julia Ringo" w:date="2023-10-05T13:15:00Z">
        <w:r w:rsidDel="000E7660">
          <w:rPr>
            <w:rFonts w:ascii="Arial" w:hAnsi="Arial"/>
          </w:rPr>
          <w:delText xml:space="preserve"> — </w:delText>
        </w:r>
      </w:del>
      <w:ins w:id="3220" w:author="Julia Ringo" w:date="2023-10-05T13:15:00Z">
        <w:r w:rsidR="000E7660">
          <w:rPr>
            <w:rFonts w:ascii="Arial" w:hAnsi="Arial"/>
          </w:rPr>
          <w:t>—</w:t>
        </w:r>
      </w:ins>
      <w:r>
        <w:rPr>
          <w:rFonts w:ascii="Arial" w:hAnsi="Arial"/>
        </w:rPr>
        <w:t>one with a cracked glass face</w:t>
      </w:r>
      <w:del w:id="3221" w:author="Julia Ringo" w:date="2023-10-05T13:15:00Z">
        <w:r w:rsidDel="000E7660">
          <w:rPr>
            <w:rFonts w:ascii="Arial" w:hAnsi="Arial"/>
          </w:rPr>
          <w:delText xml:space="preserve"> — </w:delText>
        </w:r>
      </w:del>
      <w:ins w:id="3222" w:author="Julia Ringo" w:date="2023-10-05T13:15:00Z">
        <w:r w:rsidR="000E7660">
          <w:rPr>
            <w:rFonts w:ascii="Arial" w:hAnsi="Arial"/>
          </w:rPr>
          <w:t>—</w:t>
        </w:r>
      </w:ins>
      <w:r>
        <w:rPr>
          <w:rFonts w:ascii="Arial" w:hAnsi="Arial"/>
        </w:rPr>
        <w:t>all rose evenly and quickly.</w:t>
      </w:r>
    </w:p>
    <w:p w14:paraId="132C023B" w14:textId="77777777" w:rsidR="001E2E9B" w:rsidRDefault="00000000">
      <w:pPr>
        <w:pStyle w:val="BodyText"/>
        <w:rPr>
          <w:rFonts w:ascii="Arial" w:hAnsi="Arial"/>
        </w:rPr>
      </w:pPr>
      <w:r>
        <w:rPr>
          <w:rFonts w:ascii="Arial" w:hAnsi="Arial"/>
        </w:rPr>
        <w:t xml:space="preserve">The </w:t>
      </w:r>
      <w:r>
        <w:rPr>
          <w:rFonts w:ascii="Arial" w:hAnsi="Arial"/>
          <w:i/>
          <w:iCs/>
        </w:rPr>
        <w:t>Prospect’s</w:t>
      </w:r>
      <w:r>
        <w:rPr>
          <w:rFonts w:ascii="Arial" w:hAnsi="Arial"/>
        </w:rPr>
        <w:t xml:space="preserve"> bow fell downwards ahead of them. Percy and Hemi grabbed the hanging leather straps and counter-angled themselves against the incline. The boat was going down fast enough that they could feel their stomachs rise against the descent.</w:t>
      </w:r>
    </w:p>
    <w:p w14:paraId="1A5E5073" w14:textId="77777777" w:rsidR="001E2E9B" w:rsidRDefault="00000000">
      <w:pPr>
        <w:pStyle w:val="BodyText"/>
        <w:rPr>
          <w:rFonts w:ascii="Arial" w:hAnsi="Arial"/>
        </w:rPr>
      </w:pPr>
      <w:r>
        <w:rPr>
          <w:rFonts w:ascii="Arial" w:hAnsi="Arial"/>
        </w:rPr>
        <w:t xml:space="preserve">The ship-to-ship radio lit up, and the communication from the pursuing sub continued where it had left off when Percy closed the hatch. “Diving submarine: you are ordered to </w:t>
      </w:r>
      <w:r>
        <w:rPr>
          <w:rFonts w:ascii="Arial" w:hAnsi="Arial"/>
        </w:rPr>
        <w:lastRenderedPageBreak/>
        <w:t xml:space="preserve">discontinue your dive. Return to the surface and disengage your engines. If you do not, we </w:t>
      </w:r>
      <w:r>
        <w:rPr>
          <w:rFonts w:ascii="Arial" w:hAnsi="Arial"/>
          <w:i/>
          <w:iCs/>
        </w:rPr>
        <w:t>will</w:t>
      </w:r>
      <w:r>
        <w:rPr>
          <w:rFonts w:ascii="Arial" w:hAnsi="Arial"/>
        </w:rPr>
        <w:t xml:space="preserve"> launch a torpedo at you. Under the International Waters Territorial Authority Control </w:t>
      </w:r>
      <w:proofErr w:type="gramStart"/>
      <w:r>
        <w:rPr>
          <w:rFonts w:ascii="Arial" w:hAnsi="Arial"/>
        </w:rPr>
        <w:t>Agreement</w:t>
      </w:r>
      <w:proofErr w:type="gramEnd"/>
      <w:r>
        <w:rPr>
          <w:rFonts w:ascii="Arial" w:hAnsi="Arial"/>
        </w:rPr>
        <w:t xml:space="preserve"> we are permitted to inspect any–” Percy punched the button cutting power to the ship-to-ship radio.</w:t>
      </w:r>
    </w:p>
    <w:p w14:paraId="2F411C67" w14:textId="77777777" w:rsidR="001E2E9B" w:rsidRDefault="00000000">
      <w:pPr>
        <w:pStyle w:val="BodyText"/>
        <w:rPr>
          <w:rFonts w:ascii="Arial" w:hAnsi="Arial"/>
        </w:rPr>
      </w:pPr>
      <w:r>
        <w:rPr>
          <w:rFonts w:ascii="Arial" w:hAnsi="Arial"/>
        </w:rPr>
        <w:t xml:space="preserve">“If they want to sink us so bad, why didn’t they just </w:t>
      </w:r>
      <w:proofErr w:type="gramStart"/>
      <w:r>
        <w:rPr>
          <w:rFonts w:ascii="Arial" w:hAnsi="Arial"/>
        </w:rPr>
        <w:t>fucking</w:t>
      </w:r>
      <w:proofErr w:type="gramEnd"/>
      <w:r>
        <w:rPr>
          <w:rFonts w:ascii="Arial" w:hAnsi="Arial"/>
        </w:rPr>
        <w:t xml:space="preserve"> torpedo us already?” Gregory asked.</w:t>
      </w:r>
    </w:p>
    <w:p w14:paraId="6FEB5FFA" w14:textId="77777777" w:rsidR="001E2E9B" w:rsidRDefault="00000000">
      <w:pPr>
        <w:pStyle w:val="BodyText"/>
        <w:rPr>
          <w:rFonts w:ascii="Arial" w:hAnsi="Arial"/>
        </w:rPr>
      </w:pPr>
      <w:r>
        <w:rPr>
          <w:rFonts w:ascii="Arial" w:hAnsi="Arial"/>
        </w:rPr>
        <w:t>“They were too close,” Hemi replied. “They need to be at a minimum safe distance to fire without risking blowing themselves up. They probably also thought there was a chance they could capture our boat if we had been scared enough to just roll over.”</w:t>
      </w:r>
    </w:p>
    <w:p w14:paraId="33CDDB61" w14:textId="77777777"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we’re not that scared?” asked Bastian. He put a cigarette to his lips for a long draw, not expecting a reply.</w:t>
      </w:r>
    </w:p>
    <w:p w14:paraId="7B65DEE4" w14:textId="4514AAA4" w:rsidR="001E2E9B" w:rsidRDefault="00000000">
      <w:pPr>
        <w:pStyle w:val="BodyText"/>
        <w:rPr>
          <w:rFonts w:ascii="Arial" w:hAnsi="Arial"/>
        </w:rPr>
      </w:pPr>
      <w:r>
        <w:rPr>
          <w:rFonts w:ascii="Arial" w:hAnsi="Arial"/>
        </w:rPr>
        <w:t>Percy sized up the situation. “It must have just been total bad luck for us. There’s no way they could have fucking tracked us down in that storm</w:t>
      </w:r>
      <w:del w:id="3223" w:author="Julia Ringo" w:date="2023-10-20T18:15:00Z">
        <w:r w:rsidDel="00BA187E">
          <w:rPr>
            <w:rFonts w:ascii="Arial" w:hAnsi="Arial"/>
          </w:rPr>
          <w:delText xml:space="preserve">. </w:delText>
        </w:r>
      </w:del>
      <w:del w:id="3224" w:author="Julia Ringo" w:date="2023-10-10T11:08:00Z">
        <w:r w:rsidDel="00B6693A">
          <w:rPr>
            <w:rFonts w:ascii="Arial" w:hAnsi="Arial"/>
          </w:rPr>
          <w:delText>…</w:delText>
        </w:r>
      </w:del>
      <w:ins w:id="3225" w:author="Julia Ringo" w:date="2023-10-10T11:08:00Z">
        <w:r w:rsidR="00B6693A">
          <w:rPr>
            <w:rFonts w:ascii="Arial" w:hAnsi="Arial"/>
          </w:rPr>
          <w:t xml:space="preserve"> . . . </w:t>
        </w:r>
      </w:ins>
      <w:r>
        <w:rPr>
          <w:rFonts w:ascii="Arial" w:hAnsi="Arial"/>
        </w:rPr>
        <w:t xml:space="preserve">Don’t </w:t>
      </w:r>
      <w:proofErr w:type="spellStart"/>
      <w:r>
        <w:rPr>
          <w:rFonts w:ascii="Arial" w:hAnsi="Arial"/>
        </w:rPr>
        <w:t>ya</w:t>
      </w:r>
      <w:proofErr w:type="spellEnd"/>
      <w:r>
        <w:rPr>
          <w:rFonts w:ascii="Arial" w:hAnsi="Arial"/>
        </w:rPr>
        <w:t xml:space="preserve"> think</w:t>
      </w:r>
      <w:ins w:id="3226" w:author="Julia Ringo" w:date="2023-10-20T18:15:00Z">
        <w:r w:rsidR="00BA187E">
          <w:rPr>
            <w:rFonts w:ascii="Arial" w:hAnsi="Arial"/>
          </w:rPr>
          <w:t>,</w:t>
        </w:r>
      </w:ins>
      <w:r>
        <w:rPr>
          <w:rFonts w:ascii="Arial" w:hAnsi="Arial"/>
        </w:rPr>
        <w:t xml:space="preserve"> Hemi?”</w:t>
      </w:r>
    </w:p>
    <w:p w14:paraId="0E24DC0C" w14:textId="77777777" w:rsidR="001E2E9B" w:rsidRDefault="00000000">
      <w:pPr>
        <w:pStyle w:val="BodyText"/>
        <w:rPr>
          <w:rFonts w:ascii="Arial" w:hAnsi="Arial"/>
        </w:rPr>
      </w:pPr>
      <w:r>
        <w:rPr>
          <w:rFonts w:ascii="Arial" w:hAnsi="Arial"/>
        </w:rPr>
        <w:t>“It is incredibly unlikely. They may have just been riding out the storm themselves, and suddenly found they were on us.”</w:t>
      </w:r>
    </w:p>
    <w:p w14:paraId="371A7EB8" w14:textId="77777777" w:rsidR="001E2E9B" w:rsidRDefault="00000000">
      <w:pPr>
        <w:pStyle w:val="BodyText"/>
        <w:rPr>
          <w:rFonts w:ascii="Arial" w:hAnsi="Arial"/>
        </w:rPr>
      </w:pPr>
      <w:r>
        <w:rPr>
          <w:rFonts w:ascii="Arial" w:hAnsi="Arial"/>
        </w:rPr>
        <w:t>“And that bad luck cost me a crew member,” added Percy.</w:t>
      </w:r>
    </w:p>
    <w:p w14:paraId="0E7C21D4" w14:textId="3796C77C" w:rsidR="001E2E9B" w:rsidRDefault="00000000">
      <w:pPr>
        <w:pStyle w:val="BodyText"/>
        <w:rPr>
          <w:rFonts w:ascii="Arial" w:hAnsi="Arial"/>
        </w:rPr>
      </w:pPr>
      <w:r>
        <w:rPr>
          <w:rFonts w:ascii="Arial" w:hAnsi="Arial"/>
        </w:rPr>
        <w:t xml:space="preserve">Hemi looked away and found himself analyzing the gauges. They had already achieved </w:t>
      </w:r>
      <w:del w:id="3227" w:author="Julia Ringo" w:date="2023-10-20T18:15:00Z">
        <w:r w:rsidDel="00E07F4C">
          <w:rPr>
            <w:rFonts w:ascii="Arial" w:hAnsi="Arial"/>
          </w:rPr>
          <w:delText xml:space="preserve">30 </w:delText>
        </w:r>
      </w:del>
      <w:ins w:id="3228" w:author="Julia Ringo" w:date="2023-10-20T18:15:00Z">
        <w:r w:rsidR="00E07F4C">
          <w:rPr>
            <w:rFonts w:ascii="Arial" w:hAnsi="Arial"/>
          </w:rPr>
          <w:t>thirty</w:t>
        </w:r>
        <w:r w:rsidR="00E07F4C">
          <w:rPr>
            <w:rFonts w:ascii="Arial" w:hAnsi="Arial"/>
          </w:rPr>
          <w:t xml:space="preserve"> </w:t>
        </w:r>
      </w:ins>
      <w:r>
        <w:rPr>
          <w:rFonts w:ascii="Arial" w:hAnsi="Arial"/>
        </w:rPr>
        <w:t>meters of depth.</w:t>
      </w:r>
    </w:p>
    <w:p w14:paraId="4B2A7258" w14:textId="77777777" w:rsidR="001E2E9B" w:rsidRDefault="00000000">
      <w:pPr>
        <w:pStyle w:val="BodyText"/>
        <w:rPr>
          <w:rFonts w:ascii="Arial" w:hAnsi="Arial"/>
        </w:rPr>
      </w:pPr>
      <w:r>
        <w:rPr>
          <w:rFonts w:ascii="Arial" w:hAnsi="Arial"/>
        </w:rPr>
        <w:t>“Cassandra!” Percy yelled down to sonar through the hatch in the deck of the control room. “Stay on them! I need to know what they’re doing.”</w:t>
      </w:r>
    </w:p>
    <w:p w14:paraId="367179E1" w14:textId="1E73C15C" w:rsidR="001E2E9B" w:rsidRDefault="00000000">
      <w:pPr>
        <w:pStyle w:val="BodyText"/>
        <w:rPr>
          <w:rFonts w:ascii="Arial" w:hAnsi="Arial"/>
        </w:rPr>
      </w:pPr>
      <w:r>
        <w:rPr>
          <w:rFonts w:ascii="Arial" w:hAnsi="Arial"/>
        </w:rPr>
        <w:t>“I’m trying to</w:t>
      </w:r>
      <w:ins w:id="3229" w:author="Julia Ringo" w:date="2023-10-20T18:16:00Z">
        <w:r w:rsidR="00E07F4C">
          <w:rPr>
            <w:rFonts w:ascii="Arial" w:hAnsi="Arial"/>
          </w:rPr>
          <w:t>,</w:t>
        </w:r>
      </w:ins>
      <w:r>
        <w:rPr>
          <w:rFonts w:ascii="Arial" w:hAnsi="Arial"/>
        </w:rPr>
        <w:t xml:space="preserve"> Captain Percy.” Cassandra responded, unable to hide the uncertainty in her voice. “I</w:t>
      </w:r>
      <w:del w:id="3230" w:author="Julia Ringo" w:date="2023-10-10T11:08:00Z">
        <w:r w:rsidDel="00B6693A">
          <w:rPr>
            <w:rFonts w:ascii="Arial" w:hAnsi="Arial"/>
          </w:rPr>
          <w:delText>…</w:delText>
        </w:r>
      </w:del>
      <w:ins w:id="3231" w:author="Julia Ringo" w:date="2023-10-10T11:08:00Z">
        <w:r w:rsidR="00B6693A">
          <w:rPr>
            <w:rFonts w:ascii="Arial" w:hAnsi="Arial"/>
          </w:rPr>
          <w:t xml:space="preserve"> . . .</w:t>
        </w:r>
      </w:ins>
      <w:r>
        <w:rPr>
          <w:rFonts w:ascii="Arial" w:hAnsi="Arial"/>
        </w:rPr>
        <w:t xml:space="preserve"> I think they might be diving</w:t>
      </w:r>
      <w:del w:id="3232" w:author="Julia Ringo" w:date="2023-10-10T11:08:00Z">
        <w:r w:rsidDel="00B6693A">
          <w:rPr>
            <w:rFonts w:ascii="Arial" w:hAnsi="Arial"/>
          </w:rPr>
          <w:delText>…</w:delText>
        </w:r>
      </w:del>
      <w:ins w:id="3233" w:author="Julia Ringo" w:date="2023-10-10T11:08:00Z">
        <w:r w:rsidR="00B6693A">
          <w:rPr>
            <w:rFonts w:ascii="Arial" w:hAnsi="Arial"/>
          </w:rPr>
          <w:t xml:space="preserve"> . . .</w:t>
        </w:r>
      </w:ins>
      <w:r>
        <w:rPr>
          <w:rFonts w:ascii="Arial" w:hAnsi="Arial"/>
        </w:rPr>
        <w:t>”</w:t>
      </w:r>
    </w:p>
    <w:p w14:paraId="3A5D7365" w14:textId="77777777" w:rsidR="001E2E9B" w:rsidRDefault="00000000">
      <w:pPr>
        <w:pStyle w:val="BodyText"/>
        <w:rPr>
          <w:rFonts w:ascii="Arial" w:hAnsi="Arial"/>
        </w:rPr>
      </w:pPr>
      <w:r>
        <w:rPr>
          <w:rFonts w:ascii="Arial" w:hAnsi="Arial"/>
        </w:rPr>
        <w:t xml:space="preserve">Percy caught </w:t>
      </w:r>
      <w:proofErr w:type="spellStart"/>
      <w:r>
        <w:rPr>
          <w:rFonts w:ascii="Arial" w:hAnsi="Arial"/>
        </w:rPr>
        <w:t>Hemi’s</w:t>
      </w:r>
      <w:proofErr w:type="spellEnd"/>
      <w:r>
        <w:rPr>
          <w:rFonts w:ascii="Arial" w:hAnsi="Arial"/>
        </w:rPr>
        <w:t xml:space="preserve"> eye. “What’s their move, Hemi? What are they trying to do?”</w:t>
      </w:r>
    </w:p>
    <w:p w14:paraId="2E20CE8C" w14:textId="77777777" w:rsidR="001E2E9B" w:rsidRDefault="00000000">
      <w:pPr>
        <w:pStyle w:val="BodyText"/>
        <w:rPr>
          <w:rFonts w:ascii="Arial" w:hAnsi="Arial"/>
        </w:rPr>
      </w:pPr>
      <w:r>
        <w:rPr>
          <w:rFonts w:ascii="Arial" w:hAnsi="Arial"/>
        </w:rPr>
        <w:t>Hemi considered. “Well, if they are diving, I believe that suggests they want tactical mobility. On the surface, their opportunities to threaten us are extremely limited by the storm.”</w:t>
      </w:r>
    </w:p>
    <w:p w14:paraId="3BA09711" w14:textId="40316326" w:rsidR="001E2E9B" w:rsidRDefault="00000000">
      <w:pPr>
        <w:pStyle w:val="BodyText"/>
        <w:rPr>
          <w:rFonts w:ascii="Arial" w:hAnsi="Arial"/>
        </w:rPr>
      </w:pPr>
      <w:r>
        <w:rPr>
          <w:rFonts w:ascii="Arial" w:hAnsi="Arial"/>
        </w:rPr>
        <w:t>“</w:t>
      </w:r>
      <w:proofErr w:type="spellStart"/>
      <w:r>
        <w:rPr>
          <w:rFonts w:ascii="Arial" w:hAnsi="Arial"/>
        </w:rPr>
        <w:t>Mmm</w:t>
      </w:r>
      <w:proofErr w:type="spellEnd"/>
      <w:r>
        <w:rPr>
          <w:rFonts w:ascii="Arial" w:hAnsi="Arial"/>
        </w:rPr>
        <w:t xml:space="preserve"> hmm. By ‘tactical mobility</w:t>
      </w:r>
      <w:ins w:id="3234" w:author="Julia Ringo" w:date="2023-10-20T18:17:00Z">
        <w:r w:rsidR="00E07F4C">
          <w:rPr>
            <w:rFonts w:ascii="Arial" w:hAnsi="Arial"/>
          </w:rPr>
          <w:t>,</w:t>
        </w:r>
      </w:ins>
      <w:r>
        <w:rPr>
          <w:rFonts w:ascii="Arial" w:hAnsi="Arial"/>
        </w:rPr>
        <w:t>’ you mean get in range to put a torpedo in the water that’s pointed at us?” Percy asked.</w:t>
      </w:r>
    </w:p>
    <w:p w14:paraId="1AD04896" w14:textId="77777777" w:rsidR="001E2E9B" w:rsidRDefault="00000000">
      <w:pPr>
        <w:pStyle w:val="BodyText"/>
        <w:rPr>
          <w:rFonts w:ascii="Arial" w:hAnsi="Arial"/>
        </w:rPr>
      </w:pPr>
      <w:r>
        <w:rPr>
          <w:rFonts w:ascii="Arial" w:hAnsi="Arial"/>
        </w:rPr>
        <w:t>“Our relative positions have barely changed. They are almost certainly still too close. But if we hear them turn away from us, we can assume they are trying to get enough distance to fire a torpedo. On the other hand, if they do not turn away, they may be lining up to try to ram us.”</w:t>
      </w:r>
    </w:p>
    <w:p w14:paraId="437D5B10" w14:textId="77777777" w:rsidR="001E2E9B" w:rsidRDefault="00000000">
      <w:pPr>
        <w:pStyle w:val="BodyText"/>
        <w:rPr>
          <w:rFonts w:ascii="Arial" w:hAnsi="Arial"/>
        </w:rPr>
      </w:pPr>
      <w:r>
        <w:rPr>
          <w:rFonts w:ascii="Arial" w:hAnsi="Arial"/>
        </w:rPr>
        <w:t>“Only a truly suicidal sub driver would try a ramming while submerged. There’s too much risk of damaging their own boat beyond repair.”</w:t>
      </w:r>
    </w:p>
    <w:p w14:paraId="3B1B53F9" w14:textId="624BAA5E" w:rsidR="001E2E9B" w:rsidRDefault="00000000">
      <w:pPr>
        <w:pStyle w:val="BodyText"/>
        <w:rPr>
          <w:rFonts w:ascii="Arial" w:hAnsi="Arial"/>
        </w:rPr>
      </w:pPr>
      <w:r>
        <w:rPr>
          <w:rFonts w:ascii="Arial" w:hAnsi="Arial"/>
        </w:rPr>
        <w:t>“Cautious restraint is hardly how I would characterize the actions of this sub commander so far</w:t>
      </w:r>
      <w:ins w:id="3235" w:author="Julia Ringo" w:date="2023-10-20T18:17:00Z">
        <w:r w:rsidR="00E07F4C">
          <w:rPr>
            <w:rFonts w:ascii="Arial" w:hAnsi="Arial"/>
          </w:rPr>
          <w:t xml:space="preserve"> . . .</w:t>
        </w:r>
      </w:ins>
      <w:del w:id="3236" w:author="Julia Ringo" w:date="2023-10-20T18:17:00Z">
        <w:r w:rsidDel="00E07F4C">
          <w:rPr>
            <w:rFonts w:ascii="Arial" w:hAnsi="Arial"/>
          </w:rPr>
          <w:delText>..,</w:delText>
        </w:r>
      </w:del>
      <w:r>
        <w:rPr>
          <w:rFonts w:ascii="Arial" w:hAnsi="Arial"/>
        </w:rPr>
        <w:t>” said Hemi.</w:t>
      </w:r>
    </w:p>
    <w:p w14:paraId="22714529" w14:textId="0B745ACF" w:rsidR="001E2E9B" w:rsidRDefault="00000000">
      <w:pPr>
        <w:pStyle w:val="BodyText"/>
        <w:rPr>
          <w:rFonts w:ascii="Arial" w:hAnsi="Arial"/>
        </w:rPr>
      </w:pPr>
      <w:r>
        <w:rPr>
          <w:rFonts w:ascii="Arial" w:hAnsi="Arial"/>
        </w:rPr>
        <w:lastRenderedPageBreak/>
        <w:t>“Cassandra!” Percy called down again</w:t>
      </w:r>
      <w:ins w:id="3237" w:author="Julia Ringo" w:date="2023-10-20T18:18:00Z">
        <w:r w:rsidR="00E07F4C">
          <w:rPr>
            <w:rFonts w:ascii="Arial" w:hAnsi="Arial"/>
          </w:rPr>
          <w:t>.</w:t>
        </w:r>
      </w:ins>
      <w:del w:id="3238" w:author="Julia Ringo" w:date="2023-10-20T18:18:00Z">
        <w:r w:rsidDel="00E07F4C">
          <w:rPr>
            <w:rFonts w:ascii="Arial" w:hAnsi="Arial"/>
          </w:rPr>
          <w:delText>,</w:delText>
        </w:r>
      </w:del>
      <w:r>
        <w:rPr>
          <w:rFonts w:ascii="Arial" w:hAnsi="Arial"/>
        </w:rPr>
        <w:t xml:space="preserve"> “</w:t>
      </w:r>
      <w:ins w:id="3239" w:author="Julia Ringo" w:date="2023-10-20T18:18:00Z">
        <w:r w:rsidR="00E07F4C">
          <w:rPr>
            <w:rFonts w:ascii="Arial" w:hAnsi="Arial"/>
          </w:rPr>
          <w:t>W</w:t>
        </w:r>
      </w:ins>
      <w:del w:id="3240" w:author="Julia Ringo" w:date="2023-10-20T18:18:00Z">
        <w:r w:rsidDel="00E07F4C">
          <w:rPr>
            <w:rFonts w:ascii="Arial" w:hAnsi="Arial"/>
          </w:rPr>
          <w:delText>w</w:delText>
        </w:r>
      </w:del>
      <w:r>
        <w:rPr>
          <w:rFonts w:ascii="Arial" w:hAnsi="Arial"/>
        </w:rPr>
        <w:t>hat’s the range to the contact now?”</w:t>
      </w:r>
    </w:p>
    <w:p w14:paraId="6E76F73B" w14:textId="14B178AB" w:rsidR="001E2E9B" w:rsidRDefault="00000000">
      <w:pPr>
        <w:pStyle w:val="BodyText"/>
        <w:rPr>
          <w:rFonts w:ascii="Arial" w:hAnsi="Arial"/>
        </w:rPr>
      </w:pPr>
      <w:r>
        <w:rPr>
          <w:rFonts w:ascii="Arial" w:hAnsi="Arial"/>
        </w:rPr>
        <w:t>“Um</w:t>
      </w:r>
      <w:ins w:id="3241" w:author="Julia Ringo" w:date="2023-10-20T18:18:00Z">
        <w:r w:rsidR="00E07F4C">
          <w:rPr>
            <w:rFonts w:ascii="Arial" w:hAnsi="Arial"/>
          </w:rPr>
          <w:t xml:space="preserve"> . . .</w:t>
        </w:r>
      </w:ins>
      <w:del w:id="3242" w:author="Julia Ringo" w:date="2023-10-20T18:18:00Z">
        <w:r w:rsidDel="00E07F4C">
          <w:rPr>
            <w:rFonts w:ascii="Arial" w:hAnsi="Arial"/>
          </w:rPr>
          <w:delText>..</w:delText>
        </w:r>
      </w:del>
      <w:r>
        <w:rPr>
          <w:rFonts w:ascii="Arial" w:hAnsi="Arial"/>
        </w:rPr>
        <w:t>” Cassandra struggled, “I can’t really tell</w:t>
      </w:r>
      <w:ins w:id="3243" w:author="Julia Ringo" w:date="2023-10-20T18:18:00Z">
        <w:r w:rsidR="00E07F4C">
          <w:rPr>
            <w:rFonts w:ascii="Arial" w:hAnsi="Arial"/>
          </w:rPr>
          <w:t>,</w:t>
        </w:r>
      </w:ins>
      <w:r>
        <w:rPr>
          <w:rFonts w:ascii="Arial" w:hAnsi="Arial"/>
        </w:rPr>
        <w:t xml:space="preserve"> Captain Percy. The background noise in the water is making ranging difficult.”</w:t>
      </w:r>
    </w:p>
    <w:p w14:paraId="64F77B42" w14:textId="77777777" w:rsidR="001E2E9B" w:rsidRDefault="00000000">
      <w:pPr>
        <w:pStyle w:val="BodyText"/>
        <w:rPr>
          <w:rFonts w:ascii="Arial" w:hAnsi="Arial"/>
        </w:rPr>
      </w:pPr>
      <w:r>
        <w:rPr>
          <w:rFonts w:ascii="Arial" w:hAnsi="Arial"/>
        </w:rPr>
        <w:t>“You had better go down there and get on the sonar with her,” Percy said to Hemi.</w:t>
      </w:r>
    </w:p>
    <w:p w14:paraId="05407151" w14:textId="5823DBF3" w:rsidR="001E2E9B" w:rsidRDefault="00000000">
      <w:pPr>
        <w:pStyle w:val="BodyText"/>
        <w:rPr>
          <w:rFonts w:ascii="Arial" w:hAnsi="Arial"/>
        </w:rPr>
      </w:pPr>
      <w:r>
        <w:rPr>
          <w:rFonts w:ascii="Arial" w:hAnsi="Arial"/>
        </w:rPr>
        <w:t>Hemi nodded and slipped down through the hatch. He put one big hand gently on Cassandra’s thin shoulder so he would not surprise her</w:t>
      </w:r>
      <w:del w:id="3244" w:author="Julia Ringo" w:date="2023-10-05T13:15:00Z">
        <w:r w:rsidDel="000E7660">
          <w:rPr>
            <w:rFonts w:ascii="Arial" w:hAnsi="Arial"/>
          </w:rPr>
          <w:delText xml:space="preserve"> — </w:delText>
        </w:r>
      </w:del>
      <w:ins w:id="3245" w:author="Julia Ringo" w:date="2023-10-05T13:15:00Z">
        <w:r w:rsidR="000E7660">
          <w:rPr>
            <w:rFonts w:ascii="Arial" w:hAnsi="Arial"/>
          </w:rPr>
          <w:t>—</w:t>
        </w:r>
      </w:ins>
      <w:r>
        <w:rPr>
          <w:rFonts w:ascii="Arial" w:hAnsi="Arial"/>
        </w:rPr>
        <w:t>she had her eyes closed and seemed to be concentrating on listening. When he touched her</w:t>
      </w:r>
      <w:ins w:id="3246" w:author="Julia Ringo" w:date="2023-10-20T18:18:00Z">
        <w:r w:rsidR="00E07F4C">
          <w:rPr>
            <w:rFonts w:ascii="Arial" w:hAnsi="Arial"/>
          </w:rPr>
          <w:t>,</w:t>
        </w:r>
      </w:ins>
      <w:r>
        <w:rPr>
          <w:rFonts w:ascii="Arial" w:hAnsi="Arial"/>
        </w:rPr>
        <w:t xml:space="preserve"> she turned and opened her eyes and nodded to him. Hemi put the second sonar headset on.</w:t>
      </w:r>
    </w:p>
    <w:p w14:paraId="1447D7D7" w14:textId="4C805DCF" w:rsidR="001E2E9B" w:rsidRDefault="00000000">
      <w:pPr>
        <w:pStyle w:val="BodyText"/>
        <w:rPr>
          <w:rFonts w:ascii="Arial" w:hAnsi="Arial"/>
        </w:rPr>
      </w:pPr>
      <w:r>
        <w:rPr>
          <w:rFonts w:ascii="Arial" w:hAnsi="Arial"/>
        </w:rPr>
        <w:t xml:space="preserve">A minute later he reported to Percy. “Sylvia, their diesels are off. They are </w:t>
      </w:r>
      <w:proofErr w:type="gramStart"/>
      <w:r>
        <w:rPr>
          <w:rFonts w:ascii="Arial" w:hAnsi="Arial"/>
        </w:rPr>
        <w:t>definitely submerged</w:t>
      </w:r>
      <w:proofErr w:type="gramEnd"/>
      <w:r>
        <w:rPr>
          <w:rFonts w:ascii="Arial" w:hAnsi="Arial"/>
        </w:rPr>
        <w:t>. Range</w:t>
      </w:r>
      <w:del w:id="3247" w:author="Julia Ringo" w:date="2023-10-10T11:08:00Z">
        <w:r w:rsidDel="00B6693A">
          <w:rPr>
            <w:rFonts w:ascii="Arial" w:hAnsi="Arial"/>
          </w:rPr>
          <w:delText>…</w:delText>
        </w:r>
      </w:del>
      <w:ins w:id="3248" w:author="Julia Ringo" w:date="2023-10-10T11:08:00Z">
        <w:r w:rsidR="00B6693A">
          <w:rPr>
            <w:rFonts w:ascii="Arial" w:hAnsi="Arial"/>
          </w:rPr>
          <w:t xml:space="preserve"> . . . </w:t>
        </w:r>
      </w:ins>
      <w:del w:id="3249" w:author="Julia Ringo" w:date="2023-10-20T18:18:00Z">
        <w:r w:rsidDel="00E07F4C">
          <w:rPr>
            <w:rFonts w:ascii="Arial" w:hAnsi="Arial"/>
          </w:rPr>
          <w:delText xml:space="preserve"> </w:delText>
        </w:r>
      </w:del>
      <w:r>
        <w:rPr>
          <w:rFonts w:ascii="Arial" w:hAnsi="Arial"/>
        </w:rPr>
        <w:t>maybe 300 meters. Hold on</w:t>
      </w:r>
      <w:del w:id="3250" w:author="Julia Ringo" w:date="2023-10-10T11:08:00Z">
        <w:r w:rsidDel="00B6693A">
          <w:rPr>
            <w:rFonts w:ascii="Arial" w:hAnsi="Arial"/>
          </w:rPr>
          <w:delText>…</w:delText>
        </w:r>
      </w:del>
      <w:ins w:id="3251" w:author="Julia Ringo" w:date="2023-10-10T11:08:00Z">
        <w:r w:rsidR="00B6693A">
          <w:rPr>
            <w:rFonts w:ascii="Arial" w:hAnsi="Arial"/>
          </w:rPr>
          <w:t xml:space="preserve"> . . .</w:t>
        </w:r>
      </w:ins>
      <w:r>
        <w:rPr>
          <w:rFonts w:ascii="Arial" w:hAnsi="Arial"/>
        </w:rPr>
        <w:t>”</w:t>
      </w:r>
    </w:p>
    <w:p w14:paraId="23301B6A" w14:textId="77777777" w:rsidR="001E2E9B" w:rsidRDefault="00000000">
      <w:pPr>
        <w:pStyle w:val="BodyText"/>
        <w:rPr>
          <w:rFonts w:ascii="Arial" w:hAnsi="Arial"/>
        </w:rPr>
      </w:pPr>
      <w:r>
        <w:rPr>
          <w:rFonts w:ascii="Arial" w:hAnsi="Arial"/>
        </w:rPr>
        <w:t>The signal strength indicator rose slowly. Cassandra looked up at Hemi.</w:t>
      </w:r>
    </w:p>
    <w:p w14:paraId="07986FDA" w14:textId="585D6EC1" w:rsidR="001E2E9B" w:rsidRDefault="00000000">
      <w:pPr>
        <w:pStyle w:val="BodyText"/>
        <w:rPr>
          <w:rFonts w:ascii="Arial" w:hAnsi="Arial"/>
        </w:rPr>
      </w:pPr>
      <w:r>
        <w:rPr>
          <w:rFonts w:ascii="Arial" w:hAnsi="Arial"/>
        </w:rPr>
        <w:t>“They are increasing speed, Sylvia. And turning</w:t>
      </w:r>
      <w:del w:id="3252" w:author="Julia Ringo" w:date="2023-10-10T11:08:00Z">
        <w:r w:rsidDel="00B6693A">
          <w:rPr>
            <w:rFonts w:ascii="Arial" w:hAnsi="Arial"/>
          </w:rPr>
          <w:delText>…</w:delText>
        </w:r>
      </w:del>
      <w:ins w:id="3253" w:author="Julia Ringo" w:date="2023-10-10T11:08:00Z">
        <w:r w:rsidR="00B6693A">
          <w:rPr>
            <w:rFonts w:ascii="Arial" w:hAnsi="Arial"/>
          </w:rPr>
          <w:t xml:space="preserve"> . . . </w:t>
        </w:r>
      </w:ins>
      <w:del w:id="3254" w:author="Julia Ringo" w:date="2023-10-20T18:18:00Z">
        <w:r w:rsidDel="00E07F4C">
          <w:rPr>
            <w:rFonts w:ascii="Arial" w:hAnsi="Arial"/>
          </w:rPr>
          <w:delText xml:space="preserve"> </w:delText>
        </w:r>
      </w:del>
      <w:r>
        <w:rPr>
          <w:rFonts w:ascii="Arial" w:hAnsi="Arial"/>
        </w:rPr>
        <w:t>through our rear port quarter. They are going for distance. I assume to fire on us.”</w:t>
      </w:r>
    </w:p>
    <w:p w14:paraId="7E07B677" w14:textId="77777777" w:rsidR="001E2E9B" w:rsidRDefault="00000000">
      <w:pPr>
        <w:pStyle w:val="BodyText"/>
        <w:rPr>
          <w:rFonts w:ascii="Arial" w:hAnsi="Arial"/>
        </w:rPr>
      </w:pPr>
      <w:r>
        <w:rPr>
          <w:rFonts w:ascii="Arial" w:hAnsi="Arial"/>
        </w:rPr>
        <w:t>In the control room, Bastian overheard this report from Hemi. “Maybe they are turning to run away from us,” he said to Gregory through the cigarette hanging from his lip.</w:t>
      </w:r>
    </w:p>
    <w:p w14:paraId="08EFDCE2" w14:textId="6577ACFC" w:rsidR="001E2E9B" w:rsidRDefault="00000000">
      <w:pPr>
        <w:pStyle w:val="BodyText"/>
        <w:rPr>
          <w:rFonts w:ascii="Arial" w:hAnsi="Arial"/>
        </w:rPr>
      </w:pPr>
      <w:r>
        <w:rPr>
          <w:rFonts w:ascii="Arial" w:hAnsi="Arial"/>
        </w:rPr>
        <w:t>Percy stood directly behind Bastian watching the depth gauge over his shoulder: 100 meters. “Push her down</w:t>
      </w:r>
      <w:ins w:id="3255" w:author="Julia Ringo" w:date="2023-10-20T18:18:00Z">
        <w:r w:rsidR="00E07F4C">
          <w:rPr>
            <w:rFonts w:ascii="Arial" w:hAnsi="Arial"/>
          </w:rPr>
          <w:t>,</w:t>
        </w:r>
      </w:ins>
      <w:r>
        <w:rPr>
          <w:rFonts w:ascii="Arial" w:hAnsi="Arial"/>
        </w:rPr>
        <w:t xml:space="preserve"> Bastian.”</w:t>
      </w:r>
    </w:p>
    <w:p w14:paraId="74F98212" w14:textId="77777777" w:rsidR="001E2E9B" w:rsidRDefault="00000000">
      <w:pPr>
        <w:pStyle w:val="BodyText"/>
        <w:rPr>
          <w:rFonts w:ascii="Arial" w:hAnsi="Arial"/>
        </w:rPr>
      </w:pPr>
      <w:r>
        <w:rPr>
          <w:rFonts w:ascii="Arial" w:hAnsi="Arial"/>
        </w:rPr>
        <w:t>Bastian turned the dive plane control wheel to give the planes a steeper angle. Percy adjusted valves at the tank ballast control panel to give the bow even more weight.</w:t>
      </w:r>
    </w:p>
    <w:p w14:paraId="22FFE0AE" w14:textId="0504E830" w:rsidR="001E2E9B" w:rsidRDefault="00000000">
      <w:pPr>
        <w:pStyle w:val="BodyText"/>
        <w:rPr>
          <w:rFonts w:ascii="Arial" w:hAnsi="Arial"/>
        </w:rPr>
      </w:pPr>
      <w:r>
        <w:rPr>
          <w:rFonts w:ascii="Arial" w:hAnsi="Arial"/>
        </w:rPr>
        <w:t>“Hemi!” Percy said</w:t>
      </w:r>
      <w:ins w:id="3256" w:author="Julia Ringo" w:date="2023-10-20T18:19:00Z">
        <w:r w:rsidR="00E07F4C">
          <w:rPr>
            <w:rFonts w:ascii="Arial" w:hAnsi="Arial"/>
          </w:rPr>
          <w:t>.</w:t>
        </w:r>
      </w:ins>
      <w:del w:id="3257" w:author="Julia Ringo" w:date="2023-10-20T18:19:00Z">
        <w:r w:rsidDel="00E07F4C">
          <w:rPr>
            <w:rFonts w:ascii="Arial" w:hAnsi="Arial"/>
          </w:rPr>
          <w:delText>,</w:delText>
        </w:r>
      </w:del>
      <w:r>
        <w:rPr>
          <w:rFonts w:ascii="Arial" w:hAnsi="Arial"/>
        </w:rPr>
        <w:t xml:space="preserve"> “</w:t>
      </w:r>
      <w:ins w:id="3258" w:author="Julia Ringo" w:date="2023-10-20T18:19:00Z">
        <w:r w:rsidR="00E07F4C">
          <w:rPr>
            <w:rFonts w:ascii="Arial" w:hAnsi="Arial"/>
          </w:rPr>
          <w:t>L</w:t>
        </w:r>
      </w:ins>
      <w:del w:id="3259" w:author="Julia Ringo" w:date="2023-10-20T18:19:00Z">
        <w:r w:rsidDel="00E07F4C">
          <w:rPr>
            <w:rFonts w:ascii="Arial" w:hAnsi="Arial"/>
          </w:rPr>
          <w:delText>l</w:delText>
        </w:r>
      </w:del>
      <w:r>
        <w:rPr>
          <w:rFonts w:ascii="Arial" w:hAnsi="Arial"/>
        </w:rPr>
        <w:t>et me know immediately if they start to turn again.”</w:t>
      </w:r>
    </w:p>
    <w:p w14:paraId="4D5B3BAB" w14:textId="1CC0E148" w:rsidR="001E2E9B" w:rsidRDefault="00000000">
      <w:pPr>
        <w:pStyle w:val="BodyText"/>
        <w:rPr>
          <w:rFonts w:ascii="Arial" w:hAnsi="Arial"/>
        </w:rPr>
      </w:pPr>
      <w:r>
        <w:rPr>
          <w:rFonts w:ascii="Arial" w:hAnsi="Arial"/>
        </w:rPr>
        <w:t>“If they have rear torpedo tubes, they will not have to turn,” Hemi replied. “And they are so close a torpedo will be in the water for only a minute before it hits us</w:t>
      </w:r>
      <w:ins w:id="3260" w:author="Julia Ringo" w:date="2023-10-20T18:19:00Z">
        <w:r w:rsidR="00E07F4C">
          <w:rPr>
            <w:rFonts w:ascii="Arial" w:hAnsi="Arial"/>
          </w:rPr>
          <w:t>.</w:t>
        </w:r>
      </w:ins>
      <w:del w:id="3261" w:author="Julia Ringo" w:date="2023-10-20T18:19:00Z">
        <w:r w:rsidDel="00E07F4C">
          <w:rPr>
            <w:rFonts w:ascii="Arial" w:hAnsi="Arial"/>
          </w:rPr>
          <w:delText>,</w:delText>
        </w:r>
      </w:del>
      <w:r>
        <w:rPr>
          <w:rFonts w:ascii="Arial" w:hAnsi="Arial"/>
        </w:rPr>
        <w:t xml:space="preserve">” </w:t>
      </w:r>
      <w:del w:id="3262" w:author="Julia Ringo" w:date="2023-10-20T18:19:00Z">
        <w:r w:rsidDel="00E07F4C">
          <w:rPr>
            <w:rFonts w:ascii="Arial" w:hAnsi="Arial"/>
          </w:rPr>
          <w:delText>he added.</w:delText>
        </w:r>
      </w:del>
    </w:p>
    <w:p w14:paraId="400CDB66" w14:textId="48B0A2EE" w:rsidR="001E2E9B" w:rsidRDefault="00000000">
      <w:pPr>
        <w:pStyle w:val="BodyText"/>
        <w:rPr>
          <w:rFonts w:ascii="Arial" w:hAnsi="Arial"/>
        </w:rPr>
      </w:pPr>
      <w:r>
        <w:rPr>
          <w:rFonts w:ascii="Arial" w:hAnsi="Arial"/>
        </w:rPr>
        <w:t xml:space="preserve">Percy </w:t>
      </w:r>
      <w:proofErr w:type="gramStart"/>
      <w:r>
        <w:rPr>
          <w:rFonts w:ascii="Arial" w:hAnsi="Arial"/>
        </w:rPr>
        <w:t>spat</w:t>
      </w:r>
      <w:proofErr w:type="gramEnd"/>
      <w:r>
        <w:rPr>
          <w:rFonts w:ascii="Arial" w:hAnsi="Arial"/>
        </w:rPr>
        <w:t xml:space="preserve"> again. “Hell’s bells. Then just fucking let me know if there’s any indication at all that they are about to fire</w:t>
      </w:r>
      <w:ins w:id="3263" w:author="Julia Ringo" w:date="2023-10-20T18:19:00Z">
        <w:r w:rsidR="00E07F4C">
          <w:rPr>
            <w:rFonts w:ascii="Arial" w:hAnsi="Arial"/>
          </w:rPr>
          <w:t>,</w:t>
        </w:r>
      </w:ins>
      <w:r>
        <w:rPr>
          <w:rFonts w:ascii="Arial" w:hAnsi="Arial"/>
        </w:rPr>
        <w:t xml:space="preserve"> Hemi.”</w:t>
      </w:r>
    </w:p>
    <w:p w14:paraId="4849AE72" w14:textId="5FF21E91" w:rsidR="001E2E9B" w:rsidRDefault="00000000">
      <w:pPr>
        <w:pStyle w:val="BodyText"/>
        <w:rPr>
          <w:rFonts w:ascii="Arial" w:hAnsi="Arial"/>
        </w:rPr>
      </w:pPr>
      <w:r>
        <w:rPr>
          <w:rFonts w:ascii="Arial" w:hAnsi="Arial"/>
        </w:rPr>
        <w:t>“It is tough</w:t>
      </w:r>
      <w:ins w:id="3264" w:author="Julia Ringo" w:date="2023-10-20T18:19:00Z">
        <w:r w:rsidR="00E07F4C">
          <w:rPr>
            <w:rFonts w:ascii="Arial" w:hAnsi="Arial"/>
          </w:rPr>
          <w:t>,</w:t>
        </w:r>
      </w:ins>
      <w:r>
        <w:rPr>
          <w:rFonts w:ascii="Arial" w:hAnsi="Arial"/>
        </w:rPr>
        <w:t xml:space="preserve"> Sylvia. Cassandra is right, there is a lot of background noise.”</w:t>
      </w:r>
    </w:p>
    <w:p w14:paraId="4DB635D0" w14:textId="77777777" w:rsidR="001E2E9B" w:rsidRDefault="00000000">
      <w:pPr>
        <w:pStyle w:val="BodyText"/>
        <w:rPr>
          <w:rFonts w:ascii="Arial" w:hAnsi="Arial"/>
        </w:rPr>
      </w:pPr>
      <w:r>
        <w:rPr>
          <w:rFonts w:ascii="Arial" w:hAnsi="Arial"/>
        </w:rPr>
        <w:t>Gregory reached up and wiped his sweating fingers on a rag hanging on the forward wall between the gauges. “I could never get used to going down fast like this, controlled or not,” he said, as if voicing his fear might let some of it out from his guts and disperse it around the room a little. His eyes rapidly scanned over the stacks of dozens and dozens of dials and readouts on the front wall of the control room. What Gregory read from those dials was that the sub was being driven close to the limits of its endurable capabilities.</w:t>
      </w:r>
    </w:p>
    <w:p w14:paraId="623B43B4" w14:textId="77777777" w:rsidR="001E2E9B" w:rsidRDefault="00000000">
      <w:pPr>
        <w:pStyle w:val="BodyText"/>
        <w:rPr>
          <w:rFonts w:ascii="Arial" w:hAnsi="Arial"/>
        </w:rPr>
      </w:pPr>
      <w:r>
        <w:rPr>
          <w:rFonts w:ascii="Arial" w:hAnsi="Arial"/>
        </w:rPr>
        <w:t xml:space="preserve">The rising and falling needles on the dials, which usually moved with a deliberate and controlled slowness, were all rapidly chasing new positions. The RPM indicators for the electric motors were near red-line. The battery indicators were showing the batteries draining so fast that Gregory could </w:t>
      </w:r>
      <w:proofErr w:type="gramStart"/>
      <w:r>
        <w:rPr>
          <w:rFonts w:ascii="Arial" w:hAnsi="Arial"/>
        </w:rPr>
        <w:t>actually see</w:t>
      </w:r>
      <w:proofErr w:type="gramEnd"/>
      <w:r>
        <w:rPr>
          <w:rFonts w:ascii="Arial" w:hAnsi="Arial"/>
        </w:rPr>
        <w:t xml:space="preserve"> the needles falling on the dials. The </w:t>
      </w:r>
      <w:r>
        <w:rPr>
          <w:rFonts w:ascii="Arial" w:hAnsi="Arial"/>
        </w:rPr>
        <w:lastRenderedPageBreak/>
        <w:t>plane angle indicators were showing a steep angle. And the ballast tank status indicators were rapidly pushing towards a completely flooded boat.</w:t>
      </w:r>
    </w:p>
    <w:p w14:paraId="16A133C0" w14:textId="77777777" w:rsidR="001E2E9B" w:rsidRDefault="00000000">
      <w:pPr>
        <w:pStyle w:val="BodyText"/>
        <w:rPr>
          <w:rFonts w:ascii="Arial" w:hAnsi="Arial"/>
        </w:rPr>
      </w:pPr>
      <w:r>
        <w:rPr>
          <w:rFonts w:ascii="Arial" w:hAnsi="Arial"/>
        </w:rPr>
        <w:t xml:space="preserve">The depth indicator was the one that Gregory’s eyes kept coming back to though. He had never seen it move so fast, showing him quantitatively what he knew from the lightened weight of his stomach: the </w:t>
      </w:r>
      <w:r>
        <w:rPr>
          <w:rFonts w:ascii="Arial" w:hAnsi="Arial"/>
          <w:i/>
          <w:iCs/>
        </w:rPr>
        <w:t>Prospect</w:t>
      </w:r>
      <w:r>
        <w:rPr>
          <w:rFonts w:ascii="Arial" w:hAnsi="Arial"/>
        </w:rPr>
        <w:t xml:space="preserve"> was a many-thousand-ton steel stone dropping through the water column. It was hard to imagine what would stop the boat from simply winking out of existence in the never-ending blackness of the deepest parts of the ocean, crushed like distant matter pulled into a singularity. Within a few minutes it was passing through the range of 175 and 180 meters.</w:t>
      </w:r>
    </w:p>
    <w:p w14:paraId="414AFAAE" w14:textId="77777777" w:rsidR="001E2E9B" w:rsidRDefault="00000000">
      <w:pPr>
        <w:pStyle w:val="BodyText"/>
        <w:rPr>
          <w:rFonts w:ascii="Arial" w:hAnsi="Arial"/>
        </w:rPr>
      </w:pPr>
      <w:r>
        <w:rPr>
          <w:rFonts w:ascii="Arial" w:hAnsi="Arial"/>
        </w:rPr>
        <w:t>Everyone silently gripped their stations.</w:t>
      </w:r>
    </w:p>
    <w:p w14:paraId="747FCC4F" w14:textId="55BD5A37" w:rsidR="001E2E9B" w:rsidRDefault="00000000">
      <w:pPr>
        <w:pStyle w:val="BodyText"/>
        <w:rPr>
          <w:rFonts w:ascii="Arial" w:hAnsi="Arial"/>
        </w:rPr>
      </w:pPr>
      <w:r>
        <w:rPr>
          <w:rFonts w:ascii="Arial" w:hAnsi="Arial"/>
        </w:rPr>
        <w:t>“They are turning</w:t>
      </w:r>
      <w:ins w:id="3265" w:author="Julia Ringo" w:date="2023-10-20T18:19:00Z">
        <w:r w:rsidR="00E07F4C">
          <w:rPr>
            <w:rFonts w:ascii="Arial" w:hAnsi="Arial"/>
          </w:rPr>
          <w:t>,</w:t>
        </w:r>
      </w:ins>
      <w:r>
        <w:rPr>
          <w:rFonts w:ascii="Arial" w:hAnsi="Arial"/>
        </w:rPr>
        <w:t xml:space="preserve"> Percy,” said Hemi from the sonar station. He tapped a light rhythm on Cassandra’s shoulder to draw her attention to a new unique sound in their headsets. “Sounds like they are flooding torpedo tubes!”</w:t>
      </w:r>
    </w:p>
    <w:p w14:paraId="65CDF080" w14:textId="77777777" w:rsidR="001E2E9B" w:rsidRDefault="00000000">
      <w:pPr>
        <w:pStyle w:val="BodyText"/>
        <w:rPr>
          <w:rFonts w:ascii="Arial" w:hAnsi="Arial"/>
        </w:rPr>
      </w:pPr>
      <w:r>
        <w:rPr>
          <w:rFonts w:ascii="Arial" w:hAnsi="Arial"/>
        </w:rPr>
        <w:t xml:space="preserve">A loud ping resonated from every piece of steel the boat had been built with. It hit </w:t>
      </w:r>
      <w:proofErr w:type="gramStart"/>
      <w:r>
        <w:rPr>
          <w:rFonts w:ascii="Arial" w:hAnsi="Arial"/>
        </w:rPr>
        <w:t>broadside, and</w:t>
      </w:r>
      <w:proofErr w:type="gramEnd"/>
      <w:r>
        <w:rPr>
          <w:rFonts w:ascii="Arial" w:hAnsi="Arial"/>
        </w:rPr>
        <w:t xml:space="preserve"> passed right through them. It rang off the opposite side of the </w:t>
      </w:r>
      <w:r>
        <w:rPr>
          <w:rFonts w:ascii="Arial" w:hAnsi="Arial"/>
          <w:i/>
          <w:iCs/>
        </w:rPr>
        <w:t>Prospect’s</w:t>
      </w:r>
      <w:r>
        <w:rPr>
          <w:rFonts w:ascii="Arial" w:hAnsi="Arial"/>
        </w:rPr>
        <w:t xml:space="preserve"> hull and echoed back through the air to the crew’s ears. At the sonar station, the ranging equipment lit up with the exact distance and direction of the pursuing sub. Hemi read the coordinates off the range display and relayed them to Percy. “That ranging ping of theirs puts them at 612 meters off our rear port side.”</w:t>
      </w:r>
    </w:p>
    <w:p w14:paraId="28905DCE" w14:textId="77777777" w:rsidR="001E2E9B" w:rsidRDefault="00000000">
      <w:pPr>
        <w:pStyle w:val="BodyText"/>
        <w:rPr>
          <w:rFonts w:ascii="Arial" w:hAnsi="Arial"/>
        </w:rPr>
      </w:pPr>
      <w:r>
        <w:rPr>
          <w:rFonts w:ascii="Arial" w:hAnsi="Arial"/>
        </w:rPr>
        <w:t>“Now they have everything they need to fire on us,” Percy said to herself.</w:t>
      </w:r>
    </w:p>
    <w:p w14:paraId="456B729D" w14:textId="77777777" w:rsidR="001E2E9B" w:rsidRDefault="00000000">
      <w:pPr>
        <w:pStyle w:val="BodyText"/>
        <w:rPr>
          <w:rFonts w:ascii="Arial" w:hAnsi="Arial"/>
        </w:rPr>
      </w:pPr>
      <w:r>
        <w:rPr>
          <w:rFonts w:ascii="Arial" w:hAnsi="Arial"/>
        </w:rPr>
        <w:t>Half a minute later Hemi heard the unmistakable sound of a torpedo being pressed out of its tube. “Torpedo in the water!”</w:t>
      </w:r>
    </w:p>
    <w:p w14:paraId="4618D584" w14:textId="77777777" w:rsidR="001E2E9B" w:rsidRDefault="00000000">
      <w:pPr>
        <w:pStyle w:val="BodyText"/>
        <w:rPr>
          <w:rFonts w:ascii="Arial" w:hAnsi="Arial"/>
        </w:rPr>
      </w:pPr>
      <w:r>
        <w:rPr>
          <w:rFonts w:ascii="Arial" w:hAnsi="Arial"/>
        </w:rPr>
        <w:t xml:space="preserve">Nobody said anything, instinctively listening to the space around them. After a few seconds the ping of the torpedo homing on the </w:t>
      </w:r>
      <w:r>
        <w:rPr>
          <w:rFonts w:ascii="Arial" w:hAnsi="Arial"/>
          <w:i/>
          <w:iCs/>
        </w:rPr>
        <w:t>Prospect</w:t>
      </w:r>
      <w:r>
        <w:rPr>
          <w:rFonts w:ascii="Arial" w:hAnsi="Arial"/>
        </w:rPr>
        <w:t xml:space="preserve"> started bouncing off the hull with the timed rhythm of a ticking clock.</w:t>
      </w:r>
    </w:p>
    <w:p w14:paraId="41C3F2AF" w14:textId="18414DF2" w:rsidR="001E2E9B" w:rsidRDefault="00000000">
      <w:pPr>
        <w:pStyle w:val="BodyText"/>
        <w:rPr>
          <w:rFonts w:ascii="Arial" w:hAnsi="Arial"/>
        </w:rPr>
      </w:pPr>
      <w:r>
        <w:rPr>
          <w:rFonts w:ascii="Arial" w:hAnsi="Arial"/>
        </w:rPr>
        <w:t>“Take off your headset</w:t>
      </w:r>
      <w:ins w:id="3266" w:author="Julia Ringo" w:date="2023-10-20T18:20:00Z">
        <w:r w:rsidR="00E07F4C">
          <w:rPr>
            <w:rFonts w:ascii="Arial" w:hAnsi="Arial"/>
          </w:rPr>
          <w:t>,</w:t>
        </w:r>
      </w:ins>
      <w:r>
        <w:rPr>
          <w:rFonts w:ascii="Arial" w:hAnsi="Arial"/>
        </w:rPr>
        <w:t xml:space="preserve"> Cassandra,” said Hemi, pointing at the range-finding equipment that lit up with the direction and remaining distance between them and the torpedo. It updated immediately following each ping</w:t>
      </w:r>
      <w:del w:id="3267" w:author="Julia Ringo" w:date="2023-10-05T13:15:00Z">
        <w:r w:rsidDel="000E7660">
          <w:rPr>
            <w:rFonts w:ascii="Arial" w:hAnsi="Arial"/>
          </w:rPr>
          <w:delText xml:space="preserve"> — </w:delText>
        </w:r>
      </w:del>
      <w:ins w:id="3268" w:author="Julia Ringo" w:date="2023-10-05T13:15:00Z">
        <w:r w:rsidR="000E7660">
          <w:rPr>
            <w:rFonts w:ascii="Arial" w:hAnsi="Arial"/>
          </w:rPr>
          <w:t>—</w:t>
        </w:r>
      </w:ins>
      <w:r>
        <w:rPr>
          <w:rFonts w:ascii="Arial" w:hAnsi="Arial"/>
        </w:rPr>
        <w:t xml:space="preserve">the torpedo was gaining about </w:t>
      </w:r>
      <w:del w:id="3269" w:author="Julia Ringo" w:date="2023-10-20T18:20:00Z">
        <w:r w:rsidDel="00E07F4C">
          <w:rPr>
            <w:rFonts w:ascii="Arial" w:hAnsi="Arial"/>
          </w:rPr>
          <w:delText xml:space="preserve">100 </w:delText>
        </w:r>
      </w:del>
      <w:ins w:id="3270" w:author="Julia Ringo" w:date="2023-10-20T18:20:00Z">
        <w:r w:rsidR="00E07F4C">
          <w:rPr>
            <w:rFonts w:ascii="Arial" w:hAnsi="Arial"/>
          </w:rPr>
          <w:t>one hundred</w:t>
        </w:r>
        <w:r w:rsidR="00E07F4C">
          <w:rPr>
            <w:rFonts w:ascii="Arial" w:hAnsi="Arial"/>
          </w:rPr>
          <w:t xml:space="preserve"> </w:t>
        </w:r>
      </w:ins>
      <w:r>
        <w:rPr>
          <w:rFonts w:ascii="Arial" w:hAnsi="Arial"/>
        </w:rPr>
        <w:t>meters between each ping.</w:t>
      </w:r>
    </w:p>
    <w:p w14:paraId="1541F33A" w14:textId="06318E04" w:rsidR="001E2E9B" w:rsidRDefault="00000000">
      <w:pPr>
        <w:pStyle w:val="BodyText"/>
        <w:rPr>
          <w:rFonts w:ascii="Arial" w:hAnsi="Arial"/>
        </w:rPr>
      </w:pPr>
      <w:r>
        <w:rPr>
          <w:rFonts w:ascii="Arial" w:hAnsi="Arial"/>
        </w:rPr>
        <w:t xml:space="preserve">“Down. </w:t>
      </w:r>
      <w:ins w:id="3271" w:author="Julia Ringo" w:date="2023-10-20T18:20:00Z">
        <w:r w:rsidR="00E07F4C">
          <w:rPr>
            <w:rFonts w:ascii="Arial" w:hAnsi="Arial"/>
          </w:rPr>
          <w:t>W</w:t>
        </w:r>
      </w:ins>
      <w:del w:id="3272" w:author="Julia Ringo" w:date="2023-10-20T18:20:00Z">
        <w:r w:rsidDel="00E07F4C">
          <w:rPr>
            <w:rFonts w:ascii="Arial" w:hAnsi="Arial"/>
          </w:rPr>
          <w:delText>w</w:delText>
        </w:r>
      </w:del>
      <w:r>
        <w:rPr>
          <w:rFonts w:ascii="Arial" w:hAnsi="Arial"/>
        </w:rPr>
        <w:t xml:space="preserve">e </w:t>
      </w:r>
      <w:proofErr w:type="gramStart"/>
      <w:r>
        <w:rPr>
          <w:rFonts w:ascii="Arial" w:hAnsi="Arial"/>
        </w:rPr>
        <w:t>have</w:t>
      </w:r>
      <w:proofErr w:type="gramEnd"/>
      <w:r>
        <w:rPr>
          <w:rFonts w:ascii="Arial" w:hAnsi="Arial"/>
        </w:rPr>
        <w:t xml:space="preserve"> to get deeper,” Percy whispered to herself in the control room. She reached past Bastian</w:t>
      </w:r>
      <w:del w:id="3273" w:author="Julia Ringo" w:date="2023-10-20T18:20:00Z">
        <w:r w:rsidDel="00E07F4C">
          <w:rPr>
            <w:rFonts w:ascii="Arial" w:hAnsi="Arial"/>
          </w:rPr>
          <w:delText>,</w:delText>
        </w:r>
      </w:del>
      <w:r>
        <w:rPr>
          <w:rFonts w:ascii="Arial" w:hAnsi="Arial"/>
        </w:rPr>
        <w:t xml:space="preserve"> and turned the dive planes wheel to the stop so they had maximum angle. The boat dropped from under them.</w:t>
      </w:r>
    </w:p>
    <w:p w14:paraId="1E1CAEC5" w14:textId="77777777" w:rsidR="001E2E9B" w:rsidRDefault="00000000">
      <w:pPr>
        <w:pStyle w:val="BodyText"/>
        <w:rPr>
          <w:rFonts w:ascii="Arial" w:hAnsi="Arial"/>
        </w:rPr>
      </w:pPr>
      <w:r>
        <w:rPr>
          <w:rFonts w:ascii="Arial" w:hAnsi="Arial"/>
        </w:rPr>
        <w:t xml:space="preserve">Where a moment before Gregory was fearing some unknown depth at which the </w:t>
      </w:r>
      <w:r>
        <w:rPr>
          <w:rFonts w:ascii="Arial" w:hAnsi="Arial"/>
          <w:i/>
          <w:iCs/>
        </w:rPr>
        <w:t>Prospect</w:t>
      </w:r>
      <w:r>
        <w:rPr>
          <w:rFonts w:ascii="Arial" w:hAnsi="Arial"/>
        </w:rPr>
        <w:t xml:space="preserve"> would cease to exist, now he felt himself squeezed in the jaws of a closing vise: between a torpedo that could blow the </w:t>
      </w:r>
      <w:r>
        <w:rPr>
          <w:rFonts w:ascii="Arial" w:hAnsi="Arial"/>
          <w:i/>
          <w:iCs/>
        </w:rPr>
        <w:t>Prospect</w:t>
      </w:r>
      <w:r>
        <w:rPr>
          <w:rFonts w:ascii="Arial" w:hAnsi="Arial"/>
        </w:rPr>
        <w:t xml:space="preserve"> open, and the pressure of water that could crush the boat flat.</w:t>
      </w:r>
    </w:p>
    <w:p w14:paraId="4D6985F8" w14:textId="582AD12C" w:rsidR="001E2E9B" w:rsidRDefault="00000000">
      <w:pPr>
        <w:pStyle w:val="BodyText"/>
        <w:rPr>
          <w:rFonts w:ascii="Arial" w:hAnsi="Arial"/>
        </w:rPr>
      </w:pPr>
      <w:r>
        <w:rPr>
          <w:rFonts w:ascii="Arial" w:hAnsi="Arial"/>
        </w:rPr>
        <w:t xml:space="preserve">Percy looked up. They were passing </w:t>
      </w:r>
      <w:del w:id="3274" w:author="Julia Ringo" w:date="2023-10-20T18:20:00Z">
        <w:r w:rsidDel="00E07F4C">
          <w:rPr>
            <w:rFonts w:ascii="Arial" w:hAnsi="Arial"/>
          </w:rPr>
          <w:delText xml:space="preserve">200 </w:delText>
        </w:r>
      </w:del>
      <w:ins w:id="3275" w:author="Julia Ringo" w:date="2023-10-20T18:20:00Z">
        <w:r w:rsidR="00E07F4C">
          <w:rPr>
            <w:rFonts w:ascii="Arial" w:hAnsi="Arial"/>
          </w:rPr>
          <w:t>two hundred</w:t>
        </w:r>
        <w:r w:rsidR="00E07F4C">
          <w:rPr>
            <w:rFonts w:ascii="Arial" w:hAnsi="Arial"/>
          </w:rPr>
          <w:t xml:space="preserve"> </w:t>
        </w:r>
      </w:ins>
      <w:r>
        <w:rPr>
          <w:rFonts w:ascii="Arial" w:hAnsi="Arial"/>
        </w:rPr>
        <w:t>meters.</w:t>
      </w:r>
    </w:p>
    <w:p w14:paraId="64456318" w14:textId="77777777" w:rsidR="001E2E9B" w:rsidRDefault="00000000">
      <w:pPr>
        <w:pStyle w:val="BodyText"/>
        <w:rPr>
          <w:rFonts w:ascii="Arial" w:hAnsi="Arial"/>
        </w:rPr>
      </w:pPr>
      <w:r>
        <w:rPr>
          <w:rFonts w:ascii="Arial" w:hAnsi="Arial"/>
        </w:rPr>
        <w:t>The torpedo’s pings increased in frequency until they came so fast that they pulsed in the ears. The torpedo was on them.</w:t>
      </w:r>
    </w:p>
    <w:p w14:paraId="54F76E0D" w14:textId="77777777" w:rsidR="001E2E9B" w:rsidRDefault="00000000">
      <w:pPr>
        <w:pStyle w:val="BodyText"/>
        <w:rPr>
          <w:rFonts w:ascii="Arial" w:hAnsi="Arial"/>
        </w:rPr>
      </w:pPr>
      <w:r>
        <w:rPr>
          <w:rFonts w:ascii="Arial" w:hAnsi="Arial"/>
        </w:rPr>
        <w:lastRenderedPageBreak/>
        <w:t>And then there was a creeping silence in the moment where they had all expected the next sound to be their eardrums pressed in by the shock wave of an explosion.</w:t>
      </w:r>
    </w:p>
    <w:p w14:paraId="3345DCDD" w14:textId="77777777" w:rsidR="001E2E9B" w:rsidRDefault="00000000">
      <w:pPr>
        <w:pStyle w:val="BodyText"/>
        <w:rPr>
          <w:rFonts w:ascii="Arial" w:hAnsi="Arial"/>
        </w:rPr>
      </w:pPr>
      <w:r>
        <w:rPr>
          <w:rFonts w:ascii="Arial" w:hAnsi="Arial"/>
        </w:rPr>
        <w:t xml:space="preserve">There was nothing but a long lingering quiet. The only sound was the groaning of the </w:t>
      </w:r>
      <w:r>
        <w:rPr>
          <w:rFonts w:ascii="Arial" w:hAnsi="Arial"/>
          <w:i/>
          <w:iCs/>
        </w:rPr>
        <w:t>Prospect’s</w:t>
      </w:r>
      <w:r>
        <w:rPr>
          <w:rFonts w:ascii="Arial" w:hAnsi="Arial"/>
        </w:rPr>
        <w:t xml:space="preserve"> hull being pushed through the continued stress of fast diving.</w:t>
      </w:r>
    </w:p>
    <w:p w14:paraId="1A36D298" w14:textId="4690CCB4" w:rsidR="001E2E9B" w:rsidRDefault="00000000">
      <w:pPr>
        <w:pStyle w:val="BodyText"/>
        <w:rPr>
          <w:rFonts w:ascii="Arial" w:hAnsi="Arial"/>
        </w:rPr>
      </w:pPr>
      <w:r>
        <w:rPr>
          <w:rFonts w:ascii="Arial" w:hAnsi="Arial"/>
        </w:rPr>
        <w:t>Gregory looked at Percy</w:t>
      </w:r>
      <w:ins w:id="3276" w:author="Julia Ringo" w:date="2023-10-20T18:20:00Z">
        <w:r w:rsidR="00E07F4C">
          <w:rPr>
            <w:rFonts w:ascii="Arial" w:hAnsi="Arial"/>
          </w:rPr>
          <w:t>.</w:t>
        </w:r>
      </w:ins>
      <w:del w:id="3277" w:author="Julia Ringo" w:date="2023-10-20T18:20:00Z">
        <w:r w:rsidDel="00E07F4C">
          <w:rPr>
            <w:rFonts w:ascii="Arial" w:hAnsi="Arial"/>
          </w:rPr>
          <w:delText>,</w:delText>
        </w:r>
      </w:del>
      <w:r>
        <w:rPr>
          <w:rFonts w:ascii="Arial" w:hAnsi="Arial"/>
        </w:rPr>
        <w:t xml:space="preserve"> “What happened?”</w:t>
      </w:r>
    </w:p>
    <w:p w14:paraId="4439CF8F" w14:textId="4C7D89B8" w:rsidR="001E2E9B" w:rsidRDefault="00000000">
      <w:pPr>
        <w:pStyle w:val="BodyText"/>
        <w:rPr>
          <w:rFonts w:ascii="Arial" w:hAnsi="Arial"/>
        </w:rPr>
      </w:pPr>
      <w:r>
        <w:rPr>
          <w:rFonts w:ascii="Arial" w:hAnsi="Arial"/>
        </w:rPr>
        <w:t>“Most of the torpedoes on these Authority subs are older ones</w:t>
      </w:r>
      <w:ins w:id="3278" w:author="Julia Ringo" w:date="2023-10-20T18:20:00Z">
        <w:r w:rsidR="00E07F4C">
          <w:rPr>
            <w:rFonts w:ascii="Arial" w:hAnsi="Arial"/>
          </w:rPr>
          <w:t>,</w:t>
        </w:r>
      </w:ins>
      <w:r>
        <w:rPr>
          <w:rFonts w:ascii="Arial" w:hAnsi="Arial"/>
        </w:rPr>
        <w:t xml:space="preserve"> because they manufactured fuckin’ huge numbers of them. They generally can’t swim below </w:t>
      </w:r>
      <w:del w:id="3279" w:author="Julia Ringo" w:date="2023-10-20T18:20:00Z">
        <w:r w:rsidDel="00E07F4C">
          <w:rPr>
            <w:rFonts w:ascii="Arial" w:hAnsi="Arial"/>
          </w:rPr>
          <w:delText xml:space="preserve">200 </w:delText>
        </w:r>
      </w:del>
      <w:ins w:id="3280" w:author="Julia Ringo" w:date="2023-10-20T18:20:00Z">
        <w:r w:rsidR="00E07F4C">
          <w:rPr>
            <w:rFonts w:ascii="Arial" w:hAnsi="Arial"/>
          </w:rPr>
          <w:t>two hundred</w:t>
        </w:r>
        <w:r w:rsidR="00E07F4C">
          <w:rPr>
            <w:rFonts w:ascii="Arial" w:hAnsi="Arial"/>
          </w:rPr>
          <w:t xml:space="preserve"> </w:t>
        </w:r>
      </w:ins>
      <w:r>
        <w:rPr>
          <w:rFonts w:ascii="Arial" w:hAnsi="Arial"/>
        </w:rPr>
        <w:t>meters or so. The one homing on us probably just stopped functioning when critical components failed under the pressure.” Percy paused, thinking to herself. “It’s entirely possible that they are now loading a more modern torpedo into their tubes that can reach us at this depth, and all we’ve done is delay the inevitable.”</w:t>
      </w:r>
    </w:p>
    <w:p w14:paraId="78DC7F95" w14:textId="48FE02EB" w:rsidR="001E2E9B" w:rsidRDefault="00000000">
      <w:pPr>
        <w:pStyle w:val="BodyText"/>
        <w:rPr>
          <w:rFonts w:ascii="Arial" w:hAnsi="Arial"/>
        </w:rPr>
      </w:pPr>
      <w:r>
        <w:rPr>
          <w:rFonts w:ascii="Arial" w:hAnsi="Arial"/>
        </w:rPr>
        <w:t>Percy tilted her head slightly and said loudly, “</w:t>
      </w:r>
      <w:ins w:id="3281" w:author="Julia Ringo" w:date="2023-10-20T18:21:00Z">
        <w:r w:rsidR="00E07F4C">
          <w:rPr>
            <w:rFonts w:ascii="Arial" w:hAnsi="Arial"/>
          </w:rPr>
          <w:t>W</w:t>
        </w:r>
      </w:ins>
      <w:del w:id="3282" w:author="Julia Ringo" w:date="2023-10-20T18:21:00Z">
        <w:r w:rsidDel="00E07F4C">
          <w:rPr>
            <w:rFonts w:ascii="Arial" w:hAnsi="Arial"/>
          </w:rPr>
          <w:delText>w</w:delText>
        </w:r>
      </w:del>
      <w:r>
        <w:rPr>
          <w:rFonts w:ascii="Arial" w:hAnsi="Arial"/>
        </w:rPr>
        <w:t>hat are they doing now</w:t>
      </w:r>
      <w:ins w:id="3283" w:author="Julia Ringo" w:date="2023-10-20T18:21:00Z">
        <w:r w:rsidR="00E07F4C">
          <w:rPr>
            <w:rFonts w:ascii="Arial" w:hAnsi="Arial"/>
          </w:rPr>
          <w:t>,</w:t>
        </w:r>
      </w:ins>
      <w:r>
        <w:rPr>
          <w:rFonts w:ascii="Arial" w:hAnsi="Arial"/>
        </w:rPr>
        <w:t xml:space="preserve"> Hemi?”</w:t>
      </w:r>
    </w:p>
    <w:p w14:paraId="3E1760C7" w14:textId="1EEF84BB" w:rsidR="001E2E9B" w:rsidRDefault="00000000">
      <w:pPr>
        <w:pStyle w:val="BodyText"/>
        <w:rPr>
          <w:rFonts w:ascii="Arial" w:hAnsi="Arial"/>
        </w:rPr>
      </w:pPr>
      <w:r>
        <w:rPr>
          <w:rFonts w:ascii="Arial" w:hAnsi="Arial"/>
        </w:rPr>
        <w:t>Hemi and Cassandra had their headsets back on and were listening. “Sounds like they stopped moving</w:t>
      </w:r>
      <w:ins w:id="3284" w:author="Julia Ringo" w:date="2023-10-20T18:22:00Z">
        <w:r w:rsidR="00E07F4C">
          <w:rPr>
            <w:rFonts w:ascii="Arial" w:hAnsi="Arial"/>
          </w:rPr>
          <w:t>,</w:t>
        </w:r>
      </w:ins>
      <w:r>
        <w:rPr>
          <w:rFonts w:ascii="Arial" w:hAnsi="Arial"/>
        </w:rPr>
        <w:t xml:space="preserve"> Percy. They may have decided to wait us out.”</w:t>
      </w:r>
    </w:p>
    <w:p w14:paraId="21E890A1" w14:textId="77777777" w:rsidR="001E2E9B" w:rsidRDefault="00000000">
      <w:pPr>
        <w:pStyle w:val="BodyText"/>
        <w:rPr>
          <w:rFonts w:ascii="Arial" w:hAnsi="Arial"/>
        </w:rPr>
      </w:pPr>
      <w:r>
        <w:rPr>
          <w:rFonts w:ascii="Arial" w:hAnsi="Arial"/>
        </w:rPr>
        <w:t>“OK,” she said to Bastian and Gregory, “level us out. Hold us at this depth for the moment.”</w:t>
      </w:r>
    </w:p>
    <w:p w14:paraId="72013E43" w14:textId="77777777" w:rsidR="001E2E9B" w:rsidRDefault="00000000">
      <w:pPr>
        <w:pStyle w:val="BodyText"/>
        <w:rPr>
          <w:rFonts w:ascii="Arial" w:hAnsi="Arial"/>
        </w:rPr>
      </w:pPr>
      <w:r>
        <w:rPr>
          <w:rFonts w:ascii="Arial" w:hAnsi="Arial"/>
        </w:rPr>
        <w:t>Bastian eased back the dive plane wheel while Gregory slid the throttle back to the zero mark. The electric hum died away as the deck of the boat came up under their feet to something like level ground. Bastian opened the valves controlling airflow to the ballast tanks, and a soft hissing whispered through the boat. The ballast tank gauge needles worked their way slowly back toward the middle marks on their dials. The depth gauge slowed and slowed, and then finally held level at 232 meters.</w:t>
      </w:r>
    </w:p>
    <w:p w14:paraId="34BE7F03" w14:textId="0E403A46" w:rsidR="001E2E9B" w:rsidRDefault="00000000">
      <w:pPr>
        <w:pStyle w:val="BodyText"/>
        <w:rPr>
          <w:rFonts w:ascii="Arial" w:hAnsi="Arial"/>
        </w:rPr>
      </w:pPr>
      <w:r>
        <w:rPr>
          <w:rFonts w:ascii="Arial" w:hAnsi="Arial"/>
        </w:rPr>
        <w:t>The anxiety Captain Percy was feeling changed in character. A few moments before</w:t>
      </w:r>
      <w:ins w:id="3285" w:author="Julia Ringo" w:date="2023-10-20T18:22:00Z">
        <w:r w:rsidR="00E07F4C">
          <w:rPr>
            <w:rFonts w:ascii="Arial" w:hAnsi="Arial"/>
          </w:rPr>
          <w:t>,</w:t>
        </w:r>
      </w:ins>
      <w:r>
        <w:rPr>
          <w:rFonts w:ascii="Arial" w:hAnsi="Arial"/>
        </w:rPr>
        <w:t xml:space="preserve"> her mind was working quickly in the desperate survival mode of flight. Now that immediate pressure was off, replaced by an almost overwhelming cloud of slow and helpless dread as they switched to a mode of silent hiding where no further action could be taken.</w:t>
      </w:r>
    </w:p>
    <w:p w14:paraId="0B1B5482" w14:textId="2CEF9F76" w:rsidR="001E2E9B" w:rsidRDefault="00000000">
      <w:pPr>
        <w:pStyle w:val="BodyText"/>
        <w:rPr>
          <w:rFonts w:ascii="Arial" w:hAnsi="Arial"/>
        </w:rPr>
      </w:pPr>
      <w:r>
        <w:rPr>
          <w:rFonts w:ascii="Arial" w:hAnsi="Arial"/>
        </w:rPr>
        <w:t>She looked around in the crimson gloom. With the motors shut down her boat was completely silent. Their breathing loaded the air with dampness that condensed on the metal fixtures and gathered until it released with soft drips. The randomness of the dripping in the control room was maddening</w:t>
      </w:r>
      <w:del w:id="3286" w:author="Julia Ringo" w:date="2023-10-05T13:15:00Z">
        <w:r w:rsidDel="000E7660">
          <w:rPr>
            <w:rFonts w:ascii="Arial" w:hAnsi="Arial"/>
          </w:rPr>
          <w:delText xml:space="preserve"> — </w:delText>
        </w:r>
      </w:del>
      <w:ins w:id="3287" w:author="Julia Ringo" w:date="2023-10-05T13:15:00Z">
        <w:r w:rsidR="000E7660">
          <w:rPr>
            <w:rFonts w:ascii="Arial" w:hAnsi="Arial"/>
          </w:rPr>
          <w:t>—</w:t>
        </w:r>
      </w:ins>
      <w:r>
        <w:rPr>
          <w:rFonts w:ascii="Arial" w:hAnsi="Arial"/>
        </w:rPr>
        <w:t>like works that irregularly marked time towards absolutely nothing.</w:t>
      </w:r>
    </w:p>
    <w:p w14:paraId="3285BE78" w14:textId="01BE1B0A" w:rsidR="001E2E9B" w:rsidRDefault="00000000">
      <w:pPr>
        <w:pStyle w:val="BodyText"/>
        <w:rPr>
          <w:rFonts w:ascii="Arial" w:hAnsi="Arial"/>
        </w:rPr>
      </w:pPr>
      <w:r>
        <w:rPr>
          <w:rFonts w:ascii="Arial" w:hAnsi="Arial"/>
        </w:rPr>
        <w:t>Bastian knew better than to ask, but Gregory did not</w:t>
      </w:r>
      <w:ins w:id="3288" w:author="Julia Ringo" w:date="2023-10-20T18:34:00Z">
        <w:r w:rsidR="00556CC9">
          <w:rPr>
            <w:rFonts w:ascii="Arial" w:hAnsi="Arial"/>
          </w:rPr>
          <w:t>.</w:t>
        </w:r>
      </w:ins>
      <w:del w:id="3289" w:author="Julia Ringo" w:date="2023-10-20T18:34:00Z">
        <w:r w:rsidDel="00556CC9">
          <w:rPr>
            <w:rFonts w:ascii="Arial" w:hAnsi="Arial"/>
          </w:rPr>
          <w:delText>,</w:delText>
        </w:r>
      </w:del>
      <w:r>
        <w:rPr>
          <w:rFonts w:ascii="Arial" w:hAnsi="Arial"/>
        </w:rPr>
        <w:t xml:space="preserve"> “</w:t>
      </w:r>
      <w:ins w:id="3290" w:author="Julia Ringo" w:date="2023-10-20T18:34:00Z">
        <w:r w:rsidR="00556CC9">
          <w:rPr>
            <w:rFonts w:ascii="Arial" w:hAnsi="Arial"/>
          </w:rPr>
          <w:t>W</w:t>
        </w:r>
      </w:ins>
      <w:del w:id="3291" w:author="Julia Ringo" w:date="2023-10-20T18:34:00Z">
        <w:r w:rsidDel="00556CC9">
          <w:rPr>
            <w:rFonts w:ascii="Arial" w:hAnsi="Arial"/>
          </w:rPr>
          <w:delText>w</w:delText>
        </w:r>
      </w:del>
      <w:r>
        <w:rPr>
          <w:rFonts w:ascii="Arial" w:hAnsi="Arial"/>
        </w:rPr>
        <w:t>hat’s our plan</w:t>
      </w:r>
      <w:ins w:id="3292" w:author="Julia Ringo" w:date="2023-10-20T18:34:00Z">
        <w:r w:rsidR="00556CC9">
          <w:rPr>
            <w:rFonts w:ascii="Arial" w:hAnsi="Arial"/>
          </w:rPr>
          <w:t>,</w:t>
        </w:r>
      </w:ins>
      <w:r>
        <w:rPr>
          <w:rFonts w:ascii="Arial" w:hAnsi="Arial"/>
        </w:rPr>
        <w:t xml:space="preserve"> Captain?”</w:t>
      </w:r>
    </w:p>
    <w:p w14:paraId="4FE8C0C2" w14:textId="04A08EE2" w:rsidR="001E2E9B" w:rsidRDefault="00000000">
      <w:pPr>
        <w:pStyle w:val="BodyText"/>
        <w:rPr>
          <w:rFonts w:ascii="Arial" w:hAnsi="Arial"/>
        </w:rPr>
      </w:pPr>
      <w:r>
        <w:rPr>
          <w:rFonts w:ascii="Arial" w:hAnsi="Arial"/>
        </w:rPr>
        <w:t>“Fuck</w:t>
      </w:r>
      <w:ins w:id="3293" w:author="Julia Ringo" w:date="2023-10-20T18:34:00Z">
        <w:r w:rsidR="00556CC9">
          <w:rPr>
            <w:rFonts w:ascii="Arial" w:hAnsi="Arial"/>
          </w:rPr>
          <w:t>,</w:t>
        </w:r>
      </w:ins>
      <w:r>
        <w:rPr>
          <w:rFonts w:ascii="Arial" w:hAnsi="Arial"/>
        </w:rPr>
        <w:t xml:space="preserve"> Gregory! Let me think.” She stared at the depth gauge, unblinking.</w:t>
      </w:r>
    </w:p>
    <w:p w14:paraId="2F37B10A" w14:textId="77777777" w:rsidR="001E2E9B" w:rsidRDefault="00000000">
      <w:pPr>
        <w:pStyle w:val="BodyText"/>
        <w:rPr>
          <w:rFonts w:ascii="Arial" w:hAnsi="Arial"/>
        </w:rPr>
      </w:pPr>
      <w:r>
        <w:rPr>
          <w:rFonts w:ascii="Arial" w:hAnsi="Arial"/>
        </w:rPr>
        <w:t>Bastian opened a valve on the tank trim control panel slightly further to make a minor adjustment to the level of the boat. Percy noticed his hand shaking as he reached out toward the palm-sized control wheel.</w:t>
      </w:r>
    </w:p>
    <w:p w14:paraId="068F88F4" w14:textId="2E47CA42" w:rsidR="001E2E9B" w:rsidRDefault="00000000">
      <w:pPr>
        <w:pStyle w:val="BodyText"/>
        <w:rPr>
          <w:rFonts w:ascii="Arial" w:hAnsi="Arial"/>
        </w:rPr>
      </w:pPr>
      <w:r>
        <w:rPr>
          <w:rFonts w:ascii="Arial" w:hAnsi="Arial"/>
        </w:rPr>
        <w:lastRenderedPageBreak/>
        <w:t>Percy placed a cheroot between her lips and lit it. “Do not make any moves.” she said to Gregory and Bastian. She slowly climbed down the ladder to the sonar compartment. Half</w:t>
      </w:r>
      <w:del w:id="3294" w:author="Julia Ringo" w:date="2023-10-20T18:34:00Z">
        <w:r w:rsidDel="00556CC9">
          <w:rPr>
            <w:rFonts w:ascii="Arial" w:hAnsi="Arial"/>
          </w:rPr>
          <w:delText xml:space="preserve"> </w:delText>
        </w:r>
      </w:del>
      <w:r>
        <w:rPr>
          <w:rFonts w:ascii="Arial" w:hAnsi="Arial"/>
        </w:rPr>
        <w:t>way down</w:t>
      </w:r>
      <w:ins w:id="3295" w:author="Julia Ringo" w:date="2023-10-20T18:34:00Z">
        <w:r w:rsidR="00556CC9">
          <w:rPr>
            <w:rFonts w:ascii="Arial" w:hAnsi="Arial"/>
          </w:rPr>
          <w:t>,</w:t>
        </w:r>
      </w:ins>
      <w:r>
        <w:rPr>
          <w:rFonts w:ascii="Arial" w:hAnsi="Arial"/>
        </w:rPr>
        <w:t xml:space="preserve"> another ping from the </w:t>
      </w:r>
      <w:r>
        <w:rPr>
          <w:rFonts w:ascii="Arial" w:hAnsi="Arial"/>
          <w:i/>
          <w:iCs/>
        </w:rPr>
        <w:t>Grackle</w:t>
      </w:r>
      <w:r>
        <w:rPr>
          <w:rFonts w:ascii="Arial" w:hAnsi="Arial"/>
        </w:rPr>
        <w:t xml:space="preserve"> bounced off the </w:t>
      </w:r>
      <w:r>
        <w:rPr>
          <w:rFonts w:ascii="Arial" w:hAnsi="Arial"/>
          <w:i/>
          <w:iCs/>
        </w:rPr>
        <w:t>Prospect’s</w:t>
      </w:r>
      <w:r>
        <w:rPr>
          <w:rFonts w:ascii="Arial" w:hAnsi="Arial"/>
        </w:rPr>
        <w:t xml:space="preserve"> hull and rang in the crew’s ears.</w:t>
      </w:r>
    </w:p>
    <w:p w14:paraId="4B85B495" w14:textId="77777777" w:rsidR="001E2E9B" w:rsidRDefault="00000000">
      <w:pPr>
        <w:pStyle w:val="BodyText"/>
        <w:rPr>
          <w:rFonts w:ascii="Arial" w:hAnsi="Arial"/>
        </w:rPr>
      </w:pPr>
      <w:r>
        <w:rPr>
          <w:rFonts w:ascii="Arial" w:hAnsi="Arial"/>
        </w:rPr>
        <w:t>“They are 734 meters behind us, rear port quarter; 150 meters deep,” Hemi told Percy, reading off the ranging equipment. “Do you think they will fire another torpedo?”</w:t>
      </w:r>
    </w:p>
    <w:p w14:paraId="636D9DF4" w14:textId="3C3FFA52" w:rsidR="001E2E9B" w:rsidRDefault="00000000">
      <w:pPr>
        <w:pStyle w:val="BodyText"/>
        <w:rPr>
          <w:rFonts w:ascii="Arial" w:hAnsi="Arial"/>
        </w:rPr>
      </w:pPr>
      <w:r>
        <w:rPr>
          <w:rFonts w:ascii="Arial" w:hAnsi="Arial"/>
        </w:rPr>
        <w:t>Percy stepped over to the sonar console. “I think if they had a torpedo that could swim this deep</w:t>
      </w:r>
      <w:ins w:id="3296" w:author="Julia Ringo" w:date="2023-10-20T18:34:00Z">
        <w:r w:rsidR="00556CC9">
          <w:rPr>
            <w:rFonts w:ascii="Arial" w:hAnsi="Arial"/>
          </w:rPr>
          <w:t>,</w:t>
        </w:r>
      </w:ins>
      <w:r>
        <w:rPr>
          <w:rFonts w:ascii="Arial" w:hAnsi="Arial"/>
        </w:rPr>
        <w:t xml:space="preserve"> they would have fired it already. No, I think they just want to be fucking sure we have not gone anywhere.”</w:t>
      </w:r>
    </w:p>
    <w:p w14:paraId="7F519412" w14:textId="0DACEE8E" w:rsidR="001E2E9B" w:rsidRDefault="00000000">
      <w:pPr>
        <w:pStyle w:val="BodyText"/>
        <w:rPr>
          <w:rFonts w:ascii="Arial" w:hAnsi="Arial"/>
        </w:rPr>
      </w:pPr>
      <w:r>
        <w:rPr>
          <w:rFonts w:ascii="Arial" w:hAnsi="Arial"/>
        </w:rPr>
        <w:t>“They likely learned we are an unarmed boat at the depot as well,” said Hemi</w:t>
      </w:r>
      <w:ins w:id="3297" w:author="Julia Ringo" w:date="2023-10-20T18:34:00Z">
        <w:r w:rsidR="00556CC9">
          <w:rPr>
            <w:rFonts w:ascii="Arial" w:hAnsi="Arial"/>
          </w:rPr>
          <w:t>.</w:t>
        </w:r>
      </w:ins>
      <w:del w:id="3298" w:author="Julia Ringo" w:date="2023-10-20T18:34:00Z">
        <w:r w:rsidDel="00556CC9">
          <w:rPr>
            <w:rFonts w:ascii="Arial" w:hAnsi="Arial"/>
          </w:rPr>
          <w:delText>,</w:delText>
        </w:r>
      </w:del>
      <w:r>
        <w:rPr>
          <w:rFonts w:ascii="Arial" w:hAnsi="Arial"/>
        </w:rPr>
        <w:t xml:space="preserve"> “</w:t>
      </w:r>
      <w:ins w:id="3299" w:author="Julia Ringo" w:date="2023-10-20T18:34:00Z">
        <w:r w:rsidR="00556CC9">
          <w:rPr>
            <w:rFonts w:ascii="Arial" w:hAnsi="Arial"/>
          </w:rPr>
          <w:t>T</w:t>
        </w:r>
      </w:ins>
      <w:del w:id="3300" w:author="Julia Ringo" w:date="2023-10-20T18:34:00Z">
        <w:r w:rsidDel="00556CC9">
          <w:rPr>
            <w:rFonts w:ascii="Arial" w:hAnsi="Arial"/>
          </w:rPr>
          <w:delText>t</w:delText>
        </w:r>
      </w:del>
      <w:r>
        <w:rPr>
          <w:rFonts w:ascii="Arial" w:hAnsi="Arial"/>
        </w:rPr>
        <w:t>hey no longer have any fear of pinging us.”</w:t>
      </w:r>
    </w:p>
    <w:p w14:paraId="77AA6F18" w14:textId="1C94633D" w:rsidR="001E2E9B" w:rsidRDefault="00000000">
      <w:pPr>
        <w:pStyle w:val="BodyText"/>
        <w:rPr>
          <w:rFonts w:ascii="Arial" w:hAnsi="Arial"/>
        </w:rPr>
      </w:pPr>
      <w:r>
        <w:rPr>
          <w:rFonts w:ascii="Arial" w:hAnsi="Arial"/>
        </w:rPr>
        <w:t>Percy nodded and thought. “Yes</w:t>
      </w:r>
      <w:del w:id="3301" w:author="Julia Ringo" w:date="2023-10-10T11:08:00Z">
        <w:r w:rsidDel="00B6693A">
          <w:rPr>
            <w:rFonts w:ascii="Arial" w:hAnsi="Arial"/>
          </w:rPr>
          <w:delText>…</w:delText>
        </w:r>
      </w:del>
      <w:ins w:id="3302" w:author="Julia Ringo" w:date="2023-10-10T11:08:00Z">
        <w:r w:rsidR="00B6693A">
          <w:rPr>
            <w:rFonts w:ascii="Arial" w:hAnsi="Arial"/>
          </w:rPr>
          <w:t xml:space="preserve"> . . . </w:t>
        </w:r>
      </w:ins>
      <w:del w:id="3303" w:author="Julia Ringo" w:date="2023-10-20T18:35:00Z">
        <w:r w:rsidDel="00556CC9">
          <w:rPr>
            <w:rFonts w:ascii="Arial" w:hAnsi="Arial"/>
          </w:rPr>
          <w:delText xml:space="preserve"> </w:delText>
        </w:r>
      </w:del>
      <w:r>
        <w:rPr>
          <w:rFonts w:ascii="Arial" w:hAnsi="Arial"/>
        </w:rPr>
        <w:t>but I wonder if they would be so quick to ping without a storm overhead. Right now</w:t>
      </w:r>
      <w:ins w:id="3304" w:author="Julia Ringo" w:date="2023-10-20T18:35:00Z">
        <w:r w:rsidR="00556CC9">
          <w:rPr>
            <w:rFonts w:ascii="Arial" w:hAnsi="Arial"/>
          </w:rPr>
          <w:t>,</w:t>
        </w:r>
      </w:ins>
      <w:r>
        <w:rPr>
          <w:rFonts w:ascii="Arial" w:hAnsi="Arial"/>
        </w:rPr>
        <w:t xml:space="preserve"> they can reasonably assume there’s no other Authority’s craft around to hear them. If we can make our way out from under this storm, and into busier shipping channels, they might need to hide nearly as much as we do</w:t>
      </w:r>
      <w:del w:id="3305" w:author="Julia Ringo" w:date="2023-10-05T13:15:00Z">
        <w:r w:rsidDel="000E7660">
          <w:rPr>
            <w:rFonts w:ascii="Arial" w:hAnsi="Arial"/>
          </w:rPr>
          <w:delText xml:space="preserve"> — </w:delText>
        </w:r>
      </w:del>
      <w:ins w:id="3306" w:author="Julia Ringo" w:date="2023-10-05T13:15:00Z">
        <w:r w:rsidR="000E7660">
          <w:rPr>
            <w:rFonts w:ascii="Arial" w:hAnsi="Arial"/>
          </w:rPr>
          <w:t>—</w:t>
        </w:r>
      </w:ins>
      <w:r>
        <w:rPr>
          <w:rFonts w:ascii="Arial" w:hAnsi="Arial"/>
        </w:rPr>
        <w:t>and lay off the fucking pings.”</w:t>
      </w:r>
    </w:p>
    <w:p w14:paraId="6074F5F6" w14:textId="77777777" w:rsidR="001E2E9B" w:rsidRDefault="00000000">
      <w:pPr>
        <w:pStyle w:val="BodyText"/>
        <w:rPr>
          <w:rFonts w:ascii="Arial" w:hAnsi="Arial"/>
        </w:rPr>
      </w:pPr>
      <w:r>
        <w:rPr>
          <w:rFonts w:ascii="Arial" w:hAnsi="Arial"/>
        </w:rPr>
        <w:t>Cassandra took a rag hanging from a hook and wiped condensation off the sonar gauges.</w:t>
      </w:r>
    </w:p>
    <w:p w14:paraId="020CBD28" w14:textId="77777777" w:rsidR="001E2E9B" w:rsidRDefault="00000000">
      <w:pPr>
        <w:pStyle w:val="BodyText"/>
        <w:rPr>
          <w:rFonts w:ascii="Arial" w:hAnsi="Arial"/>
        </w:rPr>
      </w:pPr>
      <w:r>
        <w:rPr>
          <w:rFonts w:ascii="Arial" w:hAnsi="Arial"/>
        </w:rPr>
        <w:t>Percy pulled Hemi over to the navigation chart. Hemi did not remove the sonar headset, instead stretching out the wire across the space between the sonar and navigation stations.</w:t>
      </w:r>
    </w:p>
    <w:p w14:paraId="3DC15264" w14:textId="77777777" w:rsidR="001E2E9B" w:rsidRDefault="00000000">
      <w:pPr>
        <w:pStyle w:val="BodyText"/>
        <w:rPr>
          <w:rFonts w:ascii="Arial" w:hAnsi="Arial"/>
        </w:rPr>
      </w:pPr>
      <w:r>
        <w:rPr>
          <w:rFonts w:ascii="Arial" w:hAnsi="Arial"/>
        </w:rPr>
        <w:t>“We did OK charging the batteries on the surface during the storm. We have about a half charge on them,” Percy said, as a starting point for managing all the variables they needed to weigh.</w:t>
      </w:r>
    </w:p>
    <w:p w14:paraId="3C829C46" w14:textId="4D7501C1"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we can do a creeping speed for maybe ten hours.” Hemi did not express his opinion aloud that having ten hours of charge, a somewhat luxurious electrical hoard considering their current situation, meant they could have, and maybe should have, submerged earlier</w:t>
      </w:r>
      <w:del w:id="3307" w:author="Julia Ringo" w:date="2023-10-05T13:15:00Z">
        <w:r w:rsidDel="000E7660">
          <w:rPr>
            <w:rFonts w:ascii="Arial" w:hAnsi="Arial"/>
          </w:rPr>
          <w:delText xml:space="preserve"> — </w:delText>
        </w:r>
      </w:del>
      <w:ins w:id="3308" w:author="Julia Ringo" w:date="2023-10-05T13:15:00Z">
        <w:r w:rsidR="000E7660">
          <w:rPr>
            <w:rFonts w:ascii="Arial" w:hAnsi="Arial"/>
          </w:rPr>
          <w:t>—</w:t>
        </w:r>
      </w:ins>
      <w:r>
        <w:rPr>
          <w:rFonts w:ascii="Arial" w:hAnsi="Arial"/>
        </w:rPr>
        <w:t xml:space="preserve">and thus avoided the encounter with the </w:t>
      </w:r>
      <w:r>
        <w:rPr>
          <w:rFonts w:ascii="Arial" w:hAnsi="Arial"/>
          <w:i/>
          <w:iCs/>
        </w:rPr>
        <w:t>Grackle</w:t>
      </w:r>
      <w:r>
        <w:rPr>
          <w:rFonts w:ascii="Arial" w:hAnsi="Arial"/>
        </w:rPr>
        <w:t>.</w:t>
      </w:r>
    </w:p>
    <w:p w14:paraId="79B20105" w14:textId="26478FBA" w:rsidR="001E2E9B" w:rsidRDefault="00000000">
      <w:pPr>
        <w:pStyle w:val="BodyText"/>
        <w:rPr>
          <w:rFonts w:ascii="Arial" w:hAnsi="Arial"/>
        </w:rPr>
      </w:pPr>
      <w:r>
        <w:rPr>
          <w:rFonts w:ascii="Arial" w:hAnsi="Arial"/>
        </w:rPr>
        <w:t xml:space="preserve">“OK. </w:t>
      </w:r>
      <w:ins w:id="3309" w:author="Julia Ringo" w:date="2023-10-20T18:35:00Z">
        <w:r w:rsidR="00556CC9">
          <w:rPr>
            <w:rFonts w:ascii="Arial" w:hAnsi="Arial"/>
          </w:rPr>
          <w:t>T</w:t>
        </w:r>
      </w:ins>
      <w:del w:id="3310" w:author="Julia Ringo" w:date="2023-10-20T18:35:00Z">
        <w:r w:rsidDel="00556CC9">
          <w:rPr>
            <w:rFonts w:ascii="Arial" w:hAnsi="Arial"/>
          </w:rPr>
          <w:delText>t</w:delText>
        </w:r>
      </w:del>
      <w:r>
        <w:rPr>
          <w:rFonts w:ascii="Arial" w:hAnsi="Arial"/>
        </w:rPr>
        <w:t>hree knots, ten hours. Let’s see.” Percy measured a compass against a graduated straight edge and then deftly spun the compass against the chart, drawing an arced dashed line with the grease pencil. “That gets us somewhere along this line.”</w:t>
      </w:r>
    </w:p>
    <w:p w14:paraId="3CDE039E" w14:textId="77777777" w:rsidR="001E2E9B" w:rsidRDefault="00000000">
      <w:pPr>
        <w:pStyle w:val="BodyText"/>
        <w:rPr>
          <w:rFonts w:ascii="Arial" w:hAnsi="Arial"/>
        </w:rPr>
      </w:pPr>
      <w:r>
        <w:rPr>
          <w:rFonts w:ascii="Arial" w:hAnsi="Arial"/>
        </w:rPr>
        <w:t>Hemi nodded.</w:t>
      </w:r>
    </w:p>
    <w:p w14:paraId="2C3DA655" w14:textId="77777777" w:rsidR="001E2E9B" w:rsidRDefault="00000000">
      <w:pPr>
        <w:pStyle w:val="BodyText"/>
        <w:rPr>
          <w:rFonts w:ascii="Arial" w:hAnsi="Arial"/>
        </w:rPr>
      </w:pPr>
      <w:r>
        <w:rPr>
          <w:rFonts w:ascii="Arial" w:hAnsi="Arial"/>
        </w:rPr>
        <w:t>“Not very much in terms of ocean distances. We can probably get out from under the storm, but a long fucking way from any kind of shipping channel.”</w:t>
      </w:r>
    </w:p>
    <w:p w14:paraId="5422CDDD" w14:textId="77777777" w:rsidR="001E2E9B" w:rsidRDefault="00000000">
      <w:pPr>
        <w:pStyle w:val="BodyText"/>
        <w:rPr>
          <w:rFonts w:ascii="Arial" w:hAnsi="Arial"/>
        </w:rPr>
      </w:pPr>
      <w:r>
        <w:rPr>
          <w:rFonts w:ascii="Arial" w:hAnsi="Arial"/>
        </w:rPr>
        <w:t xml:space="preserve">“Any other features we can use? A relatively shallow place we can hide on the bottom again, like the </w:t>
      </w:r>
      <w:proofErr w:type="spellStart"/>
      <w:r>
        <w:rPr>
          <w:rFonts w:ascii="Arial" w:hAnsi="Arial"/>
        </w:rPr>
        <w:t>tablemount</w:t>
      </w:r>
      <w:proofErr w:type="spellEnd"/>
      <w:r>
        <w:rPr>
          <w:rFonts w:ascii="Arial" w:hAnsi="Arial"/>
        </w:rPr>
        <w:t>?” Hemi asked.</w:t>
      </w:r>
    </w:p>
    <w:p w14:paraId="56407FF5" w14:textId="77777777" w:rsidR="001E2E9B" w:rsidRDefault="00000000">
      <w:pPr>
        <w:pStyle w:val="BodyText"/>
        <w:rPr>
          <w:rFonts w:ascii="Arial" w:hAnsi="Arial"/>
        </w:rPr>
      </w:pPr>
      <w:r>
        <w:rPr>
          <w:rFonts w:ascii="Arial" w:hAnsi="Arial"/>
        </w:rPr>
        <w:t xml:space="preserve">Percy took a long draft off her cheroot and then leaned closely over the chart. She pulled down the magnifier and sighted her target through it with the tips of her fingers, </w:t>
      </w:r>
      <w:r>
        <w:rPr>
          <w:rFonts w:ascii="Arial" w:hAnsi="Arial"/>
        </w:rPr>
        <w:lastRenderedPageBreak/>
        <w:t>holding the burning coal of the cheroot just off the glass. “There’s nothing but fuckin’ deep-sea. Bottomless for hundreds of miles in every direction.”</w:t>
      </w:r>
    </w:p>
    <w:p w14:paraId="0379D0B2" w14:textId="4BB46A60" w:rsidR="001E2E9B" w:rsidRDefault="00000000">
      <w:pPr>
        <w:pStyle w:val="BodyText"/>
        <w:rPr>
          <w:rFonts w:ascii="Arial" w:hAnsi="Arial"/>
        </w:rPr>
      </w:pPr>
      <w:r>
        <w:rPr>
          <w:rFonts w:ascii="Arial" w:hAnsi="Arial"/>
        </w:rPr>
        <w:t xml:space="preserve">“They are likely looking at the same chart and figuring they can simply wait out our batteries. They know we do not have a full charge since they caught us on the surface, and figure anything less than </w:t>
      </w:r>
      <w:del w:id="3311" w:author="Julia Ringo" w:date="2023-10-20T18:35:00Z">
        <w:r w:rsidDel="00556CC9">
          <w:rPr>
            <w:rFonts w:ascii="Arial" w:hAnsi="Arial"/>
          </w:rPr>
          <w:delText xml:space="preserve">20 </w:delText>
        </w:r>
      </w:del>
      <w:ins w:id="3312" w:author="Julia Ringo" w:date="2023-10-20T18:35:00Z">
        <w:r w:rsidR="00556CC9">
          <w:rPr>
            <w:rFonts w:ascii="Arial" w:hAnsi="Arial"/>
          </w:rPr>
          <w:t>twenty</w:t>
        </w:r>
        <w:r w:rsidR="00556CC9">
          <w:rPr>
            <w:rFonts w:ascii="Arial" w:hAnsi="Arial"/>
          </w:rPr>
          <w:t xml:space="preserve"> </w:t>
        </w:r>
      </w:ins>
      <w:r>
        <w:rPr>
          <w:rFonts w:ascii="Arial" w:hAnsi="Arial"/>
        </w:rPr>
        <w:t>hours comes out in their favor if they are patient about it,” said Hemi.</w:t>
      </w:r>
    </w:p>
    <w:p w14:paraId="7347E559" w14:textId="1CD131A4" w:rsidR="001E2E9B" w:rsidRDefault="00000000">
      <w:pPr>
        <w:pStyle w:val="BodyText"/>
        <w:rPr>
          <w:rFonts w:ascii="Arial" w:hAnsi="Arial"/>
        </w:rPr>
      </w:pPr>
      <w:r>
        <w:rPr>
          <w:rFonts w:ascii="Arial" w:hAnsi="Arial"/>
        </w:rPr>
        <w:t>“They might not be wrong.” Percy stood upright and smoked. “Fuck it. Here’s what we’re going to fucking do: we’re going to creep on a direct course towards Stilt City. If we can lose them, even briefly, we’ll surface and try to get in touch with Shakes</w:t>
      </w:r>
      <w:del w:id="3313" w:author="Julia Ringo" w:date="2023-10-05T13:15:00Z">
        <w:r w:rsidDel="000E7660">
          <w:rPr>
            <w:rFonts w:ascii="Arial" w:hAnsi="Arial"/>
          </w:rPr>
          <w:delText xml:space="preserve"> — </w:delText>
        </w:r>
      </w:del>
      <w:ins w:id="3314" w:author="Julia Ringo" w:date="2023-10-05T13:15:00Z">
        <w:r w:rsidR="000E7660">
          <w:rPr>
            <w:rFonts w:ascii="Arial" w:hAnsi="Arial"/>
          </w:rPr>
          <w:t>—</w:t>
        </w:r>
      </w:ins>
      <w:r>
        <w:rPr>
          <w:rFonts w:ascii="Arial" w:hAnsi="Arial"/>
        </w:rPr>
        <w:t>we’ll launch the fuckin’ pigeon.” She waved her hand in the air in a way that might indicate a bird fluttering off.</w:t>
      </w:r>
    </w:p>
    <w:p w14:paraId="28367960" w14:textId="77777777" w:rsidR="001E2E9B" w:rsidRDefault="00000000">
      <w:pPr>
        <w:pStyle w:val="BodyText"/>
        <w:rPr>
          <w:rFonts w:ascii="Arial" w:hAnsi="Arial"/>
        </w:rPr>
      </w:pPr>
      <w:r>
        <w:rPr>
          <w:rFonts w:ascii="Arial" w:hAnsi="Arial"/>
        </w:rPr>
        <w:t>“Herschel. And what if Herschel finds Shakes. Then what?”</w:t>
      </w:r>
    </w:p>
    <w:p w14:paraId="4CDB1D09" w14:textId="77777777" w:rsidR="001E2E9B" w:rsidRDefault="00000000">
      <w:pPr>
        <w:pStyle w:val="BodyText"/>
        <w:rPr>
          <w:rFonts w:ascii="Arial" w:hAnsi="Arial"/>
        </w:rPr>
      </w:pPr>
      <w:r>
        <w:rPr>
          <w:rFonts w:ascii="Arial" w:hAnsi="Arial"/>
        </w:rPr>
        <w:t>“Have him run interference or something. Whatever the fuck it is we hired him for!”</w:t>
      </w:r>
    </w:p>
    <w:p w14:paraId="0CF5AEDA" w14:textId="77777777" w:rsidR="001E2E9B" w:rsidRDefault="00000000">
      <w:pPr>
        <w:pStyle w:val="BodyText"/>
        <w:rPr>
          <w:rFonts w:ascii="Arial" w:hAnsi="Arial"/>
        </w:rPr>
      </w:pPr>
      <w:r>
        <w:rPr>
          <w:rFonts w:ascii="Arial" w:hAnsi="Arial"/>
        </w:rPr>
        <w:t>Hemi looked grim.</w:t>
      </w:r>
    </w:p>
    <w:p w14:paraId="484186BC" w14:textId="77777777" w:rsidR="001E2E9B" w:rsidRDefault="00000000">
      <w:pPr>
        <w:pStyle w:val="BodyText"/>
        <w:rPr>
          <w:rFonts w:ascii="Arial" w:hAnsi="Arial"/>
        </w:rPr>
      </w:pPr>
      <w:r>
        <w:rPr>
          <w:rFonts w:ascii="Arial" w:hAnsi="Arial"/>
        </w:rPr>
        <w:t>“We need to get something between us and those fuckers up there, whether it’s Shakes, other Authority craft, or some feature of the seascape. I just need something to hide my boat,” said Percy, wracking her mind for options. “Gregory! Give us three knots.”</w:t>
      </w:r>
    </w:p>
    <w:p w14:paraId="14DAB437" w14:textId="77777777" w:rsidR="001E2E9B" w:rsidRDefault="00000000">
      <w:pPr>
        <w:pStyle w:val="BodyText"/>
        <w:rPr>
          <w:rFonts w:ascii="Arial" w:hAnsi="Arial"/>
        </w:rPr>
      </w:pPr>
      <w:r>
        <w:rPr>
          <w:rFonts w:ascii="Arial" w:hAnsi="Arial"/>
        </w:rPr>
        <w:t xml:space="preserve">The soft hum of the electric motors </w:t>
      </w:r>
      <w:proofErr w:type="gramStart"/>
      <w:r>
        <w:rPr>
          <w:rFonts w:ascii="Arial" w:hAnsi="Arial"/>
        </w:rPr>
        <w:t>rose up</w:t>
      </w:r>
      <w:proofErr w:type="gramEnd"/>
      <w:r>
        <w:rPr>
          <w:rFonts w:ascii="Arial" w:hAnsi="Arial"/>
        </w:rPr>
        <w:t xml:space="preserve"> through the silence.</w:t>
      </w:r>
    </w:p>
    <w:p w14:paraId="25405442" w14:textId="77777777" w:rsidR="001E2E9B" w:rsidRDefault="00000000">
      <w:pPr>
        <w:pStyle w:val="BodyText"/>
        <w:rPr>
          <w:rFonts w:ascii="Arial" w:hAnsi="Arial"/>
        </w:rPr>
      </w:pPr>
      <w:r>
        <w:rPr>
          <w:rFonts w:ascii="Arial" w:hAnsi="Arial"/>
        </w:rPr>
        <w:t>“Hemi, can you stay on sonar?” Percy jerked a thumb towards Cassandra. “Let the kid get in the rack for a few hours.”</w:t>
      </w:r>
    </w:p>
    <w:p w14:paraId="2FED3D3F" w14:textId="77777777" w:rsidR="001E2E9B" w:rsidRDefault="00000000">
      <w:pPr>
        <w:pStyle w:val="BodyText"/>
        <w:rPr>
          <w:rFonts w:ascii="Arial" w:hAnsi="Arial"/>
        </w:rPr>
      </w:pPr>
      <w:r>
        <w:rPr>
          <w:rFonts w:ascii="Arial" w:hAnsi="Arial"/>
        </w:rPr>
        <w:t>Hemi nodded again. Cassandra heard Percy and looked at them with relief in her bloodshot saucer-eyes.</w:t>
      </w:r>
    </w:p>
    <w:p w14:paraId="3B53687D" w14:textId="77777777" w:rsidR="001E2E9B" w:rsidRDefault="00000000">
      <w:pPr>
        <w:pStyle w:val="BodyText"/>
        <w:rPr>
          <w:rFonts w:ascii="Arial" w:hAnsi="Arial"/>
        </w:rPr>
      </w:pPr>
      <w:r>
        <w:rPr>
          <w:rFonts w:ascii="Arial" w:hAnsi="Arial"/>
        </w:rPr>
        <w:t xml:space="preserve">While Hemi took over for Cassandra, Percy climbed back up into the control room and had Gregory adjust their </w:t>
      </w:r>
      <w:proofErr w:type="gramStart"/>
      <w:r>
        <w:rPr>
          <w:rFonts w:ascii="Arial" w:hAnsi="Arial"/>
        </w:rPr>
        <w:t>rudder</w:t>
      </w:r>
      <w:proofErr w:type="gramEnd"/>
      <w:r>
        <w:rPr>
          <w:rFonts w:ascii="Arial" w:hAnsi="Arial"/>
        </w:rPr>
        <w:t xml:space="preserve"> so they were on a more direct route.</w:t>
      </w:r>
    </w:p>
    <w:p w14:paraId="09DC4BA5" w14:textId="639E4B2A" w:rsidR="001E2E9B" w:rsidRDefault="00000000">
      <w:pPr>
        <w:pStyle w:val="BodyText"/>
        <w:rPr>
          <w:rFonts w:ascii="Arial" w:hAnsi="Arial"/>
        </w:rPr>
      </w:pPr>
      <w:r>
        <w:rPr>
          <w:rFonts w:ascii="Arial" w:hAnsi="Arial"/>
        </w:rPr>
        <w:t>Ten minutes later another ping echoed through the hull, piercing through the quiet drone of the slowly</w:t>
      </w:r>
      <w:ins w:id="3315" w:author="Julia Ringo" w:date="2023-10-20T18:36:00Z">
        <w:r w:rsidR="00556CC9">
          <w:rPr>
            <w:rFonts w:ascii="Arial" w:hAnsi="Arial"/>
          </w:rPr>
          <w:t xml:space="preserve"> </w:t>
        </w:r>
      </w:ins>
      <w:del w:id="3316" w:author="Julia Ringo" w:date="2023-10-20T18:36:00Z">
        <w:r w:rsidDel="00556CC9">
          <w:rPr>
            <w:rFonts w:ascii="Arial" w:hAnsi="Arial"/>
          </w:rPr>
          <w:delText>-</w:delText>
        </w:r>
      </w:del>
      <w:r>
        <w:rPr>
          <w:rFonts w:ascii="Arial" w:hAnsi="Arial"/>
        </w:rPr>
        <w:t xml:space="preserve">moving </w:t>
      </w:r>
      <w:r>
        <w:rPr>
          <w:rFonts w:ascii="Arial" w:hAnsi="Arial"/>
          <w:i/>
          <w:iCs/>
        </w:rPr>
        <w:t>Prospect</w:t>
      </w:r>
      <w:r>
        <w:rPr>
          <w:rFonts w:ascii="Arial" w:hAnsi="Arial"/>
        </w:rPr>
        <w:t>. Hemi quoted the distance and direction of the ping source to the control room. Percy ground her teeth. She willed the pursuers to get lost in the storm that still raged above.</w:t>
      </w:r>
    </w:p>
    <w:p w14:paraId="634EB050" w14:textId="36675F80" w:rsidR="001E2E9B" w:rsidRDefault="00000000">
      <w:pPr>
        <w:pStyle w:val="BodyText"/>
        <w:rPr>
          <w:rFonts w:ascii="Arial" w:hAnsi="Arial"/>
        </w:rPr>
      </w:pPr>
      <w:r>
        <w:rPr>
          <w:rFonts w:ascii="Arial" w:hAnsi="Arial"/>
        </w:rPr>
        <w:t>The ping prompted Gregory to speak up again</w:t>
      </w:r>
      <w:ins w:id="3317" w:author="Julia Ringo" w:date="2023-10-20T18:36:00Z">
        <w:r w:rsidR="00556CC9">
          <w:rPr>
            <w:rFonts w:ascii="Arial" w:hAnsi="Arial"/>
          </w:rPr>
          <w:t>.</w:t>
        </w:r>
      </w:ins>
      <w:del w:id="3318" w:author="Julia Ringo" w:date="2023-10-20T18:36:00Z">
        <w:r w:rsidDel="00556CC9">
          <w:rPr>
            <w:rFonts w:ascii="Arial" w:hAnsi="Arial"/>
          </w:rPr>
          <w:delText>,</w:delText>
        </w:r>
      </w:del>
      <w:r>
        <w:rPr>
          <w:rFonts w:ascii="Arial" w:hAnsi="Arial"/>
        </w:rPr>
        <w:t xml:space="preserve"> “Captain Percy, don’t you think we should try talking them into </w:t>
      </w:r>
      <w:r>
        <w:rPr>
          <w:rFonts w:ascii="Arial" w:hAnsi="Arial"/>
          <w:i/>
          <w:iCs/>
        </w:rPr>
        <w:t>not</w:t>
      </w:r>
      <w:r>
        <w:rPr>
          <w:rFonts w:ascii="Arial" w:hAnsi="Arial"/>
        </w:rPr>
        <w:t xml:space="preserve"> shooting at us? Someone over there must be a reasonable person and realize we are an unarmed cargo sub.”</w:t>
      </w:r>
    </w:p>
    <w:p w14:paraId="5CCECFD1" w14:textId="51F9CCE2" w:rsidR="001E2E9B" w:rsidRDefault="00000000">
      <w:pPr>
        <w:pStyle w:val="BodyText"/>
        <w:rPr>
          <w:rFonts w:ascii="Arial" w:hAnsi="Arial"/>
        </w:rPr>
      </w:pPr>
      <w:r>
        <w:rPr>
          <w:rFonts w:ascii="Arial" w:hAnsi="Arial"/>
        </w:rPr>
        <w:t>“The best-case scenario if we can convince them not to shoot is we have to let them aboard for an inspection,” said Percy. “We aren’t going to pass any inspections with our current cargo. And something tells me those guys aren’t going to be open to a bribe either</w:t>
      </w:r>
      <w:del w:id="3319" w:author="Julia Ringo" w:date="2023-10-10T11:08:00Z">
        <w:r w:rsidDel="00B6693A">
          <w:rPr>
            <w:rFonts w:ascii="Arial" w:hAnsi="Arial"/>
          </w:rPr>
          <w:delText>…</w:delText>
        </w:r>
      </w:del>
      <w:ins w:id="3320" w:author="Julia Ringo" w:date="2023-10-10T11:08:00Z">
        <w:r w:rsidR="00B6693A">
          <w:rPr>
            <w:rFonts w:ascii="Arial" w:hAnsi="Arial"/>
          </w:rPr>
          <w:t xml:space="preserve"> . . .</w:t>
        </w:r>
      </w:ins>
      <w:r>
        <w:rPr>
          <w:rFonts w:ascii="Arial" w:hAnsi="Arial"/>
        </w:rPr>
        <w:t>” She trailed off. “Besides, they are out of ship-to-ship range now</w:t>
      </w:r>
      <w:del w:id="3321" w:author="Julia Ringo" w:date="2023-10-05T13:15:00Z">
        <w:r w:rsidDel="000E7660">
          <w:rPr>
            <w:rFonts w:ascii="Arial" w:hAnsi="Arial"/>
          </w:rPr>
          <w:delText xml:space="preserve"> — </w:delText>
        </w:r>
      </w:del>
      <w:ins w:id="3322" w:author="Julia Ringo" w:date="2023-10-05T13:15:00Z">
        <w:r w:rsidR="000E7660">
          <w:rPr>
            <w:rFonts w:ascii="Arial" w:hAnsi="Arial"/>
          </w:rPr>
          <w:t>—</w:t>
        </w:r>
      </w:ins>
      <w:r>
        <w:rPr>
          <w:rFonts w:ascii="Arial" w:hAnsi="Arial"/>
        </w:rPr>
        <w:t xml:space="preserve">probably trying to keep enough distance to fire a torpedo at us if we come back up above </w:t>
      </w:r>
      <w:del w:id="3323" w:author="Julia Ringo" w:date="2023-10-20T18:36:00Z">
        <w:r w:rsidDel="00556CC9">
          <w:rPr>
            <w:rFonts w:ascii="Arial" w:hAnsi="Arial"/>
          </w:rPr>
          <w:delText xml:space="preserve">200 </w:delText>
        </w:r>
      </w:del>
      <w:ins w:id="3324" w:author="Julia Ringo" w:date="2023-10-20T18:36:00Z">
        <w:r w:rsidR="00556CC9">
          <w:rPr>
            <w:rFonts w:ascii="Arial" w:hAnsi="Arial"/>
          </w:rPr>
          <w:t>two hundred</w:t>
        </w:r>
        <w:r w:rsidR="00556CC9">
          <w:rPr>
            <w:rFonts w:ascii="Arial" w:hAnsi="Arial"/>
          </w:rPr>
          <w:t xml:space="preserve"> </w:t>
        </w:r>
      </w:ins>
      <w:r>
        <w:rPr>
          <w:rFonts w:ascii="Arial" w:hAnsi="Arial"/>
        </w:rPr>
        <w:t>meters.</w:t>
      </w:r>
    </w:p>
    <w:p w14:paraId="05076E34" w14:textId="22CC3506" w:rsidR="001E2E9B" w:rsidRDefault="00000000">
      <w:pPr>
        <w:pStyle w:val="BodyText"/>
        <w:rPr>
          <w:rFonts w:ascii="Arial" w:hAnsi="Arial"/>
        </w:rPr>
      </w:pPr>
      <w:r>
        <w:rPr>
          <w:rFonts w:ascii="Arial" w:hAnsi="Arial"/>
        </w:rPr>
        <w:lastRenderedPageBreak/>
        <w:t xml:space="preserve">They settled into an extremely low-speed chase. The </w:t>
      </w:r>
      <w:r>
        <w:rPr>
          <w:rFonts w:ascii="Arial" w:hAnsi="Arial"/>
          <w:i/>
          <w:iCs/>
        </w:rPr>
        <w:t>Prospect</w:t>
      </w:r>
      <w:r>
        <w:rPr>
          <w:rFonts w:ascii="Arial" w:hAnsi="Arial"/>
        </w:rPr>
        <w:t xml:space="preserve"> quietly hummed along under 230 meters of water</w:t>
      </w:r>
      <w:del w:id="3325" w:author="Julia Ringo" w:date="2023-10-05T13:15:00Z">
        <w:r w:rsidDel="000E7660">
          <w:rPr>
            <w:rFonts w:ascii="Arial" w:hAnsi="Arial"/>
          </w:rPr>
          <w:delText xml:space="preserve"> — </w:delText>
        </w:r>
      </w:del>
      <w:ins w:id="3326" w:author="Julia Ringo" w:date="2023-10-05T13:15:00Z">
        <w:r w:rsidR="000E7660">
          <w:rPr>
            <w:rFonts w:ascii="Arial" w:hAnsi="Arial"/>
          </w:rPr>
          <w:t>—</w:t>
        </w:r>
      </w:ins>
      <w:r>
        <w:rPr>
          <w:rFonts w:ascii="Arial" w:hAnsi="Arial"/>
        </w:rPr>
        <w:t xml:space="preserve">beyond the depth at which it was designed to operate. The </w:t>
      </w:r>
      <w:r>
        <w:rPr>
          <w:rFonts w:ascii="Arial" w:hAnsi="Arial"/>
          <w:i/>
          <w:iCs/>
        </w:rPr>
        <w:t>Grackle</w:t>
      </w:r>
      <w:r>
        <w:rPr>
          <w:rFonts w:ascii="Arial" w:hAnsi="Arial"/>
        </w:rPr>
        <w:t xml:space="preserve"> stayed closer to the surface but maintained the same distance behind them. The night was dragging on. With the glow of the red lights and the pervading and unchanging hum from the electric motors it did not take long for their fears to subside, to be replaced with sleepy routine.</w:t>
      </w:r>
    </w:p>
    <w:p w14:paraId="091B7C3D" w14:textId="4ABA1779" w:rsidR="001E2E9B" w:rsidRDefault="00000000">
      <w:pPr>
        <w:pStyle w:val="BodyText"/>
        <w:rPr>
          <w:rFonts w:ascii="Arial" w:hAnsi="Arial"/>
        </w:rPr>
      </w:pPr>
      <w:r>
        <w:rPr>
          <w:rFonts w:ascii="Arial" w:hAnsi="Arial"/>
        </w:rPr>
        <w:t xml:space="preserve">But every </w:t>
      </w:r>
      <w:del w:id="3327" w:author="Julia Ringo" w:date="2023-10-20T18:36:00Z">
        <w:r w:rsidDel="00556CC9">
          <w:rPr>
            <w:rFonts w:ascii="Arial" w:hAnsi="Arial"/>
          </w:rPr>
          <w:delText xml:space="preserve">15 </w:delText>
        </w:r>
      </w:del>
      <w:ins w:id="3328" w:author="Julia Ringo" w:date="2023-10-20T18:36:00Z">
        <w:r w:rsidR="00556CC9">
          <w:rPr>
            <w:rFonts w:ascii="Arial" w:hAnsi="Arial"/>
          </w:rPr>
          <w:t>fifteen</w:t>
        </w:r>
        <w:r w:rsidR="00556CC9">
          <w:rPr>
            <w:rFonts w:ascii="Arial" w:hAnsi="Arial"/>
          </w:rPr>
          <w:t xml:space="preserve"> </w:t>
        </w:r>
      </w:ins>
      <w:r>
        <w:rPr>
          <w:rFonts w:ascii="Arial" w:hAnsi="Arial"/>
        </w:rPr>
        <w:t xml:space="preserve">minutes, like a grating and persistent alarm, another reverberating ping broke through the silence. Each ping was always followed immediately after by </w:t>
      </w:r>
      <w:proofErr w:type="spellStart"/>
      <w:r>
        <w:rPr>
          <w:rFonts w:ascii="Arial" w:hAnsi="Arial"/>
        </w:rPr>
        <w:t>Hemi’s</w:t>
      </w:r>
      <w:proofErr w:type="spellEnd"/>
      <w:r>
        <w:rPr>
          <w:rFonts w:ascii="Arial" w:hAnsi="Arial"/>
        </w:rPr>
        <w:t xml:space="preserve"> report from the sonar compartment that the pursuing submarine was maintaining nearly the exact same distance behind them. This he could, and did, tell Captain Percy with great precision.</w:t>
      </w:r>
    </w:p>
    <w:p w14:paraId="7E79DE3D" w14:textId="77777777" w:rsidR="001E2E9B" w:rsidRDefault="00000000">
      <w:pPr>
        <w:pStyle w:val="BodyText"/>
        <w:rPr>
          <w:rFonts w:ascii="Arial" w:hAnsi="Arial"/>
        </w:rPr>
      </w:pPr>
      <w:r>
        <w:rPr>
          <w:rFonts w:ascii="Arial" w:hAnsi="Arial"/>
        </w:rPr>
        <w:t>Each new ping reset their anxiety. The eyes of the men at the controls would tear up and their hands would start shaking. The only relief was the passing of time, but that led inevitably towards the next alarm-ringing ping, and the cycle would start all over again.</w:t>
      </w:r>
    </w:p>
    <w:p w14:paraId="244FBF33" w14:textId="77777777" w:rsidR="001E2E9B" w:rsidRDefault="00000000">
      <w:pPr>
        <w:pStyle w:val="BodyText"/>
        <w:rPr>
          <w:rFonts w:ascii="Arial" w:hAnsi="Arial"/>
        </w:rPr>
      </w:pPr>
      <w:r>
        <w:rPr>
          <w:rFonts w:ascii="Arial" w:hAnsi="Arial"/>
        </w:rPr>
        <w:t>And the cycle repeated itself without change for hours. The storm continued to spin above them, and their ears rang from the pings and from the silence between them.</w:t>
      </w:r>
    </w:p>
    <w:p w14:paraId="2266D6E1" w14:textId="77777777" w:rsidR="001E2E9B" w:rsidRDefault="00000000">
      <w:pPr>
        <w:pStyle w:val="BodyText"/>
        <w:rPr>
          <w:rFonts w:ascii="Arial" w:hAnsi="Arial"/>
        </w:rPr>
      </w:pPr>
      <w:r>
        <w:rPr>
          <w:rFonts w:ascii="Arial" w:hAnsi="Arial"/>
        </w:rPr>
        <w:t>Cassandra showed back up in the sonar compartment, unable to sleep for the pings, and offered to sit at the sonar station again. When Hemi climbed into the control room, Percy had him relieve Gregory at the throttle controls and sent Gregory to make them a late dinner.</w:t>
      </w:r>
    </w:p>
    <w:p w14:paraId="5E4E36ED" w14:textId="77777777" w:rsidR="001E2E9B" w:rsidRDefault="00000000">
      <w:pPr>
        <w:pStyle w:val="BodyText"/>
        <w:rPr>
          <w:rFonts w:ascii="Arial" w:hAnsi="Arial"/>
        </w:rPr>
      </w:pPr>
      <w:r>
        <w:rPr>
          <w:rFonts w:ascii="Arial" w:hAnsi="Arial"/>
        </w:rPr>
        <w:t> </w:t>
      </w:r>
    </w:p>
    <w:p w14:paraId="799DFCFC" w14:textId="60C2AB63" w:rsidR="001E2E9B" w:rsidRDefault="00000000">
      <w:pPr>
        <w:pStyle w:val="BodyText"/>
        <w:rPr>
          <w:rFonts w:ascii="Arial" w:hAnsi="Arial"/>
        </w:rPr>
      </w:pPr>
      <w:r>
        <w:rPr>
          <w:rFonts w:ascii="Arial" w:hAnsi="Arial"/>
        </w:rPr>
        <w:t>Half an hour later</w:t>
      </w:r>
      <w:ins w:id="3329" w:author="Julia Ringo" w:date="2023-10-20T18:37:00Z">
        <w:r w:rsidR="00556CC9">
          <w:rPr>
            <w:rFonts w:ascii="Arial" w:hAnsi="Arial"/>
          </w:rPr>
          <w:t>,</w:t>
        </w:r>
      </w:ins>
      <w:r>
        <w:rPr>
          <w:rFonts w:ascii="Arial" w:hAnsi="Arial"/>
        </w:rPr>
        <w:t xml:space="preserve"> Gregory’s voice came over the PA saying food was ready. Captain Percy suggested Bastian and Cassandra should eat first, but Cassandra preferred to stay at sonar. Bastian offered to bring a bowl of food up to her and sit at the sub controls while he ate. He was back from the galley in a matter of minutes with heaping bowls of steaming food for Cassandra and himself.</w:t>
      </w:r>
    </w:p>
    <w:p w14:paraId="3CFF360D" w14:textId="77777777" w:rsidR="001E2E9B" w:rsidRDefault="00000000">
      <w:pPr>
        <w:pStyle w:val="BodyText"/>
        <w:rPr>
          <w:rFonts w:ascii="Arial" w:hAnsi="Arial"/>
        </w:rPr>
      </w:pPr>
      <w:r>
        <w:rPr>
          <w:rFonts w:ascii="Arial" w:hAnsi="Arial"/>
        </w:rPr>
        <w:t>Percy held Bastian’s bowl of food while he climbed the ladder to the control room. She realized how hungry she was as the smell wafted up to her nostrils.</w:t>
      </w:r>
    </w:p>
    <w:p w14:paraId="25C956C8" w14:textId="77777777" w:rsidR="001E2E9B" w:rsidRDefault="00000000">
      <w:pPr>
        <w:pStyle w:val="BodyText"/>
        <w:rPr>
          <w:rFonts w:ascii="Arial" w:hAnsi="Arial"/>
        </w:rPr>
      </w:pPr>
      <w:r>
        <w:rPr>
          <w:rFonts w:ascii="Arial" w:hAnsi="Arial"/>
        </w:rPr>
        <w:t xml:space="preserve">“Bastian, sit at the planes controls and keep her at this depth and going the way we’re going. If </w:t>
      </w:r>
      <w:proofErr w:type="gramStart"/>
      <w:r>
        <w:rPr>
          <w:rFonts w:ascii="Arial" w:hAnsi="Arial"/>
        </w:rPr>
        <w:t>anything</w:t>
      </w:r>
      <w:proofErr w:type="gramEnd"/>
      <w:r>
        <w:rPr>
          <w:rFonts w:ascii="Arial" w:hAnsi="Arial"/>
        </w:rPr>
        <w:t xml:space="preserve"> fucking changes, I’ll be in the galley. Hemi, want to join me for food? Maybe we can come up with some kind of plan.”</w:t>
      </w:r>
    </w:p>
    <w:p w14:paraId="38130A21" w14:textId="77777777" w:rsidR="001E2E9B" w:rsidRDefault="00000000">
      <w:pPr>
        <w:pStyle w:val="BodyText"/>
        <w:rPr>
          <w:rFonts w:ascii="Arial" w:hAnsi="Arial"/>
        </w:rPr>
      </w:pPr>
      <w:r>
        <w:rPr>
          <w:rFonts w:ascii="Arial" w:hAnsi="Arial"/>
        </w:rPr>
        <w:t>“I am certainly ready to eat,” said Hemi.</w:t>
      </w:r>
    </w:p>
    <w:p w14:paraId="4D7854CD" w14:textId="278B4711" w:rsidR="001E2E9B" w:rsidRDefault="00000000">
      <w:pPr>
        <w:pStyle w:val="BodyText"/>
        <w:rPr>
          <w:rFonts w:ascii="Arial" w:hAnsi="Arial"/>
        </w:rPr>
      </w:pPr>
      <w:r>
        <w:rPr>
          <w:rFonts w:ascii="Arial" w:hAnsi="Arial"/>
        </w:rPr>
        <w:t>Dinner was a white mush of crushed</w:t>
      </w:r>
      <w:ins w:id="3330" w:author="Julia Ringo" w:date="2023-10-20T18:37:00Z">
        <w:r w:rsidR="00556CC9">
          <w:rPr>
            <w:rFonts w:ascii="Arial" w:hAnsi="Arial"/>
          </w:rPr>
          <w:t>-</w:t>
        </w:r>
      </w:ins>
      <w:del w:id="3331" w:author="Julia Ringo" w:date="2023-10-20T18:37:00Z">
        <w:r w:rsidDel="00556CC9">
          <w:rPr>
            <w:rFonts w:ascii="Arial" w:hAnsi="Arial"/>
          </w:rPr>
          <w:delText xml:space="preserve"> </w:delText>
        </w:r>
      </w:del>
      <w:r>
        <w:rPr>
          <w:rFonts w:ascii="Arial" w:hAnsi="Arial"/>
        </w:rPr>
        <w:t>up hard biscuit mixed with water and fried with butter. Gregory had stirred in bits of dried salted meat</w:t>
      </w:r>
      <w:del w:id="3332" w:author="Julia Ringo" w:date="2023-10-20T18:37:00Z">
        <w:r w:rsidDel="00556CC9">
          <w:rPr>
            <w:rFonts w:ascii="Arial" w:hAnsi="Arial"/>
          </w:rPr>
          <w:delText>,</w:delText>
        </w:r>
      </w:del>
      <w:r>
        <w:rPr>
          <w:rFonts w:ascii="Arial" w:hAnsi="Arial"/>
        </w:rPr>
        <w:t xml:space="preserve"> and was making a pan of scrambled eggs to accompany the mush with at least a little nutrition. He kept making more eggs</w:t>
      </w:r>
      <w:del w:id="3333" w:author="Julia Ringo" w:date="2023-10-05T13:15:00Z">
        <w:r w:rsidDel="000E7660">
          <w:rPr>
            <w:rFonts w:ascii="Arial" w:hAnsi="Arial"/>
          </w:rPr>
          <w:delText xml:space="preserve"> — </w:delText>
        </w:r>
      </w:del>
      <w:ins w:id="3334" w:author="Julia Ringo" w:date="2023-10-05T13:15:00Z">
        <w:r w:rsidR="000E7660">
          <w:rPr>
            <w:rFonts w:ascii="Arial" w:hAnsi="Arial"/>
          </w:rPr>
          <w:t>—</w:t>
        </w:r>
      </w:ins>
      <w:r>
        <w:rPr>
          <w:rFonts w:ascii="Arial" w:hAnsi="Arial"/>
        </w:rPr>
        <w:t>in small batches, so at least they would be hot for the crew coming to eat.</w:t>
      </w:r>
    </w:p>
    <w:p w14:paraId="1C5A1AE3" w14:textId="55C932B1" w:rsidR="001E2E9B" w:rsidRDefault="00000000">
      <w:pPr>
        <w:pStyle w:val="BodyText"/>
        <w:rPr>
          <w:rFonts w:ascii="Arial" w:hAnsi="Arial"/>
        </w:rPr>
      </w:pPr>
      <w:r>
        <w:rPr>
          <w:rFonts w:ascii="Arial" w:hAnsi="Arial"/>
        </w:rPr>
        <w:lastRenderedPageBreak/>
        <w:t>Hemi and Percy loaded up bowls of the hot glop</w:t>
      </w:r>
      <w:del w:id="3335" w:author="Julia Ringo" w:date="2023-10-05T13:15:00Z">
        <w:r w:rsidDel="000E7660">
          <w:rPr>
            <w:rFonts w:ascii="Arial" w:hAnsi="Arial"/>
          </w:rPr>
          <w:delText xml:space="preserve"> — </w:delText>
        </w:r>
      </w:del>
      <w:ins w:id="3336" w:author="Julia Ringo" w:date="2023-10-05T13:15:00Z">
        <w:r w:rsidR="000E7660">
          <w:rPr>
            <w:rFonts w:ascii="Arial" w:hAnsi="Arial"/>
          </w:rPr>
          <w:t>—</w:t>
        </w:r>
      </w:ins>
      <w:r>
        <w:rPr>
          <w:rFonts w:ascii="Arial" w:hAnsi="Arial"/>
        </w:rPr>
        <w:t>Hemi with twice as much as Percy</w:t>
      </w:r>
      <w:del w:id="3337" w:author="Julia Ringo" w:date="2023-10-05T13:15:00Z">
        <w:r w:rsidDel="000E7660">
          <w:rPr>
            <w:rFonts w:ascii="Arial" w:hAnsi="Arial"/>
          </w:rPr>
          <w:delText xml:space="preserve"> — </w:delText>
        </w:r>
      </w:del>
      <w:ins w:id="3338" w:author="Julia Ringo" w:date="2023-10-05T13:15:00Z">
        <w:r w:rsidR="000E7660">
          <w:rPr>
            <w:rFonts w:ascii="Arial" w:hAnsi="Arial"/>
          </w:rPr>
          <w:t>—</w:t>
        </w:r>
      </w:ins>
      <w:r>
        <w:rPr>
          <w:rFonts w:ascii="Arial" w:hAnsi="Arial"/>
        </w:rPr>
        <w:t>and</w:t>
      </w:r>
      <w:ins w:id="3339" w:author="Julia Ringo" w:date="2023-10-20T18:37:00Z">
        <w:r w:rsidR="00556CC9">
          <w:rPr>
            <w:rFonts w:ascii="Arial" w:hAnsi="Arial"/>
          </w:rPr>
          <w:t>,</w:t>
        </w:r>
      </w:ins>
      <w:r>
        <w:rPr>
          <w:rFonts w:ascii="Arial" w:hAnsi="Arial"/>
        </w:rPr>
        <w:t xml:space="preserve"> with two tin cups of coffee, sat down at the galley table. They ate in silence for a few minutes.</w:t>
      </w:r>
    </w:p>
    <w:p w14:paraId="47C624D8" w14:textId="77777777" w:rsidR="001E2E9B" w:rsidRDefault="00000000">
      <w:pPr>
        <w:pStyle w:val="BodyText"/>
        <w:rPr>
          <w:rFonts w:ascii="Arial" w:hAnsi="Arial"/>
        </w:rPr>
      </w:pPr>
      <w:r>
        <w:rPr>
          <w:rFonts w:ascii="Arial" w:hAnsi="Arial"/>
        </w:rPr>
        <w:t xml:space="preserve">Hemi had let Herschel out of his cage as soon as the bird had come aboard, and Herschel had made his primary home in the </w:t>
      </w:r>
      <w:r>
        <w:rPr>
          <w:rFonts w:ascii="Arial" w:hAnsi="Arial"/>
          <w:i/>
          <w:iCs/>
        </w:rPr>
        <w:t>Prospect’s</w:t>
      </w:r>
      <w:r>
        <w:rPr>
          <w:rFonts w:ascii="Arial" w:hAnsi="Arial"/>
        </w:rPr>
        <w:t xml:space="preserve"> galley, claiming any crumbs that made it to the deck. He wandered among their feet as they ate.</w:t>
      </w:r>
    </w:p>
    <w:p w14:paraId="17805D05" w14:textId="77777777" w:rsidR="001E2E9B" w:rsidRDefault="00000000">
      <w:pPr>
        <w:pStyle w:val="BodyText"/>
        <w:rPr>
          <w:rFonts w:ascii="Arial" w:hAnsi="Arial"/>
        </w:rPr>
      </w:pPr>
      <w:r>
        <w:rPr>
          <w:rFonts w:ascii="Arial" w:hAnsi="Arial"/>
        </w:rPr>
        <w:t>Another ping rang through the boat.</w:t>
      </w:r>
    </w:p>
    <w:p w14:paraId="327D4788" w14:textId="77777777" w:rsidR="001E2E9B" w:rsidRDefault="00000000">
      <w:pPr>
        <w:pStyle w:val="BodyText"/>
        <w:rPr>
          <w:rFonts w:ascii="Arial" w:hAnsi="Arial"/>
        </w:rPr>
      </w:pPr>
      <w:r>
        <w:rPr>
          <w:rFonts w:ascii="Arial" w:hAnsi="Arial"/>
        </w:rPr>
        <w:t>“Fuck!” said Percy.</w:t>
      </w:r>
    </w:p>
    <w:p w14:paraId="0B2E0786" w14:textId="7306A713" w:rsidR="001E2E9B" w:rsidRDefault="00000000">
      <w:pPr>
        <w:pStyle w:val="BodyText"/>
        <w:rPr>
          <w:rFonts w:ascii="Arial" w:hAnsi="Arial"/>
        </w:rPr>
      </w:pPr>
      <w:r>
        <w:rPr>
          <w:rFonts w:ascii="Arial" w:hAnsi="Arial"/>
        </w:rPr>
        <w:t>“Hmm</w:t>
      </w:r>
      <w:ins w:id="3340" w:author="Julia Ringo" w:date="2023-10-20T18:37:00Z">
        <w:r w:rsidR="00556CC9">
          <w:rPr>
            <w:rFonts w:ascii="Arial" w:hAnsi="Arial"/>
          </w:rPr>
          <w:t>,</w:t>
        </w:r>
      </w:ins>
      <w:del w:id="3341" w:author="Julia Ringo" w:date="2023-10-20T18:37:00Z">
        <w:r w:rsidDel="00556CC9">
          <w:rPr>
            <w:rFonts w:ascii="Arial" w:hAnsi="Arial"/>
          </w:rPr>
          <w:delText>.</w:delText>
        </w:r>
      </w:del>
      <w:r>
        <w:rPr>
          <w:rFonts w:ascii="Arial" w:hAnsi="Arial"/>
        </w:rPr>
        <w:t xml:space="preserve">” said Hemi. “I am extremely curious as to why this </w:t>
      </w:r>
      <w:proofErr w:type="gramStart"/>
      <w:r>
        <w:rPr>
          <w:rFonts w:ascii="Arial" w:hAnsi="Arial"/>
        </w:rPr>
        <w:t>particular boat</w:t>
      </w:r>
      <w:proofErr w:type="gramEnd"/>
      <w:r>
        <w:rPr>
          <w:rFonts w:ascii="Arial" w:hAnsi="Arial"/>
        </w:rPr>
        <w:t xml:space="preserve"> is so persistent in pursuing us. Authorities often aggressively patrol their own waters, but the tension between them means they do not cross each other’s lines. Almost always the reason any Authority craft might follow us over a long distance is simply because they have claimed new territory from another Authority, and we did not know it. In this case</w:t>
      </w:r>
      <w:del w:id="3342" w:author="Julia Ringo" w:date="2023-10-10T11:08:00Z">
        <w:r w:rsidDel="00B6693A">
          <w:rPr>
            <w:rFonts w:ascii="Arial" w:hAnsi="Arial"/>
          </w:rPr>
          <w:delText>…</w:delText>
        </w:r>
      </w:del>
      <w:ins w:id="3343" w:author="Julia Ringo" w:date="2023-10-10T11:08:00Z">
        <w:r w:rsidR="00B6693A">
          <w:rPr>
            <w:rFonts w:ascii="Arial" w:hAnsi="Arial"/>
          </w:rPr>
          <w:t xml:space="preserve"> . . . </w:t>
        </w:r>
      </w:ins>
      <w:del w:id="3344" w:author="Julia Ringo" w:date="2023-10-20T18:37:00Z">
        <w:r w:rsidDel="00556CC9">
          <w:rPr>
            <w:rFonts w:ascii="Arial" w:hAnsi="Arial"/>
          </w:rPr>
          <w:delText xml:space="preserve"> </w:delText>
        </w:r>
      </w:del>
      <w:r>
        <w:rPr>
          <w:rFonts w:ascii="Arial" w:hAnsi="Arial"/>
        </w:rPr>
        <w:t xml:space="preserve">I am </w:t>
      </w:r>
      <w:proofErr w:type="gramStart"/>
      <w:r>
        <w:rPr>
          <w:rFonts w:ascii="Arial" w:hAnsi="Arial"/>
        </w:rPr>
        <w:t>fairly certain</w:t>
      </w:r>
      <w:proofErr w:type="gramEnd"/>
      <w:r>
        <w:rPr>
          <w:rFonts w:ascii="Arial" w:hAnsi="Arial"/>
        </w:rPr>
        <w:t xml:space="preserve"> they have chased us from one Authority territory into another, yet they continue on.”</w:t>
      </w:r>
    </w:p>
    <w:p w14:paraId="7FE34E5B" w14:textId="7A63A629" w:rsidR="001E2E9B" w:rsidRDefault="00000000">
      <w:pPr>
        <w:pStyle w:val="BodyText"/>
        <w:rPr>
          <w:rFonts w:ascii="Arial" w:hAnsi="Arial"/>
        </w:rPr>
      </w:pPr>
      <w:r>
        <w:rPr>
          <w:rFonts w:ascii="Arial" w:hAnsi="Arial"/>
        </w:rPr>
        <w:t>“And it looks like they have every fucking intention of pursuing us into a third</w:t>
      </w:r>
      <w:del w:id="3345" w:author="Julia Ringo" w:date="2023-10-10T11:08:00Z">
        <w:r w:rsidDel="00B6693A">
          <w:rPr>
            <w:rFonts w:ascii="Arial" w:hAnsi="Arial"/>
          </w:rPr>
          <w:delText>…</w:delText>
        </w:r>
      </w:del>
      <w:ins w:id="3346" w:author="Julia Ringo" w:date="2023-10-10T11:08:00Z">
        <w:r w:rsidR="00B6693A">
          <w:rPr>
            <w:rFonts w:ascii="Arial" w:hAnsi="Arial"/>
          </w:rPr>
          <w:t xml:space="preserve"> . . .</w:t>
        </w:r>
      </w:ins>
      <w:r>
        <w:rPr>
          <w:rFonts w:ascii="Arial" w:hAnsi="Arial"/>
        </w:rPr>
        <w:t>”</w:t>
      </w:r>
    </w:p>
    <w:p w14:paraId="4E41FF7B" w14:textId="77777777" w:rsidR="001E2E9B" w:rsidRDefault="00000000">
      <w:pPr>
        <w:pStyle w:val="BodyText"/>
        <w:rPr>
          <w:rFonts w:ascii="Arial" w:hAnsi="Arial"/>
        </w:rPr>
      </w:pPr>
      <w:r>
        <w:rPr>
          <w:rFonts w:ascii="Arial" w:hAnsi="Arial"/>
        </w:rPr>
        <w:t>“Do you think it is because they want to take this cargo we are hauling? Perhaps it is a strategic move for them: if we deliver, it undermines their position with another Authority somehow.”</w:t>
      </w:r>
    </w:p>
    <w:p w14:paraId="54F2E66D" w14:textId="46E1BC5A" w:rsidR="001E2E9B" w:rsidRDefault="00000000">
      <w:pPr>
        <w:pStyle w:val="BodyText"/>
        <w:rPr>
          <w:rFonts w:ascii="Arial" w:hAnsi="Arial"/>
        </w:rPr>
      </w:pPr>
      <w:r>
        <w:rPr>
          <w:rFonts w:ascii="Arial" w:hAnsi="Arial"/>
        </w:rPr>
        <w:t xml:space="preserve">“No, I think it more likely that it is along the lines of something Miss Mai said to me: it’s possible someone put us on the prize list for privateers. And the Commander of the </w:t>
      </w:r>
      <w:r>
        <w:rPr>
          <w:rFonts w:ascii="Arial" w:hAnsi="Arial"/>
          <w:i/>
          <w:iCs/>
        </w:rPr>
        <w:t>Grackle</w:t>
      </w:r>
      <w:del w:id="3347" w:author="Julia Ringo" w:date="2023-10-05T13:15:00Z">
        <w:r w:rsidDel="000E7660">
          <w:rPr>
            <w:rFonts w:ascii="Arial" w:hAnsi="Arial"/>
          </w:rPr>
          <w:delText xml:space="preserve"> — </w:delText>
        </w:r>
      </w:del>
      <w:ins w:id="3348" w:author="Julia Ringo" w:date="2023-10-05T13:15:00Z">
        <w:r w:rsidR="000E7660">
          <w:rPr>
            <w:rFonts w:ascii="Arial" w:hAnsi="Arial"/>
          </w:rPr>
          <w:t>—</w:t>
        </w:r>
      </w:ins>
      <w:r>
        <w:rPr>
          <w:rFonts w:ascii="Arial" w:hAnsi="Arial"/>
        </w:rPr>
        <w:t>with a privateer’s warrant from some powerful Authority in his fist</w:t>
      </w:r>
      <w:del w:id="3349" w:author="Julia Ringo" w:date="2023-10-05T13:15:00Z">
        <w:r w:rsidDel="000E7660">
          <w:rPr>
            <w:rFonts w:ascii="Arial" w:hAnsi="Arial"/>
          </w:rPr>
          <w:delText xml:space="preserve"> — </w:delText>
        </w:r>
      </w:del>
      <w:ins w:id="3350" w:author="Julia Ringo" w:date="2023-10-05T13:15:00Z">
        <w:r w:rsidR="000E7660">
          <w:rPr>
            <w:rFonts w:ascii="Arial" w:hAnsi="Arial"/>
          </w:rPr>
          <w:t>—</w:t>
        </w:r>
      </w:ins>
      <w:r>
        <w:rPr>
          <w:rFonts w:ascii="Arial" w:hAnsi="Arial"/>
        </w:rPr>
        <w:t>believes he is empowered to pursue us as a prize regardless of Authority borders.”</w:t>
      </w:r>
    </w:p>
    <w:p w14:paraId="057ECE26" w14:textId="253E9ADA" w:rsidR="001E2E9B" w:rsidRDefault="00000000">
      <w:pPr>
        <w:pStyle w:val="BodyText"/>
        <w:rPr>
          <w:rFonts w:ascii="Arial" w:hAnsi="Arial"/>
        </w:rPr>
      </w:pPr>
      <w:r>
        <w:rPr>
          <w:rFonts w:ascii="Arial" w:hAnsi="Arial"/>
        </w:rPr>
        <w:t xml:space="preserve">“But surely whatever the warrant may </w:t>
      </w:r>
      <w:r>
        <w:rPr>
          <w:rFonts w:ascii="Arial" w:hAnsi="Arial"/>
          <w:i/>
          <w:iCs/>
        </w:rPr>
        <w:t>say</w:t>
      </w:r>
      <w:r>
        <w:rPr>
          <w:rFonts w:ascii="Arial" w:hAnsi="Arial"/>
        </w:rPr>
        <w:t>, other Authorities are not going to respect the rights of privateers to hunt us in their waters</w:t>
      </w:r>
      <w:del w:id="3351" w:author="Julia Ringo" w:date="2023-10-10T11:08:00Z">
        <w:r w:rsidDel="00B6693A">
          <w:rPr>
            <w:rFonts w:ascii="Arial" w:hAnsi="Arial"/>
          </w:rPr>
          <w:delText>…</w:delText>
        </w:r>
      </w:del>
      <w:ins w:id="3352" w:author="Julia Ringo" w:date="2023-10-10T11:08:00Z">
        <w:r w:rsidR="00B6693A">
          <w:rPr>
            <w:rFonts w:ascii="Arial" w:hAnsi="Arial"/>
          </w:rPr>
          <w:t xml:space="preserve"> . . . </w:t>
        </w:r>
      </w:ins>
      <w:del w:id="3353" w:author="Julia Ringo" w:date="2023-10-20T18:38:00Z">
        <w:r w:rsidDel="00556CC9">
          <w:rPr>
            <w:rFonts w:ascii="Arial" w:hAnsi="Arial"/>
          </w:rPr>
          <w:delText xml:space="preserve"> </w:delText>
        </w:r>
      </w:del>
      <w:ins w:id="3354" w:author="Julia Ringo" w:date="2023-10-20T18:38:00Z">
        <w:r w:rsidR="00556CC9">
          <w:rPr>
            <w:rFonts w:ascii="Arial" w:hAnsi="Arial"/>
          </w:rPr>
          <w:t>S</w:t>
        </w:r>
      </w:ins>
      <w:del w:id="3355" w:author="Julia Ringo" w:date="2023-10-20T18:38:00Z">
        <w:r w:rsidDel="00556CC9">
          <w:rPr>
            <w:rFonts w:ascii="Arial" w:hAnsi="Arial"/>
          </w:rPr>
          <w:delText>s</w:delText>
        </w:r>
      </w:del>
      <w:r>
        <w:rPr>
          <w:rFonts w:ascii="Arial" w:hAnsi="Arial"/>
        </w:rPr>
        <w:t xml:space="preserve">eems like the </w:t>
      </w:r>
      <w:r>
        <w:rPr>
          <w:rFonts w:ascii="Arial" w:hAnsi="Arial"/>
          <w:i/>
          <w:iCs/>
        </w:rPr>
        <w:t>Grackle</w:t>
      </w:r>
      <w:r>
        <w:rPr>
          <w:rFonts w:ascii="Arial" w:hAnsi="Arial"/>
        </w:rPr>
        <w:t xml:space="preserve"> is taking an awfully large risk.”</w:t>
      </w:r>
    </w:p>
    <w:p w14:paraId="6CB74684" w14:textId="5D039040" w:rsidR="001E2E9B" w:rsidRDefault="00000000">
      <w:pPr>
        <w:pStyle w:val="BodyText"/>
        <w:rPr>
          <w:rFonts w:ascii="Arial" w:hAnsi="Arial"/>
        </w:rPr>
      </w:pPr>
      <w:r>
        <w:rPr>
          <w:rFonts w:ascii="Arial" w:hAnsi="Arial"/>
        </w:rPr>
        <w:t>“I didn’t put much stock in the suggestion myself at the time, for exactly that reason. But Miss Mai believed it could be part of a bigger move</w:t>
      </w:r>
      <w:del w:id="3356" w:author="Julia Ringo" w:date="2023-10-05T13:15:00Z">
        <w:r w:rsidDel="000E7660">
          <w:rPr>
            <w:rFonts w:ascii="Arial" w:hAnsi="Arial"/>
          </w:rPr>
          <w:delText xml:space="preserve"> — </w:delText>
        </w:r>
      </w:del>
      <w:ins w:id="3357" w:author="Julia Ringo" w:date="2023-10-05T13:15:00Z">
        <w:r w:rsidR="000E7660">
          <w:rPr>
            <w:rFonts w:ascii="Arial" w:hAnsi="Arial"/>
          </w:rPr>
          <w:t>—</w:t>
        </w:r>
      </w:ins>
      <w:r>
        <w:rPr>
          <w:rFonts w:ascii="Arial" w:hAnsi="Arial"/>
        </w:rPr>
        <w:t xml:space="preserve">like some of the more powerful Authorities might </w:t>
      </w:r>
      <w:r>
        <w:rPr>
          <w:rFonts w:ascii="Arial" w:hAnsi="Arial"/>
          <w:i/>
          <w:iCs/>
        </w:rPr>
        <w:t>want</w:t>
      </w:r>
      <w:r>
        <w:rPr>
          <w:rFonts w:ascii="Arial" w:hAnsi="Arial"/>
        </w:rPr>
        <w:t xml:space="preserve"> to antagonize smaller and weaker ones. She made it sound like it could be the first step towards much bigger shifts, like perhaps some kind of collusion among the more powerful Authorities.”</w:t>
      </w:r>
    </w:p>
    <w:p w14:paraId="4E19376E" w14:textId="77777777" w:rsidR="001E2E9B" w:rsidRDefault="00000000">
      <w:pPr>
        <w:pStyle w:val="BodyText"/>
        <w:rPr>
          <w:rFonts w:ascii="Arial" w:hAnsi="Arial"/>
        </w:rPr>
      </w:pPr>
      <w:r>
        <w:rPr>
          <w:rFonts w:ascii="Arial" w:hAnsi="Arial"/>
        </w:rPr>
        <w:t>“They could carve up the world between them, if that is true.”</w:t>
      </w:r>
    </w:p>
    <w:p w14:paraId="38704C01" w14:textId="6CC1D2FF" w:rsidR="001E2E9B" w:rsidRDefault="00000000">
      <w:pPr>
        <w:pStyle w:val="BodyText"/>
        <w:rPr>
          <w:rFonts w:ascii="Arial" w:hAnsi="Arial"/>
        </w:rPr>
      </w:pPr>
      <w:r>
        <w:rPr>
          <w:rFonts w:ascii="Arial" w:hAnsi="Arial"/>
        </w:rPr>
        <w:t>“And take control of global shipping</w:t>
      </w:r>
      <w:del w:id="3358" w:author="Julia Ringo" w:date="2023-10-05T13:15:00Z">
        <w:r w:rsidDel="000E7660">
          <w:rPr>
            <w:rFonts w:ascii="Arial" w:hAnsi="Arial"/>
          </w:rPr>
          <w:delText xml:space="preserve"> — </w:delText>
        </w:r>
      </w:del>
      <w:ins w:id="3359" w:author="Julia Ringo" w:date="2023-10-05T13:15:00Z">
        <w:r w:rsidR="000E7660">
          <w:rPr>
            <w:rFonts w:ascii="Arial" w:hAnsi="Arial"/>
          </w:rPr>
          <w:t>—</w:t>
        </w:r>
      </w:ins>
      <w:r>
        <w:rPr>
          <w:rFonts w:ascii="Arial" w:hAnsi="Arial"/>
        </w:rPr>
        <w:t>coordinated global shipping would eliminate the need for cargo submarines pretty fuckin’ quick.”</w:t>
      </w:r>
    </w:p>
    <w:p w14:paraId="4720A26C" w14:textId="77777777"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if we survive this run, we might soon be out of business.”</w:t>
      </w:r>
    </w:p>
    <w:p w14:paraId="4A03DDD4" w14:textId="77777777" w:rsidR="001E2E9B" w:rsidRDefault="00000000">
      <w:pPr>
        <w:pStyle w:val="BodyText"/>
        <w:rPr>
          <w:rFonts w:ascii="Arial" w:hAnsi="Arial"/>
        </w:rPr>
      </w:pPr>
      <w:r>
        <w:rPr>
          <w:rFonts w:ascii="Arial" w:hAnsi="Arial"/>
        </w:rPr>
        <w:t xml:space="preserve">“Well, those who play the game of global power lose as often as they win. Maybe we’ll get </w:t>
      </w:r>
      <w:proofErr w:type="gramStart"/>
      <w:r>
        <w:rPr>
          <w:rFonts w:ascii="Arial" w:hAnsi="Arial"/>
        </w:rPr>
        <w:t>lucky</w:t>
      </w:r>
      <w:proofErr w:type="gramEnd"/>
      <w:r>
        <w:rPr>
          <w:rFonts w:ascii="Arial" w:hAnsi="Arial"/>
        </w:rPr>
        <w:t xml:space="preserve"> and the surface will end up </w:t>
      </w:r>
      <w:r>
        <w:rPr>
          <w:rFonts w:ascii="Arial" w:hAnsi="Arial"/>
          <w:i/>
          <w:iCs/>
        </w:rPr>
        <w:t>more</w:t>
      </w:r>
      <w:r>
        <w:rPr>
          <w:rFonts w:ascii="Arial" w:hAnsi="Arial"/>
        </w:rPr>
        <w:t xml:space="preserve"> dangerous and contentious because of this little experiment with privateers. That’ll keep us in work for a good long fuckin’ time.”</w:t>
      </w:r>
    </w:p>
    <w:p w14:paraId="1161EAA1" w14:textId="77777777" w:rsidR="001E2E9B" w:rsidRDefault="00000000">
      <w:pPr>
        <w:pStyle w:val="BodyText"/>
        <w:rPr>
          <w:rFonts w:ascii="Arial" w:hAnsi="Arial"/>
        </w:rPr>
      </w:pPr>
      <w:r>
        <w:rPr>
          <w:rFonts w:ascii="Arial" w:hAnsi="Arial"/>
        </w:rPr>
        <w:lastRenderedPageBreak/>
        <w:t>“The more dangerous shipping is, the better our business. Perhaps I chose the wrong line of work.”</w:t>
      </w:r>
    </w:p>
    <w:p w14:paraId="7472E971" w14:textId="77777777" w:rsidR="001E2E9B" w:rsidRDefault="00000000">
      <w:pPr>
        <w:pStyle w:val="BodyText"/>
        <w:rPr>
          <w:rFonts w:ascii="Arial" w:hAnsi="Arial"/>
        </w:rPr>
      </w:pPr>
      <w:r>
        <w:rPr>
          <w:rFonts w:ascii="Arial" w:hAnsi="Arial"/>
        </w:rPr>
        <w:t>“You could always retire to dry land and become a teacher, Hemi.”</w:t>
      </w:r>
    </w:p>
    <w:p w14:paraId="777294C6" w14:textId="77777777" w:rsidR="001E2E9B" w:rsidRDefault="00000000">
      <w:pPr>
        <w:pStyle w:val="BodyText"/>
        <w:rPr>
          <w:rFonts w:ascii="Arial" w:hAnsi="Arial"/>
        </w:rPr>
      </w:pPr>
      <w:r>
        <w:rPr>
          <w:rFonts w:ascii="Arial" w:hAnsi="Arial"/>
        </w:rPr>
        <w:t>With a brief, noisy flutter of wings, Herschel flapped his way to the table</w:t>
      </w:r>
      <w:del w:id="3360" w:author="Julia Ringo" w:date="2023-10-20T18:40:00Z">
        <w:r w:rsidDel="00556CC9">
          <w:rPr>
            <w:rFonts w:ascii="Arial" w:hAnsi="Arial"/>
          </w:rPr>
          <w:delText xml:space="preserve"> </w:delText>
        </w:r>
      </w:del>
      <w:r>
        <w:rPr>
          <w:rFonts w:ascii="Arial" w:hAnsi="Arial"/>
        </w:rPr>
        <w:t>top. Hemi balled up the scrapings of some leftover glop between his thumb and forefinger</w:t>
      </w:r>
      <w:del w:id="3361" w:author="Julia Ringo" w:date="2023-10-20T18:40:00Z">
        <w:r w:rsidDel="00556CC9">
          <w:rPr>
            <w:rFonts w:ascii="Arial" w:hAnsi="Arial"/>
          </w:rPr>
          <w:delText>,</w:delText>
        </w:r>
      </w:del>
      <w:r>
        <w:rPr>
          <w:rFonts w:ascii="Arial" w:hAnsi="Arial"/>
        </w:rPr>
        <w:t xml:space="preserve"> and tossed it onto the table in front of the pigeon. The bird pecked at the glob nonchalantly.</w:t>
      </w:r>
    </w:p>
    <w:p w14:paraId="01C27289" w14:textId="77777777" w:rsidR="001E2E9B" w:rsidRDefault="00000000">
      <w:pPr>
        <w:pStyle w:val="BodyText"/>
        <w:rPr>
          <w:rFonts w:ascii="Arial" w:hAnsi="Arial"/>
        </w:rPr>
      </w:pPr>
      <w:r>
        <w:rPr>
          <w:rFonts w:ascii="Arial" w:hAnsi="Arial"/>
        </w:rPr>
        <w:t xml:space="preserve">Chips appeared in the hatchway to the galley. She caught </w:t>
      </w:r>
      <w:proofErr w:type="spellStart"/>
      <w:r>
        <w:rPr>
          <w:rFonts w:ascii="Arial" w:hAnsi="Arial"/>
        </w:rPr>
        <w:t>Hemi’s</w:t>
      </w:r>
      <w:proofErr w:type="spellEnd"/>
      <w:r>
        <w:rPr>
          <w:rFonts w:ascii="Arial" w:hAnsi="Arial"/>
        </w:rPr>
        <w:t xml:space="preserve"> eye and ignored Percy. “Hemi, the fucking welds along the fucking crack in the cargo hold are weeping pretty fucking aggressively.”</w:t>
      </w:r>
    </w:p>
    <w:p w14:paraId="1BB095F6" w14:textId="77777777" w:rsidR="001E2E9B" w:rsidRDefault="00000000">
      <w:pPr>
        <w:pStyle w:val="BodyText"/>
        <w:rPr>
          <w:rFonts w:ascii="Arial" w:hAnsi="Arial"/>
        </w:rPr>
      </w:pPr>
      <w:r>
        <w:rPr>
          <w:rFonts w:ascii="Arial" w:hAnsi="Arial"/>
        </w:rPr>
        <w:t>Percy’s eyes followed Herschel.</w:t>
      </w:r>
    </w:p>
    <w:p w14:paraId="6075CDF1" w14:textId="3E22F163" w:rsidR="001E2E9B" w:rsidRDefault="00000000">
      <w:pPr>
        <w:pStyle w:val="BodyText"/>
        <w:rPr>
          <w:rFonts w:ascii="Arial" w:hAnsi="Arial"/>
        </w:rPr>
      </w:pPr>
      <w:r>
        <w:rPr>
          <w:rFonts w:ascii="Arial" w:hAnsi="Arial"/>
        </w:rPr>
        <w:t>“I am not surprised,” Hemi replied</w:t>
      </w:r>
      <w:ins w:id="3362" w:author="Julia Ringo" w:date="2023-10-20T18:41:00Z">
        <w:r w:rsidR="00556CC9">
          <w:rPr>
            <w:rFonts w:ascii="Arial" w:hAnsi="Arial"/>
          </w:rPr>
          <w:t>.</w:t>
        </w:r>
      </w:ins>
      <w:del w:id="3363" w:author="Julia Ringo" w:date="2023-10-20T18:41:00Z">
        <w:r w:rsidDel="00556CC9">
          <w:rPr>
            <w:rFonts w:ascii="Arial" w:hAnsi="Arial"/>
          </w:rPr>
          <w:delText>,</w:delText>
        </w:r>
      </w:del>
      <w:r>
        <w:rPr>
          <w:rFonts w:ascii="Arial" w:hAnsi="Arial"/>
        </w:rPr>
        <w:t xml:space="preserve"> “</w:t>
      </w:r>
      <w:ins w:id="3364" w:author="Julia Ringo" w:date="2023-10-20T18:41:00Z">
        <w:r w:rsidR="00556CC9">
          <w:rPr>
            <w:rFonts w:ascii="Arial" w:hAnsi="Arial"/>
          </w:rPr>
          <w:t>R</w:t>
        </w:r>
      </w:ins>
      <w:del w:id="3365" w:author="Julia Ringo" w:date="2023-10-20T18:41:00Z">
        <w:r w:rsidDel="00556CC9">
          <w:rPr>
            <w:rFonts w:ascii="Arial" w:hAnsi="Arial"/>
          </w:rPr>
          <w:delText>r</w:delText>
        </w:r>
      </w:del>
      <w:r>
        <w:rPr>
          <w:rFonts w:ascii="Arial" w:hAnsi="Arial"/>
        </w:rPr>
        <w:t>unning this deep is putting a lot more pressure on the hull, so I would expect more water coming in. Those welds were never going to be perfect. How bad is it?”</w:t>
      </w:r>
    </w:p>
    <w:p w14:paraId="226A83A6" w14:textId="77777777" w:rsidR="001E2E9B" w:rsidRDefault="00000000">
      <w:pPr>
        <w:pStyle w:val="BodyText"/>
        <w:rPr>
          <w:rFonts w:ascii="Arial" w:hAnsi="Arial"/>
        </w:rPr>
      </w:pPr>
      <w:r>
        <w:rPr>
          <w:rFonts w:ascii="Arial" w:hAnsi="Arial"/>
        </w:rPr>
        <w:t xml:space="preserve">“Well, it would be no fucking problem,” said Chips, “but one of the forward fucking bilge pumps has </w:t>
      </w:r>
      <w:proofErr w:type="spellStart"/>
      <w:proofErr w:type="gramStart"/>
      <w:r>
        <w:rPr>
          <w:rFonts w:ascii="Arial" w:hAnsi="Arial"/>
        </w:rPr>
        <w:t>broke</w:t>
      </w:r>
      <w:proofErr w:type="spellEnd"/>
      <w:proofErr w:type="gramEnd"/>
      <w:r>
        <w:rPr>
          <w:rFonts w:ascii="Arial" w:hAnsi="Arial"/>
        </w:rPr>
        <w:t xml:space="preserve"> the fuck down. And the second forward pump isn’t fucking keeping up. We’re fucking flooding again.”</w:t>
      </w:r>
    </w:p>
    <w:p w14:paraId="6B493CC3" w14:textId="77777777" w:rsidR="001E2E9B" w:rsidRDefault="00000000">
      <w:pPr>
        <w:pStyle w:val="BodyText"/>
        <w:rPr>
          <w:rFonts w:ascii="Arial" w:hAnsi="Arial"/>
        </w:rPr>
      </w:pPr>
      <w:r>
        <w:rPr>
          <w:rFonts w:ascii="Arial" w:hAnsi="Arial"/>
        </w:rPr>
        <w:t>“Can we fix the broken bilge pump?” Hemi asked.</w:t>
      </w:r>
    </w:p>
    <w:p w14:paraId="73ACED49" w14:textId="62C8621E" w:rsidR="001E2E9B" w:rsidRDefault="00000000">
      <w:pPr>
        <w:pStyle w:val="BodyText"/>
        <w:rPr>
          <w:rFonts w:ascii="Arial" w:hAnsi="Arial"/>
        </w:rPr>
      </w:pPr>
      <w:r>
        <w:rPr>
          <w:rFonts w:ascii="Arial" w:hAnsi="Arial"/>
        </w:rPr>
        <w:t>“No fuckin’ way. It’s one of the fuckin’ originals that came with the fucking boat</w:t>
      </w:r>
      <w:del w:id="3366" w:author="Julia Ringo" w:date="2023-10-05T13:15:00Z">
        <w:r w:rsidDel="000E7660">
          <w:rPr>
            <w:rFonts w:ascii="Arial" w:hAnsi="Arial"/>
          </w:rPr>
          <w:delText xml:space="preserve"> — </w:delText>
        </w:r>
      </w:del>
      <w:ins w:id="3367" w:author="Julia Ringo" w:date="2023-10-05T13:15:00Z">
        <w:r w:rsidR="000E7660">
          <w:rPr>
            <w:rFonts w:ascii="Arial" w:hAnsi="Arial"/>
          </w:rPr>
          <w:t>—</w:t>
        </w:r>
      </w:ins>
      <w:r>
        <w:rPr>
          <w:rFonts w:ascii="Arial" w:hAnsi="Arial"/>
        </w:rPr>
        <w:t>decades old. The brushes on the pump motor are fucking shot.”</w:t>
      </w:r>
    </w:p>
    <w:p w14:paraId="4C1811D0" w14:textId="77777777" w:rsidR="001E2E9B" w:rsidRDefault="00000000">
      <w:pPr>
        <w:pStyle w:val="BodyText"/>
        <w:rPr>
          <w:rFonts w:ascii="Arial" w:hAnsi="Arial"/>
        </w:rPr>
      </w:pPr>
      <w:r>
        <w:rPr>
          <w:rFonts w:ascii="Arial" w:hAnsi="Arial"/>
        </w:rPr>
        <w:t>Captain Percy suddenly remembered the pump motor in the depot hardware shop that she had neglected to purchase. She looked down at her bowl and scraped together a spoonful of what remained.</w:t>
      </w:r>
    </w:p>
    <w:p w14:paraId="527041FC" w14:textId="2E4E1675" w:rsidR="001E2E9B" w:rsidRDefault="00000000">
      <w:pPr>
        <w:pStyle w:val="BodyText"/>
        <w:rPr>
          <w:rFonts w:ascii="Arial" w:hAnsi="Arial"/>
        </w:rPr>
      </w:pPr>
      <w:r>
        <w:rPr>
          <w:rFonts w:ascii="Arial" w:hAnsi="Arial"/>
        </w:rPr>
        <w:t xml:space="preserve">“Ah. </w:t>
      </w:r>
      <w:proofErr w:type="gramStart"/>
      <w:r>
        <w:rPr>
          <w:rFonts w:ascii="Arial" w:hAnsi="Arial"/>
        </w:rPr>
        <w:t>Well</w:t>
      </w:r>
      <w:proofErr w:type="gramEnd"/>
      <w:del w:id="3368" w:author="Julia Ringo" w:date="2023-10-10T11:08:00Z">
        <w:r w:rsidDel="00B6693A">
          <w:rPr>
            <w:rFonts w:ascii="Arial" w:hAnsi="Arial"/>
          </w:rPr>
          <w:delText>…</w:delText>
        </w:r>
      </w:del>
      <w:ins w:id="3369" w:author="Julia Ringo" w:date="2023-10-10T11:08:00Z">
        <w:r w:rsidR="00B6693A">
          <w:rPr>
            <w:rFonts w:ascii="Arial" w:hAnsi="Arial"/>
          </w:rPr>
          <w:t xml:space="preserve"> . . .</w:t>
        </w:r>
      </w:ins>
      <w:r>
        <w:rPr>
          <w:rFonts w:ascii="Arial" w:hAnsi="Arial"/>
        </w:rPr>
        <w:t>” Hemi turned heftily to look at Gregory</w:t>
      </w:r>
      <w:ins w:id="3370" w:author="Julia Ringo" w:date="2023-10-20T18:41:00Z">
        <w:r w:rsidR="00556CC9">
          <w:rPr>
            <w:rFonts w:ascii="Arial" w:hAnsi="Arial"/>
          </w:rPr>
          <w:t>.</w:t>
        </w:r>
      </w:ins>
      <w:del w:id="3371" w:author="Julia Ringo" w:date="2023-10-20T18:41:00Z">
        <w:r w:rsidDel="00556CC9">
          <w:rPr>
            <w:rFonts w:ascii="Arial" w:hAnsi="Arial"/>
          </w:rPr>
          <w:delText>,</w:delText>
        </w:r>
      </w:del>
      <w:r>
        <w:rPr>
          <w:rFonts w:ascii="Arial" w:hAnsi="Arial"/>
        </w:rPr>
        <w:t xml:space="preserve"> “Gregory, leave your eggs aside and go down to the cargo hold with Chips. Rig up one or two of the portable bilges to pump into the trim tanks. Hopefully that will hold us until we can come shallower.”</w:t>
      </w:r>
    </w:p>
    <w:p w14:paraId="37A05031" w14:textId="77777777" w:rsidR="001E2E9B" w:rsidRDefault="00000000">
      <w:pPr>
        <w:pStyle w:val="BodyText"/>
        <w:rPr>
          <w:rFonts w:ascii="Arial" w:hAnsi="Arial"/>
        </w:rPr>
      </w:pPr>
      <w:r>
        <w:rPr>
          <w:rFonts w:ascii="Arial" w:hAnsi="Arial"/>
        </w:rPr>
        <w:t>“It’s like we’re right fucking back where we started with this fucking mess before we even did any fucking repairs!” said Chips. She turned towards the cargo hold without waiting for Gregory, who was a minute behind her after washing fry grease from his hands.</w:t>
      </w:r>
    </w:p>
    <w:p w14:paraId="1C313401" w14:textId="528CD76F" w:rsidR="001E2E9B" w:rsidRDefault="00000000">
      <w:pPr>
        <w:pStyle w:val="BodyText"/>
        <w:rPr>
          <w:rFonts w:ascii="Arial" w:hAnsi="Arial"/>
        </w:rPr>
      </w:pPr>
      <w:r>
        <w:rPr>
          <w:rFonts w:ascii="Arial" w:hAnsi="Arial"/>
        </w:rPr>
        <w:t>“Fuck</w:t>
      </w:r>
      <w:ins w:id="3372" w:author="Julia Ringo" w:date="2023-10-20T18:41:00Z">
        <w:r w:rsidR="00556CC9">
          <w:rPr>
            <w:rFonts w:ascii="Arial" w:hAnsi="Arial"/>
          </w:rPr>
          <w:t>,</w:t>
        </w:r>
      </w:ins>
      <w:r>
        <w:rPr>
          <w:rFonts w:ascii="Arial" w:hAnsi="Arial"/>
        </w:rPr>
        <w:t xml:space="preserve"> Hemi,” said Percy</w:t>
      </w:r>
      <w:ins w:id="3373" w:author="Julia Ringo" w:date="2023-10-20T18:41:00Z">
        <w:r w:rsidR="00556CC9">
          <w:rPr>
            <w:rFonts w:ascii="Arial" w:hAnsi="Arial"/>
          </w:rPr>
          <w:t>.</w:t>
        </w:r>
      </w:ins>
      <w:del w:id="3374" w:author="Julia Ringo" w:date="2023-10-20T18:41:00Z">
        <w:r w:rsidDel="00556CC9">
          <w:rPr>
            <w:rFonts w:ascii="Arial" w:hAnsi="Arial"/>
          </w:rPr>
          <w:delText>,</w:delText>
        </w:r>
      </w:del>
      <w:r>
        <w:rPr>
          <w:rFonts w:ascii="Arial" w:hAnsi="Arial"/>
        </w:rPr>
        <w:t xml:space="preserve"> “</w:t>
      </w:r>
      <w:ins w:id="3375" w:author="Julia Ringo" w:date="2023-10-20T18:41:00Z">
        <w:r w:rsidR="00556CC9">
          <w:rPr>
            <w:rFonts w:ascii="Arial" w:hAnsi="Arial"/>
          </w:rPr>
          <w:t>N</w:t>
        </w:r>
      </w:ins>
      <w:del w:id="3376" w:author="Julia Ringo" w:date="2023-10-20T18:41:00Z">
        <w:r w:rsidDel="00556CC9">
          <w:rPr>
            <w:rFonts w:ascii="Arial" w:hAnsi="Arial"/>
          </w:rPr>
          <w:delText>n</w:delText>
        </w:r>
      </w:del>
      <w:r>
        <w:rPr>
          <w:rFonts w:ascii="Arial" w:hAnsi="Arial"/>
        </w:rPr>
        <w:t>ow we have another factor we need to be thinking about in the equation.”</w:t>
      </w:r>
    </w:p>
    <w:p w14:paraId="26A4D9CA" w14:textId="77777777" w:rsidR="001E2E9B" w:rsidRDefault="00000000">
      <w:pPr>
        <w:pStyle w:val="BodyText"/>
        <w:rPr>
          <w:rFonts w:ascii="Arial" w:hAnsi="Arial"/>
        </w:rPr>
      </w:pPr>
      <w:r>
        <w:rPr>
          <w:rFonts w:ascii="Arial" w:hAnsi="Arial"/>
        </w:rPr>
        <w:t>“You mean the leaking hull? Or that Chips cannot even look at you?”</w:t>
      </w:r>
    </w:p>
    <w:p w14:paraId="1D43E28B" w14:textId="2306B962" w:rsidR="001E2E9B" w:rsidRDefault="00000000">
      <w:pPr>
        <w:pStyle w:val="BodyText"/>
        <w:rPr>
          <w:rFonts w:ascii="Arial" w:hAnsi="Arial"/>
        </w:rPr>
      </w:pPr>
      <w:r>
        <w:rPr>
          <w:rFonts w:ascii="Arial" w:hAnsi="Arial"/>
        </w:rPr>
        <w:t>“The fucking hull. I can’t deal with Chips’ fucking problems right now. We have a limited window</w:t>
      </w:r>
      <w:del w:id="3377" w:author="Julia Ringo" w:date="2023-10-05T13:15:00Z">
        <w:r w:rsidDel="000E7660">
          <w:rPr>
            <w:rFonts w:ascii="Arial" w:hAnsi="Arial"/>
          </w:rPr>
          <w:delText xml:space="preserve"> — </w:delText>
        </w:r>
      </w:del>
      <w:ins w:id="3378" w:author="Julia Ringo" w:date="2023-10-05T13:15:00Z">
        <w:r w:rsidR="000E7660">
          <w:rPr>
            <w:rFonts w:ascii="Arial" w:hAnsi="Arial"/>
          </w:rPr>
          <w:t>—</w:t>
        </w:r>
      </w:ins>
      <w:r>
        <w:rPr>
          <w:rFonts w:ascii="Arial" w:hAnsi="Arial"/>
        </w:rPr>
        <w:t>that is, how long our batteries will hold out</w:t>
      </w:r>
      <w:del w:id="3379" w:author="Julia Ringo" w:date="2023-10-05T13:15:00Z">
        <w:r w:rsidDel="000E7660">
          <w:rPr>
            <w:rFonts w:ascii="Arial" w:hAnsi="Arial"/>
          </w:rPr>
          <w:delText xml:space="preserve"> — </w:delText>
        </w:r>
      </w:del>
      <w:ins w:id="3380" w:author="Julia Ringo" w:date="2023-10-05T13:15:00Z">
        <w:r w:rsidR="000E7660">
          <w:rPr>
            <w:rFonts w:ascii="Arial" w:hAnsi="Arial"/>
          </w:rPr>
          <w:t>—</w:t>
        </w:r>
      </w:ins>
      <w:r>
        <w:rPr>
          <w:rFonts w:ascii="Arial" w:hAnsi="Arial"/>
        </w:rPr>
        <w:t>to find a way to lose these fuckers following us. I’m open to suggestions.”</w:t>
      </w:r>
    </w:p>
    <w:p w14:paraId="50569EE6" w14:textId="5402AE8E" w:rsidR="001E2E9B" w:rsidRDefault="00000000">
      <w:pPr>
        <w:pStyle w:val="BodyText"/>
        <w:rPr>
          <w:rFonts w:ascii="Arial" w:hAnsi="Arial"/>
        </w:rPr>
      </w:pPr>
      <w:r>
        <w:rPr>
          <w:rFonts w:ascii="Arial" w:hAnsi="Arial"/>
        </w:rPr>
        <w:t>“We could try shutting down entirely</w:t>
      </w:r>
      <w:del w:id="3381" w:author="Julia Ringo" w:date="2023-10-05T13:15:00Z">
        <w:r w:rsidDel="000E7660">
          <w:rPr>
            <w:rFonts w:ascii="Arial" w:hAnsi="Arial"/>
          </w:rPr>
          <w:delText xml:space="preserve"> — </w:delText>
        </w:r>
      </w:del>
      <w:ins w:id="3382" w:author="Julia Ringo" w:date="2023-10-05T13:15:00Z">
        <w:r w:rsidR="000E7660">
          <w:rPr>
            <w:rFonts w:ascii="Arial" w:hAnsi="Arial"/>
          </w:rPr>
          <w:t>—</w:t>
        </w:r>
      </w:ins>
      <w:r>
        <w:rPr>
          <w:rFonts w:ascii="Arial" w:hAnsi="Arial"/>
        </w:rPr>
        <w:t>maybe they will fly right over the top of us?”</w:t>
      </w:r>
    </w:p>
    <w:p w14:paraId="261AC46F" w14:textId="77777777" w:rsidR="001E2E9B" w:rsidRDefault="00000000">
      <w:pPr>
        <w:pStyle w:val="BodyText"/>
        <w:rPr>
          <w:rFonts w:ascii="Arial" w:hAnsi="Arial"/>
        </w:rPr>
      </w:pPr>
      <w:r>
        <w:rPr>
          <w:rFonts w:ascii="Arial" w:hAnsi="Arial"/>
        </w:rPr>
        <w:lastRenderedPageBreak/>
        <w:t xml:space="preserve">At that moment another ping bounced through the hull of the </w:t>
      </w:r>
      <w:r>
        <w:rPr>
          <w:rFonts w:ascii="Arial" w:hAnsi="Arial"/>
          <w:i/>
          <w:iCs/>
        </w:rPr>
        <w:t>Prospect</w:t>
      </w:r>
      <w:r>
        <w:rPr>
          <w:rFonts w:ascii="Arial" w:hAnsi="Arial"/>
        </w:rPr>
        <w:t>.</w:t>
      </w:r>
    </w:p>
    <w:p w14:paraId="6BEE98DC" w14:textId="77777777" w:rsidR="001E2E9B" w:rsidRDefault="00000000">
      <w:pPr>
        <w:pStyle w:val="BodyText"/>
        <w:rPr>
          <w:rFonts w:ascii="Arial" w:hAnsi="Arial"/>
        </w:rPr>
      </w:pPr>
      <w:r>
        <w:rPr>
          <w:rFonts w:ascii="Arial" w:hAnsi="Arial"/>
        </w:rPr>
        <w:t>Percy rolled her eyes. “That, of course, is why shutting down and hiding quietly won’t work. There’s no fucking way we will get out of range of active sonar at the rate we are moving.”</w:t>
      </w:r>
    </w:p>
    <w:p w14:paraId="3B6B1527" w14:textId="77777777" w:rsidR="001E2E9B" w:rsidRDefault="00000000">
      <w:pPr>
        <w:pStyle w:val="BodyText"/>
        <w:rPr>
          <w:rFonts w:ascii="Arial" w:hAnsi="Arial"/>
        </w:rPr>
      </w:pPr>
      <w:r>
        <w:rPr>
          <w:rFonts w:ascii="Arial" w:hAnsi="Arial"/>
        </w:rPr>
        <w:t>“We could speed up, get them to match our speed, then shut down and let them shoot past,” said Hemi. “That way they would be the ones moving out of range</w:t>
      </w:r>
      <w:del w:id="3383" w:author="Julia Ringo" w:date="2023-10-20T18:42:00Z">
        <w:r w:rsidDel="00556CC9">
          <w:rPr>
            <w:rFonts w:ascii="Arial" w:hAnsi="Arial"/>
          </w:rPr>
          <w:delText>,</w:delText>
        </w:r>
      </w:del>
      <w:r>
        <w:rPr>
          <w:rFonts w:ascii="Arial" w:hAnsi="Arial"/>
        </w:rPr>
        <w:t xml:space="preserve"> and relieve us of the effort.”</w:t>
      </w:r>
    </w:p>
    <w:p w14:paraId="16173BEF" w14:textId="77777777" w:rsidR="001E2E9B" w:rsidRDefault="00000000">
      <w:pPr>
        <w:pStyle w:val="BodyText"/>
        <w:rPr>
          <w:rFonts w:ascii="Arial" w:hAnsi="Arial"/>
        </w:rPr>
      </w:pPr>
      <w:r>
        <w:rPr>
          <w:rFonts w:ascii="Arial" w:hAnsi="Arial"/>
        </w:rPr>
        <w:t>“How fast would we have to get them going so that they are out of sonar range by their next ping?”</w:t>
      </w:r>
    </w:p>
    <w:p w14:paraId="1462ED3C" w14:textId="3AA21050" w:rsidR="001E2E9B" w:rsidRDefault="00000000">
      <w:pPr>
        <w:pStyle w:val="BodyText"/>
        <w:rPr>
          <w:rFonts w:ascii="Arial" w:hAnsi="Arial"/>
        </w:rPr>
      </w:pPr>
      <w:r>
        <w:rPr>
          <w:rFonts w:ascii="Arial" w:hAnsi="Arial"/>
        </w:rPr>
        <w:t xml:space="preserve">“Assuming they keep pinging every </w:t>
      </w:r>
      <w:del w:id="3384" w:author="Julia Ringo" w:date="2023-10-20T18:42:00Z">
        <w:r w:rsidDel="00556CC9">
          <w:rPr>
            <w:rFonts w:ascii="Arial" w:hAnsi="Arial"/>
          </w:rPr>
          <w:delText xml:space="preserve">15 </w:delText>
        </w:r>
      </w:del>
      <w:ins w:id="3385" w:author="Julia Ringo" w:date="2023-10-20T18:42:00Z">
        <w:r w:rsidR="00556CC9">
          <w:rPr>
            <w:rFonts w:ascii="Arial" w:hAnsi="Arial"/>
          </w:rPr>
          <w:t>fifteen</w:t>
        </w:r>
        <w:r w:rsidR="00556CC9">
          <w:rPr>
            <w:rFonts w:ascii="Arial" w:hAnsi="Arial"/>
          </w:rPr>
          <w:t xml:space="preserve"> </w:t>
        </w:r>
      </w:ins>
      <w:r>
        <w:rPr>
          <w:rFonts w:ascii="Arial" w:hAnsi="Arial"/>
        </w:rPr>
        <w:t>minutes</w:t>
      </w:r>
      <w:del w:id="3386" w:author="Julia Ringo" w:date="2023-10-10T11:08:00Z">
        <w:r w:rsidDel="00B6693A">
          <w:rPr>
            <w:rFonts w:ascii="Arial" w:hAnsi="Arial"/>
          </w:rPr>
          <w:delText>…</w:delText>
        </w:r>
      </w:del>
      <w:ins w:id="3387" w:author="Julia Ringo" w:date="2023-10-10T11:08:00Z">
        <w:r w:rsidR="00B6693A">
          <w:rPr>
            <w:rFonts w:ascii="Arial" w:hAnsi="Arial"/>
          </w:rPr>
          <w:t xml:space="preserve"> . . .</w:t>
        </w:r>
      </w:ins>
      <w:r>
        <w:rPr>
          <w:rFonts w:ascii="Arial" w:hAnsi="Arial"/>
        </w:rPr>
        <w:t xml:space="preserve">” Hemi did some quick calculations, touching his thumb to his forefinger as he counted. “Fairly fast. Perhaps </w:t>
      </w:r>
      <w:del w:id="3388" w:author="Julia Ringo" w:date="2023-10-20T18:42:00Z">
        <w:r w:rsidDel="00556CC9">
          <w:rPr>
            <w:rFonts w:ascii="Arial" w:hAnsi="Arial"/>
          </w:rPr>
          <w:delText xml:space="preserve">15 </w:delText>
        </w:r>
      </w:del>
      <w:ins w:id="3389" w:author="Julia Ringo" w:date="2023-10-20T18:42:00Z">
        <w:r w:rsidR="00556CC9">
          <w:rPr>
            <w:rFonts w:ascii="Arial" w:hAnsi="Arial"/>
          </w:rPr>
          <w:t>fifteen</w:t>
        </w:r>
        <w:r w:rsidR="00556CC9">
          <w:rPr>
            <w:rFonts w:ascii="Arial" w:hAnsi="Arial"/>
          </w:rPr>
          <w:t xml:space="preserve"> </w:t>
        </w:r>
      </w:ins>
      <w:r>
        <w:rPr>
          <w:rFonts w:ascii="Arial" w:hAnsi="Arial"/>
        </w:rPr>
        <w:t>knots?”</w:t>
      </w:r>
    </w:p>
    <w:p w14:paraId="3233CD1F" w14:textId="77777777" w:rsidR="001E2E9B" w:rsidRDefault="00000000">
      <w:pPr>
        <w:pStyle w:val="BodyText"/>
        <w:rPr>
          <w:rFonts w:ascii="Arial" w:hAnsi="Arial"/>
        </w:rPr>
      </w:pPr>
      <w:r>
        <w:rPr>
          <w:rFonts w:ascii="Arial" w:hAnsi="Arial"/>
        </w:rPr>
        <w:t>“We’d use up the entire charge left on our battery in something like a quarter of an hour at that speed.”</w:t>
      </w:r>
    </w:p>
    <w:p w14:paraId="0850EC31" w14:textId="77777777" w:rsidR="001E2E9B" w:rsidRDefault="00000000">
      <w:pPr>
        <w:pStyle w:val="BodyText"/>
        <w:rPr>
          <w:rFonts w:ascii="Arial" w:hAnsi="Arial"/>
        </w:rPr>
      </w:pPr>
      <w:r>
        <w:rPr>
          <w:rFonts w:ascii="Arial" w:hAnsi="Arial"/>
        </w:rPr>
        <w:t xml:space="preserve">“It does indeed seem like this commander knows his tactics,” said Hemi. “A less experienced sub driver would have made more mistakes. I do not see how we have any other option than to </w:t>
      </w:r>
      <w:proofErr w:type="gramStart"/>
      <w:r>
        <w:rPr>
          <w:rFonts w:ascii="Arial" w:hAnsi="Arial"/>
        </w:rPr>
        <w:t>continue on</w:t>
      </w:r>
      <w:proofErr w:type="gramEnd"/>
      <w:r>
        <w:rPr>
          <w:rFonts w:ascii="Arial" w:hAnsi="Arial"/>
        </w:rPr>
        <w:t xml:space="preserve"> our current course, and hope an opportunity presents itself.”</w:t>
      </w:r>
    </w:p>
    <w:p w14:paraId="2381C3AF" w14:textId="54F82348" w:rsidR="001E2E9B" w:rsidRDefault="00000000">
      <w:pPr>
        <w:pStyle w:val="BodyText"/>
        <w:rPr>
          <w:rFonts w:ascii="Arial" w:hAnsi="Arial"/>
        </w:rPr>
      </w:pPr>
      <w:r>
        <w:rPr>
          <w:rFonts w:ascii="Arial" w:hAnsi="Arial"/>
        </w:rPr>
        <w:t xml:space="preserve">“But it </w:t>
      </w:r>
      <w:proofErr w:type="gramStart"/>
      <w:r>
        <w:rPr>
          <w:rFonts w:ascii="Arial" w:hAnsi="Arial"/>
        </w:rPr>
        <w:t>fucking</w:t>
      </w:r>
      <w:proofErr w:type="gramEnd"/>
      <w:r>
        <w:rPr>
          <w:rFonts w:ascii="Arial" w:hAnsi="Arial"/>
        </w:rPr>
        <w:t xml:space="preserve"> kills me to have no plan</w:t>
      </w:r>
      <w:ins w:id="3390" w:author="Julia Ringo" w:date="2023-10-20T18:42:00Z">
        <w:r w:rsidR="00556CC9">
          <w:rPr>
            <w:rFonts w:ascii="Arial" w:hAnsi="Arial"/>
          </w:rPr>
          <w:t>,</w:t>
        </w:r>
      </w:ins>
      <w:r>
        <w:rPr>
          <w:rFonts w:ascii="Arial" w:hAnsi="Arial"/>
        </w:rPr>
        <w:t xml:space="preserve"> Hemi.”</w:t>
      </w:r>
    </w:p>
    <w:p w14:paraId="443CC6AC" w14:textId="77777777" w:rsidR="001E2E9B" w:rsidRDefault="00000000">
      <w:pPr>
        <w:pStyle w:val="BodyText"/>
        <w:rPr>
          <w:rFonts w:ascii="Arial" w:hAnsi="Arial"/>
        </w:rPr>
      </w:pPr>
      <w:r>
        <w:rPr>
          <w:rFonts w:ascii="Arial" w:hAnsi="Arial"/>
        </w:rPr>
        <w:t> </w:t>
      </w:r>
    </w:p>
    <w:p w14:paraId="6A9E93DE" w14:textId="7DFCD2C5" w:rsidR="001E2E9B" w:rsidRDefault="00000000">
      <w:pPr>
        <w:pStyle w:val="BodyText"/>
        <w:rPr>
          <w:rFonts w:ascii="Arial" w:hAnsi="Arial"/>
        </w:rPr>
      </w:pPr>
      <w:r>
        <w:rPr>
          <w:rFonts w:ascii="Arial" w:hAnsi="Arial"/>
        </w:rPr>
        <w:t>Percy and Hemi refilled their coffee cups and Hemi brought an extra one to Bastian in the control room, who gratefully accepted it into the long fingers of the hand that was not holding a smoldering cigarette. Hemi sat down in the planes control seat</w:t>
      </w:r>
      <w:del w:id="3391" w:author="Julia Ringo" w:date="2023-10-20T18:42:00Z">
        <w:r w:rsidDel="00556CC9">
          <w:rPr>
            <w:rFonts w:ascii="Arial" w:hAnsi="Arial"/>
          </w:rPr>
          <w:delText>,</w:delText>
        </w:r>
      </w:del>
      <w:r>
        <w:rPr>
          <w:rFonts w:ascii="Arial" w:hAnsi="Arial"/>
        </w:rPr>
        <w:t xml:space="preserve"> and swiveled to review the tank ballast control panel. He made some small adjustments to the ballast to trim the boat more level</w:t>
      </w:r>
      <w:del w:id="3392" w:author="Julia Ringo" w:date="2023-10-05T13:15:00Z">
        <w:r w:rsidDel="000E7660">
          <w:rPr>
            <w:rFonts w:ascii="Arial" w:hAnsi="Arial"/>
          </w:rPr>
          <w:delText xml:space="preserve"> — </w:delText>
        </w:r>
      </w:del>
      <w:ins w:id="3393" w:author="Julia Ringo" w:date="2023-10-05T13:15:00Z">
        <w:r w:rsidR="000E7660">
          <w:rPr>
            <w:rFonts w:ascii="Arial" w:hAnsi="Arial"/>
          </w:rPr>
          <w:t>—</w:t>
        </w:r>
      </w:ins>
      <w:r>
        <w:rPr>
          <w:rFonts w:ascii="Arial" w:hAnsi="Arial"/>
        </w:rPr>
        <w:t>probably</w:t>
      </w:r>
      <w:ins w:id="3394" w:author="Julia Ringo" w:date="2023-10-20T18:42:00Z">
        <w:r w:rsidR="00556CC9">
          <w:rPr>
            <w:rFonts w:ascii="Arial" w:hAnsi="Arial"/>
          </w:rPr>
          <w:t>, he thought</w:t>
        </w:r>
        <w:r w:rsidR="00556CC9">
          <w:rPr>
            <w:rFonts w:ascii="Arial" w:hAnsi="Arial"/>
          </w:rPr>
          <w:t xml:space="preserve">, </w:t>
        </w:r>
      </w:ins>
      <w:del w:id="3395" w:author="Julia Ringo" w:date="2023-10-20T18:42:00Z">
        <w:r w:rsidDel="00556CC9">
          <w:rPr>
            <w:rFonts w:ascii="Arial" w:hAnsi="Arial"/>
          </w:rPr>
          <w:delText xml:space="preserve"> </w:delText>
        </w:r>
      </w:del>
      <w:r>
        <w:rPr>
          <w:rFonts w:ascii="Arial" w:hAnsi="Arial"/>
        </w:rPr>
        <w:t>to account for the water they were once again taking in through the poorly-welded gash in the pressure hull</w:t>
      </w:r>
      <w:del w:id="3396" w:author="Julia Ringo" w:date="2023-10-20T18:42:00Z">
        <w:r w:rsidDel="00556CC9">
          <w:rPr>
            <w:rFonts w:ascii="Arial" w:hAnsi="Arial"/>
          </w:rPr>
          <w:delText>, he thought to himself</w:delText>
        </w:r>
      </w:del>
      <w:r>
        <w:rPr>
          <w:rFonts w:ascii="Arial" w:hAnsi="Arial"/>
        </w:rPr>
        <w:t>.</w:t>
      </w:r>
    </w:p>
    <w:p w14:paraId="609B8E41" w14:textId="4B94CFC7" w:rsidR="001E2E9B" w:rsidRDefault="00000000">
      <w:pPr>
        <w:pStyle w:val="BodyText"/>
        <w:rPr>
          <w:rFonts w:ascii="Arial" w:hAnsi="Arial"/>
        </w:rPr>
      </w:pPr>
      <w:r>
        <w:rPr>
          <w:rFonts w:ascii="Arial" w:hAnsi="Arial"/>
        </w:rPr>
        <w:t>Percy stayed below the control room in the sonar compartment with Cassandra still listening to the sonar. She confirmed with Cassandra that their situation had not changed at all, then stepped to the navigation table. She looked at the clock and then used a pair of calipers to measure against the ruler. She put the calipers to the chart</w:t>
      </w:r>
      <w:del w:id="3397" w:author="Julia Ringo" w:date="2023-10-20T18:43:00Z">
        <w:r w:rsidDel="00556CC9">
          <w:rPr>
            <w:rFonts w:ascii="Arial" w:hAnsi="Arial"/>
          </w:rPr>
          <w:delText>,</w:delText>
        </w:r>
      </w:del>
      <w:r>
        <w:rPr>
          <w:rFonts w:ascii="Arial" w:hAnsi="Arial"/>
        </w:rPr>
        <w:t xml:space="preserve"> and marked down a single dash with the grease pencil to show the progress they had made in the last hour</w:t>
      </w:r>
      <w:del w:id="3398" w:author="Julia Ringo" w:date="2023-10-05T13:15:00Z">
        <w:r w:rsidDel="000E7660">
          <w:rPr>
            <w:rFonts w:ascii="Arial" w:hAnsi="Arial"/>
          </w:rPr>
          <w:delText xml:space="preserve"> — </w:delText>
        </w:r>
      </w:del>
      <w:ins w:id="3399" w:author="Julia Ringo" w:date="2023-10-05T13:15:00Z">
        <w:r w:rsidR="000E7660">
          <w:rPr>
            <w:rFonts w:ascii="Arial" w:hAnsi="Arial"/>
          </w:rPr>
          <w:t>—</w:t>
        </w:r>
      </w:ins>
      <w:r>
        <w:rPr>
          <w:rFonts w:ascii="Arial" w:hAnsi="Arial"/>
        </w:rPr>
        <w:t>a painfully small and slowly achieved progress.</w:t>
      </w:r>
    </w:p>
    <w:p w14:paraId="4AAD2EF3" w14:textId="04ED6F98" w:rsidR="001E2E9B" w:rsidRDefault="00000000">
      <w:pPr>
        <w:pStyle w:val="BodyText"/>
        <w:rPr>
          <w:rFonts w:ascii="Arial" w:hAnsi="Arial"/>
        </w:rPr>
      </w:pPr>
      <w:r>
        <w:rPr>
          <w:rFonts w:ascii="Arial" w:hAnsi="Arial"/>
        </w:rPr>
        <w:t xml:space="preserve">The crew sank quickly back into the mired boredom of the chase. In the control room, Bastian lit one cigarette off another as he awkwardly tried to lean back in the control chair and put his feet up on the panel in front of him. Despite the casual </w:t>
      </w:r>
      <w:del w:id="3400" w:author="Julia Ringo" w:date="2023-10-20T18:43:00Z">
        <w:r w:rsidDel="00556CC9">
          <w:rPr>
            <w:rFonts w:ascii="Arial" w:hAnsi="Arial"/>
          </w:rPr>
          <w:delText>re</w:delText>
        </w:r>
      </w:del>
      <w:r>
        <w:rPr>
          <w:rFonts w:ascii="Arial" w:hAnsi="Arial"/>
        </w:rPr>
        <w:t xml:space="preserve">pose, he was professional enough </w:t>
      </w:r>
      <w:del w:id="3401" w:author="Julia Ringo" w:date="2023-10-20T18:43:00Z">
        <w:r w:rsidDel="00556CC9">
          <w:rPr>
            <w:rFonts w:ascii="Arial" w:hAnsi="Arial"/>
          </w:rPr>
          <w:delText xml:space="preserve">with his job </w:delText>
        </w:r>
      </w:del>
      <w:r>
        <w:rPr>
          <w:rFonts w:ascii="Arial" w:hAnsi="Arial"/>
        </w:rPr>
        <w:t>that his eyes never left the gauges showing the status of the boat</w:t>
      </w:r>
      <w:del w:id="3402" w:author="Julia Ringo" w:date="2023-10-05T13:15:00Z">
        <w:r w:rsidDel="000E7660">
          <w:rPr>
            <w:rFonts w:ascii="Arial" w:hAnsi="Arial"/>
          </w:rPr>
          <w:delText xml:space="preserve"> — </w:delText>
        </w:r>
      </w:del>
      <w:ins w:id="3403" w:author="Julia Ringo" w:date="2023-10-05T13:15:00Z">
        <w:r w:rsidR="000E7660">
          <w:rPr>
            <w:rFonts w:ascii="Arial" w:hAnsi="Arial"/>
          </w:rPr>
          <w:t>—</w:t>
        </w:r>
      </w:ins>
      <w:r>
        <w:rPr>
          <w:rFonts w:ascii="Arial" w:hAnsi="Arial"/>
        </w:rPr>
        <w:t>even though the array of dials and their indicating needles had not moved in any substantial way for hours on end.</w:t>
      </w:r>
    </w:p>
    <w:p w14:paraId="70EF0A39" w14:textId="087D64B7" w:rsidR="001E2E9B" w:rsidRDefault="00000000">
      <w:pPr>
        <w:pStyle w:val="BodyText"/>
        <w:rPr>
          <w:rFonts w:ascii="Arial" w:hAnsi="Arial"/>
        </w:rPr>
      </w:pPr>
      <w:r>
        <w:rPr>
          <w:rFonts w:ascii="Arial" w:hAnsi="Arial"/>
        </w:rPr>
        <w:lastRenderedPageBreak/>
        <w:t xml:space="preserve">The air thickened with smoke, became damp with the condensation of their breathing, and took on a shallow flatness after </w:t>
      </w:r>
      <w:del w:id="3404" w:author="Julia Ringo" w:date="2023-10-20T18:43:00Z">
        <w:r w:rsidDel="00556CC9">
          <w:rPr>
            <w:rFonts w:ascii="Arial" w:hAnsi="Arial"/>
          </w:rPr>
          <w:delText xml:space="preserve">having been </w:delText>
        </w:r>
      </w:del>
      <w:r>
        <w:rPr>
          <w:rFonts w:ascii="Arial" w:hAnsi="Arial"/>
        </w:rPr>
        <w:t>pass</w:t>
      </w:r>
      <w:ins w:id="3405" w:author="Julia Ringo" w:date="2023-10-20T18:43:00Z">
        <w:r w:rsidR="00556CC9">
          <w:rPr>
            <w:rFonts w:ascii="Arial" w:hAnsi="Arial"/>
          </w:rPr>
          <w:t>ing</w:t>
        </w:r>
      </w:ins>
      <w:del w:id="3406" w:author="Julia Ringo" w:date="2023-10-20T18:43:00Z">
        <w:r w:rsidDel="00556CC9">
          <w:rPr>
            <w:rFonts w:ascii="Arial" w:hAnsi="Arial"/>
          </w:rPr>
          <w:delText>ed</w:delText>
        </w:r>
      </w:del>
      <w:r>
        <w:rPr>
          <w:rFonts w:ascii="Arial" w:hAnsi="Arial"/>
        </w:rPr>
        <w:t xml:space="preserve"> through carbon-dioxide scrubbers. The control room and sonar compartment felt hazy and wet. Hemi continually wiped water droplets from the ballast gauges with a grimy cotton rag.</w:t>
      </w:r>
    </w:p>
    <w:p w14:paraId="1D6826C5" w14:textId="045726F2" w:rsidR="001E2E9B" w:rsidRDefault="00000000">
      <w:pPr>
        <w:pStyle w:val="BodyText"/>
        <w:rPr>
          <w:rFonts w:ascii="Arial" w:hAnsi="Arial"/>
        </w:rPr>
      </w:pPr>
      <w:r>
        <w:rPr>
          <w:rFonts w:ascii="Arial" w:hAnsi="Arial"/>
        </w:rPr>
        <w:t xml:space="preserve">Hours passed. Hemi and Bastian </w:t>
      </w:r>
      <w:del w:id="3407" w:author="Julia Ringo" w:date="2023-10-20T20:26:00Z">
        <w:r w:rsidDel="00B017A6">
          <w:rPr>
            <w:rFonts w:ascii="Arial" w:hAnsi="Arial"/>
          </w:rPr>
          <w:delText>would try</w:delText>
        </w:r>
      </w:del>
      <w:ins w:id="3408" w:author="Julia Ringo" w:date="2023-10-20T20:26:00Z">
        <w:r w:rsidR="00B017A6">
          <w:rPr>
            <w:rFonts w:ascii="Arial" w:hAnsi="Arial"/>
          </w:rPr>
          <w:t>tried</w:t>
        </w:r>
      </w:ins>
      <w:r>
        <w:rPr>
          <w:rFonts w:ascii="Arial" w:hAnsi="Arial"/>
        </w:rPr>
        <w:t xml:space="preserve"> to start conversations with each other, instinctively knowing that talking was a way to keep alert. But the thick atmosphere, red lighting, and the grinding drone of the motors continually dropped down over their conversations, stifling like a fire blanket. And precisely every </w:t>
      </w:r>
      <w:del w:id="3409" w:author="Julia Ringo" w:date="2023-10-20T20:26:00Z">
        <w:r w:rsidDel="00B017A6">
          <w:rPr>
            <w:rFonts w:ascii="Arial" w:hAnsi="Arial"/>
          </w:rPr>
          <w:delText xml:space="preserve">15 </w:delText>
        </w:r>
      </w:del>
      <w:ins w:id="3410" w:author="Julia Ringo" w:date="2023-10-20T20:26:00Z">
        <w:r w:rsidR="00B017A6">
          <w:rPr>
            <w:rFonts w:ascii="Arial" w:hAnsi="Arial"/>
          </w:rPr>
          <w:t>fifteen</w:t>
        </w:r>
        <w:r w:rsidR="00B017A6">
          <w:rPr>
            <w:rFonts w:ascii="Arial" w:hAnsi="Arial"/>
          </w:rPr>
          <w:t xml:space="preserve"> </w:t>
        </w:r>
      </w:ins>
      <w:r>
        <w:rPr>
          <w:rFonts w:ascii="Arial" w:hAnsi="Arial"/>
        </w:rPr>
        <w:t>minutes there was the piercing ping from their pursuers that reoriented their attention and their fear.</w:t>
      </w:r>
    </w:p>
    <w:p w14:paraId="3FA402FF" w14:textId="0D5BFE1C" w:rsidR="001E2E9B" w:rsidRDefault="00000000">
      <w:pPr>
        <w:pStyle w:val="BodyText"/>
        <w:rPr>
          <w:rFonts w:ascii="Arial" w:hAnsi="Arial"/>
        </w:rPr>
      </w:pPr>
      <w:r>
        <w:rPr>
          <w:rFonts w:ascii="Arial" w:hAnsi="Arial"/>
        </w:rPr>
        <w:t>At some point</w:t>
      </w:r>
      <w:ins w:id="3411" w:author="Julia Ringo" w:date="2023-10-20T20:26:00Z">
        <w:r w:rsidR="00B017A6">
          <w:rPr>
            <w:rFonts w:ascii="Arial" w:hAnsi="Arial"/>
          </w:rPr>
          <w:t>,</w:t>
        </w:r>
      </w:ins>
      <w:r>
        <w:rPr>
          <w:rFonts w:ascii="Arial" w:hAnsi="Arial"/>
        </w:rPr>
        <w:t xml:space="preserve"> Gregory returned to the control room from below and reported that the portable bilge pumps seemed to be overcoming the water oozing in through the welded seam, and they no longer had to worry about sinking</w:t>
      </w:r>
      <w:del w:id="3412" w:author="Julia Ringo" w:date="2023-10-05T13:15:00Z">
        <w:r w:rsidDel="000E7660">
          <w:rPr>
            <w:rFonts w:ascii="Arial" w:hAnsi="Arial"/>
          </w:rPr>
          <w:delText xml:space="preserve"> — </w:delText>
        </w:r>
      </w:del>
      <w:ins w:id="3413" w:author="Julia Ringo" w:date="2023-10-05T13:15:00Z">
        <w:r w:rsidR="000E7660">
          <w:rPr>
            <w:rFonts w:ascii="Arial" w:hAnsi="Arial"/>
          </w:rPr>
          <w:t>—</w:t>
        </w:r>
      </w:ins>
      <w:r>
        <w:rPr>
          <w:rFonts w:ascii="Arial" w:hAnsi="Arial"/>
        </w:rPr>
        <w:t xml:space="preserve">for the moment. Gregory took over the plane control seat from Hemi, while Hemi reminded him to keep an eye on the ballast </w:t>
      </w:r>
      <w:proofErr w:type="gramStart"/>
      <w:r>
        <w:rPr>
          <w:rFonts w:ascii="Arial" w:hAnsi="Arial"/>
        </w:rPr>
        <w:t>tank</w:t>
      </w:r>
      <w:proofErr w:type="gramEnd"/>
      <w:r>
        <w:rPr>
          <w:rFonts w:ascii="Arial" w:hAnsi="Arial"/>
        </w:rPr>
        <w:t xml:space="preserve"> they were pumping bilge water into</w:t>
      </w:r>
      <w:ins w:id="3414" w:author="Julia Ringo" w:date="2023-10-20T20:27:00Z">
        <w:r w:rsidR="00B017A6">
          <w:rPr>
            <w:rFonts w:ascii="Arial" w:hAnsi="Arial"/>
          </w:rPr>
          <w:t>,</w:t>
        </w:r>
      </w:ins>
      <w:r>
        <w:rPr>
          <w:rFonts w:ascii="Arial" w:hAnsi="Arial"/>
        </w:rPr>
        <w:t xml:space="preserve"> since it would need to be blown out at some point.</w:t>
      </w:r>
    </w:p>
    <w:p w14:paraId="1213C9A8" w14:textId="7BC062DA" w:rsidR="001E2E9B" w:rsidRDefault="00000000">
      <w:pPr>
        <w:pStyle w:val="BodyText"/>
        <w:rPr>
          <w:rFonts w:ascii="Arial" w:hAnsi="Arial"/>
        </w:rPr>
      </w:pPr>
      <w:r>
        <w:rPr>
          <w:rFonts w:ascii="Arial" w:hAnsi="Arial"/>
        </w:rPr>
        <w:t>With Gregory back in the control room, Percy put the crew on rotating half</w:t>
      </w:r>
      <w:ins w:id="3415" w:author="Julia Ringo" w:date="2023-10-20T20:28:00Z">
        <w:r w:rsidR="00B017A6">
          <w:rPr>
            <w:rFonts w:ascii="Arial" w:hAnsi="Arial"/>
          </w:rPr>
          <w:t>-</w:t>
        </w:r>
      </w:ins>
      <w:del w:id="3416" w:author="Julia Ringo" w:date="2023-10-20T20:28:00Z">
        <w:r w:rsidDel="00B017A6">
          <w:rPr>
            <w:rFonts w:ascii="Arial" w:hAnsi="Arial"/>
          </w:rPr>
          <w:delText xml:space="preserve"> </w:delText>
        </w:r>
      </w:del>
      <w:r>
        <w:rPr>
          <w:rFonts w:ascii="Arial" w:hAnsi="Arial"/>
        </w:rPr>
        <w:t>hour breaks. “You’re each in the rack for two pings from those fuckers up there,” she said to them.</w:t>
      </w:r>
    </w:p>
    <w:p w14:paraId="1C2BDD6B" w14:textId="77777777" w:rsidR="001E2E9B" w:rsidRDefault="00000000">
      <w:pPr>
        <w:pStyle w:val="BodyText"/>
        <w:rPr>
          <w:rFonts w:ascii="Arial" w:hAnsi="Arial"/>
        </w:rPr>
      </w:pPr>
      <w:r>
        <w:rPr>
          <w:rFonts w:ascii="Arial" w:hAnsi="Arial"/>
        </w:rPr>
        <w:t>Hemi took over sonar from Cassandra and let her sleep first. He was somewhat concerned about how well she could hold up under the strain of these many hours without sleep, though she protested from behind watering eyes that she was fine.</w:t>
      </w:r>
    </w:p>
    <w:p w14:paraId="59DA0BDD" w14:textId="77777777" w:rsidR="001E2E9B" w:rsidRDefault="00000000">
      <w:pPr>
        <w:pStyle w:val="BodyText"/>
        <w:rPr>
          <w:rFonts w:ascii="Arial" w:hAnsi="Arial"/>
        </w:rPr>
      </w:pPr>
      <w:r>
        <w:rPr>
          <w:rFonts w:ascii="Arial" w:hAnsi="Arial"/>
        </w:rPr>
        <w:t>Putting on the sonar headset, Hemi could tell immediately that the storm had subsided quite a bit. Cassandra had failed to report that the white noise coming down from the storm-stirred surface above had greatly diminished in the last couple of hours. It was understandable, especially for someone new to sonar: the change had been gradual enough that it was easy for someone listening to it in an unbroken stream to not notice it had changed at all. An experienced sonar operator would have noted the change on the signal strength gauge. But it was also apparent to Hemi simply because he was listening with fresh ears.</w:t>
      </w:r>
    </w:p>
    <w:p w14:paraId="1D060DC1" w14:textId="2B3903D2" w:rsidR="001E2E9B" w:rsidRDefault="00000000">
      <w:pPr>
        <w:pStyle w:val="BodyText"/>
        <w:rPr>
          <w:rFonts w:ascii="Arial" w:hAnsi="Arial"/>
        </w:rPr>
      </w:pPr>
      <w:r>
        <w:rPr>
          <w:rFonts w:ascii="Arial" w:hAnsi="Arial"/>
        </w:rPr>
        <w:t>Still, a reduced storm did not change their situation much in empty seas. Scanning around carefully, Hemi did not hear any other contacts, or much of anything</w:t>
      </w:r>
      <w:ins w:id="3417" w:author="Julia Ringo" w:date="2023-10-20T20:29:00Z">
        <w:r w:rsidR="00B017A6">
          <w:rPr>
            <w:rFonts w:ascii="Arial" w:hAnsi="Arial"/>
          </w:rPr>
          <w:t>,</w:t>
        </w:r>
      </w:ins>
      <w:r>
        <w:rPr>
          <w:rFonts w:ascii="Arial" w:hAnsi="Arial"/>
        </w:rPr>
        <w:t xml:space="preserve"> really. The ocean was getting quieter. At some point the pursuing sub might stop pinging simply because </w:t>
      </w:r>
      <w:del w:id="3418" w:author="Julia Ringo" w:date="2023-10-20T20:29:00Z">
        <w:r w:rsidDel="00B017A6">
          <w:rPr>
            <w:rFonts w:ascii="Arial" w:hAnsi="Arial"/>
          </w:rPr>
          <w:delText xml:space="preserve">they </w:delText>
        </w:r>
      </w:del>
      <w:ins w:id="3419" w:author="Julia Ringo" w:date="2023-10-20T20:29:00Z">
        <w:r w:rsidR="00B017A6">
          <w:rPr>
            <w:rFonts w:ascii="Arial" w:hAnsi="Arial"/>
          </w:rPr>
          <w:t>it</w:t>
        </w:r>
        <w:r w:rsidR="00B017A6">
          <w:rPr>
            <w:rFonts w:ascii="Arial" w:hAnsi="Arial"/>
          </w:rPr>
          <w:t xml:space="preserve"> </w:t>
        </w:r>
      </w:ins>
      <w:r>
        <w:rPr>
          <w:rFonts w:ascii="Arial" w:hAnsi="Arial"/>
        </w:rPr>
        <w:t xml:space="preserve">would be able to pick out the soft hum of the </w:t>
      </w:r>
      <w:r>
        <w:rPr>
          <w:rFonts w:ascii="Arial" w:hAnsi="Arial"/>
          <w:i/>
          <w:iCs/>
        </w:rPr>
        <w:t>Prospect’s</w:t>
      </w:r>
      <w:r>
        <w:rPr>
          <w:rFonts w:ascii="Arial" w:hAnsi="Arial"/>
        </w:rPr>
        <w:t xml:space="preserve"> motors in the silent ocean.</w:t>
      </w:r>
    </w:p>
    <w:p w14:paraId="0C4A713E" w14:textId="77777777" w:rsidR="001E2E9B" w:rsidRDefault="00000000">
      <w:pPr>
        <w:pStyle w:val="BodyText"/>
        <w:rPr>
          <w:rFonts w:ascii="Arial" w:hAnsi="Arial"/>
        </w:rPr>
      </w:pPr>
      <w:r>
        <w:rPr>
          <w:rFonts w:ascii="Arial" w:hAnsi="Arial"/>
        </w:rPr>
        <w:t xml:space="preserve">Another ping smacked the </w:t>
      </w:r>
      <w:r>
        <w:rPr>
          <w:rFonts w:ascii="Arial" w:hAnsi="Arial"/>
          <w:i/>
          <w:iCs/>
        </w:rPr>
        <w:t>Prospect</w:t>
      </w:r>
      <w:r>
        <w:rPr>
          <w:rFonts w:ascii="Arial" w:hAnsi="Arial"/>
        </w:rPr>
        <w:t>. But this one sounded immediately distinctive to Hemi. He heard the ping as it rang the boat, but then he heard it again in his headset just a split second later, bouncing back up as if they had been pinged a second time from below. His head immediately swiveled to look at the ranging equipment.</w:t>
      </w:r>
    </w:p>
    <w:p w14:paraId="1EE71FFB" w14:textId="54DFD774" w:rsidR="001E2E9B" w:rsidRDefault="00000000">
      <w:pPr>
        <w:pStyle w:val="BodyText"/>
        <w:rPr>
          <w:rFonts w:ascii="Arial" w:hAnsi="Arial"/>
        </w:rPr>
      </w:pPr>
      <w:r>
        <w:rPr>
          <w:rFonts w:ascii="Arial" w:hAnsi="Arial"/>
        </w:rPr>
        <w:t>“Sylvia!” he called up to her, “that ping just echoed off the bottom</w:t>
      </w:r>
      <w:del w:id="3420" w:author="Julia Ringo" w:date="2023-10-05T13:15:00Z">
        <w:r w:rsidDel="000E7660">
          <w:rPr>
            <w:rFonts w:ascii="Arial" w:hAnsi="Arial"/>
          </w:rPr>
          <w:delText xml:space="preserve"> — </w:delText>
        </w:r>
      </w:del>
      <w:ins w:id="3421" w:author="Julia Ringo" w:date="2023-10-05T13:15:00Z">
        <w:r w:rsidR="000E7660">
          <w:rPr>
            <w:rFonts w:ascii="Arial" w:hAnsi="Arial"/>
          </w:rPr>
          <w:t>—</w:t>
        </w:r>
      </w:ins>
      <w:r>
        <w:rPr>
          <w:rFonts w:ascii="Arial" w:hAnsi="Arial"/>
        </w:rPr>
        <w:t>just a hundred meters or so below us.”</w:t>
      </w:r>
    </w:p>
    <w:p w14:paraId="23C2AC76" w14:textId="1CA1B2B5" w:rsidR="001E2E9B" w:rsidRDefault="00000000">
      <w:pPr>
        <w:pStyle w:val="BodyText"/>
        <w:rPr>
          <w:rFonts w:ascii="Arial" w:hAnsi="Arial"/>
        </w:rPr>
      </w:pPr>
      <w:r>
        <w:rPr>
          <w:rFonts w:ascii="Arial" w:hAnsi="Arial"/>
        </w:rPr>
        <w:t>“That’s fucking impossible</w:t>
      </w:r>
      <w:ins w:id="3422" w:author="Julia Ringo" w:date="2023-10-20T20:29:00Z">
        <w:r w:rsidR="00B017A6">
          <w:rPr>
            <w:rFonts w:ascii="Arial" w:hAnsi="Arial"/>
          </w:rPr>
          <w:t>,</w:t>
        </w:r>
      </w:ins>
      <w:r>
        <w:rPr>
          <w:rFonts w:ascii="Arial" w:hAnsi="Arial"/>
        </w:rPr>
        <w:t xml:space="preserve"> Hemi, there’s nothing but deep water</w:t>
      </w:r>
      <w:del w:id="3423" w:author="Julia Ringo" w:date="2023-10-10T11:08:00Z">
        <w:r w:rsidDel="00B6693A">
          <w:rPr>
            <w:rFonts w:ascii="Arial" w:hAnsi="Arial"/>
          </w:rPr>
          <w:delText>…</w:delText>
        </w:r>
      </w:del>
      <w:ins w:id="3424" w:author="Julia Ringo" w:date="2023-10-10T11:08:00Z">
        <w:r w:rsidR="00B6693A">
          <w:rPr>
            <w:rFonts w:ascii="Arial" w:hAnsi="Arial"/>
          </w:rPr>
          <w:t xml:space="preserve"> . . .</w:t>
        </w:r>
      </w:ins>
      <w:r>
        <w:rPr>
          <w:rFonts w:ascii="Arial" w:hAnsi="Arial"/>
        </w:rPr>
        <w:t xml:space="preserve">” In the control room she was looking at the depth-under-keel gauge, which suddenly in the wake of the </w:t>
      </w:r>
      <w:r>
        <w:rPr>
          <w:rFonts w:ascii="Arial" w:hAnsi="Arial"/>
        </w:rPr>
        <w:lastRenderedPageBreak/>
        <w:t xml:space="preserve">ping had stood up from the </w:t>
      </w:r>
      <w:ins w:id="3425" w:author="Julia Ringo" w:date="2023-10-20T20:30:00Z">
        <w:r w:rsidR="00B017A6">
          <w:rPr>
            <w:rFonts w:ascii="Arial" w:hAnsi="Arial"/>
          </w:rPr>
          <w:t>“</w:t>
        </w:r>
      </w:ins>
      <w:del w:id="3426" w:author="Julia Ringo" w:date="2023-10-20T20:30:00Z">
        <w:r w:rsidDel="00B017A6">
          <w:rPr>
            <w:rFonts w:ascii="Arial" w:hAnsi="Arial"/>
          </w:rPr>
          <w:delText>‘</w:delText>
        </w:r>
      </w:del>
      <w:r>
        <w:rPr>
          <w:rFonts w:ascii="Arial" w:hAnsi="Arial"/>
        </w:rPr>
        <w:t>bottomless</w:t>
      </w:r>
      <w:ins w:id="3427" w:author="Julia Ringo" w:date="2023-10-20T20:30:00Z">
        <w:r w:rsidR="00B017A6">
          <w:rPr>
            <w:rFonts w:ascii="Arial" w:hAnsi="Arial"/>
          </w:rPr>
          <w:t>”</w:t>
        </w:r>
      </w:ins>
      <w:del w:id="3428" w:author="Julia Ringo" w:date="2023-10-20T20:30:00Z">
        <w:r w:rsidDel="00B017A6">
          <w:rPr>
            <w:rFonts w:ascii="Arial" w:hAnsi="Arial"/>
          </w:rPr>
          <w:delText>’</w:delText>
        </w:r>
      </w:del>
      <w:r>
        <w:rPr>
          <w:rFonts w:ascii="Arial" w:hAnsi="Arial"/>
        </w:rPr>
        <w:t xml:space="preserve"> pin and was now showing just </w:t>
      </w:r>
      <w:del w:id="3429" w:author="Julia Ringo" w:date="2023-10-20T20:30:00Z">
        <w:r w:rsidDel="00B017A6">
          <w:rPr>
            <w:rFonts w:ascii="Arial" w:hAnsi="Arial"/>
          </w:rPr>
          <w:delText xml:space="preserve">96 </w:delText>
        </w:r>
      </w:del>
      <w:ins w:id="3430" w:author="Julia Ringo" w:date="2023-10-20T20:30:00Z">
        <w:r w:rsidR="00B017A6">
          <w:rPr>
            <w:rFonts w:ascii="Arial" w:hAnsi="Arial"/>
          </w:rPr>
          <w:t>ninety-six</w:t>
        </w:r>
        <w:r w:rsidR="00B017A6">
          <w:rPr>
            <w:rFonts w:ascii="Arial" w:hAnsi="Arial"/>
          </w:rPr>
          <w:t xml:space="preserve"> </w:t>
        </w:r>
      </w:ins>
      <w:r>
        <w:rPr>
          <w:rFonts w:ascii="Arial" w:hAnsi="Arial"/>
        </w:rPr>
        <w:t xml:space="preserve">meters. She watched the </w:t>
      </w:r>
      <w:proofErr w:type="gramStart"/>
      <w:r>
        <w:rPr>
          <w:rFonts w:ascii="Arial" w:hAnsi="Arial"/>
        </w:rPr>
        <w:t>gauge</w:t>
      </w:r>
      <w:proofErr w:type="gramEnd"/>
      <w:r>
        <w:rPr>
          <w:rFonts w:ascii="Arial" w:hAnsi="Arial"/>
        </w:rPr>
        <w:t xml:space="preserve"> and it was slowly, slowly rising, like a gentle slope coming up under them.</w:t>
      </w:r>
    </w:p>
    <w:p w14:paraId="7E5F0142" w14:textId="77777777" w:rsidR="001E2E9B" w:rsidRDefault="00000000">
      <w:pPr>
        <w:pStyle w:val="BodyText"/>
        <w:rPr>
          <w:rFonts w:ascii="Arial" w:hAnsi="Arial"/>
        </w:rPr>
      </w:pPr>
      <w:r>
        <w:rPr>
          <w:rFonts w:ascii="Arial" w:hAnsi="Arial"/>
        </w:rPr>
        <w:t>Percy lit a cheroot and stared at the gauges.</w:t>
      </w:r>
    </w:p>
    <w:p w14:paraId="1DC02B61" w14:textId="77777777" w:rsidR="001E2E9B" w:rsidRDefault="00000000">
      <w:pPr>
        <w:pStyle w:val="BodyText"/>
        <w:rPr>
          <w:rFonts w:ascii="Arial" w:hAnsi="Arial"/>
        </w:rPr>
      </w:pPr>
      <w:r>
        <w:rPr>
          <w:rFonts w:ascii="Arial" w:hAnsi="Arial"/>
        </w:rPr>
        <w:t>“Another undersea mountain?” Bastian asked.</w:t>
      </w:r>
    </w:p>
    <w:p w14:paraId="704CD904" w14:textId="436215BC" w:rsidR="001E2E9B" w:rsidRDefault="00000000">
      <w:pPr>
        <w:pStyle w:val="BodyText"/>
        <w:rPr>
          <w:rFonts w:ascii="Arial" w:hAnsi="Arial"/>
        </w:rPr>
      </w:pPr>
      <w:r>
        <w:rPr>
          <w:rFonts w:ascii="Arial" w:hAnsi="Arial"/>
        </w:rPr>
        <w:t>“No</w:t>
      </w:r>
      <w:del w:id="3431" w:author="Julia Ringo" w:date="2023-10-10T11:08:00Z">
        <w:r w:rsidDel="00B6693A">
          <w:rPr>
            <w:rFonts w:ascii="Arial" w:hAnsi="Arial"/>
          </w:rPr>
          <w:delText>…</w:delText>
        </w:r>
      </w:del>
      <w:ins w:id="3432" w:author="Julia Ringo" w:date="2023-10-10T11:08:00Z">
        <w:r w:rsidR="00B6693A">
          <w:rPr>
            <w:rFonts w:ascii="Arial" w:hAnsi="Arial"/>
          </w:rPr>
          <w:t xml:space="preserve"> . . .</w:t>
        </w:r>
      </w:ins>
      <w:r>
        <w:rPr>
          <w:rFonts w:ascii="Arial" w:hAnsi="Arial"/>
        </w:rPr>
        <w:t>” said Percy, “this came out of nowhere, it’s something weird</w:t>
      </w:r>
      <w:del w:id="3433" w:author="Julia Ringo" w:date="2023-10-10T11:08:00Z">
        <w:r w:rsidDel="00B6693A">
          <w:rPr>
            <w:rFonts w:ascii="Arial" w:hAnsi="Arial"/>
          </w:rPr>
          <w:delText>…</w:delText>
        </w:r>
      </w:del>
      <w:ins w:id="3434" w:author="Julia Ringo" w:date="2023-10-10T11:08:00Z">
        <w:r w:rsidR="00B6693A">
          <w:rPr>
            <w:rFonts w:ascii="Arial" w:hAnsi="Arial"/>
          </w:rPr>
          <w:t xml:space="preserve"> . . .</w:t>
        </w:r>
      </w:ins>
      <w:r>
        <w:rPr>
          <w:rFonts w:ascii="Arial" w:hAnsi="Arial"/>
        </w:rPr>
        <w:t>” She hung her weight from the strap above her, and leaned over Bastian as she smoked, watching the depth-under-keel gauge slowly rise. “Give us a little more speed</w:t>
      </w:r>
      <w:ins w:id="3435" w:author="Julia Ringo" w:date="2023-10-20T20:30:00Z">
        <w:r w:rsidR="00B017A6">
          <w:rPr>
            <w:rFonts w:ascii="Arial" w:hAnsi="Arial"/>
          </w:rPr>
          <w:t>,</w:t>
        </w:r>
      </w:ins>
      <w:r>
        <w:rPr>
          <w:rFonts w:ascii="Arial" w:hAnsi="Arial"/>
        </w:rPr>
        <w:t xml:space="preserve"> Bastian</w:t>
      </w:r>
      <w:ins w:id="3436" w:author="Julia Ringo" w:date="2023-10-20T20:30:00Z">
        <w:r w:rsidR="00B017A6">
          <w:rPr>
            <w:rFonts w:ascii="Arial" w:hAnsi="Arial"/>
          </w:rPr>
          <w:t>—</w:t>
        </w:r>
      </w:ins>
      <w:del w:id="3437" w:author="Julia Ringo" w:date="2023-10-20T20:30:00Z">
        <w:r w:rsidDel="00B017A6">
          <w:rPr>
            <w:rFonts w:ascii="Arial" w:hAnsi="Arial"/>
          </w:rPr>
          <w:delText xml:space="preserve">; </w:delText>
        </w:r>
      </w:del>
      <w:r>
        <w:rPr>
          <w:rFonts w:ascii="Arial" w:hAnsi="Arial"/>
        </w:rPr>
        <w:t>ten knots.”</w:t>
      </w:r>
    </w:p>
    <w:p w14:paraId="4F2E51CF" w14:textId="77777777" w:rsidR="001E2E9B" w:rsidRDefault="00000000">
      <w:pPr>
        <w:pStyle w:val="BodyText"/>
        <w:rPr>
          <w:rFonts w:ascii="Arial" w:hAnsi="Arial"/>
        </w:rPr>
      </w:pPr>
      <w:r>
        <w:rPr>
          <w:rFonts w:ascii="Arial" w:hAnsi="Arial"/>
        </w:rPr>
        <w:t>Bastian eased the throttle forward and the hum of the motors doubled in volume.</w:t>
      </w:r>
    </w:p>
    <w:p w14:paraId="3F0546A5" w14:textId="77777777" w:rsidR="001E2E9B" w:rsidRDefault="00000000">
      <w:pPr>
        <w:pStyle w:val="BodyText"/>
        <w:rPr>
          <w:rFonts w:ascii="Arial" w:hAnsi="Arial"/>
        </w:rPr>
      </w:pPr>
      <w:r>
        <w:rPr>
          <w:rFonts w:ascii="Arial" w:hAnsi="Arial"/>
        </w:rPr>
        <w:t xml:space="preserve">“Sylvia,” Hemi said from the sonar station below as he heard the increasing noise of the </w:t>
      </w:r>
      <w:r>
        <w:rPr>
          <w:rFonts w:ascii="Arial" w:hAnsi="Arial"/>
          <w:i/>
          <w:iCs/>
        </w:rPr>
        <w:t>Prospect</w:t>
      </w:r>
      <w:r>
        <w:rPr>
          <w:rFonts w:ascii="Arial" w:hAnsi="Arial"/>
        </w:rPr>
        <w:t xml:space="preserve"> in his headset, “at this speed the </w:t>
      </w:r>
      <w:r>
        <w:rPr>
          <w:rFonts w:ascii="Arial" w:hAnsi="Arial"/>
          <w:i/>
          <w:iCs/>
        </w:rPr>
        <w:t>Grackle</w:t>
      </w:r>
      <w:r>
        <w:rPr>
          <w:rFonts w:ascii="Arial" w:hAnsi="Arial"/>
        </w:rPr>
        <w:t xml:space="preserve"> can definitely follow us on passive sonar without pings.”</w:t>
      </w:r>
    </w:p>
    <w:p w14:paraId="4873F69E" w14:textId="4200AEEC" w:rsidR="001E2E9B" w:rsidRDefault="00000000">
      <w:pPr>
        <w:pStyle w:val="BodyText"/>
        <w:rPr>
          <w:rFonts w:ascii="Arial" w:hAnsi="Arial"/>
        </w:rPr>
      </w:pPr>
      <w:r>
        <w:rPr>
          <w:rFonts w:ascii="Arial" w:hAnsi="Arial"/>
        </w:rPr>
        <w:t>“Noted</w:t>
      </w:r>
      <w:ins w:id="3438" w:author="Julia Ringo" w:date="2023-10-20T20:31:00Z">
        <w:r w:rsidR="00B017A6">
          <w:rPr>
            <w:rFonts w:ascii="Arial" w:hAnsi="Arial"/>
          </w:rPr>
          <w:t>,</w:t>
        </w:r>
      </w:ins>
      <w:r>
        <w:rPr>
          <w:rFonts w:ascii="Arial" w:hAnsi="Arial"/>
        </w:rPr>
        <w:t xml:space="preserve"> Hemi, thank you.” Her eyes focused on the depth-under-keel gauge, </w:t>
      </w:r>
      <w:del w:id="3439" w:author="Julia Ringo" w:date="2023-10-20T20:31:00Z">
        <w:r w:rsidDel="00B017A6">
          <w:rPr>
            <w:rFonts w:ascii="Arial" w:hAnsi="Arial"/>
          </w:rPr>
          <w:delText xml:space="preserve">it </w:delText>
        </w:r>
      </w:del>
      <w:ins w:id="3440" w:author="Julia Ringo" w:date="2023-10-20T20:31:00Z">
        <w:r w:rsidR="00B017A6">
          <w:rPr>
            <w:rFonts w:ascii="Arial" w:hAnsi="Arial"/>
          </w:rPr>
          <w:t>which</w:t>
        </w:r>
        <w:r w:rsidR="00B017A6">
          <w:rPr>
            <w:rFonts w:ascii="Arial" w:hAnsi="Arial"/>
          </w:rPr>
          <w:t xml:space="preserve"> </w:t>
        </w:r>
      </w:ins>
      <w:r>
        <w:rPr>
          <w:rFonts w:ascii="Arial" w:hAnsi="Arial"/>
        </w:rPr>
        <w:t xml:space="preserve">rolled back ever so slowly and then </w:t>
      </w:r>
      <w:del w:id="3441" w:author="Julia Ringo" w:date="2023-10-20T20:31:00Z">
        <w:r w:rsidDel="00B017A6">
          <w:rPr>
            <w:rFonts w:ascii="Arial" w:hAnsi="Arial"/>
          </w:rPr>
          <w:delText xml:space="preserve">it </w:delText>
        </w:r>
      </w:del>
      <w:r>
        <w:rPr>
          <w:rFonts w:ascii="Arial" w:hAnsi="Arial"/>
        </w:rPr>
        <w:t xml:space="preserve">crossed the </w:t>
      </w:r>
      <w:ins w:id="3442" w:author="Julia Ringo" w:date="2023-10-20T20:31:00Z">
        <w:r w:rsidR="00B017A6">
          <w:rPr>
            <w:rFonts w:ascii="Arial" w:hAnsi="Arial"/>
          </w:rPr>
          <w:t>twenty-</w:t>
        </w:r>
      </w:ins>
      <w:del w:id="3443" w:author="Julia Ringo" w:date="2023-10-20T20:31:00Z">
        <w:r w:rsidDel="00B017A6">
          <w:rPr>
            <w:rFonts w:ascii="Arial" w:hAnsi="Arial"/>
          </w:rPr>
          <w:delText xml:space="preserve">20 </w:delText>
        </w:r>
      </w:del>
      <w:r>
        <w:rPr>
          <w:rFonts w:ascii="Arial" w:hAnsi="Arial"/>
        </w:rPr>
        <w:t>meter mark. Percy slammed her fist against the dive alarm. “Gregory, full down plane, now.”</w:t>
      </w:r>
    </w:p>
    <w:p w14:paraId="23C8DA9A" w14:textId="45AFB741" w:rsidR="001E2E9B" w:rsidRDefault="00000000">
      <w:pPr>
        <w:pStyle w:val="BodyText"/>
        <w:rPr>
          <w:rFonts w:ascii="Arial" w:hAnsi="Arial"/>
        </w:rPr>
      </w:pPr>
      <w:r>
        <w:rPr>
          <w:rFonts w:ascii="Arial" w:hAnsi="Arial"/>
        </w:rPr>
        <w:t xml:space="preserve">Gregory adjusted the dive plane controls, spinning the polished stainless wheel through his fingers quickly until it hit the stop. The bow of the </w:t>
      </w:r>
      <w:r>
        <w:rPr>
          <w:rFonts w:ascii="Arial" w:hAnsi="Arial"/>
          <w:i/>
          <w:iCs/>
        </w:rPr>
        <w:t>Prospect</w:t>
      </w:r>
      <w:r>
        <w:rPr>
          <w:rFonts w:ascii="Arial" w:hAnsi="Arial"/>
        </w:rPr>
        <w:t xml:space="preserve"> dropped from under them, and the depth-under-keel gauge fell rapidly towards zero. The depth from the surface gauge started climbing quickly in the opposite direction, from 235</w:t>
      </w:r>
      <w:ins w:id="3444" w:author="Julia Ringo" w:date="2023-10-20T20:33:00Z">
        <w:r w:rsidR="00B017A6">
          <w:rPr>
            <w:rFonts w:ascii="Arial" w:hAnsi="Arial"/>
          </w:rPr>
          <w:t>,</w:t>
        </w:r>
      </w:ins>
      <w:r>
        <w:rPr>
          <w:rFonts w:ascii="Arial" w:hAnsi="Arial"/>
        </w:rPr>
        <w:t xml:space="preserve"> to 240, to 245 meters deep.</w:t>
      </w:r>
    </w:p>
    <w:p w14:paraId="6B76F932" w14:textId="77777777" w:rsidR="001E2E9B" w:rsidRDefault="00000000">
      <w:pPr>
        <w:pStyle w:val="BodyText"/>
        <w:rPr>
          <w:rFonts w:ascii="Arial" w:hAnsi="Arial"/>
        </w:rPr>
      </w:pPr>
      <w:r>
        <w:rPr>
          <w:rFonts w:ascii="Arial" w:hAnsi="Arial"/>
        </w:rPr>
        <w:t>“Gregory, open the main ballast valves,” Percy said.</w:t>
      </w:r>
    </w:p>
    <w:p w14:paraId="4E42D64B" w14:textId="401C8119" w:rsidR="001E2E9B" w:rsidRDefault="00000000">
      <w:pPr>
        <w:pStyle w:val="BodyText"/>
        <w:rPr>
          <w:rFonts w:ascii="Arial" w:hAnsi="Arial"/>
        </w:rPr>
      </w:pPr>
      <w:r>
        <w:rPr>
          <w:rFonts w:ascii="Arial" w:hAnsi="Arial"/>
        </w:rPr>
        <w:t>“We’re dropping awfully fast</w:t>
      </w:r>
      <w:ins w:id="3445" w:author="Julia Ringo" w:date="2023-10-20T20:34:00Z">
        <w:r w:rsidR="00B017A6">
          <w:rPr>
            <w:rFonts w:ascii="Arial" w:hAnsi="Arial"/>
          </w:rPr>
          <w:t>.</w:t>
        </w:r>
      </w:ins>
      <w:del w:id="3446" w:author="Julia Ringo" w:date="2023-10-20T20:34:00Z">
        <w:r w:rsidDel="00B017A6">
          <w:rPr>
            <w:rFonts w:ascii="Arial" w:hAnsi="Arial"/>
          </w:rPr>
          <w:delText>,</w:delText>
        </w:r>
      </w:del>
      <w:r>
        <w:rPr>
          <w:rFonts w:ascii="Arial" w:hAnsi="Arial"/>
        </w:rPr>
        <w:t xml:space="preserve"> </w:t>
      </w:r>
      <w:ins w:id="3447" w:author="Julia Ringo" w:date="2023-10-20T20:34:00Z">
        <w:r w:rsidR="00B017A6">
          <w:rPr>
            <w:rFonts w:ascii="Arial" w:hAnsi="Arial"/>
          </w:rPr>
          <w:t>If</w:t>
        </w:r>
      </w:ins>
      <w:del w:id="3448" w:author="Julia Ringo" w:date="2023-10-20T20:34:00Z">
        <w:r w:rsidDel="00B017A6">
          <w:rPr>
            <w:rFonts w:ascii="Arial" w:hAnsi="Arial"/>
          </w:rPr>
          <w:delText>if</w:delText>
        </w:r>
      </w:del>
      <w:r>
        <w:rPr>
          <w:rFonts w:ascii="Arial" w:hAnsi="Arial"/>
        </w:rPr>
        <w:t xml:space="preserve"> we flood the main ballast</w:t>
      </w:r>
      <w:ins w:id="3449" w:author="Julia Ringo" w:date="2023-10-20T20:34:00Z">
        <w:r w:rsidR="00B017A6">
          <w:rPr>
            <w:rFonts w:ascii="Arial" w:hAnsi="Arial"/>
          </w:rPr>
          <w:t>,</w:t>
        </w:r>
      </w:ins>
      <w:r>
        <w:rPr>
          <w:rFonts w:ascii="Arial" w:hAnsi="Arial"/>
        </w:rPr>
        <w:t xml:space="preserve"> we’re going to hit the bottom and split apart!”</w:t>
      </w:r>
    </w:p>
    <w:p w14:paraId="7523E112" w14:textId="2A5950B0" w:rsidR="001E2E9B" w:rsidRDefault="00000000">
      <w:pPr>
        <w:pStyle w:val="BodyText"/>
        <w:rPr>
          <w:rFonts w:ascii="Arial" w:hAnsi="Arial"/>
        </w:rPr>
      </w:pPr>
      <w:r>
        <w:rPr>
          <w:rFonts w:ascii="Arial" w:hAnsi="Arial"/>
        </w:rPr>
        <w:t>“Sweet fucking hell! Obey your captain’s orders</w:t>
      </w:r>
      <w:del w:id="3450" w:author="Julia Ringo" w:date="2023-10-05T13:15:00Z">
        <w:r w:rsidDel="000E7660">
          <w:rPr>
            <w:rFonts w:ascii="Arial" w:hAnsi="Arial"/>
          </w:rPr>
          <w:delText xml:space="preserve"> — </w:delText>
        </w:r>
      </w:del>
      <w:ins w:id="3451" w:author="Julia Ringo" w:date="2023-10-05T13:15:00Z">
        <w:r w:rsidR="000E7660">
          <w:rPr>
            <w:rFonts w:ascii="Arial" w:hAnsi="Arial"/>
          </w:rPr>
          <w:t>—</w:t>
        </w:r>
      </w:ins>
      <w:r>
        <w:rPr>
          <w:rFonts w:ascii="Arial" w:hAnsi="Arial"/>
        </w:rPr>
        <w:t>it’s the oldest fucking rule in seafaring.” She reached over Gregory to the ballast tank control panel and rolled open the main ballast valves herself. They could hear a rush of air escaping above as water flooded into the boat from below.</w:t>
      </w:r>
    </w:p>
    <w:p w14:paraId="7C7E69F8" w14:textId="055A1B13" w:rsidR="001E2E9B" w:rsidRDefault="00000000">
      <w:pPr>
        <w:pStyle w:val="BodyText"/>
        <w:rPr>
          <w:rFonts w:ascii="Arial" w:hAnsi="Arial"/>
        </w:rPr>
      </w:pPr>
      <w:r>
        <w:rPr>
          <w:rFonts w:ascii="Arial" w:hAnsi="Arial"/>
        </w:rPr>
        <w:t>It was a sound they heard all the time, but at this depth it reminded Gregory how unique this sound was to submarines</w:t>
      </w:r>
      <w:del w:id="3452" w:author="Julia Ringo" w:date="2023-10-05T13:15:00Z">
        <w:r w:rsidDel="000E7660">
          <w:rPr>
            <w:rFonts w:ascii="Arial" w:hAnsi="Arial"/>
          </w:rPr>
          <w:delText xml:space="preserve"> — </w:delText>
        </w:r>
      </w:del>
      <w:ins w:id="3453" w:author="Julia Ringo" w:date="2023-10-05T13:15:00Z">
        <w:r w:rsidR="000E7660">
          <w:rPr>
            <w:rFonts w:ascii="Arial" w:hAnsi="Arial"/>
          </w:rPr>
          <w:t>—</w:t>
        </w:r>
      </w:ins>
      <w:r>
        <w:rPr>
          <w:rFonts w:ascii="Arial" w:hAnsi="Arial"/>
        </w:rPr>
        <w:t>on any other ship</w:t>
      </w:r>
      <w:ins w:id="3454" w:author="Julia Ringo" w:date="2023-10-20T20:34:00Z">
        <w:r w:rsidR="00B017A6">
          <w:rPr>
            <w:rFonts w:ascii="Arial" w:hAnsi="Arial"/>
          </w:rPr>
          <w:t>,</w:t>
        </w:r>
      </w:ins>
      <w:r>
        <w:rPr>
          <w:rFonts w:ascii="Arial" w:hAnsi="Arial"/>
        </w:rPr>
        <w:t xml:space="preserve"> it was the sound of death. In this </w:t>
      </w:r>
      <w:proofErr w:type="gramStart"/>
      <w:r>
        <w:rPr>
          <w:rFonts w:ascii="Arial" w:hAnsi="Arial"/>
        </w:rPr>
        <w:t>particular case</w:t>
      </w:r>
      <w:proofErr w:type="gramEnd"/>
      <w:ins w:id="3455" w:author="Julia Ringo" w:date="2023-10-20T20:34:00Z">
        <w:r w:rsidR="00B017A6">
          <w:rPr>
            <w:rFonts w:ascii="Arial" w:hAnsi="Arial"/>
          </w:rPr>
          <w:t>,</w:t>
        </w:r>
      </w:ins>
      <w:r>
        <w:rPr>
          <w:rFonts w:ascii="Arial" w:hAnsi="Arial"/>
        </w:rPr>
        <w:t xml:space="preserve"> he was not convinced it would not also be the sound of the </w:t>
      </w:r>
      <w:r>
        <w:rPr>
          <w:rFonts w:ascii="Arial" w:hAnsi="Arial"/>
          <w:i/>
          <w:iCs/>
        </w:rPr>
        <w:t>Prospect’s</w:t>
      </w:r>
      <w:r>
        <w:rPr>
          <w:rFonts w:ascii="Arial" w:hAnsi="Arial"/>
        </w:rPr>
        <w:t xml:space="preserve"> death, at the hands of a captain who had snapped under the strain of days without sleep and on a constant edge of terror.</w:t>
      </w:r>
    </w:p>
    <w:p w14:paraId="18B447CE" w14:textId="55B6B578" w:rsidR="001E2E9B" w:rsidRDefault="00000000">
      <w:pPr>
        <w:pStyle w:val="BodyText"/>
        <w:rPr>
          <w:rFonts w:ascii="Arial" w:hAnsi="Arial"/>
        </w:rPr>
      </w:pPr>
      <w:r>
        <w:rPr>
          <w:rFonts w:ascii="Arial" w:hAnsi="Arial"/>
        </w:rPr>
        <w:t>After hours spent staring at the wall of dials in front of him, with little black needles stubbornly refusing to move, suddenly it seemed like all the dials were climbing or falling</w:t>
      </w:r>
      <w:del w:id="3456" w:author="Julia Ringo" w:date="2023-10-05T13:15:00Z">
        <w:r w:rsidDel="000E7660">
          <w:rPr>
            <w:rFonts w:ascii="Arial" w:hAnsi="Arial"/>
          </w:rPr>
          <w:delText xml:space="preserve"> — </w:delText>
        </w:r>
      </w:del>
      <w:ins w:id="3457" w:author="Julia Ringo" w:date="2023-10-05T13:15:00Z">
        <w:r w:rsidR="000E7660">
          <w:rPr>
            <w:rFonts w:ascii="Arial" w:hAnsi="Arial"/>
          </w:rPr>
          <w:t>—</w:t>
        </w:r>
      </w:ins>
      <w:r>
        <w:rPr>
          <w:rFonts w:ascii="Arial" w:hAnsi="Arial"/>
        </w:rPr>
        <w:t>all in directions that communicated nothing but doom for the boat. The depth was rapidly increasing, their speed was increasing, the ballast tanks were filling with water, and the bottom</w:t>
      </w:r>
      <w:del w:id="3458" w:author="Julia Ringo" w:date="2023-10-05T13:15:00Z">
        <w:r w:rsidDel="000E7660">
          <w:rPr>
            <w:rFonts w:ascii="Arial" w:hAnsi="Arial"/>
          </w:rPr>
          <w:delText xml:space="preserve"> — </w:delText>
        </w:r>
      </w:del>
      <w:ins w:id="3459" w:author="Julia Ringo" w:date="2023-10-05T13:15:00Z">
        <w:r w:rsidR="000E7660">
          <w:rPr>
            <w:rFonts w:ascii="Arial" w:hAnsi="Arial"/>
          </w:rPr>
          <w:t>—</w:t>
        </w:r>
      </w:ins>
      <w:r>
        <w:rPr>
          <w:rFonts w:ascii="Arial" w:hAnsi="Arial"/>
        </w:rPr>
        <w:t xml:space="preserve">Gregory could see it in his head: black and thick, gooey enough that the boat might sink meters into it, yet hard enough that it might break the </w:t>
      </w:r>
      <w:r>
        <w:rPr>
          <w:rFonts w:ascii="Arial" w:hAnsi="Arial"/>
          <w:i/>
          <w:iCs/>
        </w:rPr>
        <w:t>Prospect’s</w:t>
      </w:r>
      <w:r>
        <w:rPr>
          <w:rFonts w:ascii="Arial" w:hAnsi="Arial"/>
        </w:rPr>
        <w:t xml:space="preserve"> </w:t>
      </w:r>
      <w:r>
        <w:rPr>
          <w:rFonts w:ascii="Arial" w:hAnsi="Arial"/>
        </w:rPr>
        <w:lastRenderedPageBreak/>
        <w:t>spine when it hit. The bottom was simply flying up at them. Perspiration ran freely down Gregory’s temples.</w:t>
      </w:r>
    </w:p>
    <w:p w14:paraId="5733754A" w14:textId="601A604B" w:rsidR="001E2E9B" w:rsidRDefault="00000000">
      <w:pPr>
        <w:pStyle w:val="BodyText"/>
        <w:rPr>
          <w:rFonts w:ascii="Arial" w:hAnsi="Arial"/>
        </w:rPr>
      </w:pPr>
      <w:r>
        <w:rPr>
          <w:rFonts w:ascii="Arial" w:hAnsi="Arial"/>
        </w:rPr>
        <w:t>Bastian quietly wrapped his long fingers around the throttle control, ready to yank it back to reverse the motors</w:t>
      </w:r>
      <w:del w:id="3460" w:author="Julia Ringo" w:date="2023-10-10T11:08:00Z">
        <w:r w:rsidDel="00B6693A">
          <w:rPr>
            <w:rFonts w:ascii="Arial" w:hAnsi="Arial"/>
          </w:rPr>
          <w:delText>…</w:delText>
        </w:r>
      </w:del>
      <w:ins w:id="3461" w:author="Julia Ringo" w:date="2023-10-10T11:08:00Z">
        <w:r w:rsidR="00B6693A">
          <w:rPr>
            <w:rFonts w:ascii="Arial" w:hAnsi="Arial"/>
          </w:rPr>
          <w:t xml:space="preserve"> . . . </w:t>
        </w:r>
      </w:ins>
      <w:del w:id="3462" w:author="Julia Ringo" w:date="2023-10-20T20:35:00Z">
        <w:r w:rsidDel="00B017A6">
          <w:rPr>
            <w:rFonts w:ascii="Arial" w:hAnsi="Arial"/>
          </w:rPr>
          <w:delText xml:space="preserve"> </w:delText>
        </w:r>
      </w:del>
      <w:r>
        <w:rPr>
          <w:rFonts w:ascii="Arial" w:hAnsi="Arial"/>
        </w:rPr>
        <w:t>he willed the command to be given. His other hand reached out in front of him and pressed palm-forward against the steel of the console, in a near-subconscious gesture to brace himself.</w:t>
      </w:r>
    </w:p>
    <w:p w14:paraId="6C276E59" w14:textId="77777777" w:rsidR="001E2E9B" w:rsidRDefault="00000000">
      <w:pPr>
        <w:pStyle w:val="BodyText"/>
        <w:rPr>
          <w:rFonts w:ascii="Arial" w:hAnsi="Arial"/>
        </w:rPr>
      </w:pPr>
      <w:r>
        <w:rPr>
          <w:rFonts w:ascii="Arial" w:hAnsi="Arial"/>
        </w:rPr>
        <w:t xml:space="preserve">Captain Percy stood behind them, one arm slung above her with her wrist twisted into the overhead strap. Her other </w:t>
      </w:r>
      <w:proofErr w:type="gramStart"/>
      <w:r>
        <w:rPr>
          <w:rFonts w:ascii="Arial" w:hAnsi="Arial"/>
        </w:rPr>
        <w:t>hand held</w:t>
      </w:r>
      <w:proofErr w:type="gramEnd"/>
      <w:r>
        <w:rPr>
          <w:rFonts w:ascii="Arial" w:hAnsi="Arial"/>
        </w:rPr>
        <w:t xml:space="preserve"> the cheroot, aflame, with a long thin string of smoke rising upwards at a slant angle relative to the orientation of the control room in the steeply diving boat. She stared at the depth-under-keel gauge.</w:t>
      </w:r>
    </w:p>
    <w:p w14:paraId="3FC13DB3" w14:textId="77777777" w:rsidR="001E2E9B" w:rsidRDefault="00000000">
      <w:pPr>
        <w:pStyle w:val="BodyText"/>
        <w:rPr>
          <w:rFonts w:ascii="Arial" w:hAnsi="Arial"/>
        </w:rPr>
      </w:pPr>
      <w:r>
        <w:rPr>
          <w:rFonts w:ascii="Arial" w:hAnsi="Arial"/>
        </w:rPr>
        <w:t>Seconds later that gauge tapped the zero pin.</w:t>
      </w:r>
    </w:p>
    <w:p w14:paraId="7368CF1F" w14:textId="77777777" w:rsidR="001E2E9B" w:rsidRDefault="00000000">
      <w:pPr>
        <w:pStyle w:val="BodyText"/>
        <w:rPr>
          <w:rFonts w:ascii="Arial" w:hAnsi="Arial"/>
        </w:rPr>
      </w:pPr>
      <w:r>
        <w:rPr>
          <w:rFonts w:ascii="Arial" w:hAnsi="Arial"/>
        </w:rPr>
        <w:t xml:space="preserve">Gregory and Bastian winced, waiting for the breaking, popping shudder that would be what the end of the </w:t>
      </w:r>
      <w:r>
        <w:rPr>
          <w:rFonts w:ascii="Arial" w:hAnsi="Arial"/>
          <w:i/>
          <w:iCs/>
        </w:rPr>
        <w:t>Prospect</w:t>
      </w:r>
      <w:r>
        <w:rPr>
          <w:rFonts w:ascii="Arial" w:hAnsi="Arial"/>
        </w:rPr>
        <w:t xml:space="preserve"> felt like.</w:t>
      </w:r>
    </w:p>
    <w:p w14:paraId="16DEC2F6" w14:textId="00CB590B" w:rsidR="001E2E9B" w:rsidRDefault="00000000">
      <w:pPr>
        <w:pStyle w:val="BodyText"/>
        <w:rPr>
          <w:rFonts w:ascii="Arial" w:hAnsi="Arial"/>
        </w:rPr>
      </w:pPr>
      <w:r>
        <w:rPr>
          <w:rFonts w:ascii="Arial" w:hAnsi="Arial"/>
        </w:rPr>
        <w:t xml:space="preserve">Another second after that, the gauge spun wildly and pegged itself against </w:t>
      </w:r>
      <w:ins w:id="3463" w:author="Julia Ringo" w:date="2023-10-20T20:35:00Z">
        <w:r w:rsidR="00B017A6">
          <w:rPr>
            <w:rFonts w:ascii="Arial" w:hAnsi="Arial"/>
          </w:rPr>
          <w:t>“</w:t>
        </w:r>
      </w:ins>
      <w:del w:id="3464" w:author="Julia Ringo" w:date="2023-10-20T20:35:00Z">
        <w:r w:rsidDel="00B017A6">
          <w:rPr>
            <w:rFonts w:ascii="Arial" w:hAnsi="Arial"/>
          </w:rPr>
          <w:delText>‘</w:delText>
        </w:r>
      </w:del>
      <w:r>
        <w:rPr>
          <w:rFonts w:ascii="Arial" w:hAnsi="Arial"/>
        </w:rPr>
        <w:t>bottomless</w:t>
      </w:r>
      <w:ins w:id="3465" w:author="Julia Ringo" w:date="2023-10-20T20:35:00Z">
        <w:r w:rsidR="00B017A6">
          <w:rPr>
            <w:rFonts w:ascii="Arial" w:hAnsi="Arial"/>
          </w:rPr>
          <w:t>”</w:t>
        </w:r>
      </w:ins>
      <w:del w:id="3466" w:author="Julia Ringo" w:date="2023-10-20T20:35:00Z">
        <w:r w:rsidDel="00B017A6">
          <w:rPr>
            <w:rFonts w:ascii="Arial" w:hAnsi="Arial"/>
          </w:rPr>
          <w:delText>’</w:delText>
        </w:r>
      </w:del>
      <w:r>
        <w:rPr>
          <w:rFonts w:ascii="Arial" w:hAnsi="Arial"/>
        </w:rPr>
        <w:t xml:space="preserve"> on the other side of the dial. It flipped over with such force that Gregory could hear the hair-tap of the needle against the pin in the quiet of the control room. The depth gauge next to the depth-under-keel gauge continued to rise steadily past 250 meters.</w:t>
      </w:r>
    </w:p>
    <w:p w14:paraId="7AEA2404" w14:textId="77777777"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let out a long low groan that tortured every surface of the boat.</w:t>
      </w:r>
    </w:p>
    <w:p w14:paraId="0374A6B1" w14:textId="72A1D77B" w:rsidR="001E2E9B" w:rsidRDefault="00000000">
      <w:pPr>
        <w:pStyle w:val="BodyText"/>
        <w:rPr>
          <w:rFonts w:ascii="Arial" w:hAnsi="Arial"/>
        </w:rPr>
      </w:pPr>
      <w:r>
        <w:rPr>
          <w:rFonts w:ascii="Arial" w:hAnsi="Arial"/>
        </w:rPr>
        <w:t xml:space="preserve">“Level her off!” said Percy. She had calmly and confidently driven her ship through the false bottom, but now they were up against the very limits of the </w:t>
      </w:r>
      <w:ins w:id="3467" w:author="Julia Ringo" w:date="2023-10-20T22:24:00Z">
        <w:r w:rsidR="00CF4FD5">
          <w:rPr>
            <w:rFonts w:ascii="Arial" w:hAnsi="Arial"/>
          </w:rPr>
          <w:t xml:space="preserve">boat’s </w:t>
        </w:r>
      </w:ins>
      <w:del w:id="3468" w:author="Julia Ringo" w:date="2023-10-20T22:24:00Z">
        <w:r w:rsidDel="00CF4FD5">
          <w:rPr>
            <w:rFonts w:ascii="Arial" w:hAnsi="Arial"/>
          </w:rPr>
          <w:delText>depths the boat was</w:delText>
        </w:r>
      </w:del>
      <w:ins w:id="3469" w:author="Julia Ringo" w:date="2023-10-20T22:24:00Z">
        <w:r w:rsidR="00CF4FD5">
          <w:rPr>
            <w:rFonts w:ascii="Arial" w:hAnsi="Arial"/>
          </w:rPr>
          <w:t>depth</w:t>
        </w:r>
      </w:ins>
      <w:r>
        <w:rPr>
          <w:rFonts w:ascii="Arial" w:hAnsi="Arial"/>
        </w:rPr>
        <w:t xml:space="preserve"> capab</w:t>
      </w:r>
      <w:ins w:id="3470" w:author="Julia Ringo" w:date="2023-10-20T22:24:00Z">
        <w:r w:rsidR="00CF4FD5">
          <w:rPr>
            <w:rFonts w:ascii="Arial" w:hAnsi="Arial"/>
          </w:rPr>
          <w:t>ilities</w:t>
        </w:r>
      </w:ins>
      <w:del w:id="3471" w:author="Julia Ringo" w:date="2023-10-20T22:24:00Z">
        <w:r w:rsidDel="00CF4FD5">
          <w:rPr>
            <w:rFonts w:ascii="Arial" w:hAnsi="Arial"/>
          </w:rPr>
          <w:delText>le of</w:delText>
        </w:r>
      </w:del>
      <w:r>
        <w:rPr>
          <w:rFonts w:ascii="Arial" w:hAnsi="Arial"/>
        </w:rPr>
        <w:t>. A few more seconds of descending</w:t>
      </w:r>
      <w:del w:id="3472" w:author="Julia Ringo" w:date="2023-10-20T22:24:00Z">
        <w:r w:rsidDel="00CF4FD5">
          <w:rPr>
            <w:rFonts w:ascii="Arial" w:hAnsi="Arial"/>
          </w:rPr>
          <w:delText>,</w:delText>
        </w:r>
      </w:del>
      <w:r>
        <w:rPr>
          <w:rFonts w:ascii="Arial" w:hAnsi="Arial"/>
        </w:rPr>
        <w:t xml:space="preserve"> and they would fall unstoppably into the hole, and never see the surface again.</w:t>
      </w:r>
    </w:p>
    <w:p w14:paraId="2D2B83E2" w14:textId="1C4302DA" w:rsidR="001E2E9B" w:rsidRDefault="00000000">
      <w:pPr>
        <w:pStyle w:val="BodyText"/>
        <w:rPr>
          <w:rFonts w:ascii="Arial" w:hAnsi="Arial"/>
        </w:rPr>
      </w:pPr>
      <w:r>
        <w:rPr>
          <w:rFonts w:ascii="Arial" w:hAnsi="Arial"/>
        </w:rPr>
        <w:t xml:space="preserve">Bastian immediately yanked the throttle into reverse, and Gregory spun the dive plane control wheel around in the opposite direction to steer the bow back upwards with one hand while </w:t>
      </w:r>
      <w:del w:id="3473" w:author="Julia Ringo" w:date="2023-10-20T22:25:00Z">
        <w:r w:rsidDel="00CF4FD5">
          <w:rPr>
            <w:rFonts w:ascii="Arial" w:hAnsi="Arial"/>
          </w:rPr>
          <w:delText xml:space="preserve">at the same time he </w:delText>
        </w:r>
      </w:del>
      <w:r>
        <w:rPr>
          <w:rFonts w:ascii="Arial" w:hAnsi="Arial"/>
        </w:rPr>
        <w:t>twist</w:t>
      </w:r>
      <w:ins w:id="3474" w:author="Julia Ringo" w:date="2023-10-20T22:25:00Z">
        <w:r w:rsidR="00CF4FD5">
          <w:rPr>
            <w:rFonts w:ascii="Arial" w:hAnsi="Arial"/>
          </w:rPr>
          <w:t>ing</w:t>
        </w:r>
      </w:ins>
      <w:del w:id="3475" w:author="Julia Ringo" w:date="2023-10-20T22:25:00Z">
        <w:r w:rsidDel="00CF4FD5">
          <w:rPr>
            <w:rFonts w:ascii="Arial" w:hAnsi="Arial"/>
          </w:rPr>
          <w:delText>ed</w:delText>
        </w:r>
      </w:del>
      <w:r>
        <w:rPr>
          <w:rFonts w:ascii="Arial" w:hAnsi="Arial"/>
        </w:rPr>
        <w:t xml:space="preserve"> </w:t>
      </w:r>
      <w:del w:id="3476" w:author="Julia Ringo" w:date="2023-10-20T22:25:00Z">
        <w:r w:rsidDel="00CF4FD5">
          <w:rPr>
            <w:rFonts w:ascii="Arial" w:hAnsi="Arial"/>
          </w:rPr>
          <w:delText xml:space="preserve">close </w:delText>
        </w:r>
      </w:del>
      <w:ins w:id="3477" w:author="Julia Ringo" w:date="2023-10-20T22:25:00Z">
        <w:r w:rsidR="00CF4FD5">
          <w:rPr>
            <w:rFonts w:ascii="Arial" w:hAnsi="Arial"/>
          </w:rPr>
          <w:t>shut</w:t>
        </w:r>
        <w:r w:rsidR="00CF4FD5">
          <w:rPr>
            <w:rFonts w:ascii="Arial" w:hAnsi="Arial"/>
          </w:rPr>
          <w:t xml:space="preserve"> </w:t>
        </w:r>
      </w:ins>
      <w:r>
        <w:rPr>
          <w:rFonts w:ascii="Arial" w:hAnsi="Arial"/>
        </w:rPr>
        <w:t>the main ballast valve switches on the tank control panel with the other.</w:t>
      </w:r>
    </w:p>
    <w:p w14:paraId="796F35B0" w14:textId="0058DBA8" w:rsidR="001E2E9B" w:rsidRDefault="00000000">
      <w:pPr>
        <w:pStyle w:val="BodyText"/>
        <w:rPr>
          <w:rFonts w:ascii="Arial" w:hAnsi="Arial"/>
        </w:rPr>
      </w:pPr>
      <w:r>
        <w:rPr>
          <w:rFonts w:ascii="Arial" w:hAnsi="Arial"/>
        </w:rPr>
        <w:t xml:space="preserve">The engineers who designed the </w:t>
      </w:r>
      <w:r>
        <w:rPr>
          <w:rFonts w:ascii="Arial" w:hAnsi="Arial"/>
          <w:i/>
          <w:iCs/>
        </w:rPr>
        <w:t>Prospect</w:t>
      </w:r>
      <w:r>
        <w:rPr>
          <w:rFonts w:ascii="Arial" w:hAnsi="Arial"/>
        </w:rPr>
        <w:t xml:space="preserve"> intended the boat to operate normally down to 215 meters. But Percy had pushed the boat beyond that many times, and despite the age of the boat</w:t>
      </w:r>
      <w:ins w:id="3478" w:author="Julia Ringo" w:date="2023-10-20T22:25:00Z">
        <w:r w:rsidR="00CF4FD5">
          <w:rPr>
            <w:rFonts w:ascii="Arial" w:hAnsi="Arial"/>
          </w:rPr>
          <w:t>, she</w:t>
        </w:r>
      </w:ins>
      <w:r>
        <w:rPr>
          <w:rFonts w:ascii="Arial" w:hAnsi="Arial"/>
        </w:rPr>
        <w:t xml:space="preserve"> had full confidence in its ability to withstand 250 meters of depth</w:t>
      </w:r>
      <w:del w:id="3479" w:author="Julia Ringo" w:date="2023-10-05T13:15:00Z">
        <w:r w:rsidDel="000E7660">
          <w:rPr>
            <w:rFonts w:ascii="Arial" w:hAnsi="Arial"/>
          </w:rPr>
          <w:delText xml:space="preserve"> — </w:delText>
        </w:r>
      </w:del>
      <w:ins w:id="3480" w:author="Julia Ringo" w:date="2023-10-05T13:15:00Z">
        <w:r w:rsidR="000E7660">
          <w:rPr>
            <w:rFonts w:ascii="Arial" w:hAnsi="Arial"/>
          </w:rPr>
          <w:t>—</w:t>
        </w:r>
      </w:ins>
      <w:r>
        <w:rPr>
          <w:rFonts w:ascii="Arial" w:hAnsi="Arial"/>
        </w:rPr>
        <w:t>though she generally only tested that confidence in an emergency. Beyond that was the mystery of the death zone. The original engineers anticipated full collapse of the boat at 300</w:t>
      </w:r>
      <w:ins w:id="3481" w:author="Julia Ringo" w:date="2023-10-20T22:25:00Z">
        <w:r w:rsidR="00CF4FD5">
          <w:rPr>
            <w:rFonts w:ascii="Arial" w:hAnsi="Arial"/>
          </w:rPr>
          <w:t xml:space="preserve"> meters</w:t>
        </w:r>
      </w:ins>
      <w:del w:id="3482" w:author="Julia Ringo" w:date="2023-10-20T22:25:00Z">
        <w:r w:rsidDel="00CF4FD5">
          <w:rPr>
            <w:rFonts w:ascii="Arial" w:hAnsi="Arial"/>
          </w:rPr>
          <w:delText>m</w:delText>
        </w:r>
      </w:del>
      <w:r>
        <w:rPr>
          <w:rFonts w:ascii="Arial" w:hAnsi="Arial"/>
        </w:rPr>
        <w:t>. But terrible things could happen in th</w:t>
      </w:r>
      <w:ins w:id="3483" w:author="Julia Ringo" w:date="2023-10-20T22:25:00Z">
        <w:r w:rsidR="00CF4FD5">
          <w:rPr>
            <w:rFonts w:ascii="Arial" w:hAnsi="Arial"/>
          </w:rPr>
          <w:t>e</w:t>
        </w:r>
      </w:ins>
      <w:del w:id="3484" w:author="Julia Ringo" w:date="2023-10-20T22:25:00Z">
        <w:r w:rsidDel="00CF4FD5">
          <w:rPr>
            <w:rFonts w:ascii="Arial" w:hAnsi="Arial"/>
          </w:rPr>
          <w:delText>at</w:delText>
        </w:r>
      </w:del>
      <w:r>
        <w:rPr>
          <w:rFonts w:ascii="Arial" w:hAnsi="Arial"/>
        </w:rPr>
        <w:t xml:space="preserve"> range between 250 and 300 meters that they were passing into </w:t>
      </w:r>
      <w:del w:id="3485" w:author="Julia Ringo" w:date="2023-10-20T22:25:00Z">
        <w:r w:rsidDel="00CF4FD5">
          <w:rPr>
            <w:rFonts w:ascii="Arial" w:hAnsi="Arial"/>
          </w:rPr>
          <w:delText>at the moment</w:delText>
        </w:r>
      </w:del>
      <w:ins w:id="3486" w:author="Julia Ringo" w:date="2023-10-20T22:25:00Z">
        <w:r w:rsidR="00CF4FD5">
          <w:rPr>
            <w:rFonts w:ascii="Arial" w:hAnsi="Arial"/>
          </w:rPr>
          <w:t>now</w:t>
        </w:r>
      </w:ins>
      <w:r>
        <w:rPr>
          <w:rFonts w:ascii="Arial" w:hAnsi="Arial"/>
        </w:rPr>
        <w:t>.</w:t>
      </w:r>
    </w:p>
    <w:p w14:paraId="3A6B90CE" w14:textId="2EB2493A" w:rsidR="001E2E9B" w:rsidRDefault="00000000">
      <w:pPr>
        <w:pStyle w:val="BodyText"/>
        <w:rPr>
          <w:rFonts w:ascii="Arial" w:hAnsi="Arial"/>
        </w:rPr>
      </w:pPr>
      <w:r>
        <w:rPr>
          <w:rFonts w:ascii="Arial" w:hAnsi="Arial"/>
        </w:rPr>
        <w:t xml:space="preserve">Every ten meters further down added another atmosphere of pressure to the hull. The equivalent of another entire column of the weight of the air on the surface pressing down from space. And </w:t>
      </w:r>
      <w:del w:id="3487" w:author="Julia Ringo" w:date="2023-10-20T22:26:00Z">
        <w:r w:rsidDel="00CF4FD5">
          <w:rPr>
            <w:rFonts w:ascii="Arial" w:hAnsi="Arial"/>
          </w:rPr>
          <w:delText xml:space="preserve">against that had to stand </w:delText>
        </w:r>
      </w:del>
      <w:r>
        <w:rPr>
          <w:rFonts w:ascii="Arial" w:hAnsi="Arial"/>
        </w:rPr>
        <w:t xml:space="preserve">the measly one atmosphere of pressure inside the </w:t>
      </w:r>
      <w:r>
        <w:rPr>
          <w:rFonts w:ascii="Arial" w:hAnsi="Arial"/>
          <w:i/>
          <w:iCs/>
        </w:rPr>
        <w:t>Prospect</w:t>
      </w:r>
      <w:ins w:id="3488" w:author="Julia Ringo" w:date="2023-10-20T22:27:00Z">
        <w:r w:rsidR="00CF4FD5">
          <w:rPr>
            <w:rFonts w:ascii="Arial" w:hAnsi="Arial"/>
          </w:rPr>
          <w:t>, reinforced with the strength of the steel pressure hull</w:t>
        </w:r>
        <w:r w:rsidR="00CF4FD5">
          <w:rPr>
            <w:rFonts w:ascii="Arial" w:hAnsi="Arial"/>
          </w:rPr>
          <w:t>,</w:t>
        </w:r>
      </w:ins>
      <w:ins w:id="3489" w:author="Julia Ringo" w:date="2023-10-20T22:26:00Z">
        <w:r w:rsidR="00CF4FD5">
          <w:rPr>
            <w:rFonts w:ascii="Arial" w:hAnsi="Arial"/>
            <w:i/>
            <w:iCs/>
          </w:rPr>
          <w:t xml:space="preserve"> </w:t>
        </w:r>
        <w:r w:rsidR="00CF4FD5">
          <w:rPr>
            <w:rFonts w:ascii="Arial" w:hAnsi="Arial"/>
          </w:rPr>
          <w:t>had to stand</w:t>
        </w:r>
        <w:r w:rsidR="00CF4FD5" w:rsidRPr="00CF4FD5">
          <w:rPr>
            <w:rFonts w:ascii="Arial" w:hAnsi="Arial"/>
          </w:rPr>
          <w:t xml:space="preserve"> </w:t>
        </w:r>
        <w:r w:rsidR="00CF4FD5">
          <w:rPr>
            <w:rFonts w:ascii="Arial" w:hAnsi="Arial"/>
          </w:rPr>
          <w:t>against</w:t>
        </w:r>
        <w:r w:rsidR="00CF4FD5">
          <w:rPr>
            <w:rFonts w:ascii="Arial" w:hAnsi="Arial"/>
          </w:rPr>
          <w:t xml:space="preserve"> that</w:t>
        </w:r>
      </w:ins>
      <w:del w:id="3490" w:author="Julia Ringo" w:date="2023-10-20T22:26:00Z">
        <w:r w:rsidDel="00CF4FD5">
          <w:rPr>
            <w:rFonts w:ascii="Arial" w:hAnsi="Arial"/>
          </w:rPr>
          <w:delText>, reinforced with the strength of the steel pressure hull</w:delText>
        </w:r>
      </w:del>
      <w:r>
        <w:rPr>
          <w:rFonts w:ascii="Arial" w:hAnsi="Arial"/>
        </w:rPr>
        <w:t xml:space="preserve">. On a boat </w:t>
      </w:r>
      <w:del w:id="3491" w:author="Julia Ringo" w:date="2023-10-20T22:27:00Z">
        <w:r w:rsidDel="00CF4FD5">
          <w:rPr>
            <w:rFonts w:ascii="Arial" w:hAnsi="Arial"/>
          </w:rPr>
          <w:delText xml:space="preserve">100 </w:delText>
        </w:r>
      </w:del>
      <w:ins w:id="3492" w:author="Julia Ringo" w:date="2023-10-20T22:27:00Z">
        <w:r w:rsidR="00CF4FD5">
          <w:rPr>
            <w:rFonts w:ascii="Arial" w:hAnsi="Arial"/>
          </w:rPr>
          <w:t>a hundred</w:t>
        </w:r>
        <w:r w:rsidR="00CF4FD5">
          <w:rPr>
            <w:rFonts w:ascii="Arial" w:hAnsi="Arial"/>
          </w:rPr>
          <w:t xml:space="preserve"> </w:t>
        </w:r>
      </w:ins>
      <w:r>
        <w:rPr>
          <w:rFonts w:ascii="Arial" w:hAnsi="Arial"/>
        </w:rPr>
        <w:t>meters long</w:t>
      </w:r>
      <w:ins w:id="3493" w:author="Julia Ringo" w:date="2023-10-20T22:27:00Z">
        <w:r w:rsidR="00CF4FD5">
          <w:rPr>
            <w:rFonts w:ascii="Arial" w:hAnsi="Arial"/>
          </w:rPr>
          <w:t>,</w:t>
        </w:r>
      </w:ins>
      <w:r>
        <w:rPr>
          <w:rFonts w:ascii="Arial" w:hAnsi="Arial"/>
        </w:rPr>
        <w:t xml:space="preserve"> like the </w:t>
      </w:r>
      <w:r>
        <w:rPr>
          <w:rFonts w:ascii="Arial" w:hAnsi="Arial"/>
          <w:i/>
          <w:iCs/>
        </w:rPr>
        <w:t>Prospect</w:t>
      </w:r>
      <w:r>
        <w:rPr>
          <w:rFonts w:ascii="Arial" w:hAnsi="Arial"/>
        </w:rPr>
        <w:t xml:space="preserve">, in a steep dive like this, the bow could </w:t>
      </w:r>
      <w:r>
        <w:rPr>
          <w:rFonts w:ascii="Arial" w:hAnsi="Arial"/>
        </w:rPr>
        <w:lastRenderedPageBreak/>
        <w:t>easily already be under an entire atmosphere more pressure than what the depth gauge (</w:t>
      </w:r>
      <w:del w:id="3494" w:author="Julia Ringo" w:date="2023-10-20T22:27:00Z">
        <w:r w:rsidDel="00CF4FD5">
          <w:rPr>
            <w:rFonts w:ascii="Arial" w:hAnsi="Arial"/>
          </w:rPr>
          <w:delText xml:space="preserve">that </w:delText>
        </w:r>
      </w:del>
      <w:ins w:id="3495" w:author="Julia Ringo" w:date="2023-10-20T22:27:00Z">
        <w:r w:rsidR="00CF4FD5">
          <w:rPr>
            <w:rFonts w:ascii="Arial" w:hAnsi="Arial"/>
          </w:rPr>
          <w:t>which</w:t>
        </w:r>
        <w:r w:rsidR="00CF4FD5">
          <w:rPr>
            <w:rFonts w:ascii="Arial" w:hAnsi="Arial"/>
          </w:rPr>
          <w:t xml:space="preserve"> </w:t>
        </w:r>
      </w:ins>
      <w:r>
        <w:rPr>
          <w:rFonts w:ascii="Arial" w:hAnsi="Arial"/>
        </w:rPr>
        <w:t xml:space="preserve">measured from the sail) was showing Percy. A small adjustment in the wrong direction of the huge </w:t>
      </w:r>
      <w:proofErr w:type="spellStart"/>
      <w:r>
        <w:rPr>
          <w:rFonts w:ascii="Arial" w:hAnsi="Arial"/>
        </w:rPr>
        <w:t>planing</w:t>
      </w:r>
      <w:proofErr w:type="spellEnd"/>
      <w:r>
        <w:rPr>
          <w:rFonts w:ascii="Arial" w:hAnsi="Arial"/>
        </w:rPr>
        <w:t xml:space="preserve"> fins that guided the sub up or down, or one valve accidentally left partially open and flooding a ballast tank, could </w:t>
      </w:r>
      <w:ins w:id="3496" w:author="Julia Ringo" w:date="2023-10-20T22:27:00Z">
        <w:r w:rsidR="00CF4FD5">
          <w:rPr>
            <w:rFonts w:ascii="Arial" w:hAnsi="Arial"/>
          </w:rPr>
          <w:t xml:space="preserve">in a matter of seconds </w:t>
        </w:r>
      </w:ins>
      <w:r>
        <w:rPr>
          <w:rFonts w:ascii="Arial" w:hAnsi="Arial"/>
        </w:rPr>
        <w:t xml:space="preserve">take them down </w:t>
      </w:r>
      <w:del w:id="3497" w:author="Julia Ringo" w:date="2023-10-20T22:27:00Z">
        <w:r w:rsidDel="00CF4FD5">
          <w:rPr>
            <w:rFonts w:ascii="Arial" w:hAnsi="Arial"/>
          </w:rPr>
          <w:delText xml:space="preserve">in a matter of seconds </w:delText>
        </w:r>
      </w:del>
      <w:r>
        <w:rPr>
          <w:rFonts w:ascii="Arial" w:hAnsi="Arial"/>
        </w:rPr>
        <w:t>the last critical meters beyond what the boat could stand. Percy knew they were within meters of crossing th</w:t>
      </w:r>
      <w:ins w:id="3498" w:author="Julia Ringo" w:date="2023-10-20T22:27:00Z">
        <w:r w:rsidR="00CF4FD5">
          <w:rPr>
            <w:rFonts w:ascii="Arial" w:hAnsi="Arial"/>
          </w:rPr>
          <w:t>e</w:t>
        </w:r>
      </w:ins>
      <w:del w:id="3499" w:author="Julia Ringo" w:date="2023-10-20T22:27:00Z">
        <w:r w:rsidDel="00CF4FD5">
          <w:rPr>
            <w:rFonts w:ascii="Arial" w:hAnsi="Arial"/>
          </w:rPr>
          <w:delText>at</w:delText>
        </w:r>
      </w:del>
      <w:r>
        <w:rPr>
          <w:rFonts w:ascii="Arial" w:hAnsi="Arial"/>
        </w:rPr>
        <w:t xml:space="preserve"> unknowable line </w:t>
      </w:r>
      <w:del w:id="3500" w:author="Julia Ringo" w:date="2023-10-20T22:28:00Z">
        <w:r w:rsidDel="00CF4FD5">
          <w:rPr>
            <w:rFonts w:ascii="Arial" w:hAnsi="Arial"/>
          </w:rPr>
          <w:delText xml:space="preserve">where </w:delText>
        </w:r>
      </w:del>
      <w:ins w:id="3501" w:author="Julia Ringo" w:date="2023-10-20T22:28:00Z">
        <w:r w:rsidR="00CF4FD5">
          <w:rPr>
            <w:rFonts w:ascii="Arial" w:hAnsi="Arial"/>
          </w:rPr>
          <w:t>beyond which</w:t>
        </w:r>
        <w:r w:rsidR="00CF4FD5">
          <w:rPr>
            <w:rFonts w:ascii="Arial" w:hAnsi="Arial"/>
          </w:rPr>
          <w:t xml:space="preserve"> </w:t>
        </w:r>
      </w:ins>
      <w:r>
        <w:rPr>
          <w:rFonts w:ascii="Arial" w:hAnsi="Arial"/>
        </w:rPr>
        <w:t xml:space="preserve">critical parts of the </w:t>
      </w:r>
      <w:r>
        <w:rPr>
          <w:rFonts w:ascii="Arial" w:hAnsi="Arial"/>
          <w:i/>
          <w:iCs/>
        </w:rPr>
        <w:t>Prospect</w:t>
      </w:r>
      <w:r>
        <w:rPr>
          <w:rFonts w:ascii="Arial" w:hAnsi="Arial"/>
        </w:rPr>
        <w:t xml:space="preserve"> would fail, and they would never get the boat to rise again.</w:t>
      </w:r>
    </w:p>
    <w:p w14:paraId="4B9F1004" w14:textId="77777777" w:rsidR="001E2E9B" w:rsidRDefault="00000000">
      <w:pPr>
        <w:pStyle w:val="BodyText"/>
        <w:rPr>
          <w:rFonts w:ascii="Arial" w:hAnsi="Arial"/>
        </w:rPr>
      </w:pPr>
      <w:r>
        <w:rPr>
          <w:rFonts w:ascii="Arial" w:hAnsi="Arial"/>
        </w:rPr>
        <w:t xml:space="preserve">The </w:t>
      </w:r>
      <w:r>
        <w:rPr>
          <w:rFonts w:ascii="Arial" w:hAnsi="Arial"/>
          <w:i/>
          <w:iCs/>
        </w:rPr>
        <w:t>Prospect</w:t>
      </w:r>
      <w:r w:rsidRPr="00CF4FD5">
        <w:rPr>
          <w:rFonts w:ascii="Arial" w:hAnsi="Arial"/>
          <w:rPrChange w:id="3502" w:author="Julia Ringo" w:date="2023-10-20T22:28:00Z">
            <w:rPr>
              <w:rFonts w:ascii="Arial" w:hAnsi="Arial"/>
              <w:i/>
              <w:iCs/>
            </w:rPr>
          </w:rPrChange>
        </w:rPr>
        <w:t>’s</w:t>
      </w:r>
      <w:r>
        <w:rPr>
          <w:rFonts w:ascii="Arial" w:hAnsi="Arial"/>
        </w:rPr>
        <w:t xml:space="preserve"> motors were spinning the propeller in reverse now, pulling hard against the fall of the boat.</w:t>
      </w:r>
    </w:p>
    <w:p w14:paraId="303659D9" w14:textId="477DC15F" w:rsidR="001E2E9B" w:rsidRDefault="00000000">
      <w:pPr>
        <w:pStyle w:val="BodyText"/>
        <w:rPr>
          <w:rFonts w:ascii="Arial" w:hAnsi="Arial"/>
        </w:rPr>
      </w:pPr>
      <w:r>
        <w:rPr>
          <w:rFonts w:ascii="Arial" w:hAnsi="Arial"/>
        </w:rPr>
        <w:t>“Watch the forward speed</w:t>
      </w:r>
      <w:ins w:id="3503" w:author="Julia Ringo" w:date="2023-10-20T22:28:00Z">
        <w:r w:rsidR="00CF4FD5">
          <w:rPr>
            <w:rFonts w:ascii="Arial" w:hAnsi="Arial"/>
          </w:rPr>
          <w:t>,</w:t>
        </w:r>
      </w:ins>
      <w:r>
        <w:rPr>
          <w:rFonts w:ascii="Arial" w:hAnsi="Arial"/>
        </w:rPr>
        <w:t xml:space="preserve"> Bastian!” Percy warned</w:t>
      </w:r>
      <w:ins w:id="3504" w:author="Julia Ringo" w:date="2023-10-20T22:28:00Z">
        <w:r w:rsidR="00CF4FD5">
          <w:rPr>
            <w:rFonts w:ascii="Arial" w:hAnsi="Arial"/>
          </w:rPr>
          <w:t>.</w:t>
        </w:r>
      </w:ins>
      <w:del w:id="3505" w:author="Julia Ringo" w:date="2023-10-20T22:28:00Z">
        <w:r w:rsidDel="00CF4FD5">
          <w:rPr>
            <w:rFonts w:ascii="Arial" w:hAnsi="Arial"/>
          </w:rPr>
          <w:delText>,</w:delText>
        </w:r>
      </w:del>
      <w:r>
        <w:rPr>
          <w:rFonts w:ascii="Arial" w:hAnsi="Arial"/>
        </w:rPr>
        <w:t xml:space="preserve"> “</w:t>
      </w:r>
      <w:ins w:id="3506" w:author="Julia Ringo" w:date="2023-10-20T22:28:00Z">
        <w:r w:rsidR="00CF4FD5">
          <w:rPr>
            <w:rFonts w:ascii="Arial" w:hAnsi="Arial"/>
          </w:rPr>
          <w:t>I</w:t>
        </w:r>
      </w:ins>
      <w:del w:id="3507" w:author="Julia Ringo" w:date="2023-10-20T22:28:00Z">
        <w:r w:rsidDel="00CF4FD5">
          <w:rPr>
            <w:rFonts w:ascii="Arial" w:hAnsi="Arial"/>
          </w:rPr>
          <w:delText>i</w:delText>
        </w:r>
      </w:del>
      <w:r>
        <w:rPr>
          <w:rFonts w:ascii="Arial" w:hAnsi="Arial"/>
        </w:rPr>
        <w:t>f we start moving backwards with the dive planes set like that, you’ll swing the bow deeper instead of shallower. Don’t let her reverse direction.”</w:t>
      </w:r>
    </w:p>
    <w:p w14:paraId="30219EFE" w14:textId="11EA2D24" w:rsidR="001E2E9B" w:rsidRDefault="00000000">
      <w:pPr>
        <w:pStyle w:val="BodyText"/>
        <w:rPr>
          <w:rFonts w:ascii="Arial" w:hAnsi="Arial"/>
        </w:rPr>
      </w:pPr>
      <w:r>
        <w:rPr>
          <w:rFonts w:ascii="Arial" w:hAnsi="Arial"/>
        </w:rPr>
        <w:t>“On it</w:t>
      </w:r>
      <w:ins w:id="3508" w:author="Julia Ringo" w:date="2023-10-20T22:28:00Z">
        <w:r w:rsidR="00CF4FD5">
          <w:rPr>
            <w:rFonts w:ascii="Arial" w:hAnsi="Arial"/>
          </w:rPr>
          <w:t>,</w:t>
        </w:r>
      </w:ins>
      <w:r>
        <w:rPr>
          <w:rFonts w:ascii="Arial" w:hAnsi="Arial"/>
        </w:rPr>
        <w:t xml:space="preserve"> Cap,” said Bastian, his eyes watching the speed gauge. With full reverse thrust, it was rapidly falling towards zero, but they still had enough forward momentum that the bow was slowly rising. As soon as their speed came below a single knot, Bastian pushed the throttle into neutral. The bow had come up almost level at this point.</w:t>
      </w:r>
    </w:p>
    <w:p w14:paraId="14DD42DA" w14:textId="36D069C9" w:rsidR="001E2E9B" w:rsidRDefault="00000000">
      <w:pPr>
        <w:pStyle w:val="BodyText"/>
        <w:rPr>
          <w:rFonts w:ascii="Arial" w:hAnsi="Arial"/>
        </w:rPr>
      </w:pPr>
      <w:r>
        <w:rPr>
          <w:rFonts w:ascii="Arial" w:hAnsi="Arial"/>
        </w:rPr>
        <w:t>The climb of the depth gauge had slowed dramatically</w:t>
      </w:r>
      <w:del w:id="3509" w:author="Julia Ringo" w:date="2023-10-20T22:28:00Z">
        <w:r w:rsidDel="00CF4FD5">
          <w:rPr>
            <w:rFonts w:ascii="Arial" w:hAnsi="Arial"/>
          </w:rPr>
          <w:delText>,</w:delText>
        </w:r>
      </w:del>
      <w:r>
        <w:rPr>
          <w:rFonts w:ascii="Arial" w:hAnsi="Arial"/>
        </w:rPr>
        <w:t xml:space="preserve"> and was now only barely moving</w:t>
      </w:r>
      <w:del w:id="3510" w:author="Julia Ringo" w:date="2023-10-05T13:15:00Z">
        <w:r w:rsidDel="000E7660">
          <w:rPr>
            <w:rFonts w:ascii="Arial" w:hAnsi="Arial"/>
          </w:rPr>
          <w:delText xml:space="preserve"> — </w:delText>
        </w:r>
      </w:del>
      <w:ins w:id="3511" w:author="Julia Ringo" w:date="2023-10-05T13:15:00Z">
        <w:r w:rsidR="000E7660">
          <w:rPr>
            <w:rFonts w:ascii="Arial" w:hAnsi="Arial"/>
          </w:rPr>
          <w:t>—</w:t>
        </w:r>
      </w:ins>
      <w:r>
        <w:rPr>
          <w:rFonts w:ascii="Arial" w:hAnsi="Arial"/>
        </w:rPr>
        <w:t>but still moving</w:t>
      </w:r>
      <w:del w:id="3512" w:author="Julia Ringo" w:date="2023-10-05T13:15:00Z">
        <w:r w:rsidDel="000E7660">
          <w:rPr>
            <w:rFonts w:ascii="Arial" w:hAnsi="Arial"/>
          </w:rPr>
          <w:delText xml:space="preserve"> — </w:delText>
        </w:r>
      </w:del>
      <w:ins w:id="3513" w:author="Julia Ringo" w:date="2023-10-05T13:15:00Z">
        <w:r w:rsidR="000E7660">
          <w:rPr>
            <w:rFonts w:ascii="Arial" w:hAnsi="Arial"/>
          </w:rPr>
          <w:t>—</w:t>
        </w:r>
      </w:ins>
      <w:r>
        <w:rPr>
          <w:rFonts w:ascii="Arial" w:hAnsi="Arial"/>
        </w:rPr>
        <w:t>higher and deeper.</w:t>
      </w:r>
    </w:p>
    <w:p w14:paraId="075A711A" w14:textId="095192D4" w:rsidR="001E2E9B" w:rsidRDefault="00000000">
      <w:pPr>
        <w:pStyle w:val="BodyText"/>
        <w:rPr>
          <w:rFonts w:ascii="Arial" w:hAnsi="Arial"/>
        </w:rPr>
      </w:pPr>
      <w:r>
        <w:rPr>
          <w:rFonts w:ascii="Arial" w:hAnsi="Arial"/>
        </w:rPr>
        <w:t>“The ballast!” yelled Percy. She stepped to the tank control panel and flipped switches and spun open a selection of the dozen or so small valve control wheels in front of her. There was a hiss of air from deep in the boat as the high</w:t>
      </w:r>
      <w:ins w:id="3514" w:author="Julia Ringo" w:date="2023-10-20T22:28:00Z">
        <w:r w:rsidR="00CF4FD5">
          <w:rPr>
            <w:rFonts w:ascii="Arial" w:hAnsi="Arial"/>
          </w:rPr>
          <w:t>-</w:t>
        </w:r>
      </w:ins>
      <w:del w:id="3515" w:author="Julia Ringo" w:date="2023-10-20T22:28:00Z">
        <w:r w:rsidDel="00CF4FD5">
          <w:rPr>
            <w:rFonts w:ascii="Arial" w:hAnsi="Arial"/>
          </w:rPr>
          <w:delText xml:space="preserve"> </w:delText>
        </w:r>
      </w:del>
      <w:r>
        <w:rPr>
          <w:rFonts w:ascii="Arial" w:hAnsi="Arial"/>
        </w:rPr>
        <w:t>pressure system blew water out of some of the trim tanks. The boat came back to almost completely level. Percy continued to work the tank ballast panel, pushing air back into the main ballast.</w:t>
      </w:r>
    </w:p>
    <w:p w14:paraId="33B1A5FF" w14:textId="77777777" w:rsidR="001E2E9B" w:rsidRDefault="00000000">
      <w:pPr>
        <w:pStyle w:val="BodyText"/>
        <w:rPr>
          <w:rFonts w:ascii="Arial" w:hAnsi="Arial"/>
        </w:rPr>
      </w:pPr>
      <w:r>
        <w:rPr>
          <w:rFonts w:ascii="Arial" w:hAnsi="Arial"/>
        </w:rPr>
        <w:t>The depth gauge came to a slow stop at 263 meters.</w:t>
      </w:r>
    </w:p>
    <w:p w14:paraId="413A0047" w14:textId="77777777" w:rsidR="001E2E9B" w:rsidRDefault="00000000">
      <w:pPr>
        <w:pStyle w:val="BodyText"/>
        <w:rPr>
          <w:rFonts w:ascii="Arial" w:hAnsi="Arial"/>
        </w:rPr>
      </w:pPr>
      <w:r>
        <w:rPr>
          <w:rFonts w:ascii="Arial" w:hAnsi="Arial"/>
        </w:rPr>
        <w:t>Hemi climbed up from sonar. He looked at the depth. “New record?” he asked as his eyes found Percy’s.</w:t>
      </w:r>
    </w:p>
    <w:p w14:paraId="6929790F" w14:textId="77777777" w:rsidR="001E2E9B" w:rsidRDefault="00000000">
      <w:pPr>
        <w:pStyle w:val="BodyText"/>
        <w:rPr>
          <w:rFonts w:ascii="Arial" w:hAnsi="Arial"/>
        </w:rPr>
      </w:pPr>
      <w:r>
        <w:rPr>
          <w:rFonts w:ascii="Arial" w:hAnsi="Arial"/>
        </w:rPr>
        <w:t>“Nope. But a close fucking second. I had her down to 267 once.”</w:t>
      </w:r>
    </w:p>
    <w:p w14:paraId="77162969" w14:textId="7B7066E1" w:rsidR="001E2E9B" w:rsidRDefault="00000000">
      <w:pPr>
        <w:pStyle w:val="BodyText"/>
        <w:rPr>
          <w:rFonts w:ascii="Arial" w:hAnsi="Arial"/>
        </w:rPr>
      </w:pPr>
      <w:r>
        <w:rPr>
          <w:rFonts w:ascii="Arial" w:hAnsi="Arial"/>
        </w:rPr>
        <w:t xml:space="preserve">As if to remind Percy of the stress it was currently bearing, the </w:t>
      </w:r>
      <w:r>
        <w:rPr>
          <w:rFonts w:ascii="Arial" w:hAnsi="Arial"/>
          <w:i/>
          <w:iCs/>
        </w:rPr>
        <w:t>Prospect</w:t>
      </w:r>
      <w:r>
        <w:rPr>
          <w:rFonts w:ascii="Arial" w:hAnsi="Arial"/>
        </w:rPr>
        <w:t xml:space="preserve"> let another slow groan rise from the guts of the boat. “My poor girl,” said Percy. “Sorry</w:t>
      </w:r>
      <w:ins w:id="3516" w:author="Julia Ringo" w:date="2023-10-20T22:29:00Z">
        <w:r w:rsidR="00CF4FD5">
          <w:rPr>
            <w:rFonts w:ascii="Arial" w:hAnsi="Arial"/>
          </w:rPr>
          <w:t>,</w:t>
        </w:r>
      </w:ins>
      <w:r>
        <w:rPr>
          <w:rFonts w:ascii="Arial" w:hAnsi="Arial"/>
        </w:rPr>
        <w:t xml:space="preserve"> baby, we’ll take some of the fucking weight off soon.”</w:t>
      </w:r>
    </w:p>
    <w:p w14:paraId="283F8FBE" w14:textId="77777777" w:rsidR="001E2E9B" w:rsidRDefault="00000000">
      <w:pPr>
        <w:pStyle w:val="BodyText"/>
        <w:rPr>
          <w:rFonts w:ascii="Arial" w:hAnsi="Arial"/>
        </w:rPr>
      </w:pPr>
      <w:r>
        <w:rPr>
          <w:rFonts w:ascii="Arial" w:hAnsi="Arial"/>
        </w:rPr>
        <w:t>“What happened back there?” asked Gregory. “I thought we were going to hit the bottom for sure.”</w:t>
      </w:r>
    </w:p>
    <w:p w14:paraId="297A2366" w14:textId="1565D944" w:rsidR="001E2E9B" w:rsidRDefault="00000000">
      <w:pPr>
        <w:pStyle w:val="BodyText"/>
        <w:rPr>
          <w:rFonts w:ascii="Arial" w:hAnsi="Arial"/>
        </w:rPr>
      </w:pPr>
      <w:r>
        <w:rPr>
          <w:rFonts w:ascii="Arial" w:hAnsi="Arial"/>
        </w:rPr>
        <w:t>“False bottom,” said Percy. “The deep scattering layer</w:t>
      </w:r>
      <w:del w:id="3517" w:author="Julia Ringo" w:date="2023-10-05T13:15:00Z">
        <w:r w:rsidDel="000E7660">
          <w:rPr>
            <w:rFonts w:ascii="Arial" w:hAnsi="Arial"/>
          </w:rPr>
          <w:delText xml:space="preserve"> — </w:delText>
        </w:r>
      </w:del>
      <w:ins w:id="3518" w:author="Julia Ringo" w:date="2023-10-05T13:15:00Z">
        <w:r w:rsidR="000E7660">
          <w:rPr>
            <w:rFonts w:ascii="Arial" w:hAnsi="Arial"/>
          </w:rPr>
          <w:t>—</w:t>
        </w:r>
      </w:ins>
      <w:r>
        <w:rPr>
          <w:rFonts w:ascii="Arial" w:hAnsi="Arial"/>
        </w:rPr>
        <w:t>billions and billions of tiny bony fish come up from the depths in the night to feed</w:t>
      </w:r>
      <w:del w:id="3519" w:author="Julia Ringo" w:date="2023-10-05T13:15:00Z">
        <w:r w:rsidDel="000E7660">
          <w:rPr>
            <w:rFonts w:ascii="Arial" w:hAnsi="Arial"/>
          </w:rPr>
          <w:delText xml:space="preserve"> — </w:delText>
        </w:r>
      </w:del>
      <w:ins w:id="3520" w:author="Julia Ringo" w:date="2023-10-05T13:15:00Z">
        <w:r w:rsidR="000E7660">
          <w:rPr>
            <w:rFonts w:ascii="Arial" w:hAnsi="Arial"/>
          </w:rPr>
          <w:t>—</w:t>
        </w:r>
      </w:ins>
      <w:r>
        <w:rPr>
          <w:rFonts w:ascii="Arial" w:hAnsi="Arial"/>
        </w:rPr>
        <w:t>such a fucking mass of them together that they reflect sonar back up, making them look like the bottom. We swam right through them</w:t>
      </w:r>
      <w:del w:id="3521" w:author="Julia Ringo" w:date="2023-10-20T22:29:00Z">
        <w:r w:rsidDel="00CF4FD5">
          <w:rPr>
            <w:rFonts w:ascii="Arial" w:hAnsi="Arial"/>
          </w:rPr>
          <w:delText>,</w:delText>
        </w:r>
      </w:del>
      <w:r>
        <w:rPr>
          <w:rFonts w:ascii="Arial" w:hAnsi="Arial"/>
        </w:rPr>
        <w:t xml:space="preserve"> and came out underneath.”</w:t>
      </w:r>
    </w:p>
    <w:p w14:paraId="4DACBC72" w14:textId="624AFC9B" w:rsidR="001E2E9B" w:rsidRDefault="00000000">
      <w:pPr>
        <w:pStyle w:val="BodyText"/>
        <w:rPr>
          <w:rFonts w:ascii="Arial" w:hAnsi="Arial"/>
        </w:rPr>
      </w:pPr>
      <w:r>
        <w:rPr>
          <w:rFonts w:ascii="Arial" w:hAnsi="Arial"/>
        </w:rPr>
        <w:t>“Just when you think submarining is fucking boring</w:t>
      </w:r>
      <w:del w:id="3522" w:author="Julia Ringo" w:date="2023-10-10T11:08:00Z">
        <w:r w:rsidDel="00B6693A">
          <w:rPr>
            <w:rFonts w:ascii="Arial" w:hAnsi="Arial"/>
          </w:rPr>
          <w:delText>…</w:delText>
        </w:r>
      </w:del>
      <w:ins w:id="3523" w:author="Julia Ringo" w:date="2023-10-10T11:08:00Z">
        <w:r w:rsidR="00B6693A">
          <w:rPr>
            <w:rFonts w:ascii="Arial" w:hAnsi="Arial"/>
          </w:rPr>
          <w:t xml:space="preserve"> </w:t>
        </w:r>
        <w:proofErr w:type="gramStart"/>
        <w:r w:rsidR="00B6693A">
          <w:rPr>
            <w:rFonts w:ascii="Arial" w:hAnsi="Arial"/>
          </w:rPr>
          <w:t>. . .</w:t>
        </w:r>
      </w:ins>
      <w:r>
        <w:rPr>
          <w:rFonts w:ascii="Arial" w:hAnsi="Arial"/>
        </w:rPr>
        <w:t>”</w:t>
      </w:r>
      <w:proofErr w:type="gramEnd"/>
      <w:r>
        <w:rPr>
          <w:rFonts w:ascii="Arial" w:hAnsi="Arial"/>
        </w:rPr>
        <w:t xml:space="preserve"> said Bastian.</w:t>
      </w:r>
    </w:p>
    <w:p w14:paraId="76C64AAF" w14:textId="0F8F3724" w:rsidR="001E2E9B" w:rsidRDefault="00000000">
      <w:pPr>
        <w:pStyle w:val="BodyText"/>
        <w:rPr>
          <w:rFonts w:ascii="Arial" w:hAnsi="Arial"/>
        </w:rPr>
      </w:pPr>
      <w:r>
        <w:rPr>
          <w:rFonts w:ascii="Arial" w:hAnsi="Arial"/>
        </w:rPr>
        <w:lastRenderedPageBreak/>
        <w:t xml:space="preserve">Another ping from the pursuing submarine hit the </w:t>
      </w:r>
      <w:r>
        <w:rPr>
          <w:rFonts w:ascii="Arial" w:hAnsi="Arial"/>
          <w:i/>
          <w:iCs/>
        </w:rPr>
        <w:t>Prospect</w:t>
      </w:r>
      <w:r>
        <w:rPr>
          <w:rFonts w:ascii="Arial" w:hAnsi="Arial"/>
        </w:rPr>
        <w:t>, but this time it had a different quality to it</w:t>
      </w:r>
      <w:del w:id="3524" w:author="Julia Ringo" w:date="2023-10-05T13:15:00Z">
        <w:r w:rsidDel="000E7660">
          <w:rPr>
            <w:rFonts w:ascii="Arial" w:hAnsi="Arial"/>
          </w:rPr>
          <w:delText xml:space="preserve"> — </w:delText>
        </w:r>
      </w:del>
      <w:ins w:id="3525" w:author="Julia Ringo" w:date="2023-10-05T13:15:00Z">
        <w:r w:rsidR="000E7660">
          <w:rPr>
            <w:rFonts w:ascii="Arial" w:hAnsi="Arial"/>
          </w:rPr>
          <w:t>—</w:t>
        </w:r>
      </w:ins>
      <w:r>
        <w:rPr>
          <w:rFonts w:ascii="Arial" w:hAnsi="Arial"/>
        </w:rPr>
        <w:t>not just less powerful, but also diffuse and muted, as if it were coming from much f</w:t>
      </w:r>
      <w:ins w:id="3526" w:author="Julia Ringo" w:date="2023-10-20T22:29:00Z">
        <w:r w:rsidR="00CF4FD5">
          <w:rPr>
            <w:rFonts w:ascii="Arial" w:hAnsi="Arial"/>
          </w:rPr>
          <w:t>a</w:t>
        </w:r>
      </w:ins>
      <w:del w:id="3527" w:author="Julia Ringo" w:date="2023-10-20T22:29:00Z">
        <w:r w:rsidDel="00CF4FD5">
          <w:rPr>
            <w:rFonts w:ascii="Arial" w:hAnsi="Arial"/>
          </w:rPr>
          <w:delText>u</w:delText>
        </w:r>
      </w:del>
      <w:r>
        <w:rPr>
          <w:rFonts w:ascii="Arial" w:hAnsi="Arial"/>
        </w:rPr>
        <w:t>rther away than the last ping.</w:t>
      </w:r>
    </w:p>
    <w:p w14:paraId="302C23A5" w14:textId="1359FDF8" w:rsidR="001E2E9B" w:rsidRDefault="00000000">
      <w:pPr>
        <w:pStyle w:val="BodyText"/>
        <w:rPr>
          <w:rFonts w:ascii="Arial" w:hAnsi="Arial"/>
        </w:rPr>
      </w:pPr>
      <w:r>
        <w:rPr>
          <w:rFonts w:ascii="Arial" w:hAnsi="Arial"/>
        </w:rPr>
        <w:t>“So</w:t>
      </w:r>
      <w:del w:id="3528" w:author="Julia Ringo" w:date="2023-10-10T11:08:00Z">
        <w:r w:rsidDel="00B6693A">
          <w:rPr>
            <w:rFonts w:ascii="Arial" w:hAnsi="Arial"/>
          </w:rPr>
          <w:delText>…</w:delText>
        </w:r>
      </w:del>
      <w:ins w:id="3529" w:author="Julia Ringo" w:date="2023-10-10T11:08:00Z">
        <w:r w:rsidR="00B6693A">
          <w:rPr>
            <w:rFonts w:ascii="Arial" w:hAnsi="Arial"/>
          </w:rPr>
          <w:t xml:space="preserve"> . . . </w:t>
        </w:r>
      </w:ins>
      <w:del w:id="3530" w:author="Julia Ringo" w:date="2023-10-20T22:29:00Z">
        <w:r w:rsidDel="00CF4FD5">
          <w:rPr>
            <w:rFonts w:ascii="Arial" w:hAnsi="Arial"/>
          </w:rPr>
          <w:delText xml:space="preserve"> </w:delText>
        </w:r>
      </w:del>
      <w:r>
        <w:rPr>
          <w:rFonts w:ascii="Arial" w:hAnsi="Arial"/>
        </w:rPr>
        <w:t>they can’t see us now because of the layer of fish between us and them?” Gregory asked.</w:t>
      </w:r>
    </w:p>
    <w:p w14:paraId="28604563" w14:textId="4F0EE5B4" w:rsidR="001E2E9B" w:rsidRDefault="00000000">
      <w:pPr>
        <w:pStyle w:val="BodyText"/>
        <w:rPr>
          <w:rFonts w:ascii="Arial" w:hAnsi="Arial"/>
        </w:rPr>
      </w:pPr>
      <w:r>
        <w:rPr>
          <w:rFonts w:ascii="Arial" w:hAnsi="Arial"/>
        </w:rPr>
        <w:t>“With any luck</w:t>
      </w:r>
      <w:ins w:id="3531" w:author="Julia Ringo" w:date="2023-10-20T22:29:00Z">
        <w:r w:rsidR="00CF4FD5">
          <w:rPr>
            <w:rFonts w:ascii="Arial" w:hAnsi="Arial"/>
          </w:rPr>
          <w:t>,</w:t>
        </w:r>
      </w:ins>
      <w:r>
        <w:rPr>
          <w:rFonts w:ascii="Arial" w:hAnsi="Arial"/>
        </w:rPr>
        <w:t xml:space="preserve"> their active sonar is nothing more than a damned fish-finder now,” Percy replied. “And we’ll just keep ourselves very quiet for a few minutes here.”</w:t>
      </w:r>
    </w:p>
    <w:p w14:paraId="1052B5A5" w14:textId="620665FF" w:rsidR="001E2E9B" w:rsidRDefault="00000000">
      <w:pPr>
        <w:pStyle w:val="BodyText"/>
        <w:rPr>
          <w:rFonts w:ascii="Arial" w:hAnsi="Arial"/>
        </w:rPr>
      </w:pPr>
      <w:r>
        <w:rPr>
          <w:rFonts w:ascii="Arial" w:hAnsi="Arial"/>
        </w:rPr>
        <w:t>“Maybe I should go back to my bunk</w:t>
      </w:r>
      <w:ins w:id="3532" w:author="Julia Ringo" w:date="2023-10-20T22:29:00Z">
        <w:r w:rsidR="00CF4FD5">
          <w:rPr>
            <w:rFonts w:ascii="Arial" w:hAnsi="Arial"/>
          </w:rPr>
          <w:t>,</w:t>
        </w:r>
      </w:ins>
      <w:r>
        <w:rPr>
          <w:rFonts w:ascii="Arial" w:hAnsi="Arial"/>
        </w:rPr>
        <w:t xml:space="preserve"> then?” Cassandra asked, looking up at Percy from the compartment below, having returned from her short and harrowing break.</w:t>
      </w:r>
    </w:p>
    <w:p w14:paraId="500F23C7" w14:textId="77777777" w:rsidR="001E2E9B" w:rsidRDefault="00000000">
      <w:pPr>
        <w:pStyle w:val="BodyText"/>
        <w:rPr>
          <w:rFonts w:ascii="Arial" w:hAnsi="Arial"/>
        </w:rPr>
      </w:pPr>
      <w:r>
        <w:rPr>
          <w:rFonts w:ascii="Arial" w:hAnsi="Arial"/>
        </w:rPr>
        <w:t xml:space="preserve">Another muted ping rang through the </w:t>
      </w:r>
      <w:r>
        <w:rPr>
          <w:rFonts w:ascii="Arial" w:hAnsi="Arial"/>
          <w:i/>
          <w:iCs/>
        </w:rPr>
        <w:t>Prospect</w:t>
      </w:r>
      <w:r>
        <w:rPr>
          <w:rFonts w:ascii="Arial" w:hAnsi="Arial"/>
        </w:rPr>
        <w:t>.</w:t>
      </w:r>
    </w:p>
    <w:p w14:paraId="6FDC62E8" w14:textId="3C32F2B6" w:rsidR="001E2E9B" w:rsidRDefault="00000000">
      <w:pPr>
        <w:pStyle w:val="BodyText"/>
        <w:rPr>
          <w:rFonts w:ascii="Arial" w:hAnsi="Arial"/>
        </w:rPr>
      </w:pPr>
      <w:r>
        <w:rPr>
          <w:rFonts w:ascii="Arial" w:hAnsi="Arial"/>
        </w:rPr>
        <w:t>“I don’t think they are going to let you sleep</w:t>
      </w:r>
      <w:ins w:id="3533" w:author="Julia Ringo" w:date="2023-10-20T22:30:00Z">
        <w:r w:rsidR="00CF4FD5">
          <w:rPr>
            <w:rFonts w:ascii="Arial" w:hAnsi="Arial"/>
          </w:rPr>
          <w:t>,</w:t>
        </w:r>
      </w:ins>
      <w:r>
        <w:rPr>
          <w:rFonts w:ascii="Arial" w:hAnsi="Arial"/>
        </w:rPr>
        <w:t xml:space="preserve"> Cassandra,” said Percy. “Can you get back on sonar and see if you can figure out what their next move is?”</w:t>
      </w:r>
    </w:p>
    <w:p w14:paraId="74CB4169" w14:textId="1A289EE2" w:rsidR="001E2E9B" w:rsidRDefault="00000000">
      <w:pPr>
        <w:pStyle w:val="BodyText"/>
        <w:rPr>
          <w:rFonts w:ascii="Arial" w:hAnsi="Arial"/>
        </w:rPr>
      </w:pPr>
      <w:r>
        <w:rPr>
          <w:rFonts w:ascii="Arial" w:hAnsi="Arial"/>
        </w:rPr>
        <w:t>“Sure</w:t>
      </w:r>
      <w:ins w:id="3534" w:author="Julia Ringo" w:date="2023-10-20T22:30:00Z">
        <w:r w:rsidR="00CF4FD5">
          <w:rPr>
            <w:rFonts w:ascii="Arial" w:hAnsi="Arial"/>
          </w:rPr>
          <w:t>,</w:t>
        </w:r>
      </w:ins>
      <w:r>
        <w:rPr>
          <w:rFonts w:ascii="Arial" w:hAnsi="Arial"/>
        </w:rPr>
        <w:t xml:space="preserve"> Captain Percy,” Cassandra said before flopping into the sonar station chair.</w:t>
      </w:r>
    </w:p>
    <w:p w14:paraId="34993EF9" w14:textId="77777777" w:rsidR="001E2E9B" w:rsidRDefault="00000000">
      <w:pPr>
        <w:pStyle w:val="BodyText"/>
        <w:rPr>
          <w:rFonts w:ascii="Arial" w:hAnsi="Arial"/>
        </w:rPr>
      </w:pPr>
      <w:r>
        <w:rPr>
          <w:rFonts w:ascii="Arial" w:hAnsi="Arial"/>
        </w:rPr>
        <w:t>A few seconds passed and another ping rang out.</w:t>
      </w:r>
    </w:p>
    <w:p w14:paraId="7611AA99" w14:textId="77777777" w:rsidR="001E2E9B" w:rsidRDefault="00000000">
      <w:pPr>
        <w:pStyle w:val="BodyText"/>
        <w:rPr>
          <w:rFonts w:ascii="Arial" w:hAnsi="Arial"/>
        </w:rPr>
      </w:pPr>
      <w:r>
        <w:rPr>
          <w:rFonts w:ascii="Arial" w:hAnsi="Arial"/>
        </w:rPr>
        <w:t>“They have lost us,” said Hemi. “Now they are searching.”</w:t>
      </w:r>
    </w:p>
    <w:p w14:paraId="1ECAAF1D" w14:textId="77777777" w:rsidR="001E2E9B" w:rsidRDefault="00000000">
      <w:pPr>
        <w:pStyle w:val="BodyText"/>
        <w:rPr>
          <w:rFonts w:ascii="Arial" w:hAnsi="Arial"/>
        </w:rPr>
      </w:pPr>
      <w:r>
        <w:rPr>
          <w:rFonts w:ascii="Arial" w:hAnsi="Arial"/>
        </w:rPr>
        <w:t>The gaps between the pings started coming in an irregular pattern, every few seconds.</w:t>
      </w:r>
    </w:p>
    <w:p w14:paraId="60ACA501" w14:textId="77777777" w:rsidR="001E2E9B" w:rsidRDefault="00000000">
      <w:pPr>
        <w:pStyle w:val="BodyText"/>
        <w:rPr>
          <w:rFonts w:ascii="Arial" w:hAnsi="Arial"/>
        </w:rPr>
      </w:pPr>
      <w:r>
        <w:rPr>
          <w:rFonts w:ascii="Arial" w:hAnsi="Arial"/>
        </w:rPr>
        <w:t>“Cassandra, can you tell what they’re doing?”</w:t>
      </w:r>
    </w:p>
    <w:p w14:paraId="5A42FD6A" w14:textId="7E70D5B4" w:rsidR="001E2E9B" w:rsidRDefault="00000000">
      <w:pPr>
        <w:pStyle w:val="BodyText"/>
        <w:rPr>
          <w:rFonts w:ascii="Arial" w:hAnsi="Arial"/>
        </w:rPr>
      </w:pPr>
      <w:r>
        <w:rPr>
          <w:rFonts w:ascii="Arial" w:hAnsi="Arial"/>
        </w:rPr>
        <w:t>“They’ve got their motors going</w:t>
      </w:r>
      <w:del w:id="3535" w:author="Julia Ringo" w:date="2023-10-05T13:15:00Z">
        <w:r w:rsidDel="000E7660">
          <w:rPr>
            <w:rFonts w:ascii="Arial" w:hAnsi="Arial"/>
          </w:rPr>
          <w:delText xml:space="preserve"> — </w:delText>
        </w:r>
      </w:del>
      <w:ins w:id="3536" w:author="Julia Ringo" w:date="2023-10-05T13:15:00Z">
        <w:r w:rsidR="000E7660">
          <w:rPr>
            <w:rFonts w:ascii="Arial" w:hAnsi="Arial"/>
          </w:rPr>
          <w:t>—</w:t>
        </w:r>
      </w:ins>
      <w:r>
        <w:rPr>
          <w:rFonts w:ascii="Arial" w:hAnsi="Arial"/>
        </w:rPr>
        <w:t>pretty loud.” Cassandra listened for a few seconds as another ping passed through them. “They’re moving at a good clip</w:t>
      </w:r>
      <w:del w:id="3537" w:author="Julia Ringo" w:date="2023-10-10T11:08:00Z">
        <w:r w:rsidDel="00B6693A">
          <w:rPr>
            <w:rFonts w:ascii="Arial" w:hAnsi="Arial"/>
          </w:rPr>
          <w:delText>…</w:delText>
        </w:r>
      </w:del>
      <w:ins w:id="3538" w:author="Julia Ringo" w:date="2023-10-10T11:08:00Z">
        <w:r w:rsidR="00B6693A">
          <w:rPr>
            <w:rFonts w:ascii="Arial" w:hAnsi="Arial"/>
          </w:rPr>
          <w:t xml:space="preserve"> . . . </w:t>
        </w:r>
      </w:ins>
      <w:del w:id="3539" w:author="Julia Ringo" w:date="2023-10-20T22:30:00Z">
        <w:r w:rsidDel="00CF4FD5">
          <w:rPr>
            <w:rFonts w:ascii="Arial" w:hAnsi="Arial"/>
          </w:rPr>
          <w:delText xml:space="preserve"> </w:delText>
        </w:r>
      </w:del>
      <w:r>
        <w:rPr>
          <w:rFonts w:ascii="Arial" w:hAnsi="Arial"/>
        </w:rPr>
        <w:t>It sounds like they’re turning a circle?”</w:t>
      </w:r>
    </w:p>
    <w:p w14:paraId="5700B47B" w14:textId="77777777" w:rsidR="001E2E9B" w:rsidRDefault="00000000">
      <w:pPr>
        <w:pStyle w:val="BodyText"/>
        <w:rPr>
          <w:rFonts w:ascii="Arial" w:hAnsi="Arial"/>
        </w:rPr>
      </w:pPr>
      <w:r>
        <w:rPr>
          <w:rFonts w:ascii="Arial" w:hAnsi="Arial"/>
        </w:rPr>
        <w:t>“Starting a search pattern,” said Hemi.</w:t>
      </w:r>
    </w:p>
    <w:p w14:paraId="5118BEE1" w14:textId="77777777" w:rsidR="001E2E9B" w:rsidRDefault="00000000">
      <w:pPr>
        <w:pStyle w:val="BodyText"/>
        <w:rPr>
          <w:rFonts w:ascii="Arial" w:hAnsi="Arial"/>
        </w:rPr>
      </w:pPr>
      <w:r>
        <w:rPr>
          <w:rFonts w:ascii="Arial" w:hAnsi="Arial"/>
        </w:rPr>
        <w:t xml:space="preserve">“And they’re moving quickly and loudly because they are relying on active sonar. I think I might go so far as to describe it as somewhat fucking desperate in character too. They’ve </w:t>
      </w:r>
      <w:proofErr w:type="gramStart"/>
      <w:r>
        <w:rPr>
          <w:rFonts w:ascii="Arial" w:hAnsi="Arial"/>
        </w:rPr>
        <w:t>definitely lost</w:t>
      </w:r>
      <w:proofErr w:type="gramEnd"/>
      <w:r>
        <w:rPr>
          <w:rFonts w:ascii="Arial" w:hAnsi="Arial"/>
        </w:rPr>
        <w:t xml:space="preserve"> us,” Percy added.</w:t>
      </w:r>
    </w:p>
    <w:p w14:paraId="3D5FA2AB" w14:textId="77777777"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when do we make our move? Can we sneak away?” asked Hemi.</w:t>
      </w:r>
    </w:p>
    <w:p w14:paraId="18F0474D" w14:textId="77777777" w:rsidR="001E2E9B" w:rsidRDefault="00000000">
      <w:pPr>
        <w:pStyle w:val="BodyText"/>
        <w:rPr>
          <w:rFonts w:ascii="Arial" w:hAnsi="Arial"/>
        </w:rPr>
      </w:pPr>
      <w:r>
        <w:rPr>
          <w:rFonts w:ascii="Arial" w:hAnsi="Arial"/>
        </w:rPr>
        <w:t>“Go down to navigation and start tracking them from their pings. We’ll move when they are furthest from us.”</w:t>
      </w:r>
    </w:p>
    <w:p w14:paraId="54EC0BE5" w14:textId="2E8CC576" w:rsidR="001E2E9B" w:rsidRDefault="00000000">
      <w:pPr>
        <w:pStyle w:val="BodyText"/>
        <w:rPr>
          <w:rFonts w:ascii="Arial" w:hAnsi="Arial"/>
        </w:rPr>
      </w:pPr>
      <w:r>
        <w:rPr>
          <w:rFonts w:ascii="Arial" w:hAnsi="Arial"/>
        </w:rPr>
        <w:t xml:space="preserve">“OK.” Hemi moved down to the navigation table. For the next </w:t>
      </w:r>
      <w:del w:id="3540" w:author="Julia Ringo" w:date="2023-10-20T22:30:00Z">
        <w:r w:rsidDel="00CF4FD5">
          <w:rPr>
            <w:rFonts w:ascii="Arial" w:hAnsi="Arial"/>
          </w:rPr>
          <w:delText xml:space="preserve">15 </w:delText>
        </w:r>
      </w:del>
      <w:ins w:id="3541" w:author="Julia Ringo" w:date="2023-10-20T22:30:00Z">
        <w:r w:rsidR="00CF4FD5">
          <w:rPr>
            <w:rFonts w:ascii="Arial" w:hAnsi="Arial"/>
          </w:rPr>
          <w:t>fifteen</w:t>
        </w:r>
        <w:r w:rsidR="00CF4FD5">
          <w:rPr>
            <w:rFonts w:ascii="Arial" w:hAnsi="Arial"/>
          </w:rPr>
          <w:t xml:space="preserve"> </w:t>
        </w:r>
      </w:ins>
      <w:r>
        <w:rPr>
          <w:rFonts w:ascii="Arial" w:hAnsi="Arial"/>
        </w:rPr>
        <w:t>minutes</w:t>
      </w:r>
      <w:ins w:id="3542" w:author="Julia Ringo" w:date="2023-10-20T22:30:00Z">
        <w:r w:rsidR="00CF4FD5">
          <w:rPr>
            <w:rFonts w:ascii="Arial" w:hAnsi="Arial"/>
          </w:rPr>
          <w:t>,</w:t>
        </w:r>
      </w:ins>
      <w:r>
        <w:rPr>
          <w:rFonts w:ascii="Arial" w:hAnsi="Arial"/>
        </w:rPr>
        <w:t xml:space="preserve"> every time he heard a ping from the </w:t>
      </w:r>
      <w:r>
        <w:rPr>
          <w:rFonts w:ascii="Arial" w:hAnsi="Arial"/>
          <w:i/>
          <w:iCs/>
        </w:rPr>
        <w:t>Grackle</w:t>
      </w:r>
      <w:ins w:id="3543" w:author="Julia Ringo" w:date="2023-10-20T22:30:00Z">
        <w:r w:rsidR="00CF4FD5">
          <w:rPr>
            <w:rFonts w:ascii="Arial" w:hAnsi="Arial"/>
          </w:rPr>
          <w:t>,</w:t>
        </w:r>
      </w:ins>
      <w:r>
        <w:rPr>
          <w:rFonts w:ascii="Arial" w:hAnsi="Arial"/>
        </w:rPr>
        <w:t xml:space="preserve"> he looked at the ranging equipment on the sonar and marked down the searching sub’s precise location on the chart. Some of his dots were wildly off in random directions because the deep scattering layer was interfering with the ranging equipment. But the </w:t>
      </w:r>
      <w:r>
        <w:rPr>
          <w:rFonts w:ascii="Arial" w:hAnsi="Arial"/>
          <w:i/>
          <w:iCs/>
        </w:rPr>
        <w:t>Grackle</w:t>
      </w:r>
      <w:r>
        <w:rPr>
          <w:rFonts w:ascii="Arial" w:hAnsi="Arial"/>
        </w:rPr>
        <w:t xml:space="preserve"> sent out so many active pings that Hemi was able to chart an accurate course of their movement. It was a circle that began where the </w:t>
      </w:r>
      <w:r>
        <w:rPr>
          <w:rFonts w:ascii="Arial" w:hAnsi="Arial"/>
          <w:i/>
          <w:iCs/>
        </w:rPr>
        <w:t>Prospect</w:t>
      </w:r>
      <w:r>
        <w:rPr>
          <w:rFonts w:ascii="Arial" w:hAnsi="Arial"/>
        </w:rPr>
        <w:t xml:space="preserve"> had dropped through the deep scattering layer</w:t>
      </w:r>
      <w:del w:id="3544" w:author="Julia Ringo" w:date="2023-10-20T22:30:00Z">
        <w:r w:rsidDel="00CF4FD5">
          <w:rPr>
            <w:rFonts w:ascii="Arial" w:hAnsi="Arial"/>
          </w:rPr>
          <w:delText>,</w:delText>
        </w:r>
      </w:del>
      <w:r>
        <w:rPr>
          <w:rFonts w:ascii="Arial" w:hAnsi="Arial"/>
        </w:rPr>
        <w:t xml:space="preserve"> and turned in a miles-long arc away from that point.</w:t>
      </w:r>
    </w:p>
    <w:p w14:paraId="7E912F7F" w14:textId="29FBCD1E" w:rsidR="001E2E9B" w:rsidRDefault="00000000">
      <w:pPr>
        <w:pStyle w:val="BodyText"/>
        <w:rPr>
          <w:rFonts w:ascii="Arial" w:hAnsi="Arial"/>
        </w:rPr>
      </w:pPr>
      <w:r>
        <w:rPr>
          <w:rFonts w:ascii="Arial" w:hAnsi="Arial"/>
        </w:rPr>
        <w:lastRenderedPageBreak/>
        <w:t>“Percy,” Hemi called up to the control room as the latest ping showed their pursuers at nearly five nautical miles away</w:t>
      </w:r>
      <w:ins w:id="3545" w:author="Julia Ringo" w:date="2023-10-20T22:31:00Z">
        <w:r w:rsidR="00CF4FD5">
          <w:rPr>
            <w:rFonts w:ascii="Arial" w:hAnsi="Arial"/>
          </w:rPr>
          <w:t>.</w:t>
        </w:r>
      </w:ins>
      <w:del w:id="3546" w:author="Julia Ringo" w:date="2023-10-20T22:31:00Z">
        <w:r w:rsidDel="00CF4FD5">
          <w:rPr>
            <w:rFonts w:ascii="Arial" w:hAnsi="Arial"/>
          </w:rPr>
          <w:delText>,</w:delText>
        </w:r>
      </w:del>
      <w:r>
        <w:rPr>
          <w:rFonts w:ascii="Arial" w:hAnsi="Arial"/>
        </w:rPr>
        <w:t xml:space="preserve"> “</w:t>
      </w:r>
      <w:ins w:id="3547" w:author="Julia Ringo" w:date="2023-10-20T22:31:00Z">
        <w:r w:rsidR="00CF4FD5">
          <w:rPr>
            <w:rFonts w:ascii="Arial" w:hAnsi="Arial"/>
          </w:rPr>
          <w:t>I</w:t>
        </w:r>
      </w:ins>
      <w:del w:id="3548" w:author="Julia Ringo" w:date="2023-10-20T22:31:00Z">
        <w:r w:rsidDel="00CF4FD5">
          <w:rPr>
            <w:rFonts w:ascii="Arial" w:hAnsi="Arial"/>
          </w:rPr>
          <w:delText>i</w:delText>
        </w:r>
      </w:del>
      <w:r>
        <w:rPr>
          <w:rFonts w:ascii="Arial" w:hAnsi="Arial"/>
        </w:rPr>
        <w:t>t looks like they are at the apogee of their search arc. Now might be a good time to move.”</w:t>
      </w:r>
    </w:p>
    <w:p w14:paraId="22D81D24" w14:textId="01C859A2" w:rsidR="001E2E9B" w:rsidRDefault="00000000">
      <w:pPr>
        <w:pStyle w:val="BodyText"/>
        <w:rPr>
          <w:rFonts w:ascii="Arial" w:hAnsi="Arial"/>
        </w:rPr>
      </w:pPr>
      <w:r>
        <w:rPr>
          <w:rFonts w:ascii="Arial" w:hAnsi="Arial"/>
        </w:rPr>
        <w:t>“Thanks</w:t>
      </w:r>
      <w:ins w:id="3549" w:author="Julia Ringo" w:date="2023-10-20T22:31:00Z">
        <w:r w:rsidR="00CF4FD5">
          <w:rPr>
            <w:rFonts w:ascii="Arial" w:hAnsi="Arial"/>
          </w:rPr>
          <w:t>,</w:t>
        </w:r>
      </w:ins>
      <w:r>
        <w:rPr>
          <w:rFonts w:ascii="Arial" w:hAnsi="Arial"/>
        </w:rPr>
        <w:t xml:space="preserve"> Hemi. Keep plotting them. Can you also give me a random course in some direction away from them? True fuckin’ </w:t>
      </w:r>
      <w:proofErr w:type="gramStart"/>
      <w:r>
        <w:rPr>
          <w:rFonts w:ascii="Arial" w:hAnsi="Arial"/>
        </w:rPr>
        <w:t>random, if</w:t>
      </w:r>
      <w:proofErr w:type="gramEnd"/>
      <w:r>
        <w:rPr>
          <w:rFonts w:ascii="Arial" w:hAnsi="Arial"/>
        </w:rPr>
        <w:t xml:space="preserve"> you can.”</w:t>
      </w:r>
    </w:p>
    <w:p w14:paraId="57E2A73F" w14:textId="755BD13E" w:rsidR="001E2E9B" w:rsidRDefault="00000000">
      <w:pPr>
        <w:pStyle w:val="BodyText"/>
        <w:rPr>
          <w:rFonts w:ascii="Arial" w:hAnsi="Arial"/>
        </w:rPr>
      </w:pPr>
      <w:r>
        <w:rPr>
          <w:rFonts w:ascii="Arial" w:hAnsi="Arial"/>
        </w:rPr>
        <w:t xml:space="preserve">“One moment.” Hemi pulled a book off the shelf above the navigation table that contained nothing but a million random numbers, plus instructions for selecting one of the numbers at random. Hemi looked at the chart and estimated about a dozen possible directions they could move that would take them away from the </w:t>
      </w:r>
      <w:r>
        <w:rPr>
          <w:rFonts w:ascii="Arial" w:hAnsi="Arial"/>
          <w:i/>
          <w:iCs/>
        </w:rPr>
        <w:t>Grackle</w:t>
      </w:r>
      <w:r>
        <w:rPr>
          <w:rFonts w:ascii="Arial" w:hAnsi="Arial"/>
        </w:rPr>
        <w:t>. Then he used the book to select a random number which he transposed into one of his dozen courses. “Here’s a true random bearing</w:t>
      </w:r>
      <w:ins w:id="3550" w:author="Julia Ringo" w:date="2023-10-20T22:31:00Z">
        <w:r w:rsidR="00CF4FD5">
          <w:rPr>
            <w:rFonts w:ascii="Arial" w:hAnsi="Arial"/>
          </w:rPr>
          <w:t>,</w:t>
        </w:r>
      </w:ins>
      <w:r>
        <w:rPr>
          <w:rFonts w:ascii="Arial" w:hAnsi="Arial"/>
        </w:rPr>
        <w:t xml:space="preserve"> Sylvia: 163 degrees.”</w:t>
      </w:r>
    </w:p>
    <w:p w14:paraId="2D370C6E" w14:textId="22C1E547" w:rsidR="001E2E9B" w:rsidRDefault="00000000">
      <w:pPr>
        <w:pStyle w:val="BodyText"/>
        <w:rPr>
          <w:rFonts w:ascii="Arial" w:hAnsi="Arial"/>
        </w:rPr>
      </w:pPr>
      <w:r>
        <w:rPr>
          <w:rFonts w:ascii="Arial" w:hAnsi="Arial"/>
        </w:rPr>
        <w:t>“OK</w:t>
      </w:r>
      <w:ins w:id="3551" w:author="Julia Ringo" w:date="2023-10-20T22:31:00Z">
        <w:r w:rsidR="00CF4FD5">
          <w:rPr>
            <w:rFonts w:ascii="Arial" w:hAnsi="Arial"/>
          </w:rPr>
          <w:t>,</w:t>
        </w:r>
      </w:ins>
      <w:r>
        <w:rPr>
          <w:rFonts w:ascii="Arial" w:hAnsi="Arial"/>
        </w:rPr>
        <w:t xml:space="preserve"> Bastian, make it three knots, come about to 1-6-3.”</w:t>
      </w:r>
    </w:p>
    <w:p w14:paraId="33E4AB0F" w14:textId="77777777" w:rsidR="001E2E9B" w:rsidRDefault="00000000">
      <w:pPr>
        <w:pStyle w:val="BodyText"/>
        <w:rPr>
          <w:rFonts w:ascii="Arial" w:hAnsi="Arial"/>
        </w:rPr>
      </w:pPr>
      <w:r>
        <w:rPr>
          <w:rFonts w:ascii="Arial" w:hAnsi="Arial"/>
        </w:rPr>
        <w:t>Bastian shifted the throttle slightly forward and the speed needle raised slowly off its zero pin. He turned the rudder wheel and the boat leaned slightly into the turn.</w:t>
      </w:r>
    </w:p>
    <w:p w14:paraId="668322C8" w14:textId="67E85EF4" w:rsidR="001E2E9B" w:rsidRDefault="00000000">
      <w:pPr>
        <w:pStyle w:val="BodyText"/>
        <w:rPr>
          <w:rFonts w:ascii="Arial" w:hAnsi="Arial"/>
        </w:rPr>
      </w:pPr>
      <w:r>
        <w:rPr>
          <w:rFonts w:ascii="Arial" w:hAnsi="Arial"/>
        </w:rPr>
        <w:t>“Keep her fuckin’ level</w:t>
      </w:r>
      <w:ins w:id="3552" w:author="Julia Ringo" w:date="2023-10-20T22:31:00Z">
        <w:r w:rsidR="00CF4FD5">
          <w:rPr>
            <w:rFonts w:ascii="Arial" w:hAnsi="Arial"/>
          </w:rPr>
          <w:t>,</w:t>
        </w:r>
      </w:ins>
      <w:r>
        <w:rPr>
          <w:rFonts w:ascii="Arial" w:hAnsi="Arial"/>
        </w:rPr>
        <w:t xml:space="preserve"> Gregory</w:t>
      </w:r>
      <w:del w:id="3553" w:author="Julia Ringo" w:date="2023-10-05T13:15:00Z">
        <w:r w:rsidDel="000E7660">
          <w:rPr>
            <w:rFonts w:ascii="Arial" w:hAnsi="Arial"/>
          </w:rPr>
          <w:delText xml:space="preserve"> — </w:delText>
        </w:r>
      </w:del>
      <w:ins w:id="3554" w:author="Julia Ringo" w:date="2023-10-05T13:15:00Z">
        <w:r w:rsidR="000E7660">
          <w:rPr>
            <w:rFonts w:ascii="Arial" w:hAnsi="Arial"/>
          </w:rPr>
          <w:t>—</w:t>
        </w:r>
      </w:ins>
      <w:r>
        <w:rPr>
          <w:rFonts w:ascii="Arial" w:hAnsi="Arial"/>
        </w:rPr>
        <w:t>we’re too deep to make any mistakes,” said Percy.</w:t>
      </w:r>
    </w:p>
    <w:p w14:paraId="4FDA45AC" w14:textId="77777777" w:rsidR="001E2E9B" w:rsidRDefault="00000000">
      <w:pPr>
        <w:pStyle w:val="BodyText"/>
        <w:rPr>
          <w:rFonts w:ascii="Arial" w:hAnsi="Arial"/>
        </w:rPr>
      </w:pPr>
      <w:r>
        <w:rPr>
          <w:rFonts w:ascii="Arial" w:hAnsi="Arial"/>
        </w:rPr>
        <w:t>Gregory gave a gentle nudge to the bow plane control wheel so the boat would come up just a hair with the new forward momentum on it.</w:t>
      </w:r>
    </w:p>
    <w:p w14:paraId="03AFAA5C" w14:textId="77777777" w:rsidR="001E2E9B" w:rsidRDefault="00000000">
      <w:pPr>
        <w:pStyle w:val="BodyText"/>
        <w:rPr>
          <w:rFonts w:ascii="Arial" w:hAnsi="Arial"/>
        </w:rPr>
      </w:pPr>
      <w:r>
        <w:rPr>
          <w:rFonts w:ascii="Arial" w:hAnsi="Arial"/>
        </w:rPr>
        <w:t xml:space="preserve">They cruised slowly and silently away from the spot where they had crossed the deep scattering layer. The pings from the sub with the ram quickly became more and more faint, though they could still hear them bouncing softly off the </w:t>
      </w:r>
      <w:r>
        <w:rPr>
          <w:rFonts w:ascii="Arial" w:hAnsi="Arial"/>
          <w:i/>
          <w:iCs/>
        </w:rPr>
        <w:t>Prospect</w:t>
      </w:r>
      <w:r>
        <w:rPr>
          <w:rFonts w:ascii="Arial" w:hAnsi="Arial"/>
        </w:rPr>
        <w:t xml:space="preserve"> long after Cassandra reported that she could not hear the </w:t>
      </w:r>
      <w:r>
        <w:rPr>
          <w:rFonts w:ascii="Arial" w:hAnsi="Arial"/>
          <w:i/>
          <w:iCs/>
        </w:rPr>
        <w:t>Grackle’s</w:t>
      </w:r>
      <w:r>
        <w:rPr>
          <w:rFonts w:ascii="Arial" w:hAnsi="Arial"/>
        </w:rPr>
        <w:t xml:space="preserve"> motors </w:t>
      </w:r>
      <w:proofErr w:type="gramStart"/>
      <w:r>
        <w:rPr>
          <w:rFonts w:ascii="Arial" w:hAnsi="Arial"/>
        </w:rPr>
        <w:t>any more</w:t>
      </w:r>
      <w:proofErr w:type="gramEnd"/>
      <w:r>
        <w:rPr>
          <w:rFonts w:ascii="Arial" w:hAnsi="Arial"/>
        </w:rPr>
        <w:t>.</w:t>
      </w:r>
    </w:p>
    <w:p w14:paraId="05273ADB" w14:textId="758BD87C" w:rsidR="001E2E9B" w:rsidRDefault="00000000">
      <w:pPr>
        <w:pStyle w:val="BodyText"/>
        <w:rPr>
          <w:rFonts w:ascii="Arial" w:hAnsi="Arial"/>
        </w:rPr>
      </w:pPr>
      <w:r>
        <w:rPr>
          <w:rFonts w:ascii="Arial" w:hAnsi="Arial"/>
        </w:rPr>
        <w:t>Percy stood directly behind Gregory, carefully double</w:t>
      </w:r>
      <w:ins w:id="3555" w:author="Julia Ringo" w:date="2023-10-20T22:32:00Z">
        <w:r w:rsidR="00CF4FD5">
          <w:rPr>
            <w:rFonts w:ascii="Arial" w:hAnsi="Arial"/>
          </w:rPr>
          <w:t>-</w:t>
        </w:r>
      </w:ins>
      <w:del w:id="3556" w:author="Julia Ringo" w:date="2023-10-20T22:32:00Z">
        <w:r w:rsidDel="00CF4FD5">
          <w:rPr>
            <w:rFonts w:ascii="Arial" w:hAnsi="Arial"/>
          </w:rPr>
          <w:delText xml:space="preserve"> </w:delText>
        </w:r>
      </w:del>
      <w:r>
        <w:rPr>
          <w:rFonts w:ascii="Arial" w:hAnsi="Arial"/>
        </w:rPr>
        <w:t>checking his every move to make sure they did not accidentally sink below the boat’s crush depth. After an hour, she personally relieved Gregory in the dive plane control seat and sent him to his rack for a break.</w:t>
      </w:r>
    </w:p>
    <w:p w14:paraId="4D099636" w14:textId="44FA1498" w:rsidR="001E2E9B" w:rsidRDefault="00000000">
      <w:pPr>
        <w:pStyle w:val="BodyText"/>
        <w:rPr>
          <w:rFonts w:ascii="Arial" w:hAnsi="Arial"/>
        </w:rPr>
      </w:pPr>
      <w:r>
        <w:rPr>
          <w:rFonts w:ascii="Arial" w:hAnsi="Arial"/>
        </w:rPr>
        <w:t xml:space="preserve">At three knots the </w:t>
      </w:r>
      <w:r>
        <w:rPr>
          <w:rFonts w:ascii="Arial" w:hAnsi="Arial"/>
          <w:i/>
          <w:iCs/>
        </w:rPr>
        <w:t>Prospect</w:t>
      </w:r>
      <w:r w:rsidRPr="00CF4FD5">
        <w:rPr>
          <w:rFonts w:ascii="Arial" w:hAnsi="Arial"/>
          <w:rPrChange w:id="3557" w:author="Julia Ringo" w:date="2023-10-20T22:32:00Z">
            <w:rPr>
              <w:rFonts w:ascii="Arial" w:hAnsi="Arial"/>
              <w:i/>
              <w:iCs/>
            </w:rPr>
          </w:rPrChange>
        </w:rPr>
        <w:t>’s</w:t>
      </w:r>
      <w:r>
        <w:rPr>
          <w:rFonts w:ascii="Arial" w:hAnsi="Arial"/>
        </w:rPr>
        <w:t xml:space="preserve"> motor made just enough noise that with the right filters in place on sonar, Hemi could hear the echo of the </w:t>
      </w:r>
      <w:r>
        <w:rPr>
          <w:rFonts w:ascii="Arial" w:hAnsi="Arial"/>
          <w:i/>
          <w:iCs/>
        </w:rPr>
        <w:t>Prospect</w:t>
      </w:r>
      <w:r>
        <w:rPr>
          <w:rFonts w:ascii="Arial" w:hAnsi="Arial"/>
        </w:rPr>
        <w:t xml:space="preserve"> off the deep scattering layer above them. He showed Cassandra what to listen for, and </w:t>
      </w:r>
      <w:proofErr w:type="gramStart"/>
      <w:r>
        <w:rPr>
          <w:rFonts w:ascii="Arial" w:hAnsi="Arial"/>
        </w:rPr>
        <w:t>pretty soon</w:t>
      </w:r>
      <w:proofErr w:type="gramEnd"/>
      <w:r>
        <w:rPr>
          <w:rFonts w:ascii="Arial" w:hAnsi="Arial"/>
        </w:rPr>
        <w:t xml:space="preserve"> she could give a rough estimate of their depth below the mass of fish. It stayed above them for more than two hours, but then Cassandra told Percy she could hear it coming slowly down on top of them</w:t>
      </w:r>
      <w:del w:id="3558" w:author="Julia Ringo" w:date="2023-10-05T13:15:00Z">
        <w:r w:rsidDel="000E7660">
          <w:rPr>
            <w:rFonts w:ascii="Arial" w:hAnsi="Arial"/>
          </w:rPr>
          <w:delText xml:space="preserve"> — </w:delText>
        </w:r>
      </w:del>
      <w:ins w:id="3559" w:author="Julia Ringo" w:date="2023-10-05T13:15:00Z">
        <w:r w:rsidR="000E7660">
          <w:rPr>
            <w:rFonts w:ascii="Arial" w:hAnsi="Arial"/>
          </w:rPr>
          <w:t>—</w:t>
        </w:r>
      </w:ins>
      <w:r>
        <w:rPr>
          <w:rFonts w:ascii="Arial" w:hAnsi="Arial"/>
        </w:rPr>
        <w:t xml:space="preserve">the fish were beginning their daily vertical migration back down the water column to the safety of the deep, far below the capabilities of the </w:t>
      </w:r>
      <w:r>
        <w:rPr>
          <w:rFonts w:ascii="Arial" w:hAnsi="Arial"/>
          <w:i/>
          <w:iCs/>
        </w:rPr>
        <w:t>Prospect</w:t>
      </w:r>
      <w:r>
        <w:rPr>
          <w:rFonts w:ascii="Arial" w:hAnsi="Arial"/>
        </w:rPr>
        <w:t>.</w:t>
      </w:r>
    </w:p>
    <w:p w14:paraId="03D4675E" w14:textId="285B0D4C" w:rsidR="001E2E9B" w:rsidRDefault="00000000">
      <w:pPr>
        <w:pStyle w:val="BodyText"/>
        <w:rPr>
          <w:rFonts w:ascii="Arial" w:hAnsi="Arial"/>
        </w:rPr>
      </w:pPr>
      <w:r>
        <w:rPr>
          <w:rFonts w:ascii="Arial" w:hAnsi="Arial"/>
        </w:rPr>
        <w:t xml:space="preserve">At the depth they were cruising at, the boat continually let out long moans as the steel of the hull flexed under the weight of the water and stresses of movement. The sounds had a visceral impact on Captain Percy, as if her child were suffering. </w:t>
      </w:r>
      <w:proofErr w:type="gramStart"/>
      <w:r>
        <w:rPr>
          <w:rFonts w:ascii="Arial" w:hAnsi="Arial"/>
        </w:rPr>
        <w:t>So</w:t>
      </w:r>
      <w:proofErr w:type="gramEnd"/>
      <w:r>
        <w:rPr>
          <w:rFonts w:ascii="Arial" w:hAnsi="Arial"/>
        </w:rPr>
        <w:t xml:space="preserve"> it was with a sense of relief that they passed back through the mass of fish as the school descended. Once they were back above the scattering layer, there was no purpose to staying so dangerously deep, so Percy adjusted the bow planes and the </w:t>
      </w:r>
      <w:r>
        <w:rPr>
          <w:rFonts w:ascii="Arial" w:hAnsi="Arial"/>
          <w:i/>
          <w:iCs/>
        </w:rPr>
        <w:t>Prospect</w:t>
      </w:r>
      <w:r>
        <w:rPr>
          <w:rFonts w:ascii="Arial" w:hAnsi="Arial"/>
        </w:rPr>
        <w:t xml:space="preserve"> rose to a much more comfortable </w:t>
      </w:r>
      <w:del w:id="3560" w:author="Julia Ringo" w:date="2023-10-20T22:32:00Z">
        <w:r w:rsidDel="00CF4FD5">
          <w:rPr>
            <w:rFonts w:ascii="Arial" w:hAnsi="Arial"/>
          </w:rPr>
          <w:delText xml:space="preserve">200 </w:delText>
        </w:r>
      </w:del>
      <w:ins w:id="3561" w:author="Julia Ringo" w:date="2023-10-20T22:32:00Z">
        <w:r w:rsidR="00CF4FD5">
          <w:rPr>
            <w:rFonts w:ascii="Arial" w:hAnsi="Arial"/>
          </w:rPr>
          <w:t>two hun</w:t>
        </w:r>
      </w:ins>
      <w:ins w:id="3562" w:author="Julia Ringo" w:date="2023-10-20T22:33:00Z">
        <w:r w:rsidR="00CF4FD5">
          <w:rPr>
            <w:rFonts w:ascii="Arial" w:hAnsi="Arial"/>
          </w:rPr>
          <w:t>dred</w:t>
        </w:r>
      </w:ins>
      <w:ins w:id="3563" w:author="Julia Ringo" w:date="2023-10-20T22:32:00Z">
        <w:r w:rsidR="00CF4FD5">
          <w:rPr>
            <w:rFonts w:ascii="Arial" w:hAnsi="Arial"/>
          </w:rPr>
          <w:t xml:space="preserve"> </w:t>
        </w:r>
      </w:ins>
      <w:r>
        <w:rPr>
          <w:rFonts w:ascii="Arial" w:hAnsi="Arial"/>
        </w:rPr>
        <w:t>meters of depth.</w:t>
      </w:r>
    </w:p>
    <w:p w14:paraId="068E3B26" w14:textId="77777777" w:rsidR="001E2E9B" w:rsidRDefault="00000000">
      <w:pPr>
        <w:pStyle w:val="BodyText"/>
        <w:rPr>
          <w:rFonts w:ascii="Arial" w:hAnsi="Arial"/>
        </w:rPr>
      </w:pPr>
      <w:r>
        <w:rPr>
          <w:rFonts w:ascii="Arial" w:hAnsi="Arial"/>
        </w:rPr>
        <w:lastRenderedPageBreak/>
        <w:t>When Gregory came back from his break, Percy stepped down the ladder to the sonar compartment and joined Hemi at the navigation table.</w:t>
      </w:r>
    </w:p>
    <w:p w14:paraId="197FC48C" w14:textId="77777777" w:rsidR="001E2E9B" w:rsidRDefault="00000000">
      <w:pPr>
        <w:pStyle w:val="BodyText"/>
        <w:rPr>
          <w:rFonts w:ascii="Arial" w:hAnsi="Arial"/>
        </w:rPr>
      </w:pPr>
      <w:r>
        <w:rPr>
          <w:rFonts w:ascii="Arial" w:hAnsi="Arial"/>
        </w:rPr>
        <w:t>“The next challenge we face,” said Hemi as she stepped up to the lighted chart, “is how long the batteries will last.”</w:t>
      </w:r>
    </w:p>
    <w:p w14:paraId="55A3FAFC" w14:textId="47783520" w:rsidR="001E2E9B" w:rsidRDefault="00000000">
      <w:pPr>
        <w:pStyle w:val="BodyText"/>
        <w:rPr>
          <w:rFonts w:ascii="Arial" w:hAnsi="Arial"/>
        </w:rPr>
      </w:pPr>
      <w:r>
        <w:rPr>
          <w:rFonts w:ascii="Arial" w:hAnsi="Arial"/>
        </w:rPr>
        <w:t>“Don’t think for a second that isn’t front of my mind,” said Percy. “</w:t>
      </w:r>
      <w:proofErr w:type="spellStart"/>
      <w:r>
        <w:rPr>
          <w:rFonts w:ascii="Arial" w:hAnsi="Arial"/>
        </w:rPr>
        <w:t>Coupla</w:t>
      </w:r>
      <w:proofErr w:type="spellEnd"/>
      <w:r>
        <w:rPr>
          <w:rFonts w:ascii="Arial" w:hAnsi="Arial"/>
        </w:rPr>
        <w:t xml:space="preserve"> hours left, at best. Then we </w:t>
      </w:r>
      <w:proofErr w:type="gramStart"/>
      <w:r>
        <w:rPr>
          <w:rFonts w:ascii="Arial" w:hAnsi="Arial"/>
        </w:rPr>
        <w:t>have to</w:t>
      </w:r>
      <w:proofErr w:type="gramEnd"/>
      <w:r>
        <w:rPr>
          <w:rFonts w:ascii="Arial" w:hAnsi="Arial"/>
        </w:rPr>
        <w:t xml:space="preserve"> surface. And </w:t>
      </w:r>
      <w:proofErr w:type="gramStart"/>
      <w:r>
        <w:rPr>
          <w:rFonts w:ascii="Arial" w:hAnsi="Arial"/>
        </w:rPr>
        <w:t>it’s</w:t>
      </w:r>
      <w:proofErr w:type="gramEnd"/>
      <w:r>
        <w:rPr>
          <w:rFonts w:ascii="Arial" w:hAnsi="Arial"/>
        </w:rPr>
        <w:t xml:space="preserve"> fucking daylight now</w:t>
      </w:r>
      <w:del w:id="3564" w:author="Julia Ringo" w:date="2023-10-05T13:15:00Z">
        <w:r w:rsidDel="000E7660">
          <w:rPr>
            <w:rFonts w:ascii="Arial" w:hAnsi="Arial"/>
          </w:rPr>
          <w:delText xml:space="preserve"> — </w:delText>
        </w:r>
      </w:del>
      <w:ins w:id="3565" w:author="Julia Ringo" w:date="2023-10-05T13:15:00Z">
        <w:r w:rsidR="000E7660">
          <w:rPr>
            <w:rFonts w:ascii="Arial" w:hAnsi="Arial"/>
          </w:rPr>
          <w:t>—</w:t>
        </w:r>
      </w:ins>
      <w:r>
        <w:rPr>
          <w:rFonts w:ascii="Arial" w:hAnsi="Arial"/>
        </w:rPr>
        <w:t>barring another storm, we’ll be bright targets</w:t>
      </w:r>
      <w:del w:id="3566" w:author="Julia Ringo" w:date="2023-10-05T13:15:00Z">
        <w:r w:rsidDel="000E7660">
          <w:rPr>
            <w:rFonts w:ascii="Arial" w:hAnsi="Arial"/>
          </w:rPr>
          <w:delText xml:space="preserve"> — </w:delText>
        </w:r>
      </w:del>
      <w:ins w:id="3567" w:author="Julia Ringo" w:date="2023-10-05T13:15:00Z">
        <w:r w:rsidR="000E7660">
          <w:rPr>
            <w:rFonts w:ascii="Arial" w:hAnsi="Arial"/>
          </w:rPr>
          <w:t>—</w:t>
        </w:r>
      </w:ins>
      <w:r>
        <w:rPr>
          <w:rFonts w:ascii="Arial" w:hAnsi="Arial"/>
        </w:rPr>
        <w:t xml:space="preserve">both visual </w:t>
      </w:r>
      <w:r>
        <w:rPr>
          <w:rFonts w:ascii="Arial" w:hAnsi="Arial"/>
          <w:i/>
          <w:iCs/>
        </w:rPr>
        <w:t>and</w:t>
      </w:r>
      <w:r>
        <w:rPr>
          <w:rFonts w:ascii="Arial" w:hAnsi="Arial"/>
        </w:rPr>
        <w:t xml:space="preserve"> radar</w:t>
      </w:r>
      <w:del w:id="3568" w:author="Julia Ringo" w:date="2023-10-05T13:15:00Z">
        <w:r w:rsidDel="000E7660">
          <w:rPr>
            <w:rFonts w:ascii="Arial" w:hAnsi="Arial"/>
          </w:rPr>
          <w:delText xml:space="preserve"> — </w:delText>
        </w:r>
      </w:del>
      <w:ins w:id="3569" w:author="Julia Ringo" w:date="2023-10-05T13:15:00Z">
        <w:r w:rsidR="000E7660">
          <w:rPr>
            <w:rFonts w:ascii="Arial" w:hAnsi="Arial"/>
          </w:rPr>
          <w:t>—</w:t>
        </w:r>
      </w:ins>
      <w:r>
        <w:rPr>
          <w:rFonts w:ascii="Arial" w:hAnsi="Arial"/>
        </w:rPr>
        <w:t>for those fuckers with the ram. They’ll be back on us before we can get the ballast tanks fully emptied.”</w:t>
      </w:r>
    </w:p>
    <w:p w14:paraId="0EE0845E" w14:textId="77777777" w:rsidR="001E2E9B" w:rsidRDefault="00000000">
      <w:pPr>
        <w:pStyle w:val="BodyText"/>
        <w:rPr>
          <w:rFonts w:ascii="Arial" w:hAnsi="Arial"/>
        </w:rPr>
      </w:pPr>
      <w:r>
        <w:rPr>
          <w:rFonts w:ascii="Arial" w:hAnsi="Arial"/>
        </w:rPr>
        <w:t>“We could wait it out until nightfall without moving. We have enough power to keep the lights on at least.”</w:t>
      </w:r>
    </w:p>
    <w:p w14:paraId="5642D66D" w14:textId="7FCEDC28" w:rsidR="001E2E9B" w:rsidRDefault="00000000">
      <w:pPr>
        <w:pStyle w:val="BodyText"/>
        <w:rPr>
          <w:rFonts w:ascii="Arial" w:hAnsi="Arial"/>
        </w:rPr>
      </w:pPr>
      <w:r>
        <w:rPr>
          <w:rFonts w:ascii="Arial" w:hAnsi="Arial"/>
        </w:rPr>
        <w:t>“I’m worried we haven’t put enough distance between us for that. If they find us running on the surface, at least we can try to outrun them. If they find us deep with no battery</w:t>
      </w:r>
      <w:ins w:id="3570" w:author="Julia Ringo" w:date="2023-10-20T22:33:00Z">
        <w:r w:rsidR="00CF4FD5">
          <w:rPr>
            <w:rFonts w:ascii="Arial" w:hAnsi="Arial"/>
          </w:rPr>
          <w:t>,</w:t>
        </w:r>
      </w:ins>
      <w:r>
        <w:rPr>
          <w:rFonts w:ascii="Arial" w:hAnsi="Arial"/>
        </w:rPr>
        <w:t xml:space="preserve"> when they come back around on their next search circle, we’re done for.”</w:t>
      </w:r>
    </w:p>
    <w:p w14:paraId="5D28E9FD" w14:textId="733D1061" w:rsidR="001E2E9B" w:rsidRDefault="00000000">
      <w:pPr>
        <w:pStyle w:val="BodyText"/>
        <w:rPr>
          <w:rFonts w:ascii="Arial" w:hAnsi="Arial"/>
        </w:rPr>
      </w:pPr>
      <w:r>
        <w:rPr>
          <w:rFonts w:ascii="Arial" w:hAnsi="Arial"/>
        </w:rPr>
        <w:t>“We would benefit from another piece of covering luck</w:t>
      </w:r>
      <w:ins w:id="3571" w:author="Julia Ringo" w:date="2023-10-20T22:33:00Z">
        <w:r w:rsidR="00CF4FD5">
          <w:rPr>
            <w:rFonts w:ascii="Arial" w:hAnsi="Arial"/>
          </w:rPr>
          <w:t>,</w:t>
        </w:r>
      </w:ins>
      <w:r>
        <w:rPr>
          <w:rFonts w:ascii="Arial" w:hAnsi="Arial"/>
        </w:rPr>
        <w:t xml:space="preserve"> like the deep scattering layer,” said Hemi.</w:t>
      </w:r>
    </w:p>
    <w:p w14:paraId="05A57950" w14:textId="77777777" w:rsidR="001E2E9B" w:rsidRDefault="00000000">
      <w:pPr>
        <w:pStyle w:val="BodyText"/>
        <w:rPr>
          <w:rFonts w:ascii="Arial" w:hAnsi="Arial"/>
        </w:rPr>
      </w:pPr>
      <w:r>
        <w:rPr>
          <w:rFonts w:ascii="Arial" w:hAnsi="Arial"/>
        </w:rPr>
        <w:t xml:space="preserve">“That maneuver depended far too much on luck and a dangerous roll of the dice, Hemi. Luck and gambling </w:t>
      </w:r>
      <w:proofErr w:type="gramStart"/>
      <w:r>
        <w:rPr>
          <w:rFonts w:ascii="Arial" w:hAnsi="Arial"/>
        </w:rPr>
        <w:t>is</w:t>
      </w:r>
      <w:proofErr w:type="gramEnd"/>
      <w:r>
        <w:rPr>
          <w:rFonts w:ascii="Arial" w:hAnsi="Arial"/>
        </w:rPr>
        <w:t xml:space="preserve"> no way to run a submarine. The odds are never in our favor. What I want is a fucking plan that is reliable and executable.” She paused, feeling tired. “Fuck me,” said Percy. “I’m going to lay down for a minute. Run the batteries down</w:t>
      </w:r>
      <w:del w:id="3572" w:author="Julia Ringo" w:date="2023-10-20T22:33:00Z">
        <w:r w:rsidDel="00CF4FD5">
          <w:rPr>
            <w:rFonts w:ascii="Arial" w:hAnsi="Arial"/>
          </w:rPr>
          <w:delText>,</w:delText>
        </w:r>
      </w:del>
      <w:r>
        <w:rPr>
          <w:rFonts w:ascii="Arial" w:hAnsi="Arial"/>
        </w:rPr>
        <w:t xml:space="preserve"> and get me when we have only emergency reserves left.”</w:t>
      </w:r>
    </w:p>
    <w:p w14:paraId="382BA2D7" w14:textId="04F9FE18" w:rsidR="001E2E9B" w:rsidRDefault="00000000">
      <w:pPr>
        <w:pStyle w:val="BodyText"/>
        <w:rPr>
          <w:rFonts w:ascii="Arial" w:hAnsi="Arial"/>
        </w:rPr>
      </w:pPr>
      <w:r>
        <w:rPr>
          <w:rFonts w:ascii="Arial" w:hAnsi="Arial"/>
        </w:rPr>
        <w:t xml:space="preserve">Percy climbed down a deck and disappeared forward into the </w:t>
      </w:r>
      <w:proofErr w:type="gramStart"/>
      <w:r>
        <w:rPr>
          <w:rFonts w:ascii="Arial" w:hAnsi="Arial"/>
        </w:rPr>
        <w:t>Captain’s</w:t>
      </w:r>
      <w:proofErr w:type="gramEnd"/>
      <w:r>
        <w:rPr>
          <w:rFonts w:ascii="Arial" w:hAnsi="Arial"/>
        </w:rPr>
        <w:t xml:space="preserve"> cabin. She was out almost </w:t>
      </w:r>
      <w:del w:id="3573" w:author="Julia Ringo" w:date="2023-10-20T22:34:00Z">
        <w:r w:rsidDel="00CF4FD5">
          <w:rPr>
            <w:rFonts w:ascii="Arial" w:hAnsi="Arial"/>
          </w:rPr>
          <w:delText xml:space="preserve">immediately </w:delText>
        </w:r>
      </w:del>
      <w:r>
        <w:rPr>
          <w:rFonts w:ascii="Arial" w:hAnsi="Arial"/>
        </w:rPr>
        <w:t xml:space="preserve">as </w:t>
      </w:r>
      <w:ins w:id="3574" w:author="Julia Ringo" w:date="2023-10-20T22:34:00Z">
        <w:r w:rsidR="00CF4FD5">
          <w:rPr>
            <w:rFonts w:ascii="Arial" w:hAnsi="Arial"/>
          </w:rPr>
          <w:t xml:space="preserve">soon as </w:t>
        </w:r>
      </w:ins>
      <w:r>
        <w:rPr>
          <w:rFonts w:ascii="Arial" w:hAnsi="Arial"/>
        </w:rPr>
        <w:t xml:space="preserve">she fell into her rack. The ability to fall asleep instantly was a talent she had gained from long years of </w:t>
      </w:r>
      <w:del w:id="3575" w:author="Julia Ringo" w:date="2023-10-20T22:34:00Z">
        <w:r w:rsidDel="00CF4FD5">
          <w:rPr>
            <w:rFonts w:ascii="Arial" w:hAnsi="Arial"/>
          </w:rPr>
          <w:delText xml:space="preserve">experience </w:delText>
        </w:r>
      </w:del>
      <w:r>
        <w:rPr>
          <w:rFonts w:ascii="Arial" w:hAnsi="Arial"/>
        </w:rPr>
        <w:t xml:space="preserve">working with </w:t>
      </w:r>
      <w:del w:id="3576" w:author="Julia Ringo" w:date="2023-10-20T22:34:00Z">
        <w:r w:rsidDel="00CF4FD5">
          <w:rPr>
            <w:rFonts w:ascii="Arial" w:hAnsi="Arial"/>
          </w:rPr>
          <w:delText xml:space="preserve">short </w:delText>
        </w:r>
      </w:del>
      <w:ins w:id="3577" w:author="Julia Ringo" w:date="2023-10-20T22:34:00Z">
        <w:r w:rsidR="00CF4FD5">
          <w:rPr>
            <w:rFonts w:ascii="Arial" w:hAnsi="Arial"/>
          </w:rPr>
          <w:t>little</w:t>
        </w:r>
        <w:r w:rsidR="00CF4FD5">
          <w:rPr>
            <w:rFonts w:ascii="Arial" w:hAnsi="Arial"/>
          </w:rPr>
          <w:t xml:space="preserve"> </w:t>
        </w:r>
      </w:ins>
      <w:r>
        <w:rPr>
          <w:rFonts w:ascii="Arial" w:hAnsi="Arial"/>
        </w:rPr>
        <w:t>sleep on subs.</w:t>
      </w:r>
    </w:p>
    <w:p w14:paraId="7D12F575" w14:textId="77777777" w:rsidR="001E2E9B" w:rsidRDefault="00000000">
      <w:pPr>
        <w:pStyle w:val="BodyText"/>
        <w:rPr>
          <w:rFonts w:ascii="Arial" w:hAnsi="Arial"/>
        </w:rPr>
      </w:pPr>
      <w:r>
        <w:rPr>
          <w:rFonts w:ascii="Arial" w:hAnsi="Arial"/>
        </w:rPr>
        <w:t> </w:t>
      </w:r>
    </w:p>
    <w:p w14:paraId="5B5F8429" w14:textId="0A4D9DB9" w:rsidR="001E2E9B" w:rsidRDefault="00000000">
      <w:pPr>
        <w:pStyle w:val="BodyText"/>
        <w:rPr>
          <w:rFonts w:ascii="Arial" w:hAnsi="Arial"/>
        </w:rPr>
      </w:pPr>
      <w:r>
        <w:rPr>
          <w:rFonts w:ascii="Arial" w:hAnsi="Arial"/>
        </w:rPr>
        <w:t xml:space="preserve">They motored nearly silently through the black depths for another two hours before the battery depletion warning lights lit up on the electrical system panel in the control room. Hemi had his deck crew shut the motors down and keep the boat hovering steadily in place while using as little power as possible. He went down to the </w:t>
      </w:r>
      <w:ins w:id="3578" w:author="Julia Ringo" w:date="2023-10-20T22:34:00Z">
        <w:r w:rsidR="00CF4FD5">
          <w:rPr>
            <w:rFonts w:ascii="Arial" w:hAnsi="Arial"/>
          </w:rPr>
          <w:t>c</w:t>
        </w:r>
      </w:ins>
      <w:del w:id="3579" w:author="Julia Ringo" w:date="2023-10-20T22:34:00Z">
        <w:r w:rsidDel="00CF4FD5">
          <w:rPr>
            <w:rFonts w:ascii="Arial" w:hAnsi="Arial"/>
          </w:rPr>
          <w:delText>C</w:delText>
        </w:r>
      </w:del>
      <w:r>
        <w:rPr>
          <w:rFonts w:ascii="Arial" w:hAnsi="Arial"/>
        </w:rPr>
        <w:t>aptain’s cabin and woke Percy. They returned to the sonar compartment together, updated their probable position on the chart</w:t>
      </w:r>
      <w:del w:id="3580" w:author="Julia Ringo" w:date="2023-10-05T13:15:00Z">
        <w:r w:rsidDel="000E7660">
          <w:rPr>
            <w:rFonts w:ascii="Arial" w:hAnsi="Arial"/>
          </w:rPr>
          <w:delText xml:space="preserve"> — </w:delText>
        </w:r>
      </w:del>
      <w:ins w:id="3581" w:author="Julia Ringo" w:date="2023-10-05T13:15:00Z">
        <w:r w:rsidR="000E7660">
          <w:rPr>
            <w:rFonts w:ascii="Arial" w:hAnsi="Arial"/>
          </w:rPr>
          <w:t>—</w:t>
        </w:r>
      </w:ins>
      <w:r>
        <w:rPr>
          <w:rFonts w:ascii="Arial" w:hAnsi="Arial"/>
        </w:rPr>
        <w:t>still a long way from anywhere</w:t>
      </w:r>
      <w:del w:id="3582" w:author="Julia Ringo" w:date="2023-10-05T13:15:00Z">
        <w:r w:rsidDel="000E7660">
          <w:rPr>
            <w:rFonts w:ascii="Arial" w:hAnsi="Arial"/>
          </w:rPr>
          <w:delText xml:space="preserve"> — </w:delText>
        </w:r>
      </w:del>
      <w:ins w:id="3583" w:author="Julia Ringo" w:date="2023-10-05T13:15:00Z">
        <w:r w:rsidR="000E7660">
          <w:rPr>
            <w:rFonts w:ascii="Arial" w:hAnsi="Arial"/>
          </w:rPr>
          <w:t>—</w:t>
        </w:r>
      </w:ins>
      <w:r>
        <w:rPr>
          <w:rFonts w:ascii="Arial" w:hAnsi="Arial"/>
        </w:rPr>
        <w:t>and decided to take the only reasonable action available to them: rise to periscope depth and have a look around.</w:t>
      </w:r>
    </w:p>
    <w:p w14:paraId="7A5E0011" w14:textId="77777777" w:rsidR="001E2E9B" w:rsidRDefault="00000000">
      <w:pPr>
        <w:pStyle w:val="BodyText"/>
        <w:rPr>
          <w:rFonts w:ascii="Arial" w:hAnsi="Arial"/>
        </w:rPr>
      </w:pPr>
      <w:r>
        <w:rPr>
          <w:rFonts w:ascii="Arial" w:hAnsi="Arial"/>
        </w:rPr>
        <w:t>Not wanting to waste battery power driving up to the surface, they opened the high-pressure air system just a bit on the main ballast tanks to gain a little buoyancy and floated upwards. They watched the depth gauge rotate back to the left making its way steadily towards zero. At periscope depth, Hemi flooded enough of the trim tanks to hold them there. Percy put the scope up.</w:t>
      </w:r>
    </w:p>
    <w:p w14:paraId="033590F4" w14:textId="03737CED" w:rsidR="001E2E9B" w:rsidRDefault="00000000">
      <w:pPr>
        <w:pStyle w:val="BodyText"/>
        <w:rPr>
          <w:rFonts w:ascii="Arial" w:hAnsi="Arial"/>
        </w:rPr>
      </w:pPr>
      <w:r>
        <w:rPr>
          <w:rFonts w:ascii="Arial" w:hAnsi="Arial"/>
        </w:rPr>
        <w:lastRenderedPageBreak/>
        <w:t>“Holy fuck, Hemi,” she said quietly, with her eyes in the viewport of the periscope. She rotated around the shaft of the periscope, swinging it around 360 degrees, as every submarine skipper is trained to do on their first day using a periscope. In every direction she was faced with a gray wall that occasionally pushed back to reveal an underlayer of a slate-colored ocean</w:t>
      </w:r>
      <w:del w:id="3584" w:author="Julia Ringo" w:date="2023-10-05T13:15:00Z">
        <w:r w:rsidDel="000E7660">
          <w:rPr>
            <w:rFonts w:ascii="Arial" w:hAnsi="Arial"/>
          </w:rPr>
          <w:delText xml:space="preserve"> — </w:delText>
        </w:r>
      </w:del>
      <w:ins w:id="3585" w:author="Julia Ringo" w:date="2023-10-05T13:15:00Z">
        <w:r w:rsidR="000E7660">
          <w:rPr>
            <w:rFonts w:ascii="Arial" w:hAnsi="Arial"/>
          </w:rPr>
          <w:t>—</w:t>
        </w:r>
      </w:ins>
      <w:r>
        <w:rPr>
          <w:rFonts w:ascii="Arial" w:hAnsi="Arial"/>
        </w:rPr>
        <w:t>much calmer now</w:t>
      </w:r>
      <w:del w:id="3586" w:author="Julia Ringo" w:date="2023-10-05T13:15:00Z">
        <w:r w:rsidDel="000E7660">
          <w:rPr>
            <w:rFonts w:ascii="Arial" w:hAnsi="Arial"/>
          </w:rPr>
          <w:delText xml:space="preserve"> — </w:delText>
        </w:r>
      </w:del>
      <w:ins w:id="3587" w:author="Julia Ringo" w:date="2023-10-05T13:15:00Z">
        <w:r w:rsidR="000E7660">
          <w:rPr>
            <w:rFonts w:ascii="Arial" w:hAnsi="Arial"/>
          </w:rPr>
          <w:t>—</w:t>
        </w:r>
      </w:ins>
      <w:r>
        <w:rPr>
          <w:rFonts w:ascii="Arial" w:hAnsi="Arial"/>
        </w:rPr>
        <w:t>rising and falling with the long frequency of deep ocean swells. “Would you fucking believe our luck is still with us? We have a thick fog bank. In every direction.”</w:t>
      </w:r>
    </w:p>
    <w:p w14:paraId="39068F06" w14:textId="008C3AF6" w:rsidR="001E2E9B" w:rsidRDefault="00000000">
      <w:pPr>
        <w:pStyle w:val="BodyText"/>
        <w:rPr>
          <w:rFonts w:ascii="Arial" w:hAnsi="Arial"/>
        </w:rPr>
      </w:pPr>
      <w:r>
        <w:rPr>
          <w:rFonts w:ascii="Arial" w:hAnsi="Arial"/>
        </w:rPr>
        <w:t>Hemi smiled. “Makes sense</w:t>
      </w:r>
      <w:del w:id="3588" w:author="Julia Ringo" w:date="2023-10-05T13:15:00Z">
        <w:r w:rsidDel="000E7660">
          <w:rPr>
            <w:rFonts w:ascii="Arial" w:hAnsi="Arial"/>
          </w:rPr>
          <w:delText xml:space="preserve"> — </w:delText>
        </w:r>
      </w:del>
      <w:ins w:id="3589" w:author="Julia Ringo" w:date="2023-10-05T13:15:00Z">
        <w:r w:rsidR="000E7660">
          <w:rPr>
            <w:rFonts w:ascii="Arial" w:hAnsi="Arial"/>
          </w:rPr>
          <w:t>—</w:t>
        </w:r>
      </w:ins>
      <w:r>
        <w:rPr>
          <w:rFonts w:ascii="Arial" w:hAnsi="Arial"/>
        </w:rPr>
        <w:t>it was likely a big warm wall of air pushing that storm, and now all that hot air is sitting on the surface of the cold ocean, turning into cloud.”</w:t>
      </w:r>
    </w:p>
    <w:p w14:paraId="4BA99D5E" w14:textId="77777777" w:rsidR="001E2E9B" w:rsidRDefault="00000000">
      <w:pPr>
        <w:pStyle w:val="BodyText"/>
        <w:rPr>
          <w:rFonts w:ascii="Arial" w:hAnsi="Arial"/>
        </w:rPr>
      </w:pPr>
      <w:r>
        <w:rPr>
          <w:rFonts w:ascii="Arial" w:hAnsi="Arial"/>
        </w:rPr>
        <w:t xml:space="preserve">“Alright! So much for needing a fucking plan! Start up the low-pressure </w:t>
      </w:r>
      <w:proofErr w:type="gramStart"/>
      <w:r>
        <w:rPr>
          <w:rFonts w:ascii="Arial" w:hAnsi="Arial"/>
        </w:rPr>
        <w:t>compressors, and</w:t>
      </w:r>
      <w:proofErr w:type="gramEnd"/>
      <w:r>
        <w:rPr>
          <w:rFonts w:ascii="Arial" w:hAnsi="Arial"/>
        </w:rPr>
        <w:t xml:space="preserve"> put us on the surface.”</w:t>
      </w:r>
    </w:p>
    <w:p w14:paraId="4506F4DE" w14:textId="1A1BB5CC" w:rsidR="001E2E9B" w:rsidRDefault="00000000">
      <w:pPr>
        <w:pStyle w:val="BodyText"/>
        <w:rPr>
          <w:rFonts w:ascii="Arial" w:hAnsi="Arial"/>
        </w:rPr>
      </w:pPr>
      <w:r>
        <w:rPr>
          <w:rFonts w:ascii="Arial" w:hAnsi="Arial"/>
        </w:rPr>
        <w:t xml:space="preserve">Hemi flipped switches on the ballast control panel and the buzz of compressors vibrated up from far below deck. The </w:t>
      </w:r>
      <w:r>
        <w:rPr>
          <w:rFonts w:ascii="Arial" w:hAnsi="Arial"/>
          <w:i/>
          <w:iCs/>
        </w:rPr>
        <w:t>Prospect</w:t>
      </w:r>
      <w:r>
        <w:rPr>
          <w:rFonts w:ascii="Arial" w:hAnsi="Arial"/>
        </w:rPr>
        <w:t xml:space="preserve"> rose in place until the deck of the boat pushed through the </w:t>
      </w:r>
      <w:del w:id="3590" w:author="Julia Ringo" w:date="2023-10-20T22:35:00Z">
        <w:r w:rsidDel="00B27198">
          <w:rPr>
            <w:rFonts w:ascii="Arial" w:hAnsi="Arial"/>
          </w:rPr>
          <w:delText xml:space="preserve">tightly-bound </w:delText>
        </w:r>
      </w:del>
      <w:r>
        <w:rPr>
          <w:rFonts w:ascii="Arial" w:hAnsi="Arial"/>
        </w:rPr>
        <w:t>tension of the surface, and water washed off and over the curved sides.</w:t>
      </w:r>
    </w:p>
    <w:p w14:paraId="36ECBAB2" w14:textId="2E4E72EC" w:rsidR="001E2E9B" w:rsidRDefault="00000000">
      <w:pPr>
        <w:pStyle w:val="BodyText"/>
        <w:rPr>
          <w:rFonts w:ascii="Arial" w:hAnsi="Arial"/>
        </w:rPr>
      </w:pPr>
      <w:r>
        <w:rPr>
          <w:rFonts w:ascii="Arial" w:hAnsi="Arial"/>
        </w:rPr>
        <w:t>Hemi opened the hatch of the control room and climbed up to the bridge</w:t>
      </w:r>
      <w:ins w:id="3591" w:author="Julia Ringo" w:date="2023-10-20T22:36:00Z">
        <w:r w:rsidR="00B27198">
          <w:rPr>
            <w:rFonts w:ascii="Arial" w:hAnsi="Arial"/>
          </w:rPr>
          <w:t>.</w:t>
        </w:r>
      </w:ins>
      <w:r>
        <w:rPr>
          <w:rFonts w:ascii="Arial" w:hAnsi="Arial"/>
        </w:rPr>
        <w:t xml:space="preserve"> followed closely behind by Captain Percy. The air on the bridge was warm and wet. It sat on the surface of the water without moving, and left droplets forming rapidly on the wooly fabric of Hemi and Percy’s clothes. The fog was the color of purgatory, lit from somewhere far off above to a flat dim nothingness. At some moments it was so thick they could not see beyond the top of the sail, and at others it pushed back just enough to see down to the bow.</w:t>
      </w:r>
    </w:p>
    <w:p w14:paraId="32C31488" w14:textId="496DB7AE" w:rsidR="001E2E9B" w:rsidRDefault="00000000">
      <w:pPr>
        <w:pStyle w:val="BodyText"/>
        <w:rPr>
          <w:rFonts w:ascii="Arial" w:hAnsi="Arial"/>
        </w:rPr>
      </w:pPr>
      <w:r>
        <w:rPr>
          <w:rFonts w:ascii="Arial" w:hAnsi="Arial"/>
        </w:rPr>
        <w:t>A blinding fog was not a challenge for a submarine</w:t>
      </w:r>
      <w:ins w:id="3592" w:author="Julia Ringo" w:date="2023-10-20T22:36:00Z">
        <w:r w:rsidR="00B27198">
          <w:rPr>
            <w:rFonts w:ascii="Arial" w:hAnsi="Arial"/>
          </w:rPr>
          <w:t>,</w:t>
        </w:r>
      </w:ins>
      <w:r>
        <w:rPr>
          <w:rFonts w:ascii="Arial" w:hAnsi="Arial"/>
        </w:rPr>
        <w:t xml:space="preserve"> though</w:t>
      </w:r>
      <w:del w:id="3593" w:author="Julia Ringo" w:date="2023-10-05T13:15:00Z">
        <w:r w:rsidDel="000E7660">
          <w:rPr>
            <w:rFonts w:ascii="Arial" w:hAnsi="Arial"/>
          </w:rPr>
          <w:delText xml:space="preserve"> — </w:delText>
        </w:r>
      </w:del>
      <w:ins w:id="3594" w:author="Julia Ringo" w:date="2023-10-05T13:15:00Z">
        <w:r w:rsidR="000E7660">
          <w:rPr>
            <w:rFonts w:ascii="Arial" w:hAnsi="Arial"/>
          </w:rPr>
          <w:t>—</w:t>
        </w:r>
      </w:ins>
      <w:r>
        <w:rPr>
          <w:rFonts w:ascii="Arial" w:hAnsi="Arial"/>
        </w:rPr>
        <w:t>which spent much of its time moving sightlessly through the pits of the world anyway</w:t>
      </w:r>
      <w:del w:id="3595" w:author="Julia Ringo" w:date="2023-10-05T13:15:00Z">
        <w:r w:rsidDel="000E7660">
          <w:rPr>
            <w:rFonts w:ascii="Arial" w:hAnsi="Arial"/>
          </w:rPr>
          <w:delText xml:space="preserve"> — </w:delText>
        </w:r>
      </w:del>
      <w:ins w:id="3596" w:author="Julia Ringo" w:date="2023-10-05T13:15:00Z">
        <w:r w:rsidR="000E7660">
          <w:rPr>
            <w:rFonts w:ascii="Arial" w:hAnsi="Arial"/>
          </w:rPr>
          <w:t>—</w:t>
        </w:r>
      </w:ins>
      <w:r>
        <w:rPr>
          <w:rFonts w:ascii="Arial" w:hAnsi="Arial"/>
        </w:rPr>
        <w:t>but a useful resource, transforming the surface into a similar dense covering medium as the deep ocean.</w:t>
      </w:r>
    </w:p>
    <w:p w14:paraId="00F78565" w14:textId="1193D4D8" w:rsidR="001E2E9B" w:rsidRDefault="00000000">
      <w:pPr>
        <w:pStyle w:val="BodyText"/>
        <w:rPr>
          <w:rFonts w:ascii="Arial" w:hAnsi="Arial"/>
        </w:rPr>
      </w:pPr>
      <w:r>
        <w:rPr>
          <w:rFonts w:ascii="Arial" w:hAnsi="Arial"/>
        </w:rPr>
        <w:t xml:space="preserve">Percy called down to Bastian to start the engines, push the boat up to its maximum surface speed of </w:t>
      </w:r>
      <w:del w:id="3597" w:author="Julia Ringo" w:date="2023-10-20T22:36:00Z">
        <w:r w:rsidDel="00B27198">
          <w:rPr>
            <w:rFonts w:ascii="Arial" w:hAnsi="Arial"/>
          </w:rPr>
          <w:delText xml:space="preserve">15 </w:delText>
        </w:r>
      </w:del>
      <w:ins w:id="3598" w:author="Julia Ringo" w:date="2023-10-20T22:36:00Z">
        <w:r w:rsidR="00B27198">
          <w:rPr>
            <w:rFonts w:ascii="Arial" w:hAnsi="Arial"/>
          </w:rPr>
          <w:t>fifteen</w:t>
        </w:r>
        <w:r w:rsidR="00B27198">
          <w:rPr>
            <w:rFonts w:ascii="Arial" w:hAnsi="Arial"/>
          </w:rPr>
          <w:t xml:space="preserve"> </w:t>
        </w:r>
      </w:ins>
      <w:r>
        <w:rPr>
          <w:rFonts w:ascii="Arial" w:hAnsi="Arial"/>
        </w:rPr>
        <w:t xml:space="preserve">knots, and come around to a direct course for Stilt City. A moment later came the loud hiss and roll of the high-pressure air system turning over the diesel engines until they were firing on their own. The exhaust shutters lifted and let out a stream of black froth into the gray fog. A minute later Bastian engaged the motors and Percy felt a jolt as the </w:t>
      </w:r>
      <w:r>
        <w:rPr>
          <w:rFonts w:ascii="Arial" w:hAnsi="Arial"/>
          <w:i/>
          <w:iCs/>
        </w:rPr>
        <w:t>Prospect</w:t>
      </w:r>
      <w:r>
        <w:rPr>
          <w:rFonts w:ascii="Arial" w:hAnsi="Arial"/>
        </w:rPr>
        <w:t xml:space="preserve"> picked up speed.</w:t>
      </w:r>
    </w:p>
    <w:p w14:paraId="32C51AF4" w14:textId="77777777" w:rsidR="001E2E9B" w:rsidRDefault="00000000">
      <w:pPr>
        <w:pStyle w:val="BodyText"/>
        <w:rPr>
          <w:rFonts w:ascii="Arial" w:hAnsi="Arial"/>
        </w:rPr>
      </w:pPr>
      <w:r>
        <w:rPr>
          <w:rFonts w:ascii="Arial" w:hAnsi="Arial"/>
        </w:rPr>
        <w:t>“Welp.” Percy said to Hemi above the noise of the diesels. “I guess it might be time to launch the pigeon.”</w:t>
      </w:r>
    </w:p>
    <w:p w14:paraId="4EA7E360" w14:textId="77777777" w:rsidR="001E2E9B" w:rsidRDefault="00000000">
      <w:pPr>
        <w:pStyle w:val="BodyText"/>
        <w:rPr>
          <w:rFonts w:ascii="Arial" w:hAnsi="Arial"/>
        </w:rPr>
      </w:pPr>
      <w:r>
        <w:rPr>
          <w:rFonts w:ascii="Arial" w:hAnsi="Arial"/>
        </w:rPr>
        <w:t>“Herschel.”</w:t>
      </w:r>
    </w:p>
    <w:p w14:paraId="19CAABF6" w14:textId="32E5EA70" w:rsidR="001E2E9B" w:rsidRDefault="00000000">
      <w:pPr>
        <w:pStyle w:val="BodyText"/>
        <w:rPr>
          <w:rFonts w:ascii="Arial" w:hAnsi="Arial"/>
        </w:rPr>
      </w:pPr>
      <w:r>
        <w:rPr>
          <w:rFonts w:ascii="Arial" w:hAnsi="Arial"/>
        </w:rPr>
        <w:t>“‘Herschel</w:t>
      </w:r>
      <w:ins w:id="3599" w:author="Julia Ringo" w:date="2023-10-21T07:10:00Z">
        <w:r w:rsidR="00A4055F">
          <w:rPr>
            <w:rFonts w:ascii="Arial" w:hAnsi="Arial"/>
          </w:rPr>
          <w:t>,</w:t>
        </w:r>
      </w:ins>
      <w:del w:id="3600" w:author="Julia Ringo" w:date="2023-10-21T07:10:00Z">
        <w:r w:rsidDel="00A4055F">
          <w:rPr>
            <w:rFonts w:ascii="Arial" w:hAnsi="Arial"/>
          </w:rPr>
          <w:delText>.</w:delText>
        </w:r>
      </w:del>
      <w:r>
        <w:rPr>
          <w:rFonts w:ascii="Arial" w:hAnsi="Arial"/>
        </w:rPr>
        <w:t>’” Percy repeated. “Do you think that little fella will be able to find Shakes in this fuckin’ fog?”</w:t>
      </w:r>
    </w:p>
    <w:p w14:paraId="0F33C281" w14:textId="13971AF4" w:rsidR="001E2E9B" w:rsidRDefault="00000000">
      <w:pPr>
        <w:pStyle w:val="BodyText"/>
        <w:rPr>
          <w:rFonts w:ascii="Arial" w:hAnsi="Arial"/>
        </w:rPr>
      </w:pPr>
      <w:r>
        <w:rPr>
          <w:rFonts w:ascii="Arial" w:hAnsi="Arial"/>
        </w:rPr>
        <w:t xml:space="preserve">“He has a better chance in this fog than he would have if we had sent him up into that storm. Though the truth is I am </w:t>
      </w:r>
      <w:proofErr w:type="gramStart"/>
      <w:r>
        <w:rPr>
          <w:rFonts w:ascii="Arial" w:hAnsi="Arial"/>
        </w:rPr>
        <w:t>fairly skeptical</w:t>
      </w:r>
      <w:proofErr w:type="gramEnd"/>
      <w:r>
        <w:rPr>
          <w:rFonts w:ascii="Arial" w:hAnsi="Arial"/>
        </w:rPr>
        <w:t xml:space="preserve"> about </w:t>
      </w:r>
      <w:proofErr w:type="spellStart"/>
      <w:r>
        <w:rPr>
          <w:rFonts w:ascii="Arial" w:hAnsi="Arial"/>
        </w:rPr>
        <w:t>Shakes’</w:t>
      </w:r>
      <w:ins w:id="3601" w:author="Julia Ringo" w:date="2023-10-21T07:10:00Z">
        <w:r w:rsidR="00A4055F">
          <w:rPr>
            <w:rFonts w:ascii="Arial" w:hAnsi="Arial"/>
          </w:rPr>
          <w:t>s</w:t>
        </w:r>
      </w:ins>
      <w:proofErr w:type="spellEnd"/>
      <w:r>
        <w:rPr>
          <w:rFonts w:ascii="Arial" w:hAnsi="Arial"/>
        </w:rPr>
        <w:t xml:space="preserve"> claims that Herschel can find a boat on the surface of the ocean. My understanding of homing pigeons is that </w:t>
      </w:r>
      <w:r>
        <w:rPr>
          <w:rFonts w:ascii="Arial" w:hAnsi="Arial"/>
        </w:rPr>
        <w:lastRenderedPageBreak/>
        <w:t>they know instinctively how to fly home</w:t>
      </w:r>
      <w:del w:id="3602" w:author="Julia Ringo" w:date="2023-10-05T13:15:00Z">
        <w:r w:rsidDel="000E7660">
          <w:rPr>
            <w:rFonts w:ascii="Arial" w:hAnsi="Arial"/>
          </w:rPr>
          <w:delText xml:space="preserve"> — </w:delText>
        </w:r>
      </w:del>
      <w:ins w:id="3603" w:author="Julia Ringo" w:date="2023-10-05T13:15:00Z">
        <w:r w:rsidR="000E7660">
          <w:rPr>
            <w:rFonts w:ascii="Arial" w:hAnsi="Arial"/>
          </w:rPr>
          <w:t>—</w:t>
        </w:r>
      </w:ins>
      <w:r>
        <w:rPr>
          <w:rFonts w:ascii="Arial" w:hAnsi="Arial"/>
        </w:rPr>
        <w:t>I am not sure that works if ‘home’ is a moving target.”</w:t>
      </w:r>
    </w:p>
    <w:p w14:paraId="4FB982F0" w14:textId="77777777" w:rsidR="001E2E9B" w:rsidRDefault="00000000">
      <w:pPr>
        <w:pStyle w:val="BodyText"/>
        <w:rPr>
          <w:rFonts w:ascii="Arial" w:hAnsi="Arial"/>
        </w:rPr>
      </w:pPr>
      <w:r>
        <w:rPr>
          <w:rFonts w:ascii="Arial" w:hAnsi="Arial"/>
        </w:rPr>
        <w:t>“Shakes said the pigeon had special training.”</w:t>
      </w:r>
    </w:p>
    <w:p w14:paraId="1AE1143F" w14:textId="77777777" w:rsidR="001E2E9B" w:rsidRDefault="00000000">
      <w:pPr>
        <w:pStyle w:val="BodyText"/>
        <w:rPr>
          <w:rFonts w:ascii="Arial" w:hAnsi="Arial"/>
        </w:rPr>
      </w:pPr>
      <w:r>
        <w:rPr>
          <w:rFonts w:ascii="Arial" w:hAnsi="Arial"/>
        </w:rPr>
        <w:t>“It would have to be exceptionally special.”</w:t>
      </w:r>
    </w:p>
    <w:p w14:paraId="47D26D4F" w14:textId="7D5936D1"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we might just be sending the bird off to die on the fucking ocean?” For the first time</w:t>
      </w:r>
      <w:ins w:id="3604" w:author="Julia Ringo" w:date="2023-10-21T07:11:00Z">
        <w:r w:rsidR="009D0289">
          <w:rPr>
            <w:rFonts w:ascii="Arial" w:hAnsi="Arial"/>
          </w:rPr>
          <w:t>,</w:t>
        </w:r>
      </w:ins>
      <w:r>
        <w:rPr>
          <w:rFonts w:ascii="Arial" w:hAnsi="Arial"/>
        </w:rPr>
        <w:t xml:space="preserve"> Percy’s face showed concern about the small animal.</w:t>
      </w:r>
    </w:p>
    <w:p w14:paraId="6EB840EB" w14:textId="0536143C" w:rsidR="001E2E9B" w:rsidRDefault="00000000">
      <w:pPr>
        <w:pStyle w:val="BodyText"/>
        <w:rPr>
          <w:rFonts w:ascii="Arial" w:hAnsi="Arial"/>
        </w:rPr>
      </w:pPr>
      <w:r>
        <w:rPr>
          <w:rFonts w:ascii="Arial" w:hAnsi="Arial"/>
        </w:rPr>
        <w:t xml:space="preserve">“If I thought that, I would not send Herschel out. The other thing I have heard about homing pigeons is they </w:t>
      </w:r>
      <w:proofErr w:type="gramStart"/>
      <w:r>
        <w:rPr>
          <w:rFonts w:ascii="Arial" w:hAnsi="Arial"/>
        </w:rPr>
        <w:t>are capable of flying</w:t>
      </w:r>
      <w:proofErr w:type="gramEnd"/>
      <w:r>
        <w:rPr>
          <w:rFonts w:ascii="Arial" w:hAnsi="Arial"/>
        </w:rPr>
        <w:t xml:space="preserve"> extraordinary distances. I am confident Herschel will eventually find some place to land. I am just not convinced we will ever see him again. Of course</w:t>
      </w:r>
      <w:ins w:id="3605" w:author="Julia Ringo" w:date="2023-10-21T07:11:00Z">
        <w:r w:rsidR="009D0289">
          <w:rPr>
            <w:rFonts w:ascii="Arial" w:hAnsi="Arial"/>
          </w:rPr>
          <w:t>,</w:t>
        </w:r>
      </w:ins>
      <w:r>
        <w:rPr>
          <w:rFonts w:ascii="Arial" w:hAnsi="Arial"/>
        </w:rPr>
        <w:t xml:space="preserve"> I am not entirely convinced we will ever see Shakes again either.”</w:t>
      </w:r>
    </w:p>
    <w:p w14:paraId="2D9F73AE" w14:textId="21A27425" w:rsidR="001E2E9B" w:rsidRDefault="00000000">
      <w:pPr>
        <w:pStyle w:val="BodyText"/>
        <w:rPr>
          <w:rFonts w:ascii="Arial" w:hAnsi="Arial"/>
        </w:rPr>
      </w:pPr>
      <w:r>
        <w:rPr>
          <w:rFonts w:ascii="Arial" w:hAnsi="Arial"/>
        </w:rPr>
        <w:t>“OK</w:t>
      </w:r>
      <w:ins w:id="3606" w:author="Julia Ringo" w:date="2023-10-21T07:11:00Z">
        <w:r w:rsidR="009D0289">
          <w:rPr>
            <w:rFonts w:ascii="Arial" w:hAnsi="Arial"/>
          </w:rPr>
          <w:t>,</w:t>
        </w:r>
      </w:ins>
      <w:r>
        <w:rPr>
          <w:rFonts w:ascii="Arial" w:hAnsi="Arial"/>
        </w:rPr>
        <w:t xml:space="preserve"> Hemi, if you think the bird will be alright, and there’s a chance it will help us reconnect with Shakes, let’s launch him.”</w:t>
      </w:r>
    </w:p>
    <w:p w14:paraId="59259ADF" w14:textId="77777777" w:rsidR="001E2E9B" w:rsidRDefault="00000000">
      <w:pPr>
        <w:pStyle w:val="BodyText"/>
        <w:rPr>
          <w:rFonts w:ascii="Arial" w:hAnsi="Arial"/>
        </w:rPr>
      </w:pPr>
      <w:r>
        <w:rPr>
          <w:rFonts w:ascii="Arial" w:hAnsi="Arial"/>
        </w:rPr>
        <w:t>“What shall the message say?”</w:t>
      </w:r>
    </w:p>
    <w:p w14:paraId="12B353DA" w14:textId="62769E77" w:rsidR="001E2E9B" w:rsidRDefault="00000000">
      <w:pPr>
        <w:pStyle w:val="BodyText"/>
        <w:rPr>
          <w:rFonts w:ascii="Arial" w:hAnsi="Arial"/>
        </w:rPr>
      </w:pPr>
      <w:r>
        <w:rPr>
          <w:rFonts w:ascii="Arial" w:hAnsi="Arial"/>
        </w:rPr>
        <w:t xml:space="preserve">“I noted on the chart the dock in Stilt City where we’re supposed to drop the cargo. I guess we’re close enough that at this point, you should just give him the dock info, and that our expected arrival is </w:t>
      </w:r>
      <w:del w:id="3607" w:author="Julia Ringo" w:date="2023-10-21T07:11:00Z">
        <w:r w:rsidDel="009D0289">
          <w:rPr>
            <w:rFonts w:ascii="Arial" w:hAnsi="Arial"/>
          </w:rPr>
          <w:delText xml:space="preserve">24 </w:delText>
        </w:r>
      </w:del>
      <w:ins w:id="3608" w:author="Julia Ringo" w:date="2023-10-21T07:11:00Z">
        <w:r w:rsidR="009D0289">
          <w:rPr>
            <w:rFonts w:ascii="Arial" w:hAnsi="Arial"/>
          </w:rPr>
          <w:t>twenty-four</w:t>
        </w:r>
        <w:r w:rsidR="009D0289">
          <w:rPr>
            <w:rFonts w:ascii="Arial" w:hAnsi="Arial"/>
          </w:rPr>
          <w:t xml:space="preserve"> </w:t>
        </w:r>
      </w:ins>
      <w:r>
        <w:rPr>
          <w:rFonts w:ascii="Arial" w:hAnsi="Arial"/>
        </w:rPr>
        <w:t xml:space="preserve">hours or so from now. We’ll meet him </w:t>
      </w:r>
      <w:proofErr w:type="gramStart"/>
      <w:r>
        <w:rPr>
          <w:rFonts w:ascii="Arial" w:hAnsi="Arial"/>
        </w:rPr>
        <w:t>there, if</w:t>
      </w:r>
      <w:proofErr w:type="gramEnd"/>
      <w:r>
        <w:rPr>
          <w:rFonts w:ascii="Arial" w:hAnsi="Arial"/>
        </w:rPr>
        <w:t xml:space="preserve"> it’s at all fucking possible.”</w:t>
      </w:r>
    </w:p>
    <w:p w14:paraId="04A488D2" w14:textId="77777777" w:rsidR="001E2E9B" w:rsidRDefault="00000000">
      <w:pPr>
        <w:pStyle w:val="BodyText"/>
        <w:rPr>
          <w:rFonts w:ascii="Arial" w:hAnsi="Arial"/>
        </w:rPr>
      </w:pPr>
      <w:r>
        <w:rPr>
          <w:rFonts w:ascii="Arial" w:hAnsi="Arial"/>
        </w:rPr>
        <w:t>“Alright,” said Hemi. “I will be back in a few minutes with Herschel.”</w:t>
      </w:r>
    </w:p>
    <w:p w14:paraId="3721A3BA" w14:textId="0D601B6D" w:rsidR="001E2E9B" w:rsidRDefault="00000000">
      <w:pPr>
        <w:pStyle w:val="BodyText"/>
        <w:rPr>
          <w:rFonts w:ascii="Arial" w:hAnsi="Arial"/>
        </w:rPr>
      </w:pPr>
      <w:r>
        <w:rPr>
          <w:rFonts w:ascii="Arial" w:hAnsi="Arial"/>
        </w:rPr>
        <w:t xml:space="preserve">Percy watched </w:t>
      </w:r>
      <w:proofErr w:type="spellStart"/>
      <w:r>
        <w:rPr>
          <w:rFonts w:ascii="Arial" w:hAnsi="Arial"/>
        </w:rPr>
        <w:t>Hemi’s</w:t>
      </w:r>
      <w:proofErr w:type="spellEnd"/>
      <w:r>
        <w:rPr>
          <w:rFonts w:ascii="Arial" w:hAnsi="Arial"/>
        </w:rPr>
        <w:t xml:space="preserve"> wet, tweed-covered bulk disappear down the ladder and through the hatch into the control room. She lit a cheroot and took in deep breaths of damp, smokey air. A sudden wave of exhaustion passed through her. She looked at her hands gripping the fairing of the sail</w:t>
      </w:r>
      <w:del w:id="3609" w:author="Julia Ringo" w:date="2023-10-05T13:15:00Z">
        <w:r w:rsidDel="000E7660">
          <w:rPr>
            <w:rFonts w:ascii="Arial" w:hAnsi="Arial"/>
          </w:rPr>
          <w:delText xml:space="preserve"> — </w:delText>
        </w:r>
      </w:del>
      <w:ins w:id="3610" w:author="Julia Ringo" w:date="2023-10-05T13:15:00Z">
        <w:r w:rsidR="000E7660">
          <w:rPr>
            <w:rFonts w:ascii="Arial" w:hAnsi="Arial"/>
          </w:rPr>
          <w:t>—</w:t>
        </w:r>
      </w:ins>
      <w:r>
        <w:rPr>
          <w:rFonts w:ascii="Arial" w:hAnsi="Arial"/>
        </w:rPr>
        <w:t xml:space="preserve">the black grime of her work ground into the seams of her knuckles and the cheroot smoking between her fingers. The coal of the tobacco glowed robustly now that the </w:t>
      </w:r>
      <w:r>
        <w:rPr>
          <w:rFonts w:ascii="Arial" w:hAnsi="Arial"/>
          <w:i/>
          <w:iCs/>
        </w:rPr>
        <w:t>Prospect</w:t>
      </w:r>
      <w:r w:rsidRPr="009D0289">
        <w:rPr>
          <w:rFonts w:ascii="Arial" w:hAnsi="Arial"/>
          <w:rPrChange w:id="3611" w:author="Julia Ringo" w:date="2023-10-21T07:11:00Z">
            <w:rPr>
              <w:rFonts w:ascii="Arial" w:hAnsi="Arial"/>
              <w:i/>
              <w:iCs/>
            </w:rPr>
          </w:rPrChange>
        </w:rPr>
        <w:t>’s</w:t>
      </w:r>
      <w:r>
        <w:rPr>
          <w:rFonts w:ascii="Arial" w:hAnsi="Arial"/>
        </w:rPr>
        <w:t xml:space="preserve"> movement was pushing some wind across it. She’d had only a few hours of sleep and no relief from the tension of being pursued since they left the depot days ago. The warm fog enveloped her and gave her a sense of cover and safety that she realized now she had missed and desperately needed.</w:t>
      </w:r>
    </w:p>
    <w:p w14:paraId="2092DC55" w14:textId="00BB1A98" w:rsidR="001E2E9B" w:rsidRDefault="00000000">
      <w:pPr>
        <w:pStyle w:val="BodyText"/>
        <w:rPr>
          <w:rFonts w:ascii="Arial" w:hAnsi="Arial"/>
        </w:rPr>
      </w:pPr>
      <w:r>
        <w:rPr>
          <w:rFonts w:ascii="Arial" w:hAnsi="Arial"/>
        </w:rPr>
        <w:t xml:space="preserve">Hemi reappeared on the bridge of the sail, cupping Herschel in one big hand as he awkwardly climbed the ladder. The bird looked quite content. One of Herschel’s feet hung out through </w:t>
      </w:r>
      <w:proofErr w:type="spellStart"/>
      <w:r>
        <w:rPr>
          <w:rFonts w:ascii="Arial" w:hAnsi="Arial"/>
        </w:rPr>
        <w:t>Hemi’s</w:t>
      </w:r>
      <w:proofErr w:type="spellEnd"/>
      <w:r>
        <w:rPr>
          <w:rFonts w:ascii="Arial" w:hAnsi="Arial"/>
        </w:rPr>
        <w:t xml:space="preserve"> fingers and had a small steel band with an even tinier cylinder attached to it. Percy instantly had a vision of how a few moments ago</w:t>
      </w:r>
      <w:ins w:id="3612" w:author="Julia Ringo" w:date="2023-10-21T07:12:00Z">
        <w:r w:rsidR="009D0289">
          <w:rPr>
            <w:rFonts w:ascii="Arial" w:hAnsi="Arial"/>
          </w:rPr>
          <w:t>,</w:t>
        </w:r>
      </w:ins>
      <w:r>
        <w:rPr>
          <w:rFonts w:ascii="Arial" w:hAnsi="Arial"/>
        </w:rPr>
        <w:t xml:space="preserve"> huge Hemi must have been hunched over the galley table</w:t>
      </w:r>
      <w:ins w:id="3613" w:author="Julia Ringo" w:date="2023-10-21T07:12:00Z">
        <w:r w:rsidR="009D0289">
          <w:rPr>
            <w:rFonts w:ascii="Arial" w:hAnsi="Arial"/>
          </w:rPr>
          <w:t>,</w:t>
        </w:r>
      </w:ins>
      <w:r>
        <w:rPr>
          <w:rFonts w:ascii="Arial" w:hAnsi="Arial"/>
        </w:rPr>
        <w:t xml:space="preserve"> printing extremely small letters with a sharp pencil on a short roll of thin paper. She regretted missing that.</w:t>
      </w:r>
    </w:p>
    <w:p w14:paraId="3D1B607A" w14:textId="77777777" w:rsidR="001E2E9B" w:rsidRDefault="00000000">
      <w:pPr>
        <w:pStyle w:val="BodyText"/>
        <w:rPr>
          <w:rFonts w:ascii="Arial" w:hAnsi="Arial"/>
        </w:rPr>
      </w:pPr>
      <w:r>
        <w:rPr>
          <w:rFonts w:ascii="Arial" w:hAnsi="Arial"/>
        </w:rPr>
        <w:t>“OK,” said Hemi. “Herschel is ready to go.”</w:t>
      </w:r>
    </w:p>
    <w:p w14:paraId="5E50F99E" w14:textId="49C34696" w:rsidR="001E2E9B" w:rsidRDefault="00000000">
      <w:pPr>
        <w:pStyle w:val="BodyText"/>
        <w:rPr>
          <w:rFonts w:ascii="Arial" w:hAnsi="Arial"/>
        </w:rPr>
      </w:pPr>
      <w:r>
        <w:rPr>
          <w:rFonts w:ascii="Arial" w:hAnsi="Arial"/>
        </w:rPr>
        <w:t>Percy watched him. “So</w:t>
      </w:r>
      <w:del w:id="3614" w:author="Julia Ringo" w:date="2023-10-10T11:08:00Z">
        <w:r w:rsidDel="00B6693A">
          <w:rPr>
            <w:rFonts w:ascii="Arial" w:hAnsi="Arial"/>
          </w:rPr>
          <w:delText>…</w:delText>
        </w:r>
      </w:del>
      <w:ins w:id="3615" w:author="Julia Ringo" w:date="2023-10-10T11:08:00Z">
        <w:r w:rsidR="00B6693A">
          <w:rPr>
            <w:rFonts w:ascii="Arial" w:hAnsi="Arial"/>
          </w:rPr>
          <w:t xml:space="preserve"> . . . </w:t>
        </w:r>
      </w:ins>
      <w:del w:id="3616" w:author="Julia Ringo" w:date="2023-10-21T07:12:00Z">
        <w:r w:rsidDel="009D0289">
          <w:rPr>
            <w:rFonts w:ascii="Arial" w:hAnsi="Arial"/>
          </w:rPr>
          <w:delText xml:space="preserve"> </w:delText>
        </w:r>
      </w:del>
      <w:r>
        <w:rPr>
          <w:rFonts w:ascii="Arial" w:hAnsi="Arial"/>
        </w:rPr>
        <w:t>do you have to give the bird any instructions or anything?”</w:t>
      </w:r>
    </w:p>
    <w:p w14:paraId="6384FF4F" w14:textId="77777777" w:rsidR="001E2E9B" w:rsidRDefault="00000000">
      <w:pPr>
        <w:pStyle w:val="BodyText"/>
        <w:rPr>
          <w:rFonts w:ascii="Arial" w:hAnsi="Arial"/>
        </w:rPr>
      </w:pPr>
      <w:r>
        <w:rPr>
          <w:rFonts w:ascii="Arial" w:hAnsi="Arial"/>
        </w:rPr>
        <w:lastRenderedPageBreak/>
        <w:t>“Assuming Shakes is right about Herschel’s training, all we have to do is throw him up in the air.”</w:t>
      </w:r>
    </w:p>
    <w:p w14:paraId="00435C89" w14:textId="77777777" w:rsidR="001E2E9B" w:rsidRDefault="00000000">
      <w:pPr>
        <w:pStyle w:val="BodyText"/>
        <w:rPr>
          <w:rFonts w:ascii="Arial" w:hAnsi="Arial"/>
        </w:rPr>
      </w:pPr>
      <w:r>
        <w:rPr>
          <w:rFonts w:ascii="Arial" w:hAnsi="Arial"/>
        </w:rPr>
        <w:t>Percy nodded.</w:t>
      </w:r>
    </w:p>
    <w:p w14:paraId="33419749" w14:textId="77777777" w:rsidR="001E2E9B" w:rsidRDefault="00000000">
      <w:pPr>
        <w:pStyle w:val="BodyText"/>
        <w:rPr>
          <w:rFonts w:ascii="Arial" w:hAnsi="Arial"/>
        </w:rPr>
      </w:pPr>
      <w:r>
        <w:rPr>
          <w:rFonts w:ascii="Arial" w:hAnsi="Arial"/>
        </w:rPr>
        <w:t xml:space="preserve">Hemi swung Herschel with both hands and released him at the highest point of the arc his arms made. There was a wild flapping for an instant, then Herschel steadied, circled the sail of the </w:t>
      </w:r>
      <w:r>
        <w:rPr>
          <w:rFonts w:ascii="Arial" w:hAnsi="Arial"/>
          <w:i/>
          <w:iCs/>
        </w:rPr>
        <w:t>Prospect</w:t>
      </w:r>
      <w:r>
        <w:rPr>
          <w:rFonts w:ascii="Arial" w:hAnsi="Arial"/>
        </w:rPr>
        <w:t xml:space="preserve"> once as he selected a course, and disappeared straight into the fog.</w:t>
      </w:r>
    </w:p>
    <w:p w14:paraId="7655A91A" w14:textId="77777777" w:rsidR="001E2E9B" w:rsidRDefault="00000000">
      <w:pPr>
        <w:pStyle w:val="BodyText"/>
        <w:rPr>
          <w:rFonts w:ascii="Arial" w:hAnsi="Arial"/>
        </w:rPr>
      </w:pPr>
      <w:r>
        <w:rPr>
          <w:rFonts w:ascii="Arial" w:hAnsi="Arial"/>
        </w:rPr>
        <w:t>“I do hope we see Herschel again,” said Hemi.</w:t>
      </w:r>
    </w:p>
    <w:p w14:paraId="4F455403" w14:textId="4703CF1E" w:rsidR="001E2E9B" w:rsidRDefault="00000000">
      <w:pPr>
        <w:pStyle w:val="BodyText"/>
        <w:rPr>
          <w:rFonts w:ascii="Arial" w:hAnsi="Arial"/>
        </w:rPr>
      </w:pPr>
      <w:r>
        <w:rPr>
          <w:rFonts w:ascii="Arial" w:hAnsi="Arial"/>
        </w:rPr>
        <w:t>“It would be pretty fuckin’ miraculous if this works and we see him again</w:t>
      </w:r>
      <w:del w:id="3617" w:author="Julia Ringo" w:date="2023-10-10T11:08:00Z">
        <w:r w:rsidDel="00B6693A">
          <w:rPr>
            <w:rFonts w:ascii="Arial" w:hAnsi="Arial"/>
          </w:rPr>
          <w:delText>…</w:delText>
        </w:r>
      </w:del>
      <w:ins w:id="3618" w:author="Julia Ringo" w:date="2023-10-10T11:08:00Z">
        <w:r w:rsidR="00B6693A">
          <w:rPr>
            <w:rFonts w:ascii="Arial" w:hAnsi="Arial"/>
          </w:rPr>
          <w:t xml:space="preserve"> . . .</w:t>
        </w:r>
      </w:ins>
      <w:r>
        <w:rPr>
          <w:rFonts w:ascii="Arial" w:hAnsi="Arial"/>
        </w:rPr>
        <w:t xml:space="preserve"> and even more so if we find Shakes at the dock in Stilt City.”</w:t>
      </w:r>
      <w:bookmarkEnd w:id="3005"/>
    </w:p>
    <w:p w14:paraId="31B4E3D0" w14:textId="77777777" w:rsidR="001E2E9B" w:rsidRDefault="00000000">
      <w:pPr>
        <w:pStyle w:val="Heading2"/>
        <w:rPr>
          <w:rFonts w:ascii="Arial" w:hAnsi="Arial"/>
        </w:rPr>
      </w:pPr>
      <w:bookmarkStart w:id="3619" w:name="stilt-city"/>
      <w:r>
        <w:rPr>
          <w:rFonts w:ascii="Arial" w:hAnsi="Arial"/>
        </w:rPr>
        <w:t>6. Stilt City</w:t>
      </w:r>
    </w:p>
    <w:p w14:paraId="03946B8C" w14:textId="387032F7" w:rsidR="001E2E9B" w:rsidRDefault="00000000">
      <w:pPr>
        <w:pStyle w:val="FirstParagraph"/>
        <w:rPr>
          <w:rFonts w:ascii="Arial" w:hAnsi="Arial"/>
        </w:rPr>
      </w:pPr>
      <w:r>
        <w:rPr>
          <w:rFonts w:ascii="Arial" w:hAnsi="Arial"/>
        </w:rPr>
        <w:t xml:space="preserve">They ran at full speed on the surface for the rest of the day. The fog held out, covering them with a varying but unbroken thickness for all the daylight hours. Percy put the crew on </w:t>
      </w:r>
      <w:ins w:id="3620" w:author="Julia Ringo" w:date="2023-10-21T07:12:00Z">
        <w:r w:rsidR="009D0289">
          <w:rPr>
            <w:rFonts w:ascii="Arial" w:hAnsi="Arial"/>
          </w:rPr>
          <w:t>six</w:t>
        </w:r>
      </w:ins>
      <w:del w:id="3621" w:author="Julia Ringo" w:date="2023-10-21T07:12:00Z">
        <w:r w:rsidDel="009D0289">
          <w:rPr>
            <w:rFonts w:ascii="Arial" w:hAnsi="Arial"/>
          </w:rPr>
          <w:delText>6</w:delText>
        </w:r>
      </w:del>
      <w:r>
        <w:rPr>
          <w:rFonts w:ascii="Arial" w:hAnsi="Arial"/>
        </w:rPr>
        <w:t>-hour daytime rotations</w:t>
      </w:r>
      <w:ins w:id="3622" w:author="Julia Ringo" w:date="2023-10-21T07:12:00Z">
        <w:r w:rsidR="009D0289">
          <w:rPr>
            <w:rFonts w:ascii="Arial" w:hAnsi="Arial"/>
          </w:rPr>
          <w:t>,</w:t>
        </w:r>
      </w:ins>
      <w:r>
        <w:rPr>
          <w:rFonts w:ascii="Arial" w:hAnsi="Arial"/>
        </w:rPr>
        <w:t xml:space="preserve"> </w:t>
      </w:r>
      <w:proofErr w:type="gramStart"/>
      <w:r>
        <w:rPr>
          <w:rFonts w:ascii="Arial" w:hAnsi="Arial"/>
        </w:rPr>
        <w:t>despite the fact that</w:t>
      </w:r>
      <w:proofErr w:type="gramEnd"/>
      <w:r>
        <w:rPr>
          <w:rFonts w:ascii="Arial" w:hAnsi="Arial"/>
        </w:rPr>
        <w:t xml:space="preserve"> they were moving on the surface, and they all finally managed to get some meaningful sleep. Down a crew member and with limited visibility due to the fog, Percy skipped posting a lookout. It was somewhat risky to charge ahead on the surface at full speed with no lookout, especially since the fog also played havoc with the radar. But the limitations of radar were also useful, since it would foul up anyone searching for them with radar as well. Percy </w:t>
      </w:r>
      <w:proofErr w:type="gramStart"/>
      <w:r>
        <w:rPr>
          <w:rFonts w:ascii="Arial" w:hAnsi="Arial"/>
        </w:rPr>
        <w:t>kept either Cassandra or Hemi on sonar at all times</w:t>
      </w:r>
      <w:proofErr w:type="gramEnd"/>
      <w:r>
        <w:rPr>
          <w:rFonts w:ascii="Arial" w:hAnsi="Arial"/>
        </w:rPr>
        <w:t xml:space="preserve">, counting on them to hear another vessel above the sound of the </w:t>
      </w:r>
      <w:r>
        <w:rPr>
          <w:rFonts w:ascii="Arial" w:hAnsi="Arial"/>
          <w:i/>
          <w:iCs/>
        </w:rPr>
        <w:t>Prospect</w:t>
      </w:r>
      <w:r w:rsidRPr="009D0289">
        <w:rPr>
          <w:rFonts w:ascii="Arial" w:hAnsi="Arial"/>
          <w:rPrChange w:id="3623" w:author="Julia Ringo" w:date="2023-10-21T07:13:00Z">
            <w:rPr>
              <w:rFonts w:ascii="Arial" w:hAnsi="Arial"/>
              <w:i/>
              <w:iCs/>
            </w:rPr>
          </w:rPrChange>
        </w:rPr>
        <w:t>’s</w:t>
      </w:r>
      <w:r w:rsidRPr="009D0289">
        <w:rPr>
          <w:rFonts w:ascii="Arial" w:hAnsi="Arial"/>
        </w:rPr>
        <w:t xml:space="preserve"> </w:t>
      </w:r>
      <w:r>
        <w:rPr>
          <w:rFonts w:ascii="Arial" w:hAnsi="Arial"/>
        </w:rPr>
        <w:t>diesels soon enough that they would be able to take action if necessary.</w:t>
      </w:r>
    </w:p>
    <w:p w14:paraId="6FEE8A2F" w14:textId="77777777" w:rsidR="001E2E9B" w:rsidRDefault="00000000">
      <w:pPr>
        <w:pStyle w:val="BodyText"/>
        <w:rPr>
          <w:rFonts w:ascii="Arial" w:hAnsi="Arial"/>
        </w:rPr>
      </w:pPr>
      <w:r>
        <w:rPr>
          <w:rFonts w:ascii="Arial" w:hAnsi="Arial"/>
        </w:rPr>
        <w:t>Even with no official lookout posted in the ring, there was almost always someone on the bridge anyway. Since the crew were free to spend their off-hours on deck, most of them chose to while away at least part of it in the open air.</w:t>
      </w:r>
    </w:p>
    <w:p w14:paraId="2D383359" w14:textId="43F9A120" w:rsidR="001E2E9B" w:rsidRDefault="00000000">
      <w:pPr>
        <w:pStyle w:val="BodyText"/>
        <w:rPr>
          <w:rFonts w:ascii="Arial" w:hAnsi="Arial"/>
        </w:rPr>
      </w:pPr>
      <w:r>
        <w:rPr>
          <w:rFonts w:ascii="Arial" w:hAnsi="Arial"/>
        </w:rPr>
        <w:t xml:space="preserve">The fog lasted until dark, which was all they needed. The boat plunged into the settling darkness with the exhaust stacks streaking flames above. The fog gave way to the cooler air of night, and the </w:t>
      </w:r>
      <w:r>
        <w:rPr>
          <w:rFonts w:ascii="Arial" w:hAnsi="Arial"/>
          <w:i/>
          <w:iCs/>
        </w:rPr>
        <w:t>Prospect</w:t>
      </w:r>
      <w:r>
        <w:rPr>
          <w:rFonts w:ascii="Arial" w:hAnsi="Arial"/>
        </w:rPr>
        <w:t xml:space="preserve"> came out under a dome of stars. They cut their way across the surface of the planet and left </w:t>
      </w:r>
      <w:ins w:id="3624" w:author="Julia Ringo" w:date="2023-10-21T07:13:00Z">
        <w:r w:rsidR="009D0289">
          <w:rPr>
            <w:rFonts w:ascii="Arial" w:hAnsi="Arial"/>
          </w:rPr>
          <w:t xml:space="preserve">behind </w:t>
        </w:r>
      </w:ins>
      <w:r>
        <w:rPr>
          <w:rFonts w:ascii="Arial" w:hAnsi="Arial"/>
        </w:rPr>
        <w:t>a</w:t>
      </w:r>
      <w:del w:id="3625" w:author="Julia Ringo" w:date="2023-10-21T07:13:00Z">
        <w:r w:rsidDel="009D0289">
          <w:rPr>
            <w:rFonts w:ascii="Arial" w:hAnsi="Arial"/>
          </w:rPr>
          <w:delText xml:space="preserve">n open </w:delText>
        </w:r>
      </w:del>
      <w:ins w:id="3626" w:author="Julia Ringo" w:date="2023-10-21T07:13:00Z">
        <w:r w:rsidR="009D0289">
          <w:rPr>
            <w:rFonts w:ascii="Arial" w:hAnsi="Arial"/>
          </w:rPr>
          <w:t xml:space="preserve"> </w:t>
        </w:r>
      </w:ins>
      <w:r>
        <w:rPr>
          <w:rFonts w:ascii="Arial" w:hAnsi="Arial"/>
        </w:rPr>
        <w:t>gash of white wake through the black water</w:t>
      </w:r>
      <w:del w:id="3627" w:author="Julia Ringo" w:date="2023-10-21T07:13:00Z">
        <w:r w:rsidDel="009D0289">
          <w:rPr>
            <w:rFonts w:ascii="Arial" w:hAnsi="Arial"/>
          </w:rPr>
          <w:delText xml:space="preserve"> behind</w:delText>
        </w:r>
      </w:del>
      <w:r>
        <w:rPr>
          <w:rFonts w:ascii="Arial" w:hAnsi="Arial"/>
        </w:rPr>
        <w:t>.</w:t>
      </w:r>
    </w:p>
    <w:p w14:paraId="6016A3FD" w14:textId="38C68853" w:rsidR="001E2E9B" w:rsidRDefault="00000000">
      <w:pPr>
        <w:pStyle w:val="BodyText"/>
        <w:rPr>
          <w:rFonts w:ascii="Arial" w:hAnsi="Arial"/>
        </w:rPr>
      </w:pPr>
      <w:r>
        <w:rPr>
          <w:rFonts w:ascii="Arial" w:hAnsi="Arial"/>
        </w:rPr>
        <w:t>Hemi kept the chart accurate with their position</w:t>
      </w:r>
      <w:ins w:id="3628" w:author="Julia Ringo" w:date="2023-10-21T07:14:00Z">
        <w:r w:rsidR="009D0289">
          <w:rPr>
            <w:rFonts w:ascii="Arial" w:hAnsi="Arial"/>
          </w:rPr>
          <w:t>,</w:t>
        </w:r>
      </w:ins>
      <w:del w:id="3629" w:author="Julia Ringo" w:date="2023-10-21T07:14:00Z">
        <w:r w:rsidDel="009D0289">
          <w:rPr>
            <w:rFonts w:ascii="Arial" w:hAnsi="Arial"/>
          </w:rPr>
          <w:delText>;</w:delText>
        </w:r>
      </w:del>
      <w:r>
        <w:rPr>
          <w:rFonts w:ascii="Arial" w:hAnsi="Arial"/>
        </w:rPr>
        <w:t xml:space="preserve"> the dashed line straight and true</w:t>
      </w:r>
      <w:del w:id="3630" w:author="Julia Ringo" w:date="2023-10-21T07:14:00Z">
        <w:r w:rsidDel="009D0289">
          <w:rPr>
            <w:rFonts w:ascii="Arial" w:hAnsi="Arial"/>
          </w:rPr>
          <w:delText>,</w:delText>
        </w:r>
      </w:del>
      <w:r>
        <w:rPr>
          <w:rFonts w:ascii="Arial" w:hAnsi="Arial"/>
        </w:rPr>
        <w:t xml:space="preserve"> and rapidly growing in the direction of the continental coast, where the chart was marred with the large black dot showing the location of Stilt City. Around nightfall they crossed out of the waters unquestionably controlled by the Consolidated States of the Archipelago Islands into the area contested by </w:t>
      </w:r>
      <w:proofErr w:type="gramStart"/>
      <w:r>
        <w:rPr>
          <w:rFonts w:ascii="Arial" w:hAnsi="Arial"/>
        </w:rPr>
        <w:t>a number of</w:t>
      </w:r>
      <w:proofErr w:type="gramEnd"/>
      <w:r>
        <w:rPr>
          <w:rFonts w:ascii="Arial" w:hAnsi="Arial"/>
        </w:rPr>
        <w:t xml:space="preserve"> different Authorities. With the fog lifted and </w:t>
      </w:r>
      <w:del w:id="3631" w:author="Julia Ringo" w:date="2023-10-21T07:14:00Z">
        <w:r w:rsidDel="009D0289">
          <w:rPr>
            <w:rFonts w:ascii="Arial" w:hAnsi="Arial"/>
          </w:rPr>
          <w:delText xml:space="preserve">the </w:delText>
        </w:r>
      </w:del>
      <w:ins w:id="3632" w:author="Julia Ringo" w:date="2023-10-21T07:14:00Z">
        <w:r w:rsidR="009D0289">
          <w:rPr>
            <w:rFonts w:ascii="Arial" w:hAnsi="Arial"/>
          </w:rPr>
          <w:t>a</w:t>
        </w:r>
        <w:r w:rsidR="009D0289">
          <w:rPr>
            <w:rFonts w:ascii="Arial" w:hAnsi="Arial"/>
          </w:rPr>
          <w:t xml:space="preserve"> </w:t>
        </w:r>
      </w:ins>
      <w:r>
        <w:rPr>
          <w:rFonts w:ascii="Arial" w:hAnsi="Arial"/>
        </w:rPr>
        <w:t xml:space="preserve">higher risk of Authority interference, Percy put them back on </w:t>
      </w:r>
      <w:ins w:id="3633" w:author="Julia Ringo" w:date="2023-10-21T07:14:00Z">
        <w:r w:rsidR="009D0289">
          <w:rPr>
            <w:rFonts w:ascii="Arial" w:hAnsi="Arial"/>
          </w:rPr>
          <w:t>three</w:t>
        </w:r>
      </w:ins>
      <w:del w:id="3634" w:author="Julia Ringo" w:date="2023-10-21T07:14:00Z">
        <w:r w:rsidDel="009D0289">
          <w:rPr>
            <w:rFonts w:ascii="Arial" w:hAnsi="Arial"/>
          </w:rPr>
          <w:delText>3</w:delText>
        </w:r>
      </w:del>
      <w:r>
        <w:rPr>
          <w:rFonts w:ascii="Arial" w:hAnsi="Arial"/>
        </w:rPr>
        <w:t>-hour nighttime shifts and kept someone on lookout again.</w:t>
      </w:r>
    </w:p>
    <w:p w14:paraId="5F9E05C3" w14:textId="77777777" w:rsidR="001E2E9B" w:rsidRDefault="00000000">
      <w:pPr>
        <w:pStyle w:val="BodyText"/>
        <w:rPr>
          <w:rFonts w:ascii="Arial" w:hAnsi="Arial"/>
        </w:rPr>
      </w:pPr>
      <w:r>
        <w:rPr>
          <w:rFonts w:ascii="Arial" w:hAnsi="Arial"/>
        </w:rPr>
        <w:t xml:space="preserve">Chips had spent the entire day in the deepest parts of the engine room, refusing to come up even for meals. Nobody had seen her since the late meal the night before. But with everyone taking a shift on lookout, she was now required to do her turn in the </w:t>
      </w:r>
      <w:r>
        <w:rPr>
          <w:rFonts w:ascii="Arial" w:hAnsi="Arial"/>
        </w:rPr>
        <w:lastRenderedPageBreak/>
        <w:t>lookout ring. Hemi called for her on the PA when her shift came up in the middle part of the night, and she duly arrived in the control room on her way to the bridge a few minutes later. She climbed upwards with binoculars in hand and without a word.</w:t>
      </w:r>
    </w:p>
    <w:p w14:paraId="4C4FF669" w14:textId="77777777" w:rsidR="001E2E9B" w:rsidRDefault="00000000">
      <w:pPr>
        <w:pStyle w:val="BodyText"/>
        <w:rPr>
          <w:rFonts w:ascii="Arial" w:hAnsi="Arial"/>
        </w:rPr>
      </w:pPr>
      <w:r>
        <w:rPr>
          <w:rFonts w:ascii="Arial" w:hAnsi="Arial"/>
        </w:rPr>
        <w:t>It was the darkest part of the night, so Hemi appeared on the bridge a few minutes into her watch with his sextant, intending to take star sightings and get a solid fix on their course.</w:t>
      </w:r>
    </w:p>
    <w:p w14:paraId="32ACFB8D" w14:textId="77777777" w:rsidR="001E2E9B" w:rsidRDefault="00000000">
      <w:pPr>
        <w:pStyle w:val="BodyText"/>
        <w:rPr>
          <w:rFonts w:ascii="Arial" w:hAnsi="Arial"/>
        </w:rPr>
      </w:pPr>
      <w:r>
        <w:rPr>
          <w:rFonts w:ascii="Arial" w:hAnsi="Arial"/>
        </w:rPr>
        <w:t>Hemi looked up at Chips from the bridge. “I was not entirely sure you would show for your lookout shift.”</w:t>
      </w:r>
    </w:p>
    <w:p w14:paraId="313B2F28" w14:textId="6B4FAF56" w:rsidR="001E2E9B" w:rsidRDefault="00000000">
      <w:pPr>
        <w:pStyle w:val="BodyText"/>
        <w:rPr>
          <w:rFonts w:ascii="Arial" w:hAnsi="Arial"/>
        </w:rPr>
      </w:pPr>
      <w:r>
        <w:rPr>
          <w:rFonts w:ascii="Arial" w:hAnsi="Arial"/>
        </w:rPr>
        <w:t>“Have you ever known me to be anything but a fuckin’ professional</w:t>
      </w:r>
      <w:ins w:id="3635" w:author="Julia Ringo" w:date="2023-10-21T07:14:00Z">
        <w:r w:rsidR="009D0289">
          <w:rPr>
            <w:rFonts w:ascii="Arial" w:hAnsi="Arial"/>
          </w:rPr>
          <w:t>,</w:t>
        </w:r>
      </w:ins>
      <w:r>
        <w:rPr>
          <w:rFonts w:ascii="Arial" w:hAnsi="Arial"/>
        </w:rPr>
        <w:t xml:space="preserve"> Hemi? I may not be fucking happy about working on this fucking demon-driven boat, but I’m going to do the fuckin’ job I was fuckin’ hired to do until we hit the fuckin’ dock.”</w:t>
      </w:r>
    </w:p>
    <w:p w14:paraId="468CF0B1" w14:textId="77777777" w:rsidR="001E2E9B" w:rsidRDefault="00000000">
      <w:pPr>
        <w:pStyle w:val="BodyText"/>
        <w:rPr>
          <w:rFonts w:ascii="Arial" w:hAnsi="Arial"/>
        </w:rPr>
      </w:pPr>
      <w:r>
        <w:rPr>
          <w:rFonts w:ascii="Arial" w:hAnsi="Arial"/>
        </w:rPr>
        <w:t>“And then what?”</w:t>
      </w:r>
    </w:p>
    <w:p w14:paraId="27FA8401" w14:textId="12CFC857" w:rsidR="001E2E9B" w:rsidRDefault="00000000">
      <w:pPr>
        <w:pStyle w:val="BodyText"/>
        <w:rPr>
          <w:rFonts w:ascii="Arial" w:hAnsi="Arial"/>
        </w:rPr>
      </w:pPr>
      <w:r>
        <w:rPr>
          <w:rFonts w:ascii="Arial" w:hAnsi="Arial"/>
        </w:rPr>
        <w:t>“As soon as this fuckin’ bitch of a boat bumps, I’m stepping the fuck off. And not looking the fuck back. If you had any fuckin’ sense you’d be fuckin’ leaving with me. The whole fuckin’ crew should be leaving with me. How many fuckin’ times do I have to be fuckin’ pushed right up to the fuckin’ edge of the abyss for my job? How many fuckin’ times do I have to look fuckin’ death in his cold and ugly fuckin’ face? How many times do I have to watch people I fuckin’ care about fall off that abyss</w:t>
      </w:r>
      <w:ins w:id="3636" w:author="Julia Ringo" w:date="2023-10-21T07:15:00Z">
        <w:r w:rsidR="009D0289">
          <w:rPr>
            <w:rFonts w:ascii="Arial" w:hAnsi="Arial"/>
          </w:rPr>
          <w:t>,</w:t>
        </w:r>
      </w:ins>
      <w:r>
        <w:rPr>
          <w:rFonts w:ascii="Arial" w:hAnsi="Arial"/>
        </w:rPr>
        <w:t xml:space="preserve"> Hemi?”</w:t>
      </w:r>
    </w:p>
    <w:p w14:paraId="50A6DBB3" w14:textId="627A0C52" w:rsidR="001E2E9B" w:rsidRDefault="00000000">
      <w:pPr>
        <w:pStyle w:val="BodyText"/>
        <w:rPr>
          <w:rFonts w:ascii="Arial" w:hAnsi="Arial"/>
        </w:rPr>
      </w:pPr>
      <w:r>
        <w:rPr>
          <w:rFonts w:ascii="Arial" w:hAnsi="Arial"/>
        </w:rPr>
        <w:t>“What happened with Owen could not be helped</w:t>
      </w:r>
      <w:ins w:id="3637" w:author="Julia Ringo" w:date="2023-10-21T07:15:00Z">
        <w:r w:rsidR="009D0289">
          <w:rPr>
            <w:rFonts w:ascii="Arial" w:hAnsi="Arial"/>
          </w:rPr>
          <w:t>,</w:t>
        </w:r>
      </w:ins>
      <w:r>
        <w:rPr>
          <w:rFonts w:ascii="Arial" w:hAnsi="Arial"/>
        </w:rPr>
        <w:t xml:space="preserve"> Chips. I was there</w:t>
      </w:r>
      <w:ins w:id="3638" w:author="Julia Ringo" w:date="2023-10-21T07:15:00Z">
        <w:r w:rsidR="009D0289">
          <w:rPr>
            <w:rFonts w:ascii="Arial" w:hAnsi="Arial"/>
          </w:rPr>
          <w:t>.</w:t>
        </w:r>
      </w:ins>
      <w:del w:id="3639" w:author="Julia Ringo" w:date="2023-10-21T07:15:00Z">
        <w:r w:rsidDel="009D0289">
          <w:rPr>
            <w:rFonts w:ascii="Arial" w:hAnsi="Arial"/>
          </w:rPr>
          <w:delText>,</w:delText>
        </w:r>
      </w:del>
      <w:r>
        <w:rPr>
          <w:rFonts w:ascii="Arial" w:hAnsi="Arial"/>
        </w:rPr>
        <w:t xml:space="preserve"> Sylvia had to make a tough choice without a clearly correct course of action, and she did. I regret what happened to Owen. I really do. But this job is dangerous, he knew that.”</w:t>
      </w:r>
    </w:p>
    <w:p w14:paraId="2C474ADB" w14:textId="7937AE70" w:rsidR="001E2E9B" w:rsidRDefault="00000000">
      <w:pPr>
        <w:pStyle w:val="BodyText"/>
        <w:rPr>
          <w:rFonts w:ascii="Arial" w:hAnsi="Arial"/>
        </w:rPr>
      </w:pPr>
      <w:r>
        <w:rPr>
          <w:rFonts w:ascii="Arial" w:hAnsi="Arial"/>
        </w:rPr>
        <w:t>“Don’t you fuckin’ defend her with your fuckin’ burden-of-command bullshit</w:t>
      </w:r>
      <w:ins w:id="3640" w:author="Julia Ringo" w:date="2023-10-21T07:15:00Z">
        <w:r w:rsidR="009D0289">
          <w:rPr>
            <w:rFonts w:ascii="Arial" w:hAnsi="Arial"/>
          </w:rPr>
          <w:t>,</w:t>
        </w:r>
      </w:ins>
      <w:r>
        <w:rPr>
          <w:rFonts w:ascii="Arial" w:hAnsi="Arial"/>
        </w:rPr>
        <w:t xml:space="preserve"> Hemi. This isn’t a fuckin’ war boat, it’s a commercial fuckin’ cargo sub. She had plenty of fuckin’ choices that could have ended with Owen alive. I’m all for moving cargo under the fuckin’ attention of Authorities, but not at the fuckin’ cost of people’s lives!</w:t>
      </w:r>
    </w:p>
    <w:p w14:paraId="460F6B74" w14:textId="44328A69" w:rsidR="001E2E9B" w:rsidRDefault="00000000">
      <w:pPr>
        <w:pStyle w:val="BodyText"/>
        <w:rPr>
          <w:rFonts w:ascii="Arial" w:hAnsi="Arial"/>
        </w:rPr>
      </w:pPr>
      <w:r>
        <w:rPr>
          <w:rFonts w:ascii="Arial" w:hAnsi="Arial"/>
        </w:rPr>
        <w:t>“She could have turned this fuckin’ boat over to them. It’s not like they would fuckin’ execute us. We’d just be fucked back to land for a while. Eventually we could go the fuck back out on some other fuckin’ boat</w:t>
      </w:r>
      <w:del w:id="3641" w:author="Julia Ringo" w:date="2023-10-05T13:15:00Z">
        <w:r w:rsidDel="000E7660">
          <w:rPr>
            <w:rFonts w:ascii="Arial" w:hAnsi="Arial"/>
          </w:rPr>
          <w:delText xml:space="preserve"> — </w:delText>
        </w:r>
      </w:del>
      <w:ins w:id="3642" w:author="Julia Ringo" w:date="2023-10-05T13:15:00Z">
        <w:r w:rsidR="000E7660">
          <w:rPr>
            <w:rFonts w:ascii="Arial" w:hAnsi="Arial"/>
          </w:rPr>
          <w:t>—</w:t>
        </w:r>
      </w:ins>
      <w:r>
        <w:rPr>
          <w:rFonts w:ascii="Arial" w:hAnsi="Arial"/>
        </w:rPr>
        <w:t>no fuckin’ shortage of need for skilled submariners. There was no fuckin’ reason for anyone to die!”</w:t>
      </w:r>
    </w:p>
    <w:p w14:paraId="589A2E4F" w14:textId="77777777" w:rsidR="001E2E9B" w:rsidRDefault="00000000">
      <w:pPr>
        <w:pStyle w:val="BodyText"/>
        <w:rPr>
          <w:rFonts w:ascii="Arial" w:hAnsi="Arial"/>
        </w:rPr>
      </w:pPr>
      <w:r>
        <w:rPr>
          <w:rFonts w:ascii="Arial" w:hAnsi="Arial"/>
        </w:rPr>
        <w:t>“They fired at us first, Chips. Owen was probably hit in the first barrage.”</w:t>
      </w:r>
    </w:p>
    <w:p w14:paraId="2DEF7F7E" w14:textId="1D3F77EA" w:rsidR="001E2E9B" w:rsidRDefault="00000000">
      <w:pPr>
        <w:pStyle w:val="BodyText"/>
        <w:rPr>
          <w:rFonts w:ascii="Arial" w:hAnsi="Arial"/>
        </w:rPr>
      </w:pPr>
      <w:r>
        <w:rPr>
          <w:rFonts w:ascii="Arial" w:hAnsi="Arial"/>
        </w:rPr>
        <w:t>“But he wasn’t fuckin’ dead, was he</w:t>
      </w:r>
      <w:ins w:id="3643" w:author="Julia Ringo" w:date="2023-10-21T07:15:00Z">
        <w:r w:rsidR="009D0289">
          <w:rPr>
            <w:rFonts w:ascii="Arial" w:hAnsi="Arial"/>
          </w:rPr>
          <w:t>,</w:t>
        </w:r>
      </w:ins>
      <w:r>
        <w:rPr>
          <w:rFonts w:ascii="Arial" w:hAnsi="Arial"/>
        </w:rPr>
        <w:t xml:space="preserve"> Hemi? He was not fuckin’ dead. And </w:t>
      </w:r>
      <w:ins w:id="3644" w:author="Julia Ringo" w:date="2023-10-21T07:15:00Z">
        <w:r w:rsidR="009D0289">
          <w:rPr>
            <w:rFonts w:ascii="Arial" w:hAnsi="Arial"/>
          </w:rPr>
          <w:t>s</w:t>
        </w:r>
      </w:ins>
      <w:del w:id="3645" w:author="Julia Ringo" w:date="2023-10-21T07:15:00Z">
        <w:r w:rsidDel="009D0289">
          <w:rPr>
            <w:rFonts w:ascii="Arial" w:hAnsi="Arial"/>
          </w:rPr>
          <w:delText>S</w:delText>
        </w:r>
      </w:del>
      <w:r>
        <w:rPr>
          <w:rFonts w:ascii="Arial" w:hAnsi="Arial"/>
        </w:rPr>
        <w:t>he fuckin’ knew it</w:t>
      </w:r>
      <w:del w:id="3646" w:author="Julia Ringo" w:date="2023-10-05T13:15:00Z">
        <w:r w:rsidDel="000E7660">
          <w:rPr>
            <w:rFonts w:ascii="Arial" w:hAnsi="Arial"/>
          </w:rPr>
          <w:delText xml:space="preserve"> — </w:delText>
        </w:r>
      </w:del>
      <w:ins w:id="3647" w:author="Julia Ringo" w:date="2023-10-05T13:15:00Z">
        <w:r w:rsidR="000E7660">
          <w:rPr>
            <w:rFonts w:ascii="Arial" w:hAnsi="Arial"/>
          </w:rPr>
          <w:t>—</w:t>
        </w:r>
      </w:ins>
      <w:r>
        <w:rPr>
          <w:rFonts w:ascii="Arial" w:hAnsi="Arial"/>
        </w:rPr>
        <w:t xml:space="preserve">we </w:t>
      </w:r>
      <w:r>
        <w:rPr>
          <w:rFonts w:ascii="Arial" w:hAnsi="Arial"/>
          <w:i/>
          <w:iCs/>
        </w:rPr>
        <w:t>all</w:t>
      </w:r>
      <w:r>
        <w:rPr>
          <w:rFonts w:ascii="Arial" w:hAnsi="Arial"/>
        </w:rPr>
        <w:t xml:space="preserve"> knew it</w:t>
      </w:r>
      <w:ins w:id="3648" w:author="Julia Ringo" w:date="2023-10-21T07:15:00Z">
        <w:r w:rsidR="009D0289">
          <w:rPr>
            <w:rFonts w:ascii="Arial" w:hAnsi="Arial"/>
          </w:rPr>
          <w:t>,</w:t>
        </w:r>
      </w:ins>
      <w:r>
        <w:rPr>
          <w:rFonts w:ascii="Arial" w:hAnsi="Arial"/>
        </w:rPr>
        <w:t xml:space="preserve"> Hemi. And as soon as we knew it, we should have aborted the fuckin’ dive and saved fuckin’ Owen!”</w:t>
      </w:r>
    </w:p>
    <w:p w14:paraId="57FAC2BD" w14:textId="77777777" w:rsidR="001E2E9B" w:rsidRDefault="00000000">
      <w:pPr>
        <w:pStyle w:val="BodyText"/>
        <w:rPr>
          <w:rFonts w:ascii="Arial" w:hAnsi="Arial"/>
        </w:rPr>
      </w:pPr>
      <w:r>
        <w:rPr>
          <w:rFonts w:ascii="Arial" w:hAnsi="Arial"/>
        </w:rPr>
        <w:t>“You know she could never turn over this boat like that.”</w:t>
      </w:r>
    </w:p>
    <w:p w14:paraId="4A0DAED1" w14:textId="10BFA60F" w:rsidR="001E2E9B" w:rsidRDefault="00000000">
      <w:pPr>
        <w:pStyle w:val="BodyText"/>
        <w:rPr>
          <w:rFonts w:ascii="Arial" w:hAnsi="Arial"/>
        </w:rPr>
      </w:pPr>
      <w:r>
        <w:rPr>
          <w:rFonts w:ascii="Arial" w:hAnsi="Arial"/>
        </w:rPr>
        <w:t>“</w:t>
      </w:r>
      <w:r>
        <w:rPr>
          <w:rFonts w:ascii="Arial" w:hAnsi="Arial"/>
          <w:i/>
          <w:iCs/>
        </w:rPr>
        <w:t>That</w:t>
      </w:r>
      <w:r>
        <w:rPr>
          <w:rFonts w:ascii="Arial" w:hAnsi="Arial"/>
        </w:rPr>
        <w:t xml:space="preserve"> is why that’s the fuckin’ </w:t>
      </w:r>
      <w:r>
        <w:rPr>
          <w:rFonts w:ascii="Arial" w:hAnsi="Arial"/>
          <w:i/>
          <w:iCs/>
        </w:rPr>
        <w:t>hard</w:t>
      </w:r>
      <w:r>
        <w:rPr>
          <w:rFonts w:ascii="Arial" w:hAnsi="Arial"/>
        </w:rPr>
        <w:t xml:space="preserve"> call</w:t>
      </w:r>
      <w:ins w:id="3649" w:author="Julia Ringo" w:date="2023-10-21T07:16:00Z">
        <w:r w:rsidR="009D0289">
          <w:rPr>
            <w:rFonts w:ascii="Arial" w:hAnsi="Arial"/>
          </w:rPr>
          <w:t>,</w:t>
        </w:r>
      </w:ins>
      <w:r>
        <w:rPr>
          <w:rFonts w:ascii="Arial" w:hAnsi="Arial"/>
        </w:rPr>
        <w:t xml:space="preserve"> Hemi. That’s the actual fucking burden of command.” Chips was breathing hard through her nostrils, barely able to keep the binoculars raised, and repeatedly interrupting her scanning arc of the horizon and beginning again. “You’re guilty too, Hemi Howell. Don’t fuckin’ think this is all on fuckin’ Percy. You could have easily aborted the dive.”</w:t>
      </w:r>
    </w:p>
    <w:p w14:paraId="09F85FD2" w14:textId="07A58AC6" w:rsidR="001E2E9B" w:rsidRDefault="00000000">
      <w:pPr>
        <w:pStyle w:val="BodyText"/>
        <w:rPr>
          <w:rFonts w:ascii="Arial" w:hAnsi="Arial"/>
        </w:rPr>
      </w:pPr>
      <w:r>
        <w:rPr>
          <w:rFonts w:ascii="Arial" w:hAnsi="Arial"/>
        </w:rPr>
        <w:lastRenderedPageBreak/>
        <w:t xml:space="preserve">Hemi looked off at the ocean. “But I did not. I made the decision I did in the moment. Aborting the dive did not even occur to me. I did what I was supposed to do as </w:t>
      </w:r>
      <w:del w:id="3650" w:author="Julia Ringo" w:date="2023-10-21T07:16:00Z">
        <w:r w:rsidDel="009D0289">
          <w:rPr>
            <w:rFonts w:ascii="Arial" w:hAnsi="Arial"/>
          </w:rPr>
          <w:delText xml:space="preserve">the </w:delText>
        </w:r>
      </w:del>
      <w:r>
        <w:rPr>
          <w:rFonts w:ascii="Arial" w:hAnsi="Arial"/>
        </w:rPr>
        <w:t>Deck Boss.”</w:t>
      </w:r>
    </w:p>
    <w:p w14:paraId="1880B13D" w14:textId="6CAE654B" w:rsidR="001E2E9B" w:rsidRDefault="00000000">
      <w:pPr>
        <w:pStyle w:val="BodyText"/>
        <w:rPr>
          <w:rFonts w:ascii="Arial" w:hAnsi="Arial"/>
        </w:rPr>
      </w:pPr>
      <w:r>
        <w:rPr>
          <w:rFonts w:ascii="Arial" w:hAnsi="Arial"/>
        </w:rPr>
        <w:t>“And that right fuckin’ there is why I’m leaving this fuckin’ boat. I respect you</w:t>
      </w:r>
      <w:ins w:id="3651" w:author="Julia Ringo" w:date="2023-10-21T07:16:00Z">
        <w:r w:rsidR="009D0289">
          <w:rPr>
            <w:rFonts w:ascii="Arial" w:hAnsi="Arial"/>
          </w:rPr>
          <w:t>,</w:t>
        </w:r>
      </w:ins>
      <w:r>
        <w:rPr>
          <w:rFonts w:ascii="Arial" w:hAnsi="Arial"/>
        </w:rPr>
        <w:t xml:space="preserve"> Hemi, and I like </w:t>
      </w:r>
      <w:proofErr w:type="spellStart"/>
      <w:r>
        <w:rPr>
          <w:rFonts w:ascii="Arial" w:hAnsi="Arial"/>
        </w:rPr>
        <w:t>workin</w:t>
      </w:r>
      <w:proofErr w:type="spellEnd"/>
      <w:r>
        <w:rPr>
          <w:rFonts w:ascii="Arial" w:hAnsi="Arial"/>
        </w:rPr>
        <w:t>’ with you. But this boat is hers</w:t>
      </w:r>
      <w:ins w:id="3652" w:author="Julia Ringo" w:date="2023-10-21T07:16:00Z">
        <w:r w:rsidR="009D0289">
          <w:rPr>
            <w:rFonts w:ascii="Arial" w:hAnsi="Arial"/>
          </w:rPr>
          <w:t>,</w:t>
        </w:r>
      </w:ins>
      <w:r>
        <w:rPr>
          <w:rFonts w:ascii="Arial" w:hAnsi="Arial"/>
        </w:rPr>
        <w:t xml:space="preserve"> from fuckin’ bridge to fuckin’ keel, and she’s a fuckin’ stubborn piece of fuckin’ dried shit the odor of which is </w:t>
      </w:r>
      <w:proofErr w:type="spellStart"/>
      <w:r>
        <w:rPr>
          <w:rFonts w:ascii="Arial" w:hAnsi="Arial"/>
        </w:rPr>
        <w:t>foulin</w:t>
      </w:r>
      <w:proofErr w:type="spellEnd"/>
      <w:r>
        <w:rPr>
          <w:rFonts w:ascii="Arial" w:hAnsi="Arial"/>
        </w:rPr>
        <w:t>’ the fuckin’ air of my whole fucking life right now. Yours</w:t>
      </w:r>
      <w:ins w:id="3653" w:author="Julia Ringo" w:date="2023-10-21T07:16:00Z">
        <w:r w:rsidR="009D0289">
          <w:rPr>
            <w:rFonts w:ascii="Arial" w:hAnsi="Arial"/>
          </w:rPr>
          <w:t>,</w:t>
        </w:r>
      </w:ins>
      <w:r>
        <w:rPr>
          <w:rFonts w:ascii="Arial" w:hAnsi="Arial"/>
        </w:rPr>
        <w:t xml:space="preserve"> too</w:t>
      </w:r>
      <w:del w:id="3654" w:author="Julia Ringo" w:date="2023-10-10T11:08:00Z">
        <w:r w:rsidDel="00B6693A">
          <w:rPr>
            <w:rFonts w:ascii="Arial" w:hAnsi="Arial"/>
          </w:rPr>
          <w:delText>…</w:delText>
        </w:r>
      </w:del>
      <w:ins w:id="3655" w:author="Julia Ringo" w:date="2023-10-10T11:08:00Z">
        <w:r w:rsidR="00B6693A">
          <w:rPr>
            <w:rFonts w:ascii="Arial" w:hAnsi="Arial"/>
          </w:rPr>
          <w:t xml:space="preserve"> . . . </w:t>
        </w:r>
      </w:ins>
      <w:del w:id="3656" w:author="Julia Ringo" w:date="2023-10-21T07:16:00Z">
        <w:r w:rsidDel="009D0289">
          <w:rPr>
            <w:rFonts w:ascii="Arial" w:hAnsi="Arial"/>
          </w:rPr>
          <w:delText xml:space="preserve"> </w:delText>
        </w:r>
      </w:del>
      <w:r>
        <w:rPr>
          <w:rFonts w:ascii="Arial" w:hAnsi="Arial"/>
        </w:rPr>
        <w:t>Fuck.”</w:t>
      </w:r>
    </w:p>
    <w:p w14:paraId="1C1C429C" w14:textId="77777777" w:rsidR="001E2E9B" w:rsidRDefault="00000000">
      <w:pPr>
        <w:pStyle w:val="BodyText"/>
        <w:rPr>
          <w:rFonts w:ascii="Arial" w:hAnsi="Arial"/>
        </w:rPr>
      </w:pPr>
      <w:r>
        <w:rPr>
          <w:rFonts w:ascii="Arial" w:hAnsi="Arial"/>
        </w:rPr>
        <w:t>Hemi looked through the sextant and adjusted it with slow, smooth motions, watching the bright star in the finder fall from the sky to meet the rising black pool of the horizon line. He noted their position on his clipboard</w:t>
      </w:r>
      <w:del w:id="3657" w:author="Julia Ringo" w:date="2023-10-21T07:16:00Z">
        <w:r w:rsidDel="009D0289">
          <w:rPr>
            <w:rFonts w:ascii="Arial" w:hAnsi="Arial"/>
          </w:rPr>
          <w:delText>,</w:delText>
        </w:r>
      </w:del>
      <w:r>
        <w:rPr>
          <w:rFonts w:ascii="Arial" w:hAnsi="Arial"/>
        </w:rPr>
        <w:t xml:space="preserve"> and climbed silently down off the bridge.</w:t>
      </w:r>
    </w:p>
    <w:p w14:paraId="03341F29" w14:textId="77777777" w:rsidR="001E2E9B" w:rsidRDefault="00000000">
      <w:pPr>
        <w:pStyle w:val="BodyText"/>
        <w:rPr>
          <w:rFonts w:ascii="Arial" w:hAnsi="Arial"/>
        </w:rPr>
      </w:pPr>
      <w:r>
        <w:rPr>
          <w:rFonts w:ascii="Arial" w:hAnsi="Arial"/>
        </w:rPr>
        <w:t> </w:t>
      </w:r>
    </w:p>
    <w:p w14:paraId="019C1C20" w14:textId="01CDEBD4" w:rsidR="001E2E9B" w:rsidRDefault="00000000">
      <w:pPr>
        <w:pStyle w:val="BodyText"/>
        <w:rPr>
          <w:rFonts w:ascii="Arial" w:hAnsi="Arial"/>
        </w:rPr>
      </w:pPr>
      <w:r>
        <w:rPr>
          <w:rFonts w:ascii="Arial" w:hAnsi="Arial"/>
        </w:rPr>
        <w:t xml:space="preserve">They continued to run at high speed on the surface for the rest of the night. At dawn the </w:t>
      </w:r>
      <w:r>
        <w:rPr>
          <w:rFonts w:ascii="Arial" w:hAnsi="Arial"/>
          <w:i/>
          <w:iCs/>
        </w:rPr>
        <w:t>Prospect</w:t>
      </w:r>
      <w:r>
        <w:rPr>
          <w:rFonts w:ascii="Arial" w:hAnsi="Arial"/>
        </w:rPr>
        <w:t xml:space="preserve"> dove, and they moved slowly under the remaining contested territory, tracing the gradual rise of the continental shelf as it approached the shore. They surfaced about midday well inside the area controlled by the Eastern Coastal Collective. That Authority aggressively defended open commerce in the waters leading into Stilt City. This police protection of free trade had led in the last </w:t>
      </w:r>
      <w:del w:id="3658" w:author="Julia Ringo" w:date="2023-10-21T07:17:00Z">
        <w:r w:rsidDel="009D0289">
          <w:rPr>
            <w:rFonts w:ascii="Arial" w:hAnsi="Arial"/>
          </w:rPr>
          <w:delText xml:space="preserve">20 </w:delText>
        </w:r>
      </w:del>
      <w:ins w:id="3659" w:author="Julia Ringo" w:date="2023-10-21T07:17:00Z">
        <w:r w:rsidR="009D0289">
          <w:rPr>
            <w:rFonts w:ascii="Arial" w:hAnsi="Arial"/>
          </w:rPr>
          <w:t>twenty</w:t>
        </w:r>
        <w:r w:rsidR="009D0289">
          <w:rPr>
            <w:rFonts w:ascii="Arial" w:hAnsi="Arial"/>
          </w:rPr>
          <w:t xml:space="preserve"> </w:t>
        </w:r>
      </w:ins>
      <w:r>
        <w:rPr>
          <w:rFonts w:ascii="Arial" w:hAnsi="Arial"/>
        </w:rPr>
        <w:t>years to the rapid growth of what had come to be known worldwide as Stilt City. This policing was also the root cause of the heavy contesting of the waters f</w:t>
      </w:r>
      <w:ins w:id="3660" w:author="Julia Ringo" w:date="2023-10-21T07:17:00Z">
        <w:r w:rsidR="009D0289">
          <w:rPr>
            <w:rFonts w:ascii="Arial" w:hAnsi="Arial"/>
          </w:rPr>
          <w:t>a</w:t>
        </w:r>
      </w:ins>
      <w:del w:id="3661" w:author="Julia Ringo" w:date="2023-10-21T07:17:00Z">
        <w:r w:rsidDel="009D0289">
          <w:rPr>
            <w:rFonts w:ascii="Arial" w:hAnsi="Arial"/>
          </w:rPr>
          <w:delText>u</w:delText>
        </w:r>
      </w:del>
      <w:r>
        <w:rPr>
          <w:rFonts w:ascii="Arial" w:hAnsi="Arial"/>
        </w:rPr>
        <w:t>rther out from the Collective’s control.</w:t>
      </w:r>
    </w:p>
    <w:p w14:paraId="5CEF9BE4" w14:textId="77777777"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moved into Stilt City under a high gray sky. The seas were </w:t>
      </w:r>
      <w:proofErr w:type="gramStart"/>
      <w:r>
        <w:rPr>
          <w:rFonts w:ascii="Arial" w:hAnsi="Arial"/>
        </w:rPr>
        <w:t>calm</w:t>
      </w:r>
      <w:proofErr w:type="gramEnd"/>
      <w:r>
        <w:rPr>
          <w:rFonts w:ascii="Arial" w:hAnsi="Arial"/>
        </w:rPr>
        <w:t xml:space="preserve"> and the air was warm. Percy had Hemi open the big cargo hatch on the deck and fresh air blew through it and down into even the deepest and most stagnant bilge wells of the ship.</w:t>
      </w:r>
    </w:p>
    <w:p w14:paraId="6F3C675D" w14:textId="4F4A80B2" w:rsidR="001E2E9B" w:rsidRDefault="00000000">
      <w:pPr>
        <w:pStyle w:val="BodyText"/>
        <w:rPr>
          <w:rFonts w:ascii="Arial" w:hAnsi="Arial"/>
        </w:rPr>
      </w:pPr>
      <w:r>
        <w:rPr>
          <w:rFonts w:ascii="Arial" w:hAnsi="Arial"/>
        </w:rPr>
        <w:t xml:space="preserve">They passed </w:t>
      </w:r>
      <w:proofErr w:type="gramStart"/>
      <w:r>
        <w:rPr>
          <w:rFonts w:ascii="Arial" w:hAnsi="Arial"/>
        </w:rPr>
        <w:t>a number of</w:t>
      </w:r>
      <w:proofErr w:type="gramEnd"/>
      <w:r>
        <w:rPr>
          <w:rFonts w:ascii="Arial" w:hAnsi="Arial"/>
        </w:rPr>
        <w:t xml:space="preserve"> Collective enforcement ships holding station in an array around the protected waters as cargo vessels made the run into the city. But, as was customary, those ships did not interfere with anyone who was not interfering with another ship. They were there to stop other Authorities from delaying or preventing cargo </w:t>
      </w:r>
      <w:ins w:id="3662" w:author="Julia Ringo" w:date="2023-10-21T07:17:00Z">
        <w:r w:rsidR="009D0289">
          <w:rPr>
            <w:rFonts w:ascii="Arial" w:hAnsi="Arial"/>
          </w:rPr>
          <w:t xml:space="preserve">from </w:t>
        </w:r>
      </w:ins>
      <w:r>
        <w:rPr>
          <w:rFonts w:ascii="Arial" w:hAnsi="Arial"/>
        </w:rPr>
        <w:t>moving into or out of their port. The policy here was that policing the contents of cargo boats was a matter for the Authority forces on land.</w:t>
      </w:r>
    </w:p>
    <w:p w14:paraId="7B565D4F" w14:textId="5FDF37BD" w:rsidR="001E2E9B" w:rsidRDefault="00000000">
      <w:pPr>
        <w:pStyle w:val="BodyText"/>
        <w:rPr>
          <w:rFonts w:ascii="Arial" w:hAnsi="Arial"/>
        </w:rPr>
      </w:pPr>
      <w:r>
        <w:rPr>
          <w:rFonts w:ascii="Arial" w:hAnsi="Arial"/>
        </w:rPr>
        <w:t xml:space="preserve">The moniker </w:t>
      </w:r>
      <w:ins w:id="3663" w:author="Julia Ringo" w:date="2023-10-21T07:17:00Z">
        <w:r w:rsidR="009D0289">
          <w:rPr>
            <w:rFonts w:ascii="Arial" w:hAnsi="Arial"/>
          </w:rPr>
          <w:t>“</w:t>
        </w:r>
      </w:ins>
      <w:del w:id="3664" w:author="Julia Ringo" w:date="2023-10-21T07:17:00Z">
        <w:r w:rsidDel="009D0289">
          <w:rPr>
            <w:rFonts w:ascii="Arial" w:hAnsi="Arial"/>
          </w:rPr>
          <w:delText>‘</w:delText>
        </w:r>
      </w:del>
      <w:r>
        <w:rPr>
          <w:rFonts w:ascii="Arial" w:hAnsi="Arial"/>
        </w:rPr>
        <w:t>Stilt City</w:t>
      </w:r>
      <w:ins w:id="3665" w:author="Julia Ringo" w:date="2023-10-21T07:17:00Z">
        <w:r w:rsidR="009D0289">
          <w:rPr>
            <w:rFonts w:ascii="Arial" w:hAnsi="Arial"/>
          </w:rPr>
          <w:t>”</w:t>
        </w:r>
      </w:ins>
      <w:del w:id="3666" w:author="Julia Ringo" w:date="2023-10-21T07:17:00Z">
        <w:r w:rsidDel="009D0289">
          <w:rPr>
            <w:rFonts w:ascii="Arial" w:hAnsi="Arial"/>
          </w:rPr>
          <w:delText>’</w:delText>
        </w:r>
      </w:del>
      <w:r>
        <w:rPr>
          <w:rFonts w:ascii="Arial" w:hAnsi="Arial"/>
        </w:rPr>
        <w:t xml:space="preserve"> might have been somewhat pejorative, but it was accurate. It was built on a vast river delta which rapidly attenuated the big ocean rollers down to calm, flat, and brown water. The structures built on pylons began to appear relatively far out into the ocean</w:t>
      </w:r>
      <w:del w:id="3667" w:author="Julia Ringo" w:date="2023-10-05T13:15:00Z">
        <w:r w:rsidDel="000E7660">
          <w:rPr>
            <w:rFonts w:ascii="Arial" w:hAnsi="Arial"/>
          </w:rPr>
          <w:delText xml:space="preserve"> — </w:delText>
        </w:r>
      </w:del>
      <w:ins w:id="3668" w:author="Julia Ringo" w:date="2023-10-05T13:15:00Z">
        <w:r w:rsidR="000E7660">
          <w:rPr>
            <w:rFonts w:ascii="Arial" w:hAnsi="Arial"/>
          </w:rPr>
          <w:t>—</w:t>
        </w:r>
      </w:ins>
      <w:r>
        <w:rPr>
          <w:rFonts w:ascii="Arial" w:hAnsi="Arial"/>
        </w:rPr>
        <w:t>some in places where the water was dozens of meters deep. The buildings teetered high above the larger waves they needed to clear in those deeper waters. They stood atop artificial underwater forests of rigidly</w:t>
      </w:r>
      <w:ins w:id="3669" w:author="Julia Ringo" w:date="2023-10-21T07:18:00Z">
        <w:r w:rsidR="009D0289">
          <w:rPr>
            <w:rFonts w:ascii="Arial" w:hAnsi="Arial"/>
          </w:rPr>
          <w:t xml:space="preserve"> </w:t>
        </w:r>
      </w:ins>
      <w:del w:id="3670" w:author="Julia Ringo" w:date="2023-10-21T07:18:00Z">
        <w:r w:rsidDel="009D0289">
          <w:rPr>
            <w:rFonts w:ascii="Arial" w:hAnsi="Arial"/>
          </w:rPr>
          <w:delText>-</w:delText>
        </w:r>
      </w:del>
      <w:r>
        <w:rPr>
          <w:rFonts w:ascii="Arial" w:hAnsi="Arial"/>
        </w:rPr>
        <w:t>spaced trees</w:t>
      </w:r>
      <w:ins w:id="3671" w:author="Julia Ringo" w:date="2023-10-21T07:18:00Z">
        <w:r w:rsidR="009D0289">
          <w:rPr>
            <w:rFonts w:ascii="Arial" w:hAnsi="Arial"/>
          </w:rPr>
          <w:t>,</w:t>
        </w:r>
      </w:ins>
      <w:r>
        <w:rPr>
          <w:rFonts w:ascii="Arial" w:hAnsi="Arial"/>
        </w:rPr>
        <w:t xml:space="preserve"> placed by </w:t>
      </w:r>
      <w:del w:id="3672" w:author="Julia Ringo" w:date="2023-10-21T07:18:00Z">
        <w:r w:rsidDel="009D0289">
          <w:rPr>
            <w:rFonts w:ascii="Arial" w:hAnsi="Arial"/>
          </w:rPr>
          <w:delText xml:space="preserve">the work of </w:delText>
        </w:r>
      </w:del>
      <w:r>
        <w:rPr>
          <w:rFonts w:ascii="Arial" w:hAnsi="Arial"/>
        </w:rPr>
        <w:t xml:space="preserve">human hands. The structures farthest out from the mainland popped up in clumps in the distance on both sides of the </w:t>
      </w:r>
      <w:r>
        <w:rPr>
          <w:rFonts w:ascii="Arial" w:hAnsi="Arial"/>
          <w:i/>
          <w:iCs/>
        </w:rPr>
        <w:t>Prospect</w:t>
      </w:r>
      <w:r>
        <w:rPr>
          <w:rFonts w:ascii="Arial" w:hAnsi="Arial"/>
        </w:rPr>
        <w:t>. It was hard not to see them as circus performers striding around on tall stilts.</w:t>
      </w:r>
    </w:p>
    <w:p w14:paraId="3B4689B9" w14:textId="77777777"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floated into the main channel that led into the city. It was nearly a mile wide for much of its passage, forming an artificial equivalent to the large river that bisects so many coastal cities.</w:t>
      </w:r>
    </w:p>
    <w:p w14:paraId="1C1E58F3" w14:textId="77777777" w:rsidR="001E2E9B" w:rsidRDefault="00000000">
      <w:pPr>
        <w:pStyle w:val="BodyText"/>
        <w:rPr>
          <w:rFonts w:ascii="Arial" w:hAnsi="Arial"/>
        </w:rPr>
      </w:pPr>
      <w:r>
        <w:rPr>
          <w:rFonts w:ascii="Arial" w:hAnsi="Arial"/>
        </w:rPr>
        <w:lastRenderedPageBreak/>
        <w:t>The rapid growth of Stilt City and large volume of trade had brought wealth in, but the wealth did not flow down to all residents. The channel was thus filled with all manner of sea craft, from enormous steel cargo ships under the flags of various Authorities to tiny canoes from which the marrow of the boat had been scraped by the application of fire and ax blade. The most common craft, of which there must have been thousands, was an angular home-built wooden boat, driven either by singular canvas sails bound taught on rough wood masts and booms, or by long thin oars that were used to row the boats in deep waters and pole the boats through shallower waters.</w:t>
      </w:r>
    </w:p>
    <w:p w14:paraId="5347147A" w14:textId="2BBE768C" w:rsidR="001E2E9B" w:rsidRDefault="00000000">
      <w:pPr>
        <w:pStyle w:val="BodyText"/>
        <w:rPr>
          <w:rFonts w:ascii="Arial" w:hAnsi="Arial"/>
        </w:rPr>
      </w:pPr>
      <w:r>
        <w:rPr>
          <w:rFonts w:ascii="Arial" w:hAnsi="Arial"/>
        </w:rPr>
        <w:t>Virtually all the trade of Stilt City was done on the open water or on the docks. In many places</w:t>
      </w:r>
      <w:ins w:id="3673" w:author="Julia Ringo" w:date="2023-10-21T07:19:00Z">
        <w:r w:rsidR="009D0289">
          <w:rPr>
            <w:rFonts w:ascii="Arial" w:hAnsi="Arial"/>
          </w:rPr>
          <w:t>,</w:t>
        </w:r>
      </w:ins>
      <w:r>
        <w:rPr>
          <w:rFonts w:ascii="Arial" w:hAnsi="Arial"/>
        </w:rPr>
        <w:t xml:space="preserve"> boats of all sizes were rafted up</w:t>
      </w:r>
      <w:ins w:id="3674" w:author="Julia Ringo" w:date="2023-10-21T07:19:00Z">
        <w:r w:rsidR="009D0289">
          <w:rPr>
            <w:rFonts w:ascii="Arial" w:hAnsi="Arial"/>
          </w:rPr>
          <w:t>,</w:t>
        </w:r>
      </w:ins>
      <w:r>
        <w:rPr>
          <w:rFonts w:ascii="Arial" w:hAnsi="Arial"/>
        </w:rPr>
        <w:t xml:space="preserve"> and people traded goods across the networks of hulls.</w:t>
      </w:r>
    </w:p>
    <w:p w14:paraId="68E980FB" w14:textId="2C089AE7" w:rsidR="001E2E9B" w:rsidRDefault="00000000">
      <w:pPr>
        <w:pStyle w:val="BodyText"/>
        <w:rPr>
          <w:rFonts w:ascii="Arial" w:hAnsi="Arial"/>
        </w:rPr>
      </w:pPr>
      <w:r>
        <w:rPr>
          <w:rFonts w:ascii="Arial" w:hAnsi="Arial"/>
        </w:rPr>
        <w:t xml:space="preserve">As the </w:t>
      </w:r>
      <w:r>
        <w:rPr>
          <w:rFonts w:ascii="Arial" w:hAnsi="Arial"/>
          <w:i/>
          <w:iCs/>
        </w:rPr>
        <w:t>Prospect</w:t>
      </w:r>
      <w:r>
        <w:rPr>
          <w:rFonts w:ascii="Arial" w:hAnsi="Arial"/>
        </w:rPr>
        <w:t xml:space="preserve"> made its way up the main channel, more and more sea craft moved about them. Speed was reduced to three </w:t>
      </w:r>
      <w:proofErr w:type="gramStart"/>
      <w:r>
        <w:rPr>
          <w:rFonts w:ascii="Arial" w:hAnsi="Arial"/>
        </w:rPr>
        <w:t>knots</w:t>
      </w:r>
      <w:proofErr w:type="gramEnd"/>
      <w:r>
        <w:rPr>
          <w:rFonts w:ascii="Arial" w:hAnsi="Arial"/>
        </w:rPr>
        <w:t xml:space="preserve"> and they crawled along through the still murky water leaving no wake. The stillness of the surface belied the powerful slow current that carried massive amounts of freshwater far out to sea</w:t>
      </w:r>
      <w:ins w:id="3675" w:author="Julia Ringo" w:date="2023-10-21T07:19:00Z">
        <w:r w:rsidR="009D0289">
          <w:rPr>
            <w:rFonts w:ascii="Arial" w:hAnsi="Arial"/>
          </w:rPr>
          <w:t>,</w:t>
        </w:r>
      </w:ins>
      <w:r>
        <w:rPr>
          <w:rFonts w:ascii="Arial" w:hAnsi="Arial"/>
        </w:rPr>
        <w:t xml:space="preserve"> down in the depths.</w:t>
      </w:r>
    </w:p>
    <w:p w14:paraId="61061644" w14:textId="517E5842" w:rsidR="001E2E9B" w:rsidRDefault="00000000">
      <w:pPr>
        <w:pStyle w:val="BodyText"/>
        <w:rPr>
          <w:rFonts w:ascii="Arial" w:hAnsi="Arial"/>
        </w:rPr>
      </w:pPr>
      <w:r>
        <w:rPr>
          <w:rFonts w:ascii="Arial" w:hAnsi="Arial"/>
        </w:rPr>
        <w:t xml:space="preserve">Captain Percy, Cassandra, and Hemi stood on the bridge. Hemi held binoculars and carefully piloted the steel bulk of the </w:t>
      </w:r>
      <w:r>
        <w:rPr>
          <w:rFonts w:ascii="Arial" w:hAnsi="Arial"/>
          <w:i/>
          <w:iCs/>
        </w:rPr>
        <w:t>Prospect</w:t>
      </w:r>
      <w:r>
        <w:rPr>
          <w:rFonts w:ascii="Arial" w:hAnsi="Arial"/>
        </w:rPr>
        <w:t xml:space="preserve"> among the dense traffic of small wooden craft that swarmed around them. He called maneuvers down through the hatch to Gregory and Bastian</w:t>
      </w:r>
      <w:ins w:id="3676" w:author="Julia Ringo" w:date="2023-10-21T07:20:00Z">
        <w:r w:rsidR="009D0289">
          <w:rPr>
            <w:rFonts w:ascii="Arial" w:hAnsi="Arial"/>
          </w:rPr>
          <w:t>,</w:t>
        </w:r>
      </w:ins>
      <w:r>
        <w:rPr>
          <w:rFonts w:ascii="Arial" w:hAnsi="Arial"/>
        </w:rPr>
        <w:t xml:space="preserve"> who sat at the controls.</w:t>
      </w:r>
    </w:p>
    <w:p w14:paraId="41911CEC" w14:textId="77777777"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this entire place is built on stilts?” asked Cassandra.</w:t>
      </w:r>
    </w:p>
    <w:p w14:paraId="770F6AFD" w14:textId="77777777" w:rsidR="001E2E9B" w:rsidRDefault="00000000">
      <w:pPr>
        <w:pStyle w:val="BodyText"/>
        <w:rPr>
          <w:rFonts w:ascii="Arial" w:hAnsi="Arial"/>
        </w:rPr>
      </w:pPr>
      <w:r>
        <w:rPr>
          <w:rFonts w:ascii="Arial" w:hAnsi="Arial"/>
        </w:rPr>
        <w:t>“That’s why they call it fuckin’ Stilt City,” said Percy.</w:t>
      </w:r>
    </w:p>
    <w:p w14:paraId="25886346" w14:textId="77777777" w:rsidR="001E2E9B" w:rsidRDefault="00000000">
      <w:pPr>
        <w:pStyle w:val="BodyText"/>
        <w:rPr>
          <w:rFonts w:ascii="Arial" w:hAnsi="Arial"/>
        </w:rPr>
      </w:pPr>
      <w:r>
        <w:rPr>
          <w:rFonts w:ascii="Arial" w:hAnsi="Arial"/>
        </w:rPr>
        <w:t xml:space="preserve">“Again, ‘they’ does not include the people who </w:t>
      </w:r>
      <w:proofErr w:type="gramStart"/>
      <w:r>
        <w:rPr>
          <w:rFonts w:ascii="Arial" w:hAnsi="Arial"/>
        </w:rPr>
        <w:t>actually live</w:t>
      </w:r>
      <w:proofErr w:type="gramEnd"/>
      <w:r>
        <w:rPr>
          <w:rFonts w:ascii="Arial" w:hAnsi="Arial"/>
        </w:rPr>
        <w:t xml:space="preserve"> here,” Hemi said. “But yes, almost all of it is on stilts above the delta waters, except for the old part of the city that clings to the dry land. Many cities around the world are built on swamps because that is where the large rivers meet the sea, and that is where major ports come together. In richer places, they drain the swamps to get to dry land under them. Here, they found it more economical to just build above the water line on stilts, at least in recent years.”</w:t>
      </w:r>
    </w:p>
    <w:p w14:paraId="7C55358A" w14:textId="77777777" w:rsidR="001E2E9B" w:rsidRDefault="00000000">
      <w:pPr>
        <w:pStyle w:val="BodyText"/>
        <w:rPr>
          <w:rFonts w:ascii="Arial" w:hAnsi="Arial"/>
        </w:rPr>
      </w:pPr>
      <w:r>
        <w:rPr>
          <w:rFonts w:ascii="Arial" w:hAnsi="Arial"/>
        </w:rPr>
        <w:t>“All these structures don’t get washed away in storms?” Cassandra asked.</w:t>
      </w:r>
    </w:p>
    <w:p w14:paraId="6BF3E96A" w14:textId="4666ABB4" w:rsidR="001E2E9B" w:rsidRDefault="00000000">
      <w:pPr>
        <w:pStyle w:val="BodyText"/>
        <w:rPr>
          <w:rFonts w:ascii="Arial" w:hAnsi="Arial"/>
        </w:rPr>
      </w:pPr>
      <w:r>
        <w:rPr>
          <w:rFonts w:ascii="Arial" w:hAnsi="Arial"/>
        </w:rPr>
        <w:t>“The river delta makes the water very shallow deep into the ocean. Most of the construction is built far enough up the delta that the waves of the ocean are completely flattened. But</w:t>
      </w:r>
      <w:del w:id="3677" w:author="Julia Ringo" w:date="2023-10-10T11:08:00Z">
        <w:r w:rsidDel="00B6693A">
          <w:rPr>
            <w:rFonts w:ascii="Arial" w:hAnsi="Arial"/>
          </w:rPr>
          <w:delText>…</w:delText>
        </w:r>
      </w:del>
      <w:ins w:id="3678" w:author="Julia Ringo" w:date="2023-10-10T11:08:00Z">
        <w:r w:rsidR="00B6693A">
          <w:rPr>
            <w:rFonts w:ascii="Arial" w:hAnsi="Arial"/>
          </w:rPr>
          <w:t xml:space="preserve"> . . . </w:t>
        </w:r>
      </w:ins>
      <w:del w:id="3679" w:author="Julia Ringo" w:date="2023-10-21T07:20:00Z">
        <w:r w:rsidDel="009D0289">
          <w:rPr>
            <w:rFonts w:ascii="Arial" w:hAnsi="Arial"/>
          </w:rPr>
          <w:delText xml:space="preserve"> </w:delText>
        </w:r>
      </w:del>
      <w:r>
        <w:rPr>
          <w:rFonts w:ascii="Arial" w:hAnsi="Arial"/>
        </w:rPr>
        <w:t>there are many who worry that a really big storm could wipe the entire thing out. The residents here may simply be lucky that it has not happened yet.”</w:t>
      </w:r>
    </w:p>
    <w:p w14:paraId="074E7222" w14:textId="77777777" w:rsidR="001E2E9B" w:rsidRDefault="00000000">
      <w:pPr>
        <w:pStyle w:val="BodyText"/>
        <w:rPr>
          <w:rFonts w:ascii="Arial" w:hAnsi="Arial"/>
        </w:rPr>
      </w:pPr>
      <w:r>
        <w:rPr>
          <w:rFonts w:ascii="Arial" w:hAnsi="Arial"/>
        </w:rPr>
        <w:t>“Where does all the material for building come from?”</w:t>
      </w:r>
    </w:p>
    <w:p w14:paraId="677D481C" w14:textId="3E91F594" w:rsidR="001E2E9B" w:rsidRDefault="00000000">
      <w:pPr>
        <w:pStyle w:val="BodyText"/>
        <w:rPr>
          <w:rFonts w:ascii="Arial" w:hAnsi="Arial"/>
        </w:rPr>
      </w:pPr>
      <w:r>
        <w:rPr>
          <w:rFonts w:ascii="Arial" w:hAnsi="Arial"/>
        </w:rPr>
        <w:t>“Mostly trees are cut down on shore and then floated out. That is why nearly everything is made of wood. I think they do sometimes pull sunken waterlogged trees up from the bottom</w:t>
      </w:r>
      <w:ins w:id="3680" w:author="Julia Ringo" w:date="2023-10-21T07:20:00Z">
        <w:r w:rsidR="009D0289">
          <w:rPr>
            <w:rFonts w:ascii="Arial" w:hAnsi="Arial"/>
          </w:rPr>
          <w:t>,</w:t>
        </w:r>
      </w:ins>
      <w:r>
        <w:rPr>
          <w:rFonts w:ascii="Arial" w:hAnsi="Arial"/>
        </w:rPr>
        <w:t xml:space="preserve"> though.”</w:t>
      </w:r>
    </w:p>
    <w:p w14:paraId="4C443822" w14:textId="1B85CD3F" w:rsidR="001E2E9B" w:rsidRDefault="00000000">
      <w:pPr>
        <w:pStyle w:val="BodyText"/>
        <w:rPr>
          <w:rFonts w:ascii="Arial" w:hAnsi="Arial"/>
        </w:rPr>
      </w:pPr>
      <w:r>
        <w:rPr>
          <w:rFonts w:ascii="Arial" w:hAnsi="Arial"/>
        </w:rPr>
        <w:t xml:space="preserve">The channel began to narrow, pushing the sea craft using it together. Hemi steered the </w:t>
      </w:r>
      <w:r>
        <w:rPr>
          <w:rFonts w:ascii="Arial" w:hAnsi="Arial"/>
          <w:i/>
          <w:iCs/>
        </w:rPr>
        <w:t>Prospect</w:t>
      </w:r>
      <w:r>
        <w:rPr>
          <w:rFonts w:ascii="Arial" w:hAnsi="Arial"/>
        </w:rPr>
        <w:t xml:space="preserve"> to take advantage of a path carved through the smaller boats by a huge oiler making its way slowly up the channel </w:t>
      </w:r>
      <w:del w:id="3681" w:author="Julia Ringo" w:date="2023-10-21T07:22:00Z">
        <w:r w:rsidDel="00CD5E5C">
          <w:rPr>
            <w:rFonts w:ascii="Arial" w:hAnsi="Arial"/>
          </w:rPr>
          <w:delText>in front</w:delText>
        </w:r>
      </w:del>
      <w:ins w:id="3682" w:author="Julia Ringo" w:date="2023-10-21T07:22:00Z">
        <w:r w:rsidR="00CD5E5C">
          <w:rPr>
            <w:rFonts w:ascii="Arial" w:hAnsi="Arial"/>
          </w:rPr>
          <w:t>ahead</w:t>
        </w:r>
      </w:ins>
      <w:r>
        <w:rPr>
          <w:rFonts w:ascii="Arial" w:hAnsi="Arial"/>
        </w:rPr>
        <w:t xml:space="preserve"> of them. On either side of the </w:t>
      </w:r>
      <w:r>
        <w:rPr>
          <w:rFonts w:ascii="Arial" w:hAnsi="Arial"/>
        </w:rPr>
        <w:lastRenderedPageBreak/>
        <w:t>channel</w:t>
      </w:r>
      <w:ins w:id="3683" w:author="Julia Ringo" w:date="2023-10-21T07:22:00Z">
        <w:r w:rsidR="00CD5E5C">
          <w:rPr>
            <w:rFonts w:ascii="Arial" w:hAnsi="Arial"/>
          </w:rPr>
          <w:t>,</w:t>
        </w:r>
      </w:ins>
      <w:r>
        <w:rPr>
          <w:rFonts w:ascii="Arial" w:hAnsi="Arial"/>
        </w:rPr>
        <w:t xml:space="preserve"> the structures raised on pylons above the water grew denser. In places there were masses of small thatched-roof huts, with walls made of thin rotting wood panels and the roofs of cut and dried shore grasses. There were dozens of huts clumped together, as if they gained strength to stand on their wobbling stilts by leaning against each other. Between the clumps ran narrow channels of dark water, in many places only passable by the smallest of the vessels that traversed back and forth across Stilt City. Those narrow channels fed into slightly larger winding passages</w:t>
      </w:r>
      <w:ins w:id="3684" w:author="Julia Ringo" w:date="2023-10-21T07:23:00Z">
        <w:r w:rsidR="00CD5E5C">
          <w:rPr>
            <w:rFonts w:ascii="Arial" w:hAnsi="Arial"/>
          </w:rPr>
          <w:t>,</w:t>
        </w:r>
      </w:ins>
      <w:r>
        <w:rPr>
          <w:rFonts w:ascii="Arial" w:hAnsi="Arial"/>
        </w:rPr>
        <w:t xml:space="preserve"> which gave access to buildings and homes </w:t>
      </w:r>
      <w:del w:id="3685" w:author="Julia Ringo" w:date="2023-10-21T07:23:00Z">
        <w:r w:rsidDel="00CD5E5C">
          <w:rPr>
            <w:rFonts w:ascii="Arial" w:hAnsi="Arial"/>
          </w:rPr>
          <w:delText xml:space="preserve">that were </w:delText>
        </w:r>
      </w:del>
      <w:r>
        <w:rPr>
          <w:rFonts w:ascii="Arial" w:hAnsi="Arial"/>
        </w:rPr>
        <w:t>buried deep in the dense clumps of development.</w:t>
      </w:r>
    </w:p>
    <w:p w14:paraId="702A41A5" w14:textId="44C28795" w:rsidR="001E2E9B" w:rsidRDefault="00000000">
      <w:pPr>
        <w:pStyle w:val="BodyText"/>
        <w:rPr>
          <w:rFonts w:ascii="Arial" w:hAnsi="Arial"/>
        </w:rPr>
      </w:pPr>
      <w:r>
        <w:rPr>
          <w:rFonts w:ascii="Arial" w:hAnsi="Arial"/>
        </w:rPr>
        <w:t>Every so often</w:t>
      </w:r>
      <w:ins w:id="3686" w:author="Julia Ringo" w:date="2023-10-21T07:23:00Z">
        <w:r w:rsidR="00CD5E5C">
          <w:rPr>
            <w:rFonts w:ascii="Arial" w:hAnsi="Arial"/>
          </w:rPr>
          <w:t>,</w:t>
        </w:r>
      </w:ins>
      <w:r>
        <w:rPr>
          <w:rFonts w:ascii="Arial" w:hAnsi="Arial"/>
        </w:rPr>
        <w:t xml:space="preserve"> the masses of huts were broken up by a large access channel running off the main channel. Around these access channels </w:t>
      </w:r>
      <w:ins w:id="3687" w:author="Julia Ringo" w:date="2023-10-21T07:23:00Z">
        <w:r w:rsidR="00CD5E5C">
          <w:rPr>
            <w:rFonts w:ascii="Arial" w:hAnsi="Arial"/>
          </w:rPr>
          <w:t xml:space="preserve">had risen </w:t>
        </w:r>
      </w:ins>
      <w:r>
        <w:rPr>
          <w:rFonts w:ascii="Arial" w:hAnsi="Arial"/>
        </w:rPr>
        <w:t>most of the commercial trade</w:t>
      </w:r>
      <w:del w:id="3688" w:author="Julia Ringo" w:date="2023-10-21T07:23:00Z">
        <w:r w:rsidDel="00CD5E5C">
          <w:rPr>
            <w:rFonts w:ascii="Arial" w:hAnsi="Arial"/>
          </w:rPr>
          <w:delText xml:space="preserve"> had risen up</w:delText>
        </w:r>
      </w:del>
      <w:r>
        <w:rPr>
          <w:rFonts w:ascii="Arial" w:hAnsi="Arial"/>
        </w:rPr>
        <w:t>, which had led to the building of long docks and piers, more substantial warehouses, and larger buildings</w:t>
      </w:r>
      <w:del w:id="3689" w:author="Julia Ringo" w:date="2023-10-05T13:15:00Z">
        <w:r w:rsidDel="000E7660">
          <w:rPr>
            <w:rFonts w:ascii="Arial" w:hAnsi="Arial"/>
          </w:rPr>
          <w:delText xml:space="preserve"> — </w:delText>
        </w:r>
      </w:del>
      <w:ins w:id="3690" w:author="Julia Ringo" w:date="2023-10-05T13:15:00Z">
        <w:r w:rsidR="000E7660">
          <w:rPr>
            <w:rFonts w:ascii="Arial" w:hAnsi="Arial"/>
          </w:rPr>
          <w:t>—</w:t>
        </w:r>
      </w:ins>
      <w:r>
        <w:rPr>
          <w:rFonts w:ascii="Arial" w:hAnsi="Arial"/>
        </w:rPr>
        <w:t xml:space="preserve">always sitting on stilts above the water. The fancier buildings had paid </w:t>
      </w:r>
      <w:del w:id="3691" w:author="Julia Ringo" w:date="2023-10-21T07:24:00Z">
        <w:r w:rsidDel="00CD5E5C">
          <w:rPr>
            <w:rFonts w:ascii="Arial" w:hAnsi="Arial"/>
          </w:rPr>
          <w:delText xml:space="preserve">the </w:delText>
        </w:r>
      </w:del>
      <w:r>
        <w:rPr>
          <w:rFonts w:ascii="Arial" w:hAnsi="Arial"/>
        </w:rPr>
        <w:t xml:space="preserve">extra </w:t>
      </w:r>
      <w:del w:id="3692" w:author="Julia Ringo" w:date="2023-10-21T07:24:00Z">
        <w:r w:rsidDel="00CD5E5C">
          <w:rPr>
            <w:rFonts w:ascii="Arial" w:hAnsi="Arial"/>
          </w:rPr>
          <w:delText xml:space="preserve">cost </w:delText>
        </w:r>
      </w:del>
      <w:r>
        <w:rPr>
          <w:rFonts w:ascii="Arial" w:hAnsi="Arial"/>
        </w:rPr>
        <w:t>to ship out and install steel roofs. Big steel cargo and transport ships would make their way into these access channels and dock against the flimsy, leaning piers of crunching wood that barely seemed able to keep the big ships immobile, and perhaps would not have at all if the waters were not so still. The cargo was unloaded onto these docks and from there moved off to its destination by local labor: either into the warehouses, onto other cargo ships, or dispersed around Stilt City</w:t>
      </w:r>
      <w:del w:id="3693" w:author="Julia Ringo" w:date="2023-10-05T13:15:00Z">
        <w:r w:rsidDel="000E7660">
          <w:rPr>
            <w:rFonts w:ascii="Arial" w:hAnsi="Arial"/>
          </w:rPr>
          <w:delText xml:space="preserve"> — </w:delText>
        </w:r>
      </w:del>
      <w:ins w:id="3694" w:author="Julia Ringo" w:date="2023-10-05T13:15:00Z">
        <w:r w:rsidR="000E7660">
          <w:rPr>
            <w:rFonts w:ascii="Arial" w:hAnsi="Arial"/>
          </w:rPr>
          <w:t>—</w:t>
        </w:r>
      </w:ins>
      <w:r>
        <w:rPr>
          <w:rFonts w:ascii="Arial" w:hAnsi="Arial"/>
        </w:rPr>
        <w:t>sometimes up onto the mainland and ground-based logistical connections.</w:t>
      </w:r>
    </w:p>
    <w:p w14:paraId="20255A38" w14:textId="77777777" w:rsidR="001E2E9B" w:rsidRDefault="00000000">
      <w:pPr>
        <w:pStyle w:val="BodyText"/>
        <w:rPr>
          <w:rFonts w:ascii="Arial" w:hAnsi="Arial"/>
        </w:rPr>
      </w:pPr>
      <w:r>
        <w:rPr>
          <w:rFonts w:ascii="Arial" w:hAnsi="Arial"/>
        </w:rPr>
        <w:t>As they pushed their way slowly up the main channel and deeper into Stilt City, Percy became a little concerned. “Hemi, do you know how to find the fuckin’ dock we are supposed to unload at in all this fuckin’ mess?”</w:t>
      </w:r>
    </w:p>
    <w:p w14:paraId="5402D2CF" w14:textId="68FAF468" w:rsidR="001E2E9B" w:rsidRDefault="00000000">
      <w:pPr>
        <w:pStyle w:val="BodyText"/>
        <w:rPr>
          <w:rFonts w:ascii="Arial" w:hAnsi="Arial"/>
        </w:rPr>
      </w:pPr>
      <w:r>
        <w:rPr>
          <w:rFonts w:ascii="Arial" w:hAnsi="Arial"/>
        </w:rPr>
        <w:t xml:space="preserve">“There is a system to the dock numbers,” said Hemi. “I am </w:t>
      </w:r>
      <w:proofErr w:type="gramStart"/>
      <w:r>
        <w:rPr>
          <w:rFonts w:ascii="Arial" w:hAnsi="Arial"/>
        </w:rPr>
        <w:t>fairly certain</w:t>
      </w:r>
      <w:proofErr w:type="gramEnd"/>
      <w:r>
        <w:rPr>
          <w:rFonts w:ascii="Arial" w:hAnsi="Arial"/>
        </w:rPr>
        <w:t xml:space="preserve"> that we are moving in the right direction. However</w:t>
      </w:r>
      <w:ins w:id="3695" w:author="Julia Ringo" w:date="2023-10-21T07:24:00Z">
        <w:r w:rsidR="00CD5E5C">
          <w:rPr>
            <w:rFonts w:ascii="Arial" w:hAnsi="Arial"/>
          </w:rPr>
          <w:t xml:space="preserve">, </w:t>
        </w:r>
      </w:ins>
      <w:del w:id="3696" w:author="Julia Ringo" w:date="2023-10-21T07:24:00Z">
        <w:r w:rsidDel="00CD5E5C">
          <w:rPr>
            <w:rFonts w:ascii="Arial" w:hAnsi="Arial"/>
          </w:rPr>
          <w:delText xml:space="preserve"> </w:delText>
        </w:r>
      </w:del>
      <w:r>
        <w:rPr>
          <w:rFonts w:ascii="Arial" w:hAnsi="Arial"/>
        </w:rPr>
        <w:t>the system is complex and poorly maintained. We shall have to ask for guidance at some point.”</w:t>
      </w:r>
    </w:p>
    <w:p w14:paraId="0B5E3F72" w14:textId="04C0027B" w:rsidR="001E2E9B" w:rsidRDefault="00000000">
      <w:pPr>
        <w:pStyle w:val="BodyText"/>
        <w:rPr>
          <w:rFonts w:ascii="Arial" w:hAnsi="Arial"/>
        </w:rPr>
      </w:pPr>
      <w:r>
        <w:rPr>
          <w:rFonts w:ascii="Arial" w:hAnsi="Arial"/>
        </w:rPr>
        <w:t xml:space="preserve">Percy asked Cassandra to use the binoculars to scout out the hand-painted signs that indicated the dock numbers accessible from each access channel they </w:t>
      </w:r>
      <w:proofErr w:type="gramStart"/>
      <w:r>
        <w:rPr>
          <w:rFonts w:ascii="Arial" w:hAnsi="Arial"/>
        </w:rPr>
        <w:t>passed, and</w:t>
      </w:r>
      <w:proofErr w:type="gramEnd"/>
      <w:r>
        <w:rPr>
          <w:rFonts w:ascii="Arial" w:hAnsi="Arial"/>
        </w:rPr>
        <w:t xml:space="preserve"> report them to Hemi. The descending order of the dock numbers reassured </w:t>
      </w:r>
      <w:del w:id="3697" w:author="Julia Ringo" w:date="2023-10-21T07:24:00Z">
        <w:r w:rsidDel="00CD5E5C">
          <w:rPr>
            <w:rFonts w:ascii="Arial" w:hAnsi="Arial"/>
          </w:rPr>
          <w:delText xml:space="preserve">Captain </w:delText>
        </w:r>
      </w:del>
      <w:r>
        <w:rPr>
          <w:rFonts w:ascii="Arial" w:hAnsi="Arial"/>
        </w:rPr>
        <w:t xml:space="preserve">Percy somewhat, but she would have been much more satisfied with a quality chart of </w:t>
      </w:r>
      <w:ins w:id="3698" w:author="Julia Ringo" w:date="2023-10-21T07:25:00Z">
        <w:r w:rsidR="00CD5E5C">
          <w:rPr>
            <w:rFonts w:ascii="Arial" w:hAnsi="Arial"/>
          </w:rPr>
          <w:t>Stilt City</w:t>
        </w:r>
        <w:r w:rsidR="00CD5E5C">
          <w:rPr>
            <w:rFonts w:ascii="Arial" w:hAnsi="Arial"/>
          </w:rPr>
          <w:t xml:space="preserve">’s </w:t>
        </w:r>
      </w:ins>
      <w:del w:id="3699" w:author="Julia Ringo" w:date="2023-10-21T07:25:00Z">
        <w:r w:rsidDel="00CD5E5C">
          <w:rPr>
            <w:rFonts w:ascii="Arial" w:hAnsi="Arial"/>
          </w:rPr>
          <w:delText xml:space="preserve">the </w:delText>
        </w:r>
      </w:del>
      <w:r>
        <w:rPr>
          <w:rFonts w:ascii="Arial" w:hAnsi="Arial"/>
        </w:rPr>
        <w:t>many passages and byways</w:t>
      </w:r>
      <w:del w:id="3700" w:author="Julia Ringo" w:date="2023-10-21T07:25:00Z">
        <w:r w:rsidDel="00CD5E5C">
          <w:rPr>
            <w:rFonts w:ascii="Arial" w:hAnsi="Arial"/>
          </w:rPr>
          <w:delText xml:space="preserve"> of Stilt City</w:delText>
        </w:r>
      </w:del>
      <w:r>
        <w:rPr>
          <w:rFonts w:ascii="Arial" w:hAnsi="Arial"/>
        </w:rPr>
        <w:t>.</w:t>
      </w:r>
    </w:p>
    <w:p w14:paraId="39B4AFA3" w14:textId="6E769A3B" w:rsidR="001E2E9B" w:rsidRDefault="00000000">
      <w:pPr>
        <w:pStyle w:val="BodyText"/>
        <w:rPr>
          <w:rFonts w:ascii="Arial" w:hAnsi="Arial"/>
        </w:rPr>
      </w:pPr>
      <w:r>
        <w:rPr>
          <w:rFonts w:ascii="Arial" w:hAnsi="Arial"/>
        </w:rPr>
        <w:t>The open lane of the oiler in front of them made navigating much easier. The local boats generally tried to stay out of the way of the bigger ships</w:t>
      </w:r>
      <w:ins w:id="3701" w:author="Julia Ringo" w:date="2023-10-21T07:25:00Z">
        <w:r w:rsidR="00CD5E5C">
          <w:rPr>
            <w:rFonts w:ascii="Arial" w:hAnsi="Arial"/>
          </w:rPr>
          <w:t>,</w:t>
        </w:r>
      </w:ins>
      <w:r>
        <w:rPr>
          <w:rFonts w:ascii="Arial" w:hAnsi="Arial"/>
        </w:rPr>
        <w:t xml:space="preserve"> knowing that the big ships were far less maneuverable and took much longer to stop. But a ship making its way up the channel still had a bit of a job clearing a path, whereas few local boats would try to cut between two ships moving up the channel.</w:t>
      </w:r>
    </w:p>
    <w:p w14:paraId="63C2D508" w14:textId="027A791F" w:rsidR="001E2E9B" w:rsidRDefault="00000000">
      <w:pPr>
        <w:pStyle w:val="BodyText"/>
        <w:rPr>
          <w:rFonts w:ascii="Arial" w:hAnsi="Arial"/>
        </w:rPr>
      </w:pPr>
      <w:r>
        <w:rPr>
          <w:rFonts w:ascii="Arial" w:hAnsi="Arial"/>
        </w:rPr>
        <w:t>One did</w:t>
      </w:r>
      <w:ins w:id="3702" w:author="Julia Ringo" w:date="2023-10-21T07:26:00Z">
        <w:r w:rsidR="00CD5E5C">
          <w:rPr>
            <w:rFonts w:ascii="Arial" w:hAnsi="Arial"/>
          </w:rPr>
          <w:t>,</w:t>
        </w:r>
      </w:ins>
      <w:r>
        <w:rPr>
          <w:rFonts w:ascii="Arial" w:hAnsi="Arial"/>
        </w:rPr>
        <w:t xml:space="preserve"> though. A small flat-bottomed boat, a kind of a wherry, that moved slowly into the lane between the oiler and the </w:t>
      </w:r>
      <w:r>
        <w:rPr>
          <w:rFonts w:ascii="Arial" w:hAnsi="Arial"/>
          <w:i/>
          <w:iCs/>
        </w:rPr>
        <w:t>Prospect</w:t>
      </w:r>
      <w:r>
        <w:rPr>
          <w:rFonts w:ascii="Arial" w:hAnsi="Arial"/>
        </w:rPr>
        <w:t xml:space="preserve">, at such a speed that there was no chance it would make its way across the lane before the </w:t>
      </w:r>
      <w:r>
        <w:rPr>
          <w:rFonts w:ascii="Arial" w:hAnsi="Arial"/>
          <w:i/>
          <w:iCs/>
        </w:rPr>
        <w:t>Prospect</w:t>
      </w:r>
      <w:r>
        <w:rPr>
          <w:rFonts w:ascii="Arial" w:hAnsi="Arial"/>
        </w:rPr>
        <w:t xml:space="preserve"> was on top of the tiny craft. The man paddling the wherry kept pausing and raising one arm. At first Hemi thought he was trying to make sure the people guiding the </w:t>
      </w:r>
      <w:r>
        <w:rPr>
          <w:rFonts w:ascii="Arial" w:hAnsi="Arial"/>
          <w:i/>
          <w:iCs/>
        </w:rPr>
        <w:t>Prospect</w:t>
      </w:r>
      <w:r>
        <w:rPr>
          <w:rFonts w:ascii="Arial" w:hAnsi="Arial"/>
        </w:rPr>
        <w:t xml:space="preserve"> saw him, but then Hemi realized he was </w:t>
      </w:r>
      <w:proofErr w:type="gramStart"/>
      <w:r>
        <w:rPr>
          <w:rFonts w:ascii="Arial" w:hAnsi="Arial"/>
        </w:rPr>
        <w:t>actually hailing</w:t>
      </w:r>
      <w:proofErr w:type="gramEnd"/>
      <w:r>
        <w:rPr>
          <w:rFonts w:ascii="Arial" w:hAnsi="Arial"/>
        </w:rPr>
        <w:t xml:space="preserve"> them. Hemi called down through the hatch to Bastian to </w:t>
      </w:r>
      <w:r>
        <w:rPr>
          <w:rFonts w:ascii="Arial" w:hAnsi="Arial"/>
        </w:rPr>
        <w:lastRenderedPageBreak/>
        <w:t xml:space="preserve">reverse thrust and bring the </w:t>
      </w:r>
      <w:r>
        <w:rPr>
          <w:rFonts w:ascii="Arial" w:hAnsi="Arial"/>
          <w:i/>
          <w:iCs/>
        </w:rPr>
        <w:t>Prospect</w:t>
      </w:r>
      <w:r>
        <w:rPr>
          <w:rFonts w:ascii="Arial" w:hAnsi="Arial"/>
        </w:rPr>
        <w:t xml:space="preserve"> to a stop. The man in the wherry angled his tiny tree of a craft alongside the huge gray metal cylinder and bumped up against the </w:t>
      </w:r>
      <w:r>
        <w:rPr>
          <w:rFonts w:ascii="Arial" w:hAnsi="Arial"/>
          <w:i/>
          <w:iCs/>
        </w:rPr>
        <w:t>Prospect’s</w:t>
      </w:r>
      <w:r>
        <w:rPr>
          <w:rFonts w:ascii="Arial" w:hAnsi="Arial"/>
        </w:rPr>
        <w:t xml:space="preserve"> hull. He deftly grabbed the handholds on the hull as they swept past and stepped one foot up onto a rung while holding his boat still with the other. He looped a painter from the wherry around one of the step rungs so it could not get away and then shimmied up the handholds to the deck.</w:t>
      </w:r>
    </w:p>
    <w:p w14:paraId="4473856C" w14:textId="1935DAA0" w:rsidR="001E2E9B" w:rsidRDefault="00000000">
      <w:pPr>
        <w:pStyle w:val="BodyText"/>
        <w:rPr>
          <w:rFonts w:ascii="Arial" w:hAnsi="Arial"/>
        </w:rPr>
      </w:pPr>
      <w:r>
        <w:rPr>
          <w:rFonts w:ascii="Arial" w:hAnsi="Arial"/>
        </w:rPr>
        <w:t xml:space="preserve">“’Hoy there! Do you need a pilot?” </w:t>
      </w:r>
      <w:ins w:id="3703" w:author="Julia Ringo" w:date="2023-10-21T07:26:00Z">
        <w:r w:rsidR="00CD5E5C">
          <w:rPr>
            <w:rFonts w:ascii="Arial" w:hAnsi="Arial"/>
          </w:rPr>
          <w:t>h</w:t>
        </w:r>
      </w:ins>
      <w:del w:id="3704" w:author="Julia Ringo" w:date="2023-10-21T07:26:00Z">
        <w:r w:rsidDel="00CD5E5C">
          <w:rPr>
            <w:rFonts w:ascii="Arial" w:hAnsi="Arial"/>
          </w:rPr>
          <w:delText>H</w:delText>
        </w:r>
      </w:del>
      <w:r>
        <w:rPr>
          <w:rFonts w:ascii="Arial" w:hAnsi="Arial"/>
        </w:rPr>
        <w:t>e shouted up to the bridge of the sail as he continued to move towards them. “I can bring your sub marine in to where-the-fuck-ever. I know all the ways and docks around here. I can make sure you don’t ground</w:t>
      </w:r>
      <w:del w:id="3705" w:author="Julia Ringo" w:date="2023-10-05T13:15:00Z">
        <w:r w:rsidDel="000E7660">
          <w:rPr>
            <w:rFonts w:ascii="Arial" w:hAnsi="Arial"/>
          </w:rPr>
          <w:delText xml:space="preserve"> — </w:delText>
        </w:r>
      </w:del>
      <w:ins w:id="3706" w:author="Julia Ringo" w:date="2023-10-05T13:15:00Z">
        <w:r w:rsidR="000E7660">
          <w:rPr>
            <w:rFonts w:ascii="Arial" w:hAnsi="Arial"/>
          </w:rPr>
          <w:t>—</w:t>
        </w:r>
      </w:ins>
      <w:r>
        <w:rPr>
          <w:rFonts w:ascii="Arial" w:hAnsi="Arial"/>
        </w:rPr>
        <w:t>the water is very suddenly shallow in many places.”</w:t>
      </w:r>
    </w:p>
    <w:p w14:paraId="1ED26132" w14:textId="63CA55E5" w:rsidR="001E2E9B" w:rsidRDefault="00000000">
      <w:pPr>
        <w:pStyle w:val="BodyText"/>
        <w:rPr>
          <w:rFonts w:ascii="Arial" w:hAnsi="Arial"/>
        </w:rPr>
      </w:pPr>
      <w:r>
        <w:rPr>
          <w:rFonts w:ascii="Arial" w:hAnsi="Arial"/>
        </w:rPr>
        <w:t>Hemi waved him up the sail, and he climbed quickly and nimbly up and over the fairing to join them. He was a small, thin man. His pure</w:t>
      </w:r>
      <w:ins w:id="3707" w:author="Julia Ringo" w:date="2023-10-21T07:27:00Z">
        <w:r w:rsidR="00CD5E5C">
          <w:rPr>
            <w:rFonts w:ascii="Arial" w:hAnsi="Arial"/>
          </w:rPr>
          <w:t xml:space="preserve"> </w:t>
        </w:r>
      </w:ins>
      <w:del w:id="3708" w:author="Julia Ringo" w:date="2023-10-21T07:27:00Z">
        <w:r w:rsidDel="00CD5E5C">
          <w:rPr>
            <w:rFonts w:ascii="Arial" w:hAnsi="Arial"/>
          </w:rPr>
          <w:delText>-</w:delText>
        </w:r>
      </w:del>
      <w:r>
        <w:rPr>
          <w:rFonts w:ascii="Arial" w:hAnsi="Arial"/>
        </w:rPr>
        <w:t>white, shortly</w:t>
      </w:r>
      <w:ins w:id="3709" w:author="Julia Ringo" w:date="2023-10-21T07:26:00Z">
        <w:r w:rsidR="00CD5E5C">
          <w:rPr>
            <w:rFonts w:ascii="Arial" w:hAnsi="Arial"/>
          </w:rPr>
          <w:t xml:space="preserve"> </w:t>
        </w:r>
      </w:ins>
      <w:del w:id="3710" w:author="Julia Ringo" w:date="2023-10-21T07:26:00Z">
        <w:r w:rsidDel="00CD5E5C">
          <w:rPr>
            <w:rFonts w:ascii="Arial" w:hAnsi="Arial"/>
          </w:rPr>
          <w:delText>-</w:delText>
        </w:r>
      </w:del>
      <w:r>
        <w:rPr>
          <w:rFonts w:ascii="Arial" w:hAnsi="Arial"/>
        </w:rPr>
        <w:t>trimmed beard and hair stood out in stark contrast to his leathery skin, which all the older local</w:t>
      </w:r>
      <w:ins w:id="3711" w:author="Julia Ringo" w:date="2023-10-21T07:27:00Z">
        <w:r w:rsidR="00CD5E5C">
          <w:rPr>
            <w:rFonts w:ascii="Arial" w:hAnsi="Arial"/>
          </w:rPr>
          <w:t xml:space="preserve">s </w:t>
        </w:r>
      </w:ins>
      <w:del w:id="3712" w:author="Julia Ringo" w:date="2023-10-21T07:27:00Z">
        <w:r w:rsidDel="00CD5E5C">
          <w:rPr>
            <w:rFonts w:ascii="Arial" w:hAnsi="Arial"/>
          </w:rPr>
          <w:delText xml:space="preserve"> residents </w:delText>
        </w:r>
      </w:del>
      <w:r>
        <w:rPr>
          <w:rFonts w:ascii="Arial" w:hAnsi="Arial"/>
        </w:rPr>
        <w:t>developed after spending their adult working years on the unshaded open water. He was wearing an oddly fitted and assuredly ancient three-piece wool suit into which he was sweating profusely after climbing up the sail.</w:t>
      </w:r>
    </w:p>
    <w:p w14:paraId="07E7704B" w14:textId="0474F623" w:rsidR="001E2E9B" w:rsidRDefault="00000000">
      <w:pPr>
        <w:pStyle w:val="BodyText"/>
        <w:rPr>
          <w:rFonts w:ascii="Arial" w:hAnsi="Arial"/>
        </w:rPr>
      </w:pPr>
      <w:r>
        <w:rPr>
          <w:rFonts w:ascii="Arial" w:hAnsi="Arial"/>
        </w:rPr>
        <w:t>“Name’s Sir Piero</w:t>
      </w:r>
      <w:del w:id="3713" w:author="Julia Ringo" w:date="2023-10-05T13:15:00Z">
        <w:r w:rsidDel="000E7660">
          <w:rPr>
            <w:rFonts w:ascii="Arial" w:hAnsi="Arial"/>
          </w:rPr>
          <w:delText xml:space="preserve"> — </w:delText>
        </w:r>
      </w:del>
      <w:ins w:id="3714" w:author="Julia Ringo" w:date="2023-10-05T13:15:00Z">
        <w:r w:rsidR="000E7660">
          <w:rPr>
            <w:rFonts w:ascii="Arial" w:hAnsi="Arial"/>
          </w:rPr>
          <w:t>—</w:t>
        </w:r>
      </w:ins>
      <w:r>
        <w:rPr>
          <w:rFonts w:ascii="Arial" w:hAnsi="Arial"/>
        </w:rPr>
        <w:t>pee-</w:t>
      </w:r>
      <w:proofErr w:type="spellStart"/>
      <w:r>
        <w:rPr>
          <w:rFonts w:ascii="Arial" w:hAnsi="Arial"/>
        </w:rPr>
        <w:t>ahr</w:t>
      </w:r>
      <w:proofErr w:type="spellEnd"/>
      <w:r>
        <w:rPr>
          <w:rFonts w:ascii="Arial" w:hAnsi="Arial"/>
        </w:rPr>
        <w:t>-oh, at least that’s how most off-shore folks pronounce it.”</w:t>
      </w:r>
    </w:p>
    <w:p w14:paraId="54CB9867" w14:textId="77777777" w:rsidR="001E2E9B" w:rsidRDefault="00000000">
      <w:pPr>
        <w:pStyle w:val="BodyText"/>
        <w:rPr>
          <w:rFonts w:ascii="Arial" w:hAnsi="Arial"/>
        </w:rPr>
      </w:pPr>
      <w:r>
        <w:rPr>
          <w:rFonts w:ascii="Arial" w:hAnsi="Arial"/>
        </w:rPr>
        <w:t>“</w:t>
      </w:r>
      <w:r>
        <w:rPr>
          <w:rFonts w:ascii="Arial" w:hAnsi="Arial"/>
          <w:i/>
          <w:iCs/>
        </w:rPr>
        <w:t>Sir</w:t>
      </w:r>
      <w:r>
        <w:rPr>
          <w:rFonts w:ascii="Arial" w:hAnsi="Arial"/>
        </w:rPr>
        <w:t xml:space="preserve"> Piero?” Percy asked.</w:t>
      </w:r>
    </w:p>
    <w:p w14:paraId="21A2993C" w14:textId="77777777" w:rsidR="001E2E9B" w:rsidRDefault="00000000">
      <w:pPr>
        <w:pStyle w:val="BodyText"/>
        <w:rPr>
          <w:rFonts w:ascii="Arial" w:hAnsi="Arial"/>
        </w:rPr>
      </w:pPr>
      <w:r>
        <w:rPr>
          <w:rFonts w:ascii="Arial" w:hAnsi="Arial"/>
        </w:rPr>
        <w:t xml:space="preserve">“Knighted for my </w:t>
      </w:r>
      <w:proofErr w:type="spellStart"/>
      <w:r>
        <w:rPr>
          <w:rFonts w:ascii="Arial" w:hAnsi="Arial"/>
        </w:rPr>
        <w:t>prest-ee-jee-ous</w:t>
      </w:r>
      <w:proofErr w:type="spellEnd"/>
      <w:r>
        <w:rPr>
          <w:rFonts w:ascii="Arial" w:hAnsi="Arial"/>
        </w:rPr>
        <w:t xml:space="preserve"> piloting work. Respect the </w:t>
      </w:r>
      <w:proofErr w:type="gramStart"/>
      <w:r>
        <w:rPr>
          <w:rFonts w:ascii="Arial" w:hAnsi="Arial"/>
        </w:rPr>
        <w:t>title, if</w:t>
      </w:r>
      <w:proofErr w:type="gramEnd"/>
      <w:r>
        <w:rPr>
          <w:rFonts w:ascii="Arial" w:hAnsi="Arial"/>
        </w:rPr>
        <w:t xml:space="preserve"> you please.”</w:t>
      </w:r>
    </w:p>
    <w:p w14:paraId="75DD6943" w14:textId="6AC948E2" w:rsidR="001E2E9B" w:rsidRDefault="00000000">
      <w:pPr>
        <w:pStyle w:val="BodyText"/>
        <w:rPr>
          <w:rFonts w:ascii="Arial" w:hAnsi="Arial"/>
        </w:rPr>
      </w:pPr>
      <w:r>
        <w:rPr>
          <w:rFonts w:ascii="Arial" w:hAnsi="Arial"/>
        </w:rPr>
        <w:t xml:space="preserve">“Knighted by whom?” Hemi asked, </w:t>
      </w:r>
      <w:del w:id="3715" w:author="Julia Ringo" w:date="2023-10-21T07:27:00Z">
        <w:r w:rsidDel="00CD5E5C">
          <w:rPr>
            <w:rFonts w:ascii="Arial" w:hAnsi="Arial"/>
          </w:rPr>
          <w:delText>and</w:delText>
        </w:r>
      </w:del>
      <w:ins w:id="3716" w:author="Julia Ringo" w:date="2023-10-21T07:27:00Z">
        <w:r w:rsidR="00CD5E5C">
          <w:rPr>
            <w:rFonts w:ascii="Arial" w:hAnsi="Arial"/>
          </w:rPr>
          <w:t>then,</w:t>
        </w:r>
      </w:ins>
      <w:r>
        <w:rPr>
          <w:rFonts w:ascii="Arial" w:hAnsi="Arial"/>
        </w:rPr>
        <w:t xml:space="preserve"> letting that pass</w:t>
      </w:r>
      <w:ins w:id="3717" w:author="Julia Ringo" w:date="2023-10-21T07:27:00Z">
        <w:r w:rsidR="00CD5E5C">
          <w:rPr>
            <w:rFonts w:ascii="Arial" w:hAnsi="Arial"/>
          </w:rPr>
          <w:t>,</w:t>
        </w:r>
      </w:ins>
      <w:r>
        <w:rPr>
          <w:rFonts w:ascii="Arial" w:hAnsi="Arial"/>
        </w:rPr>
        <w:t xml:space="preserve"> </w:t>
      </w:r>
      <w:del w:id="3718" w:author="Julia Ringo" w:date="2023-10-21T07:27:00Z">
        <w:r w:rsidDel="00CD5E5C">
          <w:rPr>
            <w:rFonts w:ascii="Arial" w:hAnsi="Arial"/>
          </w:rPr>
          <w:delText xml:space="preserve">then </w:delText>
        </w:r>
      </w:del>
      <w:r>
        <w:rPr>
          <w:rFonts w:ascii="Arial" w:hAnsi="Arial"/>
        </w:rPr>
        <w:t>proceeded to introduce himself and the others on the bridge before outlining the issue they were facing. “We were in fact just thinking that we may need some guidance to our dock. Here is our dock number.” Hemi handed over a small piece of paper with a long number broken up by dashes on it. “Can you get us there?”</w:t>
      </w:r>
    </w:p>
    <w:p w14:paraId="4A1C20B5" w14:textId="77777777" w:rsidR="001E2E9B" w:rsidRDefault="00000000">
      <w:pPr>
        <w:pStyle w:val="BodyText"/>
        <w:rPr>
          <w:rFonts w:ascii="Arial" w:hAnsi="Arial"/>
        </w:rPr>
      </w:pPr>
      <w:r>
        <w:rPr>
          <w:rFonts w:ascii="Arial" w:hAnsi="Arial"/>
        </w:rPr>
        <w:t>The man looked it over. “Surely. That’s no great fuckin’ way from here.”</w:t>
      </w:r>
    </w:p>
    <w:p w14:paraId="341F92DA" w14:textId="1B0895E6" w:rsidR="001E2E9B" w:rsidRDefault="00000000">
      <w:pPr>
        <w:pStyle w:val="BodyText"/>
        <w:rPr>
          <w:rFonts w:ascii="Arial" w:hAnsi="Arial"/>
        </w:rPr>
      </w:pPr>
      <w:r>
        <w:rPr>
          <w:rFonts w:ascii="Arial" w:hAnsi="Arial"/>
        </w:rPr>
        <w:t>“Have you ever piloted a submarine before</w:t>
      </w:r>
      <w:ins w:id="3719" w:author="Julia Ringo" w:date="2023-10-21T07:28:00Z">
        <w:r w:rsidR="00CD5E5C">
          <w:rPr>
            <w:rFonts w:ascii="Arial" w:hAnsi="Arial"/>
          </w:rPr>
          <w:t>,</w:t>
        </w:r>
      </w:ins>
      <w:r>
        <w:rPr>
          <w:rFonts w:ascii="Arial" w:hAnsi="Arial"/>
        </w:rPr>
        <w:t xml:space="preserve"> Sir Piero?” Percy asked. “It’s not totally like fuckin’ surface ships.”</w:t>
      </w:r>
    </w:p>
    <w:p w14:paraId="3A517988" w14:textId="7EA2FA53" w:rsidR="001E2E9B" w:rsidRDefault="00000000">
      <w:pPr>
        <w:pStyle w:val="BodyText"/>
        <w:rPr>
          <w:rFonts w:ascii="Arial" w:hAnsi="Arial"/>
        </w:rPr>
      </w:pPr>
      <w:r>
        <w:rPr>
          <w:rFonts w:ascii="Arial" w:hAnsi="Arial"/>
        </w:rPr>
        <w:t xml:space="preserve">“Surely! I piloted lots of sub marines in and out.” He pronounced </w:t>
      </w:r>
      <w:ins w:id="3720" w:author="Julia Ringo" w:date="2023-10-21T07:28:00Z">
        <w:r w:rsidR="00CD5E5C">
          <w:rPr>
            <w:rFonts w:ascii="Arial" w:hAnsi="Arial"/>
          </w:rPr>
          <w:t>“</w:t>
        </w:r>
      </w:ins>
      <w:del w:id="3721" w:author="Julia Ringo" w:date="2023-10-21T07:28:00Z">
        <w:r w:rsidDel="00CD5E5C">
          <w:rPr>
            <w:rFonts w:ascii="Arial" w:hAnsi="Arial"/>
          </w:rPr>
          <w:delText>‘</w:delText>
        </w:r>
      </w:del>
      <w:r>
        <w:rPr>
          <w:rFonts w:ascii="Arial" w:hAnsi="Arial"/>
        </w:rPr>
        <w:t>sub marine</w:t>
      </w:r>
      <w:ins w:id="3722" w:author="Julia Ringo" w:date="2023-10-21T07:28:00Z">
        <w:r w:rsidR="00CD5E5C">
          <w:rPr>
            <w:rFonts w:ascii="Arial" w:hAnsi="Arial"/>
          </w:rPr>
          <w:t>”</w:t>
        </w:r>
      </w:ins>
      <w:del w:id="3723" w:author="Julia Ringo" w:date="2023-10-21T07:28:00Z">
        <w:r w:rsidDel="00CD5E5C">
          <w:rPr>
            <w:rFonts w:ascii="Arial" w:hAnsi="Arial"/>
          </w:rPr>
          <w:delText>’</w:delText>
        </w:r>
      </w:del>
      <w:r>
        <w:rPr>
          <w:rFonts w:ascii="Arial" w:hAnsi="Arial"/>
        </w:rPr>
        <w:t xml:space="preserve"> like it was two separate words. “I’m a knighted pro</w:t>
      </w:r>
      <w:ins w:id="3724" w:author="Julia Ringo" w:date="2023-10-21T07:28:00Z">
        <w:r w:rsidR="00CD5E5C">
          <w:rPr>
            <w:rFonts w:ascii="Arial" w:hAnsi="Arial"/>
          </w:rPr>
          <w:t>-</w:t>
        </w:r>
      </w:ins>
      <w:proofErr w:type="spellStart"/>
      <w:del w:id="3725" w:author="Julia Ringo" w:date="2023-10-21T07:28:00Z">
        <w:r w:rsidDel="00CD5E5C">
          <w:rPr>
            <w:rFonts w:ascii="Arial" w:hAnsi="Arial"/>
          </w:rPr>
          <w:delText xml:space="preserve"> </w:delText>
        </w:r>
      </w:del>
      <w:r>
        <w:rPr>
          <w:rFonts w:ascii="Arial" w:hAnsi="Arial"/>
        </w:rPr>
        <w:t>fessional</w:t>
      </w:r>
      <w:proofErr w:type="spellEnd"/>
      <w:r>
        <w:rPr>
          <w:rFonts w:ascii="Arial" w:hAnsi="Arial"/>
        </w:rPr>
        <w:t>, all manner of craft experienced. I even had a pilot’s license</w:t>
      </w:r>
      <w:del w:id="3726" w:author="Julia Ringo" w:date="2023-10-05T13:15:00Z">
        <w:r w:rsidDel="000E7660">
          <w:rPr>
            <w:rFonts w:ascii="Arial" w:hAnsi="Arial"/>
          </w:rPr>
          <w:delText xml:space="preserve"> — </w:delText>
        </w:r>
      </w:del>
      <w:ins w:id="3727" w:author="Julia Ringo" w:date="2023-10-05T13:15:00Z">
        <w:r w:rsidR="000E7660">
          <w:rPr>
            <w:rFonts w:ascii="Arial" w:hAnsi="Arial"/>
          </w:rPr>
          <w:t>—</w:t>
        </w:r>
      </w:ins>
      <w:r>
        <w:rPr>
          <w:rFonts w:ascii="Arial" w:hAnsi="Arial"/>
        </w:rPr>
        <w:t>back when those used to be more strictly required.”</w:t>
      </w:r>
    </w:p>
    <w:p w14:paraId="62B0230E" w14:textId="77777777" w:rsidR="001E2E9B" w:rsidRDefault="00000000">
      <w:pPr>
        <w:pStyle w:val="BodyText"/>
        <w:rPr>
          <w:rFonts w:ascii="Arial" w:hAnsi="Arial"/>
        </w:rPr>
      </w:pPr>
      <w:r>
        <w:rPr>
          <w:rFonts w:ascii="Arial" w:hAnsi="Arial"/>
        </w:rPr>
        <w:t>“How much money will it cost to hire you?” Hemi asked.</w:t>
      </w:r>
    </w:p>
    <w:p w14:paraId="1A3DC953" w14:textId="77777777" w:rsidR="001E2E9B" w:rsidRDefault="00000000">
      <w:pPr>
        <w:pStyle w:val="BodyText"/>
        <w:rPr>
          <w:rFonts w:ascii="Arial" w:hAnsi="Arial"/>
        </w:rPr>
      </w:pPr>
      <w:r>
        <w:rPr>
          <w:rFonts w:ascii="Arial" w:hAnsi="Arial"/>
        </w:rPr>
        <w:t>“Depends on what kind of money you have.”</w:t>
      </w:r>
    </w:p>
    <w:p w14:paraId="4F612495" w14:textId="77777777" w:rsidR="001E2E9B" w:rsidRDefault="00000000">
      <w:pPr>
        <w:pStyle w:val="BodyText"/>
        <w:rPr>
          <w:rFonts w:ascii="Arial" w:hAnsi="Arial"/>
        </w:rPr>
      </w:pPr>
      <w:r>
        <w:rPr>
          <w:rFonts w:ascii="Arial" w:hAnsi="Arial"/>
        </w:rPr>
        <w:t>“Coin,” said Percy, showing him one from her pocket.</w:t>
      </w:r>
    </w:p>
    <w:p w14:paraId="5CC54124" w14:textId="74C9CAB6" w:rsidR="001E2E9B" w:rsidRDefault="00000000">
      <w:pPr>
        <w:pStyle w:val="BodyText"/>
        <w:rPr>
          <w:rFonts w:ascii="Arial" w:hAnsi="Arial"/>
        </w:rPr>
      </w:pPr>
      <w:r>
        <w:rPr>
          <w:rFonts w:ascii="Arial" w:hAnsi="Arial"/>
        </w:rPr>
        <w:t>“</w:t>
      </w:r>
      <w:del w:id="3728" w:author="Julia Ringo" w:date="2023-10-21T07:28:00Z">
        <w:r w:rsidDel="00CD5E5C">
          <w:rPr>
            <w:rFonts w:ascii="Arial" w:hAnsi="Arial"/>
          </w:rPr>
          <w:delText xml:space="preserve">10 </w:delText>
        </w:r>
      </w:del>
      <w:ins w:id="3729" w:author="Julia Ringo" w:date="2023-10-21T07:28:00Z">
        <w:r w:rsidR="00CD5E5C">
          <w:rPr>
            <w:rFonts w:ascii="Arial" w:hAnsi="Arial"/>
          </w:rPr>
          <w:t>Ten</w:t>
        </w:r>
        <w:r w:rsidR="00CD5E5C">
          <w:rPr>
            <w:rFonts w:ascii="Arial" w:hAnsi="Arial"/>
          </w:rPr>
          <w:t xml:space="preserve"> </w:t>
        </w:r>
      </w:ins>
      <w:proofErr w:type="gramStart"/>
      <w:r>
        <w:rPr>
          <w:rFonts w:ascii="Arial" w:hAnsi="Arial"/>
        </w:rPr>
        <w:t>coin</w:t>
      </w:r>
      <w:proofErr w:type="gramEnd"/>
      <w:r>
        <w:rPr>
          <w:rFonts w:ascii="Arial" w:hAnsi="Arial"/>
        </w:rPr>
        <w:t>. Both in and out. If you go back out today.”</w:t>
      </w:r>
    </w:p>
    <w:p w14:paraId="1660FA31" w14:textId="77777777" w:rsidR="001E2E9B" w:rsidRDefault="00000000">
      <w:pPr>
        <w:pStyle w:val="BodyText"/>
        <w:rPr>
          <w:rFonts w:ascii="Arial" w:hAnsi="Arial"/>
        </w:rPr>
      </w:pPr>
      <w:r>
        <w:rPr>
          <w:rFonts w:ascii="Arial" w:hAnsi="Arial"/>
        </w:rPr>
        <w:t xml:space="preserve">Hemi agreed and paid him an advance. Sir Piero made a move to go retrieve his boat, but Hemi asked Cassandra to do it while he showed Sir Piero the control room. Even </w:t>
      </w:r>
      <w:r>
        <w:rPr>
          <w:rFonts w:ascii="Arial" w:hAnsi="Arial"/>
        </w:rPr>
        <w:lastRenderedPageBreak/>
        <w:t>though Bastian and Gregory would continue to execute the actual maneuvering operations, Hemi always thought it was good practice for a pilot to know what the control room of a boat looked like.</w:t>
      </w:r>
    </w:p>
    <w:p w14:paraId="216AE3CC" w14:textId="6B8EEA66" w:rsidR="001E2E9B" w:rsidRDefault="00000000">
      <w:pPr>
        <w:pStyle w:val="BodyText"/>
        <w:rPr>
          <w:rFonts w:ascii="Arial" w:hAnsi="Arial"/>
        </w:rPr>
      </w:pPr>
      <w:r>
        <w:rPr>
          <w:rFonts w:ascii="Arial" w:hAnsi="Arial"/>
        </w:rPr>
        <w:t xml:space="preserve">Sir Piero took over command of the </w:t>
      </w:r>
      <w:r>
        <w:rPr>
          <w:rFonts w:ascii="Arial" w:hAnsi="Arial"/>
          <w:i/>
          <w:iCs/>
        </w:rPr>
        <w:t>Prospect</w:t>
      </w:r>
      <w:r>
        <w:rPr>
          <w:rFonts w:ascii="Arial" w:hAnsi="Arial"/>
        </w:rPr>
        <w:t>. He stood on the bridge and lit a cigar that resembled a root vegetable. Chomping the torpedo between his teeth, he read the numbers of the channels and water lanes they passed by through borrowed binoculars. After a quarter mile or so he had Bastian bring the bow around, and without slowing speed</w:t>
      </w:r>
      <w:del w:id="3730" w:author="Julia Ringo" w:date="2023-10-05T13:15:00Z">
        <w:r w:rsidDel="000E7660">
          <w:rPr>
            <w:rFonts w:ascii="Arial" w:hAnsi="Arial"/>
          </w:rPr>
          <w:delText xml:space="preserve"> — </w:delText>
        </w:r>
      </w:del>
      <w:ins w:id="3731" w:author="Julia Ringo" w:date="2023-10-05T13:15:00Z">
        <w:r w:rsidR="000E7660">
          <w:rPr>
            <w:rFonts w:ascii="Arial" w:hAnsi="Arial"/>
          </w:rPr>
          <w:t>—</w:t>
        </w:r>
      </w:ins>
      <w:r>
        <w:rPr>
          <w:rFonts w:ascii="Arial" w:hAnsi="Arial"/>
        </w:rPr>
        <w:t>and with a great deal of confidence</w:t>
      </w:r>
      <w:del w:id="3732" w:author="Julia Ringo" w:date="2023-10-05T13:15:00Z">
        <w:r w:rsidDel="000E7660">
          <w:rPr>
            <w:rFonts w:ascii="Arial" w:hAnsi="Arial"/>
          </w:rPr>
          <w:delText xml:space="preserve"> — </w:delText>
        </w:r>
      </w:del>
      <w:ins w:id="3733" w:author="Julia Ringo" w:date="2023-10-05T13:15:00Z">
        <w:r w:rsidR="000E7660">
          <w:rPr>
            <w:rFonts w:ascii="Arial" w:hAnsi="Arial"/>
          </w:rPr>
          <w:t>—</w:t>
        </w:r>
      </w:ins>
      <w:ins w:id="3734" w:author="Julia Ringo" w:date="2023-10-21T07:28:00Z">
        <w:r w:rsidR="00CD5E5C">
          <w:rPr>
            <w:rFonts w:ascii="Arial" w:hAnsi="Arial"/>
          </w:rPr>
          <w:t xml:space="preserve">he </w:t>
        </w:r>
      </w:ins>
      <w:r>
        <w:rPr>
          <w:rFonts w:ascii="Arial" w:hAnsi="Arial"/>
        </w:rPr>
        <w:t xml:space="preserve">plunged the </w:t>
      </w:r>
      <w:r>
        <w:rPr>
          <w:rFonts w:ascii="Arial" w:hAnsi="Arial"/>
          <w:i/>
          <w:iCs/>
        </w:rPr>
        <w:t>Prospect</w:t>
      </w:r>
      <w:r>
        <w:rPr>
          <w:rFonts w:ascii="Arial" w:hAnsi="Arial"/>
        </w:rPr>
        <w:t xml:space="preserve"> into a narrow way that was barely wider than the beam of the ship.</w:t>
      </w:r>
    </w:p>
    <w:p w14:paraId="1CB1D337" w14:textId="77777777" w:rsidR="001E2E9B" w:rsidRDefault="00000000">
      <w:pPr>
        <w:pStyle w:val="BodyText"/>
        <w:rPr>
          <w:rFonts w:ascii="Arial" w:hAnsi="Arial"/>
        </w:rPr>
      </w:pPr>
      <w:r>
        <w:rPr>
          <w:rFonts w:ascii="Arial" w:hAnsi="Arial"/>
        </w:rPr>
        <w:t xml:space="preserve">They passed along this channel for a long way, through a more residential area with densely clustered huts on either side. The gentle wake from the passing submarine washed up under and smacked against the floorboards of the huts. In some places children played, jumping from platforms in front of the huts into the thick brown water. Percy was concerned one of the children might get it into their heads that they wanted to jump onto the </w:t>
      </w:r>
      <w:r>
        <w:rPr>
          <w:rFonts w:ascii="Arial" w:hAnsi="Arial"/>
          <w:i/>
          <w:iCs/>
        </w:rPr>
        <w:t>Prospect</w:t>
      </w:r>
      <w:r>
        <w:rPr>
          <w:rFonts w:ascii="Arial" w:hAnsi="Arial"/>
        </w:rPr>
        <w:t xml:space="preserve"> as it passed, and certainly they were close enough that it could be done. But huge steel ships passing close by their tiny wooden homes was a daily and dull occurrence here, and none of the children showed any exceptional interest in her submarine.</w:t>
      </w:r>
    </w:p>
    <w:p w14:paraId="6D00B11B" w14:textId="77777777" w:rsidR="001E2E9B" w:rsidRDefault="00000000">
      <w:pPr>
        <w:pStyle w:val="BodyText"/>
        <w:rPr>
          <w:rFonts w:ascii="Arial" w:hAnsi="Arial"/>
        </w:rPr>
      </w:pPr>
      <w:r>
        <w:rPr>
          <w:rFonts w:ascii="Arial" w:hAnsi="Arial"/>
        </w:rPr>
        <w:t xml:space="preserve">Captain Percy was beginning to find it hard to imagine how there could be a dock that could handle a ship as large as the </w:t>
      </w:r>
      <w:r>
        <w:rPr>
          <w:rFonts w:ascii="Arial" w:hAnsi="Arial"/>
          <w:i/>
          <w:iCs/>
        </w:rPr>
        <w:t>Prospect</w:t>
      </w:r>
      <w:r>
        <w:rPr>
          <w:rFonts w:ascii="Arial" w:hAnsi="Arial"/>
        </w:rPr>
        <w:t xml:space="preserve"> in a residential part of the city like this, and she expressed her doubts to Sir Piero.</w:t>
      </w:r>
    </w:p>
    <w:p w14:paraId="4E9747A1" w14:textId="45C442A3" w:rsidR="001E2E9B" w:rsidRDefault="00000000">
      <w:pPr>
        <w:pStyle w:val="BodyText"/>
        <w:rPr>
          <w:rFonts w:ascii="Arial" w:hAnsi="Arial"/>
        </w:rPr>
      </w:pPr>
      <w:r>
        <w:rPr>
          <w:rFonts w:ascii="Arial" w:hAnsi="Arial"/>
        </w:rPr>
        <w:t>“This is a short way,” he told her</w:t>
      </w:r>
      <w:ins w:id="3735" w:author="Julia Ringo" w:date="2023-10-21T07:29:00Z">
        <w:r w:rsidR="00CD5E5C">
          <w:rPr>
            <w:rFonts w:ascii="Arial" w:hAnsi="Arial"/>
          </w:rPr>
          <w:t>.</w:t>
        </w:r>
      </w:ins>
      <w:del w:id="3736" w:author="Julia Ringo" w:date="2023-10-21T07:29:00Z">
        <w:r w:rsidDel="00CD5E5C">
          <w:rPr>
            <w:rFonts w:ascii="Arial" w:hAnsi="Arial"/>
          </w:rPr>
          <w:delText>,</w:delText>
        </w:r>
      </w:del>
      <w:r>
        <w:rPr>
          <w:rFonts w:ascii="Arial" w:hAnsi="Arial"/>
        </w:rPr>
        <w:t xml:space="preserve"> “</w:t>
      </w:r>
      <w:ins w:id="3737" w:author="Julia Ringo" w:date="2023-10-21T07:29:00Z">
        <w:r w:rsidR="00CD5E5C">
          <w:rPr>
            <w:rFonts w:ascii="Arial" w:hAnsi="Arial"/>
          </w:rPr>
          <w:t>W</w:t>
        </w:r>
      </w:ins>
      <w:del w:id="3738" w:author="Julia Ringo" w:date="2023-10-21T07:29:00Z">
        <w:r w:rsidDel="00CD5E5C">
          <w:rPr>
            <w:rFonts w:ascii="Arial" w:hAnsi="Arial"/>
          </w:rPr>
          <w:delText>w</w:delText>
        </w:r>
      </w:del>
      <w:r>
        <w:rPr>
          <w:rFonts w:ascii="Arial" w:hAnsi="Arial"/>
        </w:rPr>
        <w:t>e will come out in a larger channel soon, but it is longer around to follow that way from the main channel.”</w:t>
      </w:r>
    </w:p>
    <w:p w14:paraId="1CA3B7D8" w14:textId="6AFF187A"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which so often felt like a small</w:t>
      </w:r>
      <w:ins w:id="3739" w:author="Julia Ringo" w:date="2023-10-21T07:29:00Z">
        <w:r w:rsidR="00CD5E5C">
          <w:rPr>
            <w:rFonts w:ascii="Arial" w:hAnsi="Arial"/>
          </w:rPr>
          <w:t>,</w:t>
        </w:r>
      </w:ins>
      <w:r>
        <w:rPr>
          <w:rFonts w:ascii="Arial" w:hAnsi="Arial"/>
        </w:rPr>
        <w:t xml:space="preserve"> cramped place, suddenly seemed to take on enormous proportions relative to the huts around them. The bow was the length of dozens of huts put together, and from the sail they towered over the low thatched roofs that spread out on either side in a huge field of sprouted homes. The passage they were taking, cutting through the dense huts, reminded Percy of rowing a canoe on clear paths through reed patches in a wetland.</w:t>
      </w:r>
    </w:p>
    <w:p w14:paraId="4FD09077" w14:textId="0AD21164" w:rsidR="001E2E9B" w:rsidRDefault="00000000">
      <w:pPr>
        <w:pStyle w:val="BodyText"/>
        <w:rPr>
          <w:rFonts w:ascii="Arial" w:hAnsi="Arial"/>
        </w:rPr>
      </w:pPr>
      <w:r>
        <w:rPr>
          <w:rFonts w:ascii="Arial" w:hAnsi="Arial"/>
        </w:rPr>
        <w:t>Bastian suddenly called up from the control room with a sense of urgency. “Up on the bridge: the depth-under-keel has a warning light and is showing very shallow</w:t>
      </w:r>
      <w:del w:id="3740" w:author="Julia Ringo" w:date="2023-10-05T13:15:00Z">
        <w:r w:rsidDel="000E7660">
          <w:rPr>
            <w:rFonts w:ascii="Arial" w:hAnsi="Arial"/>
          </w:rPr>
          <w:delText xml:space="preserve"> — </w:delText>
        </w:r>
      </w:del>
      <w:ins w:id="3741" w:author="Julia Ringo" w:date="2023-10-05T13:15:00Z">
        <w:r w:rsidR="000E7660">
          <w:rPr>
            <w:rFonts w:ascii="Arial" w:hAnsi="Arial"/>
          </w:rPr>
          <w:t>—</w:t>
        </w:r>
      </w:ins>
      <w:r>
        <w:rPr>
          <w:rFonts w:ascii="Arial" w:hAnsi="Arial"/>
        </w:rPr>
        <w:t>two meters.”</w:t>
      </w:r>
    </w:p>
    <w:p w14:paraId="0F430B83" w14:textId="6BD5F7D9" w:rsidR="001E2E9B" w:rsidRDefault="00000000">
      <w:pPr>
        <w:pStyle w:val="BodyText"/>
        <w:rPr>
          <w:rFonts w:ascii="Arial" w:hAnsi="Arial"/>
        </w:rPr>
      </w:pPr>
      <w:r>
        <w:rPr>
          <w:rFonts w:ascii="Arial" w:hAnsi="Arial"/>
        </w:rPr>
        <w:t>“Umm, Sir Piero</w:t>
      </w:r>
      <w:del w:id="3742" w:author="Julia Ringo" w:date="2023-10-10T11:08:00Z">
        <w:r w:rsidDel="00B6693A">
          <w:rPr>
            <w:rFonts w:ascii="Arial" w:hAnsi="Arial"/>
          </w:rPr>
          <w:delText>…</w:delText>
        </w:r>
      </w:del>
      <w:ins w:id="3743" w:author="Julia Ringo" w:date="2023-10-10T11:08:00Z">
        <w:r w:rsidR="00B6693A">
          <w:rPr>
            <w:rFonts w:ascii="Arial" w:hAnsi="Arial"/>
          </w:rPr>
          <w:t xml:space="preserve"> . . . </w:t>
        </w:r>
      </w:ins>
      <w:r>
        <w:rPr>
          <w:rFonts w:ascii="Arial" w:hAnsi="Arial"/>
        </w:rPr>
        <w:t xml:space="preserve"> are you sure there’s enough fuckin’ water here?” Percy asked him.</w:t>
      </w:r>
      <w:del w:id="3744" w:author="Julia Ringo" w:date="2023-10-21T07:29:00Z">
        <w:r w:rsidDel="00CD5E5C">
          <w:rPr>
            <w:rFonts w:ascii="Arial" w:hAnsi="Arial"/>
          </w:rPr>
          <w:delText>”</w:delText>
        </w:r>
      </w:del>
    </w:p>
    <w:p w14:paraId="1A1D51BF" w14:textId="77777777" w:rsidR="001E2E9B" w:rsidRDefault="00000000">
      <w:pPr>
        <w:pStyle w:val="BodyText"/>
        <w:rPr>
          <w:rFonts w:ascii="Arial" w:hAnsi="Arial"/>
        </w:rPr>
      </w:pPr>
      <w:r>
        <w:rPr>
          <w:rFonts w:ascii="Arial" w:hAnsi="Arial"/>
        </w:rPr>
        <w:t>“Plenty of water. I have taken many ships through here.”</w:t>
      </w:r>
    </w:p>
    <w:p w14:paraId="71D5C5DB" w14:textId="5992E450" w:rsidR="001E2E9B" w:rsidRDefault="00000000">
      <w:pPr>
        <w:pStyle w:val="BodyText"/>
        <w:rPr>
          <w:rFonts w:ascii="Arial" w:hAnsi="Arial"/>
        </w:rPr>
      </w:pPr>
      <w:r>
        <w:rPr>
          <w:rFonts w:ascii="Arial" w:hAnsi="Arial"/>
        </w:rPr>
        <w:t>“But subs</w:t>
      </w:r>
      <w:del w:id="3745" w:author="Julia Ringo" w:date="2023-10-10T11:08:00Z">
        <w:r w:rsidDel="00B6693A">
          <w:rPr>
            <w:rFonts w:ascii="Arial" w:hAnsi="Arial"/>
          </w:rPr>
          <w:delText>…</w:delText>
        </w:r>
      </w:del>
      <w:ins w:id="3746" w:author="Julia Ringo" w:date="2023-10-10T11:08:00Z">
        <w:r w:rsidR="00B6693A">
          <w:rPr>
            <w:rFonts w:ascii="Arial" w:hAnsi="Arial"/>
          </w:rPr>
          <w:t xml:space="preserve"> . . . </w:t>
        </w:r>
      </w:ins>
      <w:r>
        <w:rPr>
          <w:rFonts w:ascii="Arial" w:hAnsi="Arial"/>
        </w:rPr>
        <w:t xml:space="preserve"> we draft a little fucking deeper</w:t>
      </w:r>
      <w:ins w:id="3747" w:author="Julia Ringo" w:date="2023-10-21T07:29:00Z">
        <w:r w:rsidR="00CD5E5C">
          <w:rPr>
            <w:rFonts w:ascii="Arial" w:hAnsi="Arial"/>
          </w:rPr>
          <w:t>,</w:t>
        </w:r>
      </w:ins>
      <w:r>
        <w:rPr>
          <w:rFonts w:ascii="Arial" w:hAnsi="Arial"/>
        </w:rPr>
        <w:t xml:space="preserve"> you know.”</w:t>
      </w:r>
    </w:p>
    <w:p w14:paraId="3114489D" w14:textId="5C6E2F2E" w:rsidR="001E2E9B" w:rsidRDefault="00000000">
      <w:pPr>
        <w:pStyle w:val="BodyText"/>
        <w:rPr>
          <w:rFonts w:ascii="Arial" w:hAnsi="Arial"/>
        </w:rPr>
      </w:pPr>
      <w:r>
        <w:rPr>
          <w:rFonts w:ascii="Arial" w:hAnsi="Arial"/>
        </w:rPr>
        <w:t xml:space="preserve">“Sub marines. </w:t>
      </w:r>
      <w:proofErr w:type="spellStart"/>
      <w:r>
        <w:rPr>
          <w:rFonts w:ascii="Arial" w:hAnsi="Arial"/>
        </w:rPr>
        <w:t>Ya</w:t>
      </w:r>
      <w:proofErr w:type="spellEnd"/>
      <w:ins w:id="3748" w:author="Julia Ringo" w:date="2023-10-21T07:29:00Z">
        <w:r w:rsidR="00CD5E5C">
          <w:rPr>
            <w:rFonts w:ascii="Arial" w:hAnsi="Arial"/>
          </w:rPr>
          <w:t>,</w:t>
        </w:r>
      </w:ins>
      <w:r>
        <w:rPr>
          <w:rFonts w:ascii="Arial" w:hAnsi="Arial"/>
        </w:rPr>
        <w:t xml:space="preserve"> </w:t>
      </w:r>
      <w:proofErr w:type="spellStart"/>
      <w:r>
        <w:rPr>
          <w:rFonts w:ascii="Arial" w:hAnsi="Arial"/>
        </w:rPr>
        <w:t>ya</w:t>
      </w:r>
      <w:proofErr w:type="spellEnd"/>
      <w:r>
        <w:rPr>
          <w:rFonts w:ascii="Arial" w:hAnsi="Arial"/>
        </w:rPr>
        <w:t>.”</w:t>
      </w:r>
    </w:p>
    <w:p w14:paraId="723271CB" w14:textId="6092CCDF" w:rsidR="001E2E9B" w:rsidRDefault="00000000">
      <w:pPr>
        <w:pStyle w:val="BodyText"/>
        <w:rPr>
          <w:rFonts w:ascii="Arial" w:hAnsi="Arial"/>
        </w:rPr>
      </w:pPr>
      <w:r>
        <w:rPr>
          <w:rFonts w:ascii="Arial" w:hAnsi="Arial"/>
        </w:rPr>
        <w:t>At that moment the grounding alarm buzzed loudly in the control room. Percy flew down the ladder</w:t>
      </w:r>
      <w:del w:id="3749" w:author="Julia Ringo" w:date="2023-10-21T07:29:00Z">
        <w:r w:rsidDel="00CD5E5C">
          <w:rPr>
            <w:rFonts w:ascii="Arial" w:hAnsi="Arial"/>
          </w:rPr>
          <w:delText>,</w:delText>
        </w:r>
      </w:del>
      <w:r>
        <w:rPr>
          <w:rFonts w:ascii="Arial" w:hAnsi="Arial"/>
        </w:rPr>
        <w:t xml:space="preserve"> and stood behind Bastian</w:t>
      </w:r>
      <w:ins w:id="3750" w:author="Julia Ringo" w:date="2023-10-21T07:29:00Z">
        <w:r w:rsidR="00CD5E5C">
          <w:rPr>
            <w:rFonts w:ascii="Arial" w:hAnsi="Arial"/>
          </w:rPr>
          <w:t>,</w:t>
        </w:r>
      </w:ins>
      <w:r>
        <w:rPr>
          <w:rFonts w:ascii="Arial" w:hAnsi="Arial"/>
        </w:rPr>
        <w:t xml:space="preserve"> staring at the wall of gauges. The depth-under-</w:t>
      </w:r>
      <w:r>
        <w:rPr>
          <w:rFonts w:ascii="Arial" w:hAnsi="Arial"/>
        </w:rPr>
        <w:lastRenderedPageBreak/>
        <w:t>keel gauge had a bright red light lit next to it, and the needle was hovering just off the zero pin. Percy punched the button that silenced the annoying buzz of the alarm.</w:t>
      </w:r>
    </w:p>
    <w:p w14:paraId="144472E2" w14:textId="3900AB40" w:rsidR="001E2E9B" w:rsidRDefault="00000000">
      <w:pPr>
        <w:pStyle w:val="BodyText"/>
        <w:rPr>
          <w:rFonts w:ascii="Arial" w:hAnsi="Arial"/>
        </w:rPr>
      </w:pPr>
      <w:r>
        <w:rPr>
          <w:rFonts w:ascii="Arial" w:hAnsi="Arial"/>
        </w:rPr>
        <w:t xml:space="preserve">“Piero!” </w:t>
      </w:r>
      <w:ins w:id="3751" w:author="Julia Ringo" w:date="2023-10-21T07:30:00Z">
        <w:r w:rsidR="00CD5E5C">
          <w:rPr>
            <w:rFonts w:ascii="Arial" w:hAnsi="Arial"/>
          </w:rPr>
          <w:t>s</w:t>
        </w:r>
      </w:ins>
      <w:del w:id="3752" w:author="Julia Ringo" w:date="2023-10-21T07:30:00Z">
        <w:r w:rsidDel="00CD5E5C">
          <w:rPr>
            <w:rFonts w:ascii="Arial" w:hAnsi="Arial"/>
          </w:rPr>
          <w:delText>S</w:delText>
        </w:r>
      </w:del>
      <w:r>
        <w:rPr>
          <w:rFonts w:ascii="Arial" w:hAnsi="Arial"/>
        </w:rPr>
        <w:t xml:space="preserve">he called up to the bridge. “There is very </w:t>
      </w:r>
      <w:proofErr w:type="spellStart"/>
      <w:r>
        <w:rPr>
          <w:rFonts w:ascii="Arial" w:hAnsi="Arial"/>
        </w:rPr>
        <w:t>very</w:t>
      </w:r>
      <w:proofErr w:type="spellEnd"/>
      <w:r>
        <w:rPr>
          <w:rFonts w:ascii="Arial" w:hAnsi="Arial"/>
        </w:rPr>
        <w:t xml:space="preserve"> little water under us!”</w:t>
      </w:r>
    </w:p>
    <w:p w14:paraId="20F7FE94" w14:textId="77777777" w:rsidR="001E2E9B" w:rsidRDefault="00000000">
      <w:pPr>
        <w:pStyle w:val="BodyText"/>
        <w:rPr>
          <w:rFonts w:ascii="Arial" w:hAnsi="Arial"/>
        </w:rPr>
      </w:pPr>
      <w:r>
        <w:rPr>
          <w:rFonts w:ascii="Arial" w:hAnsi="Arial"/>
        </w:rPr>
        <w:t xml:space="preserve">“It’s OK!” he shouted back just as the </w:t>
      </w:r>
      <w:r>
        <w:rPr>
          <w:rFonts w:ascii="Arial" w:hAnsi="Arial"/>
          <w:i/>
          <w:iCs/>
        </w:rPr>
        <w:t>Prospect</w:t>
      </w:r>
      <w:r>
        <w:rPr>
          <w:rFonts w:ascii="Arial" w:hAnsi="Arial"/>
        </w:rPr>
        <w:t xml:space="preserve"> came to an abrupt stop. Even at the careful speed they had been moving at, the stop was violent enough to jolt them all forward. Empty tin coffee cups fell and clanked along the deck while clipboards fluttered through the air.</w:t>
      </w:r>
    </w:p>
    <w:p w14:paraId="64EE2943" w14:textId="77777777" w:rsidR="001E2E9B" w:rsidRDefault="00000000">
      <w:pPr>
        <w:pStyle w:val="BodyText"/>
        <w:rPr>
          <w:rFonts w:ascii="Arial" w:hAnsi="Arial"/>
        </w:rPr>
      </w:pPr>
      <w:r>
        <w:rPr>
          <w:rFonts w:ascii="Arial" w:hAnsi="Arial"/>
        </w:rPr>
        <w:t>The alarm started sounding again and a second red light lit on the depth-under-keel gauge, indicating they were firmly wedged on the bottom.</w:t>
      </w:r>
    </w:p>
    <w:p w14:paraId="1FB1E3B5" w14:textId="56FE3EC1" w:rsidR="001E2E9B" w:rsidRDefault="00000000">
      <w:pPr>
        <w:pStyle w:val="BodyText"/>
        <w:rPr>
          <w:rFonts w:ascii="Arial" w:hAnsi="Arial"/>
        </w:rPr>
      </w:pPr>
      <w:r>
        <w:rPr>
          <w:rFonts w:ascii="Arial" w:hAnsi="Arial"/>
        </w:rPr>
        <w:t>“Fuck!” Percy yelled, punching the alarm-silence button a second time. “Fucking fuck! Piero</w:t>
      </w:r>
      <w:ins w:id="3753" w:author="Julia Ringo" w:date="2023-10-21T07:30:00Z">
        <w:r w:rsidR="00CD5E5C">
          <w:rPr>
            <w:rFonts w:ascii="Arial" w:hAnsi="Arial"/>
          </w:rPr>
          <w:t>,</w:t>
        </w:r>
      </w:ins>
      <w:r>
        <w:rPr>
          <w:rFonts w:ascii="Arial" w:hAnsi="Arial"/>
        </w:rPr>
        <w:t xml:space="preserve"> you fucking amateur, what the fuck did you do? Bastian, power down the fucking motor before we’re driven permanently into the muck.”</w:t>
      </w:r>
    </w:p>
    <w:p w14:paraId="06794D9B" w14:textId="77777777" w:rsidR="001E2E9B" w:rsidRDefault="00000000">
      <w:pPr>
        <w:pStyle w:val="BodyText"/>
        <w:rPr>
          <w:rFonts w:ascii="Arial" w:hAnsi="Arial"/>
        </w:rPr>
      </w:pPr>
      <w:r>
        <w:rPr>
          <w:rFonts w:ascii="Arial" w:hAnsi="Arial"/>
        </w:rPr>
        <w:t>Bastian pulled the throttle back to zero. Percy could hear Hemi and Piero discussing the situation on the bridge. Piero’s voice was aggravated. Hemi was speaking in his usual even tone. But Percy could not quite make out what they were saying. She climbed to the bridge.</w:t>
      </w:r>
    </w:p>
    <w:p w14:paraId="76A2E548" w14:textId="4B217ECA" w:rsidR="001E2E9B" w:rsidRDefault="00000000">
      <w:pPr>
        <w:pStyle w:val="BodyText"/>
        <w:rPr>
          <w:rFonts w:ascii="Arial" w:hAnsi="Arial"/>
        </w:rPr>
      </w:pPr>
      <w:r>
        <w:rPr>
          <w:rFonts w:ascii="Arial" w:hAnsi="Arial"/>
        </w:rPr>
        <w:t>“Captain Percy, this never happened before</w:t>
      </w:r>
      <w:ins w:id="3754" w:author="Julia Ringo" w:date="2023-10-21T07:30:00Z">
        <w:r w:rsidR="00CD5E5C">
          <w:rPr>
            <w:rFonts w:ascii="Arial" w:hAnsi="Arial"/>
          </w:rPr>
          <w:t>,”</w:t>
        </w:r>
      </w:ins>
      <w:del w:id="3755" w:author="Julia Ringo" w:date="2023-10-21T07:30:00Z">
        <w:r w:rsidDel="00CD5E5C">
          <w:rPr>
            <w:rFonts w:ascii="Arial" w:hAnsi="Arial"/>
          </w:rPr>
          <w:delText>.”</w:delText>
        </w:r>
      </w:del>
      <w:r>
        <w:rPr>
          <w:rFonts w:ascii="Arial" w:hAnsi="Arial"/>
        </w:rPr>
        <w:t xml:space="preserve"> Piero said as she came through the hatch. “The silt underneath sometimes moves around. This channel has always been deep enough.”</w:t>
      </w:r>
    </w:p>
    <w:p w14:paraId="62430147" w14:textId="77777777" w:rsidR="001E2E9B" w:rsidRDefault="00000000">
      <w:pPr>
        <w:pStyle w:val="BodyText"/>
        <w:rPr>
          <w:rFonts w:ascii="Arial" w:hAnsi="Arial"/>
        </w:rPr>
      </w:pPr>
      <w:r>
        <w:rPr>
          <w:rFonts w:ascii="Arial" w:hAnsi="Arial"/>
        </w:rPr>
        <w:t xml:space="preserve">“For a fucking </w:t>
      </w:r>
      <w:r>
        <w:rPr>
          <w:rFonts w:ascii="Arial" w:hAnsi="Arial"/>
          <w:i/>
          <w:iCs/>
        </w:rPr>
        <w:t>loaded</w:t>
      </w:r>
      <w:r>
        <w:rPr>
          <w:rFonts w:ascii="Arial" w:hAnsi="Arial"/>
        </w:rPr>
        <w:t xml:space="preserve"> submarine? Or have you just brought fucking empty transport ships through here before?” Percy was turning red.</w:t>
      </w:r>
    </w:p>
    <w:p w14:paraId="3F94E007" w14:textId="1C5C2503" w:rsidR="001E2E9B" w:rsidRDefault="00000000">
      <w:pPr>
        <w:pStyle w:val="BodyText"/>
        <w:rPr>
          <w:rFonts w:ascii="Arial" w:hAnsi="Arial"/>
        </w:rPr>
      </w:pPr>
      <w:r>
        <w:rPr>
          <w:rFonts w:ascii="Arial" w:hAnsi="Arial"/>
        </w:rPr>
        <w:t>“I’ll get you off, do not worry</w:t>
      </w:r>
      <w:ins w:id="3756" w:author="Julia Ringo" w:date="2023-10-21T07:30:00Z">
        <w:r w:rsidR="00CD5E5C">
          <w:rPr>
            <w:rFonts w:ascii="Arial" w:hAnsi="Arial"/>
          </w:rPr>
          <w:t>,</w:t>
        </w:r>
      </w:ins>
      <w:r>
        <w:rPr>
          <w:rFonts w:ascii="Arial" w:hAnsi="Arial"/>
        </w:rPr>
        <w:t xml:space="preserve"> Captain Percy.” He leaned over the hatch and cupped one small hand to the side of his mouth. “’Hoy! You at the throttle controls: reverse motor, two knots.”</w:t>
      </w:r>
    </w:p>
    <w:p w14:paraId="4D634136" w14:textId="77777777" w:rsidR="001E2E9B" w:rsidRDefault="00000000">
      <w:pPr>
        <w:pStyle w:val="BodyText"/>
        <w:rPr>
          <w:rFonts w:ascii="Arial" w:hAnsi="Arial"/>
        </w:rPr>
      </w:pPr>
      <w:r>
        <w:rPr>
          <w:rFonts w:ascii="Arial" w:hAnsi="Arial"/>
        </w:rPr>
        <w:t>“And then what? Fucking back the whole way out to the main channel? It’s not like there’s room to fucking turn around here.”</w:t>
      </w:r>
    </w:p>
    <w:p w14:paraId="73C99832" w14:textId="77777777" w:rsidR="001E2E9B" w:rsidRDefault="00000000">
      <w:pPr>
        <w:pStyle w:val="BodyText"/>
        <w:rPr>
          <w:rFonts w:ascii="Arial" w:hAnsi="Arial"/>
        </w:rPr>
      </w:pPr>
      <w:r>
        <w:rPr>
          <w:rFonts w:ascii="Arial" w:hAnsi="Arial"/>
        </w:rPr>
        <w:t>“If we have to do that, we can,” said Hemi, trying to calm the situation. “But Sir Piero pointed out we probably have some water in the main ballast and trim tanks we can blow out. If we can get the boat up even half a meter or so, we might be able to clear the silt bar.”</w:t>
      </w:r>
    </w:p>
    <w:p w14:paraId="17E09F5E" w14:textId="77777777" w:rsidR="001E2E9B" w:rsidRDefault="00000000">
      <w:pPr>
        <w:pStyle w:val="BodyText"/>
        <w:rPr>
          <w:rFonts w:ascii="Arial" w:hAnsi="Arial"/>
        </w:rPr>
      </w:pPr>
      <w:r>
        <w:rPr>
          <w:rFonts w:ascii="Arial" w:hAnsi="Arial"/>
        </w:rPr>
        <w:t xml:space="preserve">“Fuck,” said Percy as the </w:t>
      </w:r>
      <w:r>
        <w:rPr>
          <w:rFonts w:ascii="Arial" w:hAnsi="Arial"/>
          <w:i/>
          <w:iCs/>
        </w:rPr>
        <w:t>Prospect</w:t>
      </w:r>
      <w:r>
        <w:rPr>
          <w:rFonts w:ascii="Arial" w:hAnsi="Arial"/>
        </w:rPr>
        <w:t xml:space="preserve"> slowly reversed, stirring the water behind </w:t>
      </w:r>
      <w:proofErr w:type="gramStart"/>
      <w:r>
        <w:rPr>
          <w:rFonts w:ascii="Arial" w:hAnsi="Arial"/>
        </w:rPr>
        <w:t>them</w:t>
      </w:r>
      <w:proofErr w:type="gramEnd"/>
      <w:r>
        <w:rPr>
          <w:rFonts w:ascii="Arial" w:hAnsi="Arial"/>
        </w:rPr>
        <w:t xml:space="preserve"> and pushing it forward along the hull. It washed outwards and under the nearby huts on either side where people had realized something was amiss and had come out to the platforms in front of their homes to watch.</w:t>
      </w:r>
    </w:p>
    <w:p w14:paraId="1F4E8D87" w14:textId="77777777" w:rsidR="001E2E9B" w:rsidRDefault="00000000">
      <w:pPr>
        <w:pStyle w:val="BodyText"/>
        <w:rPr>
          <w:rFonts w:ascii="Arial" w:hAnsi="Arial"/>
        </w:rPr>
      </w:pPr>
      <w:r>
        <w:rPr>
          <w:rFonts w:ascii="Arial" w:hAnsi="Arial"/>
        </w:rPr>
        <w:t>One local saw a stuck ship as an opportunity and po</w:t>
      </w:r>
      <w:del w:id="3757" w:author="Julia Ringo" w:date="2023-10-21T07:31:00Z">
        <w:r w:rsidDel="00CD5E5C">
          <w:rPr>
            <w:rFonts w:ascii="Arial" w:hAnsi="Arial"/>
          </w:rPr>
          <w:delText>l</w:delText>
        </w:r>
      </w:del>
      <w:r>
        <w:rPr>
          <w:rFonts w:ascii="Arial" w:hAnsi="Arial"/>
        </w:rPr>
        <w:t xml:space="preserve">led his rickety craft full of fish up to the side of the </w:t>
      </w:r>
      <w:r>
        <w:rPr>
          <w:rFonts w:ascii="Arial" w:hAnsi="Arial"/>
          <w:i/>
          <w:iCs/>
        </w:rPr>
        <w:t>Prospect</w:t>
      </w:r>
      <w:r>
        <w:rPr>
          <w:rFonts w:ascii="Arial" w:hAnsi="Arial"/>
        </w:rPr>
        <w:t>. Hemi sent Cassandra down with a few coins to buy some.</w:t>
      </w:r>
    </w:p>
    <w:p w14:paraId="2398263F" w14:textId="565169C1" w:rsidR="001E2E9B" w:rsidRDefault="00000000">
      <w:pPr>
        <w:pStyle w:val="BodyText"/>
        <w:rPr>
          <w:rFonts w:ascii="Arial" w:hAnsi="Arial"/>
        </w:rPr>
      </w:pPr>
      <w:r>
        <w:rPr>
          <w:rFonts w:ascii="Arial" w:hAnsi="Arial"/>
        </w:rPr>
        <w:t xml:space="preserve">Moving backwards did get them off the bottom. As soon as Bastian reported they had some water under the keel again, they carefully forwarded the throttle to try to bring the </w:t>
      </w:r>
      <w:r>
        <w:rPr>
          <w:rFonts w:ascii="Arial" w:hAnsi="Arial"/>
          <w:i/>
          <w:iCs/>
        </w:rPr>
        <w:lastRenderedPageBreak/>
        <w:t>Prospect</w:t>
      </w:r>
      <w:r>
        <w:rPr>
          <w:rFonts w:ascii="Arial" w:hAnsi="Arial"/>
        </w:rPr>
        <w:t xml:space="preserve"> to a dead stop, but it was impossible to have that much control over such a large vessel in such a tight space. The </w:t>
      </w:r>
      <w:r>
        <w:rPr>
          <w:rFonts w:ascii="Arial" w:hAnsi="Arial"/>
          <w:i/>
          <w:iCs/>
        </w:rPr>
        <w:t>Prospect</w:t>
      </w:r>
      <w:r>
        <w:rPr>
          <w:rFonts w:ascii="Arial" w:hAnsi="Arial"/>
        </w:rPr>
        <w:t xml:space="preserve"> very slowly</w:t>
      </w:r>
      <w:del w:id="3758" w:author="Julia Ringo" w:date="2023-10-05T13:15:00Z">
        <w:r w:rsidDel="000E7660">
          <w:rPr>
            <w:rFonts w:ascii="Arial" w:hAnsi="Arial"/>
          </w:rPr>
          <w:delText xml:space="preserve"> — </w:delText>
        </w:r>
      </w:del>
      <w:ins w:id="3759" w:author="Julia Ringo" w:date="2023-10-05T13:15:00Z">
        <w:r w:rsidR="000E7660">
          <w:rPr>
            <w:rFonts w:ascii="Arial" w:hAnsi="Arial"/>
          </w:rPr>
          <w:t>—</w:t>
        </w:r>
      </w:ins>
      <w:r>
        <w:rPr>
          <w:rFonts w:ascii="Arial" w:hAnsi="Arial"/>
        </w:rPr>
        <w:t>but with much inertia</w:t>
      </w:r>
      <w:del w:id="3760" w:author="Julia Ringo" w:date="2023-10-05T13:15:00Z">
        <w:r w:rsidDel="000E7660">
          <w:rPr>
            <w:rFonts w:ascii="Arial" w:hAnsi="Arial"/>
          </w:rPr>
          <w:delText xml:space="preserve"> — </w:delText>
        </w:r>
      </w:del>
      <w:ins w:id="3761" w:author="Julia Ringo" w:date="2023-10-05T13:15:00Z">
        <w:r w:rsidR="000E7660">
          <w:rPr>
            <w:rFonts w:ascii="Arial" w:hAnsi="Arial"/>
          </w:rPr>
          <w:t>—</w:t>
        </w:r>
      </w:ins>
      <w:r>
        <w:rPr>
          <w:rFonts w:ascii="Arial" w:hAnsi="Arial"/>
        </w:rPr>
        <w:t xml:space="preserve">bumped into a cluster of huts, and the whole block of them leaned over against the push from the submarine with a sickening crack from below of the pylons supporting the huts. A surprising number of people poured out of the huts, cursing and gesturing towards the bridge of the </w:t>
      </w:r>
      <w:r>
        <w:rPr>
          <w:rFonts w:ascii="Arial" w:hAnsi="Arial"/>
          <w:i/>
          <w:iCs/>
        </w:rPr>
        <w:t>Prospect</w:t>
      </w:r>
      <w:r>
        <w:rPr>
          <w:rFonts w:ascii="Arial" w:hAnsi="Arial"/>
        </w:rPr>
        <w:t xml:space="preserve"> in a variety of languages. The huts were well </w:t>
      </w:r>
      <w:proofErr w:type="gramStart"/>
      <w:r>
        <w:rPr>
          <w:rFonts w:ascii="Arial" w:hAnsi="Arial"/>
        </w:rPr>
        <w:t>built</w:t>
      </w:r>
      <w:proofErr w:type="gramEnd"/>
      <w:r>
        <w:rPr>
          <w:rFonts w:ascii="Arial" w:hAnsi="Arial"/>
        </w:rPr>
        <w:t xml:space="preserve"> and the pylons held, but the residents knew from the sound that deep structural damage had been done. Hemi was cognizant of the damage done to the foundations of the huts too, so he sent Cassandra down with more coins that she distributed among the residents until the cursing had mostly petered out.</w:t>
      </w:r>
    </w:p>
    <w:p w14:paraId="1F000D30" w14:textId="77777777" w:rsidR="001E2E9B" w:rsidRDefault="00000000">
      <w:pPr>
        <w:pStyle w:val="BodyText"/>
        <w:rPr>
          <w:rFonts w:ascii="Arial" w:hAnsi="Arial"/>
        </w:rPr>
      </w:pPr>
      <w:r>
        <w:rPr>
          <w:rFonts w:ascii="Arial" w:hAnsi="Arial"/>
        </w:rPr>
        <w:t>Percy just put her face into her hands, both too embarrassed and angry to look at anyone for the moment.</w:t>
      </w:r>
    </w:p>
    <w:p w14:paraId="6006BD28" w14:textId="77777777" w:rsidR="001E2E9B" w:rsidRDefault="00000000">
      <w:pPr>
        <w:pStyle w:val="BodyText"/>
        <w:rPr>
          <w:rFonts w:ascii="Arial" w:hAnsi="Arial"/>
        </w:rPr>
      </w:pPr>
      <w:r>
        <w:rPr>
          <w:rFonts w:ascii="Arial" w:hAnsi="Arial"/>
        </w:rPr>
        <w:t xml:space="preserve">Piero had Gregory open the main ballast blow valves and the high-pressure air system blew out whatever water was left in the main tanks along with a lot of excess bubbles that burbled up the side of the boat to the delight of the children who were now climbing the side of the </w:t>
      </w:r>
      <w:r>
        <w:rPr>
          <w:rFonts w:ascii="Arial" w:hAnsi="Arial"/>
          <w:i/>
          <w:iCs/>
        </w:rPr>
        <w:t>Prospect</w:t>
      </w:r>
      <w:r>
        <w:rPr>
          <w:rFonts w:ascii="Arial" w:hAnsi="Arial"/>
        </w:rPr>
        <w:t xml:space="preserve"> and running around on the deck. Piero also had Gregory empty every trim tank the boat </w:t>
      </w:r>
      <w:proofErr w:type="gramStart"/>
      <w:r>
        <w:rPr>
          <w:rFonts w:ascii="Arial" w:hAnsi="Arial"/>
        </w:rPr>
        <w:t>had, and</w:t>
      </w:r>
      <w:proofErr w:type="gramEnd"/>
      <w:r>
        <w:rPr>
          <w:rFonts w:ascii="Arial" w:hAnsi="Arial"/>
        </w:rPr>
        <w:t xml:space="preserve"> turn on all the bilges. Long streams of foul water poured out from the side of the hull, in one case a cataract that squarely landed against the wall of a </w:t>
      </w:r>
      <w:proofErr w:type="gramStart"/>
      <w:r>
        <w:rPr>
          <w:rFonts w:ascii="Arial" w:hAnsi="Arial"/>
        </w:rPr>
        <w:t>hut, and</w:t>
      </w:r>
      <w:proofErr w:type="gramEnd"/>
      <w:r>
        <w:rPr>
          <w:rFonts w:ascii="Arial" w:hAnsi="Arial"/>
        </w:rPr>
        <w:t xml:space="preserve"> required yet another payment from Cassandra to ease the cursing.</w:t>
      </w:r>
    </w:p>
    <w:p w14:paraId="7D9395BF" w14:textId="3E1D065C" w:rsidR="001E2E9B" w:rsidRDefault="00000000">
      <w:pPr>
        <w:pStyle w:val="BodyText"/>
        <w:rPr>
          <w:rFonts w:ascii="Arial" w:hAnsi="Arial"/>
        </w:rPr>
      </w:pPr>
      <w:r>
        <w:rPr>
          <w:rFonts w:ascii="Arial" w:hAnsi="Arial"/>
        </w:rPr>
        <w:t>Getting this excess water out of the boat did raise it up</w:t>
      </w:r>
      <w:ins w:id="3762" w:author="Julia Ringo" w:date="2023-10-21T07:31:00Z">
        <w:r w:rsidR="002C4D4D">
          <w:rPr>
            <w:rFonts w:ascii="Arial" w:hAnsi="Arial"/>
          </w:rPr>
          <w:t>,</w:t>
        </w:r>
      </w:ins>
      <w:r>
        <w:rPr>
          <w:rFonts w:ascii="Arial" w:hAnsi="Arial"/>
        </w:rPr>
        <w:t xml:space="preserve"> though. When Bastian reported an additional meter of water under the keel, Piero had them slowly move forward again. Percy returned to the control room to watch the gauges. The </w:t>
      </w:r>
      <w:r>
        <w:rPr>
          <w:rFonts w:ascii="Arial" w:hAnsi="Arial"/>
          <w:i/>
          <w:iCs/>
        </w:rPr>
        <w:t>Prospect</w:t>
      </w:r>
      <w:r>
        <w:rPr>
          <w:rFonts w:ascii="Arial" w:hAnsi="Arial"/>
        </w:rPr>
        <w:t xml:space="preserve"> crept over the shallow spot with the depth-under-keel gauge lowering all the way down to the zero pin and the grounding alarm coming back on. Percy could swear she heard the bottom sloshing along the hull as her boat pushed through a soft, sucking muck. But the forward progress was not stopped this time, and they soon came over the shallow spot, and the gauge showed a clear four meters of water under them.</w:t>
      </w:r>
    </w:p>
    <w:p w14:paraId="21E4C802" w14:textId="77777777" w:rsidR="001E2E9B" w:rsidRDefault="00000000">
      <w:pPr>
        <w:pStyle w:val="BodyText"/>
        <w:rPr>
          <w:rFonts w:ascii="Arial" w:hAnsi="Arial"/>
        </w:rPr>
      </w:pPr>
      <w:r>
        <w:rPr>
          <w:rFonts w:ascii="Arial" w:hAnsi="Arial"/>
        </w:rPr>
        <w:t> </w:t>
      </w:r>
    </w:p>
    <w:p w14:paraId="60D9C5DF" w14:textId="3860629D" w:rsidR="001E2E9B" w:rsidRDefault="00000000">
      <w:pPr>
        <w:pStyle w:val="BodyText"/>
        <w:rPr>
          <w:rFonts w:ascii="Arial" w:hAnsi="Arial"/>
        </w:rPr>
      </w:pPr>
      <w:r>
        <w:rPr>
          <w:rFonts w:ascii="Arial" w:hAnsi="Arial"/>
        </w:rPr>
        <w:t xml:space="preserve">They had to squeeze the </w:t>
      </w:r>
      <w:r>
        <w:rPr>
          <w:rFonts w:ascii="Arial" w:hAnsi="Arial"/>
          <w:i/>
          <w:iCs/>
        </w:rPr>
        <w:t>Prospect</w:t>
      </w:r>
      <w:r>
        <w:rPr>
          <w:rFonts w:ascii="Arial" w:hAnsi="Arial"/>
        </w:rPr>
        <w:t xml:space="preserve"> over two more shallow spots before Sir Piero finally turned them out into a somewhat larger channel</w:t>
      </w:r>
      <w:del w:id="3763" w:author="Julia Ringo" w:date="2023-10-05T13:15:00Z">
        <w:r w:rsidDel="000E7660">
          <w:rPr>
            <w:rFonts w:ascii="Arial" w:hAnsi="Arial"/>
          </w:rPr>
          <w:delText xml:space="preserve"> — </w:delText>
        </w:r>
      </w:del>
      <w:ins w:id="3764" w:author="Julia Ringo" w:date="2023-10-05T13:15:00Z">
        <w:r w:rsidR="000E7660">
          <w:rPr>
            <w:rFonts w:ascii="Arial" w:hAnsi="Arial"/>
          </w:rPr>
          <w:t>—</w:t>
        </w:r>
      </w:ins>
      <w:r>
        <w:rPr>
          <w:rFonts w:ascii="Arial" w:hAnsi="Arial"/>
        </w:rPr>
        <w:t xml:space="preserve">maybe twice the width of the </w:t>
      </w:r>
      <w:r>
        <w:rPr>
          <w:rFonts w:ascii="Arial" w:hAnsi="Arial"/>
          <w:i/>
          <w:iCs/>
        </w:rPr>
        <w:t>Prospect’s</w:t>
      </w:r>
      <w:r>
        <w:rPr>
          <w:rFonts w:ascii="Arial" w:hAnsi="Arial"/>
        </w:rPr>
        <w:t xml:space="preserve"> beam. This channel was consistently deeper and there was more commercial traffic moving on it. Sir Piero steamed the </w:t>
      </w:r>
      <w:r>
        <w:rPr>
          <w:rFonts w:ascii="Arial" w:hAnsi="Arial"/>
          <w:i/>
          <w:iCs/>
        </w:rPr>
        <w:t>Prospect</w:t>
      </w:r>
      <w:r>
        <w:rPr>
          <w:rFonts w:ascii="Arial" w:hAnsi="Arial"/>
        </w:rPr>
        <w:t xml:space="preserve"> along this channel for another mile or so, picking his way through </w:t>
      </w:r>
      <w:proofErr w:type="gramStart"/>
      <w:r>
        <w:rPr>
          <w:rFonts w:ascii="Arial" w:hAnsi="Arial"/>
        </w:rPr>
        <w:t>a number of</w:t>
      </w:r>
      <w:proofErr w:type="gramEnd"/>
      <w:r>
        <w:rPr>
          <w:rFonts w:ascii="Arial" w:hAnsi="Arial"/>
        </w:rPr>
        <w:t xml:space="preserve"> places where the channel branched left or right. The structures along the channel got larger and larger, and the traffic on the water thinned out as they moved into a part of the city that had less day-to-day trading and was more focused on storage and warehouses. The structures here tended to be large flat platforms, open on the side. Some had roofs built over them and some were open to the sky</w:t>
      </w:r>
      <w:ins w:id="3765" w:author="Julia Ringo" w:date="2023-10-21T07:32:00Z">
        <w:r w:rsidR="002C4D4D">
          <w:rPr>
            <w:rFonts w:ascii="Arial" w:hAnsi="Arial"/>
          </w:rPr>
          <w:t xml:space="preserve"> as well</w:t>
        </w:r>
      </w:ins>
      <w:r>
        <w:rPr>
          <w:rFonts w:ascii="Arial" w:hAnsi="Arial"/>
        </w:rPr>
        <w:t xml:space="preserve">. Some were stacked high with cargo waiting for a ship to be loaded onto, and others were cleared waiting for a loaded ship to come in. The platforms either had one side set with a row of docking </w:t>
      </w:r>
      <w:proofErr w:type="gramStart"/>
      <w:r>
        <w:rPr>
          <w:rFonts w:ascii="Arial" w:hAnsi="Arial"/>
        </w:rPr>
        <w:t>pylons, or</w:t>
      </w:r>
      <w:proofErr w:type="gramEnd"/>
      <w:r>
        <w:rPr>
          <w:rFonts w:ascii="Arial" w:hAnsi="Arial"/>
        </w:rPr>
        <w:t xml:space="preserve"> were otherwise connected to rickety piers of weathered and gray wood that extended out from the platforms into small bays that were left as open water so that bigger ships would have enough room to maneuver in them. Many of these piers had ships of various sizes </w:t>
      </w:r>
      <w:r>
        <w:rPr>
          <w:rFonts w:ascii="Arial" w:hAnsi="Arial"/>
        </w:rPr>
        <w:lastRenderedPageBreak/>
        <w:t>moored up against them. Only a few people were about</w:t>
      </w:r>
      <w:ins w:id="3766" w:author="Julia Ringo" w:date="2023-10-21T07:32:00Z">
        <w:r w:rsidR="002C4D4D">
          <w:rPr>
            <w:rFonts w:ascii="Arial" w:hAnsi="Arial"/>
          </w:rPr>
          <w:t>,</w:t>
        </w:r>
      </w:ins>
      <w:r>
        <w:rPr>
          <w:rFonts w:ascii="Arial" w:hAnsi="Arial"/>
        </w:rPr>
        <w:t xml:space="preserve"> though, since this area was far more heavily populated with cargo than people.</w:t>
      </w:r>
    </w:p>
    <w:p w14:paraId="1D88F15A" w14:textId="6C7EB2B9" w:rsidR="001E2E9B" w:rsidRDefault="00000000">
      <w:pPr>
        <w:pStyle w:val="BodyText"/>
        <w:rPr>
          <w:rFonts w:ascii="Arial" w:hAnsi="Arial"/>
        </w:rPr>
      </w:pPr>
      <w:r>
        <w:rPr>
          <w:rFonts w:ascii="Arial" w:hAnsi="Arial"/>
        </w:rPr>
        <w:t>Finally</w:t>
      </w:r>
      <w:ins w:id="3767" w:author="Julia Ringo" w:date="2023-10-21T07:32:00Z">
        <w:r w:rsidR="002C4D4D">
          <w:rPr>
            <w:rFonts w:ascii="Arial" w:hAnsi="Arial"/>
          </w:rPr>
          <w:t>,</w:t>
        </w:r>
      </w:ins>
      <w:r>
        <w:rPr>
          <w:rFonts w:ascii="Arial" w:hAnsi="Arial"/>
        </w:rPr>
        <w:t xml:space="preserve"> Sir Piero pointed to a bay ahead off the port side while looking through the binoculars. He turned the </w:t>
      </w:r>
      <w:r>
        <w:rPr>
          <w:rFonts w:ascii="Arial" w:hAnsi="Arial"/>
          <w:i/>
          <w:iCs/>
        </w:rPr>
        <w:t>Prospect</w:t>
      </w:r>
      <w:r>
        <w:rPr>
          <w:rFonts w:ascii="Arial" w:hAnsi="Arial"/>
        </w:rPr>
        <w:t xml:space="preserve"> into the bay, and Hemi could see through his own binoculars that the third dock in from the channel had a small hand-lettered sign matching the dock number they were looking for. As Sir Piero and Bastian worked to bring the boat alongside the dock, Hemi got on the PA and asked Chips and Gregory to meet him on the deck. The three of them brought thick docking hawsers up from the cargo hold through the big hatch and secured them to cleats on the deck. Gregory made a daring leap from the handholds on the side of the </w:t>
      </w:r>
      <w:r>
        <w:rPr>
          <w:rFonts w:ascii="Arial" w:hAnsi="Arial"/>
          <w:i/>
          <w:iCs/>
        </w:rPr>
        <w:t>Prospect</w:t>
      </w:r>
      <w:r>
        <w:rPr>
          <w:rFonts w:ascii="Arial" w:hAnsi="Arial"/>
        </w:rPr>
        <w:t xml:space="preserve"> to the dock over the sloshing water in the closing gap. Hemi and Chips tossed the lines over to him so he could secure them to the docking pylons.</w:t>
      </w:r>
    </w:p>
    <w:p w14:paraId="299FCE68" w14:textId="77777777" w:rsidR="001E2E9B" w:rsidRDefault="00000000">
      <w:pPr>
        <w:pStyle w:val="BodyText"/>
        <w:rPr>
          <w:rFonts w:ascii="Arial" w:hAnsi="Arial"/>
        </w:rPr>
      </w:pPr>
      <w:r>
        <w:rPr>
          <w:rFonts w:ascii="Arial" w:hAnsi="Arial"/>
        </w:rPr>
        <w:t xml:space="preserve">The dock was exceedingly narrow for handling a ship of the </w:t>
      </w:r>
      <w:r>
        <w:rPr>
          <w:rFonts w:ascii="Arial" w:hAnsi="Arial"/>
          <w:i/>
          <w:iCs/>
        </w:rPr>
        <w:t>Prospect</w:t>
      </w:r>
      <w:r w:rsidRPr="002C4D4D">
        <w:rPr>
          <w:rFonts w:ascii="Arial" w:hAnsi="Arial"/>
          <w:rPrChange w:id="3768" w:author="Julia Ringo" w:date="2023-10-21T07:33:00Z">
            <w:rPr>
              <w:rFonts w:ascii="Arial" w:hAnsi="Arial"/>
              <w:i/>
              <w:iCs/>
            </w:rPr>
          </w:rPrChange>
        </w:rPr>
        <w:t>’s</w:t>
      </w:r>
      <w:r>
        <w:rPr>
          <w:rFonts w:ascii="Arial" w:hAnsi="Arial"/>
        </w:rPr>
        <w:t xml:space="preserve"> size, maybe just two meters or so wide, and when the </w:t>
      </w:r>
      <w:r>
        <w:rPr>
          <w:rFonts w:ascii="Arial" w:hAnsi="Arial"/>
          <w:i/>
          <w:iCs/>
        </w:rPr>
        <w:t>Prospect</w:t>
      </w:r>
      <w:r>
        <w:rPr>
          <w:rFonts w:ascii="Arial" w:hAnsi="Arial"/>
        </w:rPr>
        <w:t xml:space="preserve"> leaned its weight up against it, the whole dock shifted its center of gravity towards the other side. The </w:t>
      </w:r>
      <w:r>
        <w:rPr>
          <w:rFonts w:ascii="Arial" w:hAnsi="Arial"/>
          <w:i/>
          <w:iCs/>
        </w:rPr>
        <w:t>Prospect</w:t>
      </w:r>
      <w:r>
        <w:rPr>
          <w:rFonts w:ascii="Arial" w:hAnsi="Arial"/>
        </w:rPr>
        <w:t xml:space="preserve"> took up the entire length of the dock, and then extended another quarter ship-length out beyond it into the turnaround bay. The dock was supported by ancient poles of wood, weathered to a smooth but grainy gray texture. The cross planks had many knot holes and splintered easily under scuffing feet. About halfway out, the dock widened to accommodate the base of a rusty and flimsy looking crane which was left angled at its joints in such a way that it looked like the giant crooked finger of a crone cursing the fates before her. Further out from the crane, the dock narrowed again to just enough space for an individual to walk.</w:t>
      </w:r>
    </w:p>
    <w:p w14:paraId="72BE34E9" w14:textId="78AF7E2F" w:rsidR="001E2E9B" w:rsidRDefault="00000000">
      <w:pPr>
        <w:pStyle w:val="BodyText"/>
        <w:rPr>
          <w:rFonts w:ascii="Arial" w:hAnsi="Arial"/>
        </w:rPr>
      </w:pPr>
      <w:r>
        <w:rPr>
          <w:rFonts w:ascii="Arial" w:hAnsi="Arial"/>
        </w:rPr>
        <w:t>The dock ran into a large and mostly</w:t>
      </w:r>
      <w:ins w:id="3769" w:author="Julia Ringo" w:date="2023-10-21T07:33:00Z">
        <w:r w:rsidR="002C4D4D">
          <w:rPr>
            <w:rFonts w:ascii="Arial" w:hAnsi="Arial"/>
          </w:rPr>
          <w:t xml:space="preserve"> </w:t>
        </w:r>
      </w:ins>
      <w:del w:id="3770" w:author="Julia Ringo" w:date="2023-10-21T07:33:00Z">
        <w:r w:rsidDel="002C4D4D">
          <w:rPr>
            <w:rFonts w:ascii="Arial" w:hAnsi="Arial"/>
          </w:rPr>
          <w:delText>-</w:delText>
        </w:r>
      </w:del>
      <w:r>
        <w:rPr>
          <w:rFonts w:ascii="Arial" w:hAnsi="Arial"/>
        </w:rPr>
        <w:t>empty platform. It was one of the platforms that had a roof built over it, supported on the same graying wood pylons as the dock, and roofed with roughly</w:t>
      </w:r>
      <w:ins w:id="3771" w:author="Julia Ringo" w:date="2023-10-21T07:33:00Z">
        <w:r w:rsidR="002C4D4D">
          <w:rPr>
            <w:rFonts w:ascii="Arial" w:hAnsi="Arial"/>
          </w:rPr>
          <w:t xml:space="preserve"> </w:t>
        </w:r>
      </w:ins>
      <w:del w:id="3772" w:author="Julia Ringo" w:date="2023-10-21T07:33:00Z">
        <w:r w:rsidDel="002C4D4D">
          <w:rPr>
            <w:rFonts w:ascii="Arial" w:hAnsi="Arial"/>
          </w:rPr>
          <w:delText>-</w:delText>
        </w:r>
      </w:del>
      <w:r>
        <w:rPr>
          <w:rFonts w:ascii="Arial" w:hAnsi="Arial"/>
        </w:rPr>
        <w:t>hewn old boards that had gaps and holes that let light, and presumably rain, pass through in many places. At the far end of the platform was a squat little cube of an office with a few stacks of crates near it</w:t>
      </w:r>
      <w:ins w:id="3773" w:author="Julia Ringo" w:date="2023-10-21T07:34:00Z">
        <w:r w:rsidR="002C4D4D">
          <w:rPr>
            <w:rFonts w:ascii="Arial" w:hAnsi="Arial"/>
          </w:rPr>
          <w:t>,</w:t>
        </w:r>
      </w:ins>
      <w:r>
        <w:rPr>
          <w:rFonts w:ascii="Arial" w:hAnsi="Arial"/>
        </w:rPr>
        <w:t xml:space="preserve"> from which the business of the platform and dock was executed.</w:t>
      </w:r>
    </w:p>
    <w:p w14:paraId="0600B347" w14:textId="59E51855" w:rsidR="001E2E9B" w:rsidRDefault="00000000">
      <w:pPr>
        <w:pStyle w:val="BodyText"/>
        <w:rPr>
          <w:rFonts w:ascii="Arial" w:hAnsi="Arial"/>
        </w:rPr>
      </w:pPr>
      <w:r>
        <w:rPr>
          <w:rFonts w:ascii="Arial" w:hAnsi="Arial"/>
        </w:rPr>
        <w:t>As soon as the lines were secured</w:t>
      </w:r>
      <w:ins w:id="3774" w:author="Julia Ringo" w:date="2023-10-21T07:34:00Z">
        <w:r w:rsidR="002C4D4D">
          <w:rPr>
            <w:rFonts w:ascii="Arial" w:hAnsi="Arial"/>
          </w:rPr>
          <w:t>,</w:t>
        </w:r>
      </w:ins>
      <w:r>
        <w:rPr>
          <w:rFonts w:ascii="Arial" w:hAnsi="Arial"/>
        </w:rPr>
        <w:t xml:space="preserve"> Chips hauled two large and frayed canvas duffels containing all her gear up from the cargo hold catwalk and onto the deck. From there she threw the heavy bags across to the dock</w:t>
      </w:r>
      <w:ins w:id="3775" w:author="Julia Ringo" w:date="2023-10-21T07:34:00Z">
        <w:r w:rsidR="002C4D4D">
          <w:rPr>
            <w:rFonts w:ascii="Arial" w:hAnsi="Arial"/>
          </w:rPr>
          <w:t>,</w:t>
        </w:r>
      </w:ins>
      <w:r>
        <w:rPr>
          <w:rFonts w:ascii="Arial" w:hAnsi="Arial"/>
        </w:rPr>
        <w:t xml:space="preserve"> where Gregory made sure they landed without falling off into the water on the other side.</w:t>
      </w:r>
    </w:p>
    <w:p w14:paraId="63EA5C2B" w14:textId="77777777" w:rsidR="001E2E9B" w:rsidRDefault="00000000">
      <w:pPr>
        <w:pStyle w:val="BodyText"/>
        <w:rPr>
          <w:rFonts w:ascii="Arial" w:hAnsi="Arial"/>
        </w:rPr>
      </w:pPr>
      <w:r>
        <w:rPr>
          <w:rFonts w:ascii="Arial" w:hAnsi="Arial"/>
        </w:rPr>
        <w:t>Hemi joined her on the deck. “Take care of yourself, Irene.”</w:t>
      </w:r>
    </w:p>
    <w:p w14:paraId="30DED25C" w14:textId="6B97EA50" w:rsidR="001E2E9B" w:rsidRDefault="00000000">
      <w:pPr>
        <w:pStyle w:val="BodyText"/>
        <w:rPr>
          <w:rFonts w:ascii="Arial" w:hAnsi="Arial"/>
        </w:rPr>
      </w:pPr>
      <w:r>
        <w:rPr>
          <w:rFonts w:ascii="Arial" w:hAnsi="Arial"/>
        </w:rPr>
        <w:t>“You too, Hemi. And this fuckin’ boat. Maybe it will be yours someday, and you’ll need an engineer who isn’t fuckin’ shit at their work.” She looked over at Gregory on the dock. “Watch out for those fuckin’ guys</w:t>
      </w:r>
      <w:ins w:id="3776" w:author="Julia Ringo" w:date="2023-10-21T07:34:00Z">
        <w:r w:rsidR="002C4D4D">
          <w:rPr>
            <w:rFonts w:ascii="Arial" w:hAnsi="Arial"/>
          </w:rPr>
          <w:t>,</w:t>
        </w:r>
      </w:ins>
      <w:r>
        <w:rPr>
          <w:rFonts w:ascii="Arial" w:hAnsi="Arial"/>
        </w:rPr>
        <w:t xml:space="preserve"> too. I don’t want this to become one of those fuckin’ premonition stories I </w:t>
      </w:r>
      <w:proofErr w:type="gramStart"/>
      <w:r>
        <w:rPr>
          <w:rFonts w:ascii="Arial" w:hAnsi="Arial"/>
        </w:rPr>
        <w:t>have to</w:t>
      </w:r>
      <w:proofErr w:type="gramEnd"/>
      <w:r>
        <w:rPr>
          <w:rFonts w:ascii="Arial" w:hAnsi="Arial"/>
        </w:rPr>
        <w:t xml:space="preserve"> tell in a fuckin bar someday, about how I got off this doomed boat just in the fuckin’ nick of time. But I can’t say I have a good feeling about y’all’s </w:t>
      </w:r>
      <w:proofErr w:type="gramStart"/>
      <w:r>
        <w:rPr>
          <w:rFonts w:ascii="Arial" w:hAnsi="Arial"/>
        </w:rPr>
        <w:t>future prospects</w:t>
      </w:r>
      <w:proofErr w:type="gramEnd"/>
      <w:r>
        <w:rPr>
          <w:rFonts w:ascii="Arial" w:hAnsi="Arial"/>
        </w:rPr>
        <w:t>, as it fuckin’ were.”</w:t>
      </w:r>
    </w:p>
    <w:p w14:paraId="6F38ED1C" w14:textId="77777777" w:rsidR="001E2E9B" w:rsidRDefault="00000000">
      <w:pPr>
        <w:pStyle w:val="BodyText"/>
        <w:rPr>
          <w:rFonts w:ascii="Arial" w:hAnsi="Arial"/>
        </w:rPr>
      </w:pPr>
      <w:r>
        <w:rPr>
          <w:rFonts w:ascii="Arial" w:hAnsi="Arial"/>
        </w:rPr>
        <w:t xml:space="preserve">Hemi looked grim. She left him with an awkward hug around his middle and made the jump across to the dock where she hefted her bags and patted Gregory on the back </w:t>
      </w:r>
      <w:r>
        <w:rPr>
          <w:rFonts w:ascii="Arial" w:hAnsi="Arial"/>
        </w:rPr>
        <w:lastRenderedPageBreak/>
        <w:t>before walking up the dock towards the platform. Hemi and Gregory watched her until she got to the far side of the platform, where it did not take long for her to hail a passing boat that would carry her into the center-city labor yards for shipping.</w:t>
      </w:r>
    </w:p>
    <w:p w14:paraId="75ED3544" w14:textId="2D9D2022" w:rsidR="001E2E9B" w:rsidRDefault="00000000">
      <w:pPr>
        <w:pStyle w:val="BodyText"/>
        <w:rPr>
          <w:rFonts w:ascii="Arial" w:hAnsi="Arial"/>
        </w:rPr>
      </w:pPr>
      <w:r>
        <w:rPr>
          <w:rFonts w:ascii="Arial" w:hAnsi="Arial"/>
        </w:rPr>
        <w:t>After Chips had disappeared off the far side of the platform, Gregory was ready to get to work. “Should we set up the gangway</w:t>
      </w:r>
      <w:ins w:id="3777" w:author="Julia Ringo" w:date="2023-10-21T07:34:00Z">
        <w:r w:rsidR="002C4D4D">
          <w:rPr>
            <w:rFonts w:ascii="Arial" w:hAnsi="Arial"/>
          </w:rPr>
          <w:t>,</w:t>
        </w:r>
      </w:ins>
      <w:r>
        <w:rPr>
          <w:rFonts w:ascii="Arial" w:hAnsi="Arial"/>
        </w:rPr>
        <w:t xml:space="preserve"> Hemi?”</w:t>
      </w:r>
    </w:p>
    <w:p w14:paraId="282179B3" w14:textId="77777777" w:rsidR="001E2E9B" w:rsidRDefault="00000000">
      <w:pPr>
        <w:pStyle w:val="BodyText"/>
        <w:rPr>
          <w:rFonts w:ascii="Arial" w:hAnsi="Arial"/>
        </w:rPr>
      </w:pPr>
      <w:r>
        <w:rPr>
          <w:rFonts w:ascii="Arial" w:hAnsi="Arial"/>
        </w:rPr>
        <w:t>“Yes. But rather than messing with our own winch, let’s ask if we can use the crane.” Hemi pointed to the rusty metal structure leaning above their heads.</w:t>
      </w:r>
    </w:p>
    <w:p w14:paraId="27469594" w14:textId="77777777" w:rsidR="001E2E9B" w:rsidRDefault="00000000">
      <w:pPr>
        <w:pStyle w:val="BodyText"/>
        <w:rPr>
          <w:rFonts w:ascii="Arial" w:hAnsi="Arial"/>
        </w:rPr>
      </w:pPr>
      <w:r>
        <w:rPr>
          <w:rFonts w:ascii="Arial" w:hAnsi="Arial"/>
        </w:rPr>
        <w:t xml:space="preserve">Having retrieved a clipboard full of papers that he had left on the catwalk, Hemi climbed down the side of the </w:t>
      </w:r>
      <w:r>
        <w:rPr>
          <w:rFonts w:ascii="Arial" w:hAnsi="Arial"/>
          <w:i/>
          <w:iCs/>
        </w:rPr>
        <w:t>Prospect</w:t>
      </w:r>
      <w:r>
        <w:rPr>
          <w:rFonts w:ascii="Arial" w:hAnsi="Arial"/>
        </w:rPr>
        <w:t xml:space="preserve"> and jumped over to the dock to join Gregory. They made their way along the dock and onto the platform. Nobody had yet come out to greet them. Hemi knocked heavily on the door of the little square building.</w:t>
      </w:r>
    </w:p>
    <w:p w14:paraId="59E52887" w14:textId="77777777" w:rsidR="001E2E9B" w:rsidRDefault="00000000">
      <w:pPr>
        <w:pStyle w:val="BodyText"/>
        <w:rPr>
          <w:rFonts w:ascii="Arial" w:hAnsi="Arial"/>
        </w:rPr>
      </w:pPr>
      <w:r>
        <w:rPr>
          <w:rFonts w:ascii="Arial" w:hAnsi="Arial"/>
        </w:rPr>
        <w:t>A few minutes later it was opened by a squat, fat man wearing pince-nez. “Who are you?” he asked Hemi.</w:t>
      </w:r>
    </w:p>
    <w:p w14:paraId="4750B41C" w14:textId="3702A5F5" w:rsidR="001E2E9B" w:rsidRDefault="00000000">
      <w:pPr>
        <w:pStyle w:val="BodyText"/>
        <w:rPr>
          <w:rFonts w:ascii="Arial" w:hAnsi="Arial"/>
        </w:rPr>
      </w:pPr>
      <w:r>
        <w:rPr>
          <w:rFonts w:ascii="Arial" w:hAnsi="Arial"/>
        </w:rPr>
        <w:t xml:space="preserve">“Hemi Howell, </w:t>
      </w:r>
      <w:ins w:id="3778" w:author="Julia Ringo" w:date="2023-10-21T07:35:00Z">
        <w:r w:rsidR="002C4D4D">
          <w:rPr>
            <w:rFonts w:ascii="Arial" w:hAnsi="Arial"/>
          </w:rPr>
          <w:t>d</w:t>
        </w:r>
      </w:ins>
      <w:del w:id="3779" w:author="Julia Ringo" w:date="2023-10-21T07:35:00Z">
        <w:r w:rsidDel="002C4D4D">
          <w:rPr>
            <w:rFonts w:ascii="Arial" w:hAnsi="Arial"/>
          </w:rPr>
          <w:delText>D</w:delText>
        </w:r>
      </w:del>
      <w:r>
        <w:rPr>
          <w:rFonts w:ascii="Arial" w:hAnsi="Arial"/>
        </w:rPr>
        <w:t xml:space="preserve">eck </w:t>
      </w:r>
      <w:ins w:id="3780" w:author="Julia Ringo" w:date="2023-10-21T07:35:00Z">
        <w:r w:rsidR="002C4D4D">
          <w:rPr>
            <w:rFonts w:ascii="Arial" w:hAnsi="Arial"/>
          </w:rPr>
          <w:t>b</w:t>
        </w:r>
      </w:ins>
      <w:del w:id="3781" w:author="Julia Ringo" w:date="2023-10-21T07:35:00Z">
        <w:r w:rsidDel="002C4D4D">
          <w:rPr>
            <w:rFonts w:ascii="Arial" w:hAnsi="Arial"/>
          </w:rPr>
          <w:delText>B</w:delText>
        </w:r>
      </w:del>
      <w:r>
        <w:rPr>
          <w:rFonts w:ascii="Arial" w:hAnsi="Arial"/>
        </w:rPr>
        <w:t xml:space="preserve">oss on the </w:t>
      </w:r>
      <w:r>
        <w:rPr>
          <w:rFonts w:ascii="Arial" w:hAnsi="Arial"/>
          <w:i/>
          <w:iCs/>
        </w:rPr>
        <w:t>Prospect</w:t>
      </w:r>
      <w:r>
        <w:rPr>
          <w:rFonts w:ascii="Arial" w:hAnsi="Arial"/>
        </w:rPr>
        <w:t>.” Hemi nodded towards the boat. “We have a delivery.” Hemi handed the fat man the clipboard.</w:t>
      </w:r>
    </w:p>
    <w:p w14:paraId="7E1A73AE" w14:textId="77777777" w:rsidR="001E2E9B" w:rsidRDefault="00000000">
      <w:pPr>
        <w:pStyle w:val="BodyText"/>
        <w:rPr>
          <w:rFonts w:ascii="Arial" w:hAnsi="Arial"/>
        </w:rPr>
      </w:pPr>
      <w:r>
        <w:rPr>
          <w:rFonts w:ascii="Arial" w:hAnsi="Arial"/>
        </w:rPr>
        <w:t>“Ah. I’m the dock boss here,” said the man as he scanned the top page, lifted it, and ran a bulbous finger down the center of the second page. Unlike most of the residents in Stilt City, the dock boss looked like he had spent most of his working life inside. “Ah, Miss Mai. We expected you two fucking days ago.” He looked disappointed. “Authority trouble?”</w:t>
      </w:r>
    </w:p>
    <w:p w14:paraId="57D4CE6C" w14:textId="77777777" w:rsidR="001E2E9B" w:rsidRDefault="00000000">
      <w:pPr>
        <w:pStyle w:val="BodyText"/>
        <w:rPr>
          <w:rFonts w:ascii="Arial" w:hAnsi="Arial"/>
        </w:rPr>
      </w:pPr>
      <w:r>
        <w:rPr>
          <w:rFonts w:ascii="Arial" w:hAnsi="Arial"/>
        </w:rPr>
        <w:t>“An Authority boat took its toll on our progress,” Hemi confirmed.</w:t>
      </w:r>
    </w:p>
    <w:p w14:paraId="19FFFAF3" w14:textId="3306F7AF" w:rsidR="001E2E9B" w:rsidRDefault="00000000">
      <w:pPr>
        <w:pStyle w:val="BodyText"/>
        <w:rPr>
          <w:rFonts w:ascii="Arial" w:hAnsi="Arial"/>
        </w:rPr>
      </w:pPr>
      <w:r>
        <w:rPr>
          <w:rFonts w:ascii="Arial" w:hAnsi="Arial"/>
        </w:rPr>
        <w:t>The man let out a small sound of indignation. “Well, you can start unloading if you want to. I’ll bring my crew in to help. It’ll take them an hour or two to assemble</w:t>
      </w:r>
      <w:ins w:id="3782" w:author="Julia Ringo" w:date="2023-10-21T07:35:00Z">
        <w:r w:rsidR="002C4D4D">
          <w:rPr>
            <w:rFonts w:ascii="Arial" w:hAnsi="Arial"/>
          </w:rPr>
          <w:t>,</w:t>
        </w:r>
      </w:ins>
      <w:r>
        <w:rPr>
          <w:rFonts w:ascii="Arial" w:hAnsi="Arial"/>
        </w:rPr>
        <w:t xml:space="preserve"> though.”</w:t>
      </w:r>
    </w:p>
    <w:p w14:paraId="0C4AFD78" w14:textId="77777777" w:rsidR="001E2E9B" w:rsidRDefault="00000000">
      <w:pPr>
        <w:pStyle w:val="BodyText"/>
        <w:rPr>
          <w:rFonts w:ascii="Arial" w:hAnsi="Arial"/>
        </w:rPr>
      </w:pPr>
      <w:r>
        <w:rPr>
          <w:rFonts w:ascii="Arial" w:hAnsi="Arial"/>
        </w:rPr>
        <w:t>“Can we use your crane?”</w:t>
      </w:r>
    </w:p>
    <w:p w14:paraId="33EA991F" w14:textId="6BA10753" w:rsidR="001E2E9B" w:rsidRDefault="00000000">
      <w:pPr>
        <w:pStyle w:val="BodyText"/>
        <w:rPr>
          <w:rFonts w:ascii="Arial" w:hAnsi="Arial"/>
        </w:rPr>
      </w:pPr>
      <w:r>
        <w:rPr>
          <w:rFonts w:ascii="Arial" w:hAnsi="Arial"/>
        </w:rPr>
        <w:t>“Sure, if you think you know how to drive it. I’m not fucking responsible if you damage your boat in any way</w:t>
      </w:r>
      <w:ins w:id="3783" w:author="Julia Ringo" w:date="2023-10-21T07:35:00Z">
        <w:r w:rsidR="002C4D4D">
          <w:rPr>
            <w:rFonts w:ascii="Arial" w:hAnsi="Arial"/>
          </w:rPr>
          <w:t>,</w:t>
        </w:r>
      </w:ins>
      <w:r>
        <w:rPr>
          <w:rFonts w:ascii="Arial" w:hAnsi="Arial"/>
        </w:rPr>
        <w:t xml:space="preserve"> though, got it?”</w:t>
      </w:r>
    </w:p>
    <w:p w14:paraId="4A00FA66" w14:textId="77777777" w:rsidR="001E2E9B" w:rsidRDefault="00000000">
      <w:pPr>
        <w:pStyle w:val="BodyText"/>
        <w:rPr>
          <w:rFonts w:ascii="Arial" w:hAnsi="Arial"/>
        </w:rPr>
      </w:pPr>
      <w:r>
        <w:rPr>
          <w:rFonts w:ascii="Arial" w:hAnsi="Arial"/>
        </w:rPr>
        <w:t>Hemi nodded.</w:t>
      </w:r>
    </w:p>
    <w:p w14:paraId="2293077A" w14:textId="77777777" w:rsidR="001E2E9B" w:rsidRDefault="00000000">
      <w:pPr>
        <w:pStyle w:val="BodyText"/>
        <w:rPr>
          <w:rFonts w:ascii="Arial" w:hAnsi="Arial"/>
        </w:rPr>
      </w:pPr>
      <w:r>
        <w:rPr>
          <w:rFonts w:ascii="Arial" w:hAnsi="Arial"/>
        </w:rPr>
        <w:t>“</w:t>
      </w:r>
      <w:proofErr w:type="gramStart"/>
      <w:r>
        <w:rPr>
          <w:rFonts w:ascii="Arial" w:hAnsi="Arial"/>
        </w:rPr>
        <w:t>There’s</w:t>
      </w:r>
      <w:proofErr w:type="gramEnd"/>
      <w:r>
        <w:rPr>
          <w:rFonts w:ascii="Arial" w:hAnsi="Arial"/>
        </w:rPr>
        <w:t xml:space="preserve"> also some carts over there at the end of the platform. You can use them to offload cargo and move it onto the platform.”</w:t>
      </w:r>
    </w:p>
    <w:p w14:paraId="7D92A6C9" w14:textId="6FD3F498" w:rsidR="001E2E9B" w:rsidRDefault="00000000">
      <w:pPr>
        <w:pStyle w:val="BodyText"/>
        <w:rPr>
          <w:rFonts w:ascii="Arial" w:hAnsi="Arial"/>
        </w:rPr>
      </w:pPr>
      <w:r>
        <w:rPr>
          <w:rFonts w:ascii="Arial" w:hAnsi="Arial"/>
        </w:rPr>
        <w:t>“OK</w:t>
      </w:r>
      <w:del w:id="3784" w:author="Julia Ringo" w:date="2023-10-10T11:08:00Z">
        <w:r w:rsidDel="00B6693A">
          <w:rPr>
            <w:rFonts w:ascii="Arial" w:hAnsi="Arial"/>
          </w:rPr>
          <w:delText>…</w:delText>
        </w:r>
      </w:del>
      <w:ins w:id="3785" w:author="Julia Ringo" w:date="2023-10-10T11:08:00Z">
        <w:r w:rsidR="00B6693A">
          <w:rPr>
            <w:rFonts w:ascii="Arial" w:hAnsi="Arial"/>
          </w:rPr>
          <w:t xml:space="preserve"> . . .</w:t>
        </w:r>
      </w:ins>
      <w:r>
        <w:rPr>
          <w:rFonts w:ascii="Arial" w:hAnsi="Arial"/>
        </w:rPr>
        <w:t xml:space="preserve"> thank you,” said Hemi as he took Gregory’s arm and turned him back towards the dock.</w:t>
      </w:r>
    </w:p>
    <w:p w14:paraId="7E157A8E" w14:textId="70AB2BE3" w:rsidR="001E2E9B" w:rsidRDefault="00000000">
      <w:pPr>
        <w:pStyle w:val="BodyText"/>
        <w:rPr>
          <w:rFonts w:ascii="Arial" w:hAnsi="Arial"/>
        </w:rPr>
      </w:pPr>
      <w:r>
        <w:rPr>
          <w:rFonts w:ascii="Arial" w:hAnsi="Arial"/>
        </w:rPr>
        <w:t>“And, uh, be careful,” continued the dock boss</w:t>
      </w:r>
      <w:ins w:id="3786" w:author="Julia Ringo" w:date="2023-10-21T07:35:00Z">
        <w:r w:rsidR="002C4D4D">
          <w:rPr>
            <w:rFonts w:ascii="Arial" w:hAnsi="Arial"/>
          </w:rPr>
          <w:t>.</w:t>
        </w:r>
      </w:ins>
      <w:del w:id="3787" w:author="Julia Ringo" w:date="2023-10-21T07:35:00Z">
        <w:r w:rsidDel="002C4D4D">
          <w:rPr>
            <w:rFonts w:ascii="Arial" w:hAnsi="Arial"/>
          </w:rPr>
          <w:delText>,</w:delText>
        </w:r>
      </w:del>
      <w:r>
        <w:rPr>
          <w:rFonts w:ascii="Arial" w:hAnsi="Arial"/>
        </w:rPr>
        <w:t xml:space="preserve"> “If you damage the platform, or say, blow it up, </w:t>
      </w:r>
      <w:r>
        <w:rPr>
          <w:rFonts w:ascii="Arial" w:hAnsi="Arial"/>
          <w:i/>
          <w:iCs/>
        </w:rPr>
        <w:t>you</w:t>
      </w:r>
      <w:r>
        <w:rPr>
          <w:rFonts w:ascii="Arial" w:hAnsi="Arial"/>
        </w:rPr>
        <w:t xml:space="preserve"> are fucking responsible, understood?”</w:t>
      </w:r>
    </w:p>
    <w:p w14:paraId="190B9E70" w14:textId="77777777" w:rsidR="001E2E9B" w:rsidRDefault="00000000">
      <w:pPr>
        <w:pStyle w:val="BodyText"/>
        <w:rPr>
          <w:rFonts w:ascii="Arial" w:hAnsi="Arial"/>
        </w:rPr>
      </w:pPr>
      <w:r>
        <w:rPr>
          <w:rFonts w:ascii="Arial" w:hAnsi="Arial"/>
        </w:rPr>
        <w:t>Hemi waved an arm in acknowledgment but did not bother turning to look back at the man.</w:t>
      </w:r>
    </w:p>
    <w:p w14:paraId="6DC9E41C" w14:textId="77777777" w:rsidR="001E2E9B" w:rsidRDefault="00000000">
      <w:pPr>
        <w:pStyle w:val="BodyText"/>
        <w:rPr>
          <w:rFonts w:ascii="Arial" w:hAnsi="Arial"/>
        </w:rPr>
      </w:pPr>
      <w:r>
        <w:rPr>
          <w:rFonts w:ascii="Arial" w:hAnsi="Arial"/>
        </w:rPr>
        <w:lastRenderedPageBreak/>
        <w:t xml:space="preserve">Out of earshot, Gregory asked quietly, “Are we going to start unloading the </w:t>
      </w:r>
      <w:r>
        <w:rPr>
          <w:rFonts w:ascii="Arial" w:hAnsi="Arial"/>
          <w:i/>
          <w:iCs/>
        </w:rPr>
        <w:t>Prospect</w:t>
      </w:r>
      <w:r>
        <w:rPr>
          <w:rFonts w:ascii="Arial" w:hAnsi="Arial"/>
        </w:rPr>
        <w:t xml:space="preserve"> by ourselves?” He imagined the total weight of the hundreds of heavy crates in the hold.</w:t>
      </w:r>
    </w:p>
    <w:p w14:paraId="7540F390" w14:textId="77777777" w:rsidR="001E2E9B" w:rsidRDefault="00000000">
      <w:pPr>
        <w:pStyle w:val="BodyText"/>
        <w:rPr>
          <w:rFonts w:ascii="Arial" w:hAnsi="Arial"/>
        </w:rPr>
      </w:pPr>
      <w:r>
        <w:rPr>
          <w:rFonts w:ascii="Arial" w:hAnsi="Arial"/>
        </w:rPr>
        <w:t xml:space="preserve">“No. That is their responsibility. They want the </w:t>
      </w:r>
      <w:proofErr w:type="gramStart"/>
      <w:r>
        <w:rPr>
          <w:rFonts w:ascii="Arial" w:hAnsi="Arial"/>
        </w:rPr>
        <w:t>cargo,</w:t>
      </w:r>
      <w:proofErr w:type="gramEnd"/>
      <w:r>
        <w:rPr>
          <w:rFonts w:ascii="Arial" w:hAnsi="Arial"/>
        </w:rPr>
        <w:t xml:space="preserve"> they need to move it. You and I are going to set up the gangway.”</w:t>
      </w:r>
    </w:p>
    <w:p w14:paraId="57CCE302" w14:textId="22738600" w:rsidR="001E2E9B" w:rsidRDefault="00000000">
      <w:pPr>
        <w:pStyle w:val="BodyText"/>
        <w:rPr>
          <w:rFonts w:ascii="Arial" w:hAnsi="Arial"/>
        </w:rPr>
      </w:pPr>
      <w:r>
        <w:rPr>
          <w:rFonts w:ascii="Arial" w:hAnsi="Arial"/>
        </w:rPr>
        <w:t>Hemi got the engine for the crane started</w:t>
      </w:r>
      <w:ins w:id="3788" w:author="Julia Ringo" w:date="2023-10-21T07:35:00Z">
        <w:r w:rsidR="002C4D4D">
          <w:rPr>
            <w:rFonts w:ascii="Arial" w:hAnsi="Arial"/>
          </w:rPr>
          <w:t>,</w:t>
        </w:r>
      </w:ins>
      <w:r>
        <w:rPr>
          <w:rFonts w:ascii="Arial" w:hAnsi="Arial"/>
        </w:rPr>
        <w:t xml:space="preserve"> and when it was pouring black diesel smoke at a nice consistent rate out over the channel, he lowered the boom</w:t>
      </w:r>
      <w:del w:id="3789" w:author="Julia Ringo" w:date="2023-10-21T07:36:00Z">
        <w:r w:rsidDel="002C4D4D">
          <w:rPr>
            <w:rFonts w:ascii="Arial" w:hAnsi="Arial"/>
          </w:rPr>
          <w:delText>,</w:delText>
        </w:r>
      </w:del>
      <w:r>
        <w:rPr>
          <w:rFonts w:ascii="Arial" w:hAnsi="Arial"/>
        </w:rPr>
        <w:t xml:space="preserve"> and dropped the hook into the cargo hold of the </w:t>
      </w:r>
      <w:r>
        <w:rPr>
          <w:rFonts w:ascii="Arial" w:hAnsi="Arial"/>
          <w:i/>
          <w:iCs/>
        </w:rPr>
        <w:t>Prospect</w:t>
      </w:r>
      <w:r>
        <w:rPr>
          <w:rFonts w:ascii="Arial" w:hAnsi="Arial"/>
        </w:rPr>
        <w:t>. Gregory, down on the deck in the cargo hold, rigged the gangway to it, and Hemi lifted it up and settled it down on deck. Hemi waited for Gregory to appear on deck, and then moved the gangway out over the gap between the boat and the dock, while Gregory guided it into place, and then lashed it down.</w:t>
      </w:r>
    </w:p>
    <w:p w14:paraId="6A2D9BC4" w14:textId="634CFF40" w:rsidR="001E2E9B" w:rsidRDefault="00000000">
      <w:pPr>
        <w:pStyle w:val="BodyText"/>
        <w:rPr>
          <w:rFonts w:ascii="Arial" w:hAnsi="Arial"/>
        </w:rPr>
      </w:pPr>
      <w:r>
        <w:rPr>
          <w:rFonts w:ascii="Arial" w:hAnsi="Arial"/>
        </w:rPr>
        <w:t xml:space="preserve">With the gangway set, Hemi shut down the crane and made his way back aboard the </w:t>
      </w:r>
      <w:r>
        <w:rPr>
          <w:rFonts w:ascii="Arial" w:hAnsi="Arial"/>
          <w:i/>
          <w:iCs/>
        </w:rPr>
        <w:t>Prospect</w:t>
      </w:r>
      <w:r>
        <w:rPr>
          <w:rFonts w:ascii="Arial" w:hAnsi="Arial"/>
        </w:rPr>
        <w:t>. He found Percy and advised her they should lay low inside the boat until the dock boss’</w:t>
      </w:r>
      <w:ins w:id="3790" w:author="Julia Ringo" w:date="2023-10-21T07:36:00Z">
        <w:r w:rsidR="002C4D4D">
          <w:rPr>
            <w:rFonts w:ascii="Arial" w:hAnsi="Arial"/>
          </w:rPr>
          <w:t>s</w:t>
        </w:r>
      </w:ins>
      <w:r>
        <w:rPr>
          <w:rFonts w:ascii="Arial" w:hAnsi="Arial"/>
        </w:rPr>
        <w:t xml:space="preserve"> crew got there. So </w:t>
      </w:r>
      <w:del w:id="3791" w:author="Julia Ringo" w:date="2023-10-21T07:36:00Z">
        <w:r w:rsidDel="002C4D4D">
          <w:rPr>
            <w:rFonts w:ascii="Arial" w:hAnsi="Arial"/>
          </w:rPr>
          <w:delText xml:space="preserve">Captain </w:delText>
        </w:r>
      </w:del>
      <w:r>
        <w:rPr>
          <w:rFonts w:ascii="Arial" w:hAnsi="Arial"/>
        </w:rPr>
        <w:t>Percy, Hemi, Bastian, Gregory, and Sir Piero rounded up in the galley around a new pot of coffee. Cassandra had gone off to her rack to catch up on sleep. Hemi sat in the corner of the galley reading a novel the size of a footstone with an illustration on the cover of some tortured pious soul, while the rest got a game of dominoes going.</w:t>
      </w:r>
    </w:p>
    <w:p w14:paraId="72BD9873" w14:textId="2D8F08B5" w:rsidR="001E2E9B" w:rsidRDefault="00000000">
      <w:pPr>
        <w:pStyle w:val="BodyText"/>
        <w:rPr>
          <w:rFonts w:ascii="Arial" w:hAnsi="Arial"/>
        </w:rPr>
      </w:pPr>
      <w:r>
        <w:rPr>
          <w:rFonts w:ascii="Arial" w:hAnsi="Arial"/>
        </w:rPr>
        <w:t xml:space="preserve">They proceeded to drink two and a half pots of coffee as a couple of hours passed, but eventually there was the sound of feet on the </w:t>
      </w:r>
      <w:r>
        <w:rPr>
          <w:rFonts w:ascii="Arial" w:hAnsi="Arial"/>
          <w:i/>
          <w:iCs/>
        </w:rPr>
        <w:t>Prospect</w:t>
      </w:r>
      <w:r w:rsidRPr="002C4D4D">
        <w:rPr>
          <w:rFonts w:ascii="Arial" w:hAnsi="Arial"/>
          <w:rPrChange w:id="3792" w:author="Julia Ringo" w:date="2023-10-21T07:36:00Z">
            <w:rPr>
              <w:rFonts w:ascii="Arial" w:hAnsi="Arial"/>
              <w:i/>
              <w:iCs/>
            </w:rPr>
          </w:rPrChange>
        </w:rPr>
        <w:t>’s</w:t>
      </w:r>
      <w:r>
        <w:rPr>
          <w:rFonts w:ascii="Arial" w:hAnsi="Arial"/>
        </w:rPr>
        <w:t xml:space="preserve"> deck above and the grind of the crane’s diesel starting up. When Percy got down to the cargo hold, the deck boss’</w:t>
      </w:r>
      <w:ins w:id="3793" w:author="Julia Ringo" w:date="2023-10-21T07:36:00Z">
        <w:r w:rsidR="002C4D4D">
          <w:rPr>
            <w:rFonts w:ascii="Arial" w:hAnsi="Arial"/>
          </w:rPr>
          <w:t>s</w:t>
        </w:r>
      </w:ins>
      <w:r>
        <w:rPr>
          <w:rFonts w:ascii="Arial" w:hAnsi="Arial"/>
        </w:rPr>
        <w:t xml:space="preserve"> crew of people</w:t>
      </w:r>
      <w:del w:id="3794" w:author="Julia Ringo" w:date="2023-10-05T13:15:00Z">
        <w:r w:rsidDel="000E7660">
          <w:rPr>
            <w:rFonts w:ascii="Arial" w:hAnsi="Arial"/>
          </w:rPr>
          <w:delText xml:space="preserve"> — </w:delText>
        </w:r>
      </w:del>
      <w:ins w:id="3795" w:author="Julia Ringo" w:date="2023-10-05T13:15:00Z">
        <w:r w:rsidR="000E7660">
          <w:rPr>
            <w:rFonts w:ascii="Arial" w:hAnsi="Arial"/>
          </w:rPr>
          <w:t>—</w:t>
        </w:r>
      </w:ins>
      <w:r>
        <w:rPr>
          <w:rFonts w:ascii="Arial" w:hAnsi="Arial"/>
        </w:rPr>
        <w:t xml:space="preserve">men and women, but </w:t>
      </w:r>
      <w:proofErr w:type="gramStart"/>
      <w:r>
        <w:rPr>
          <w:rFonts w:ascii="Arial" w:hAnsi="Arial"/>
        </w:rPr>
        <w:t>all of</w:t>
      </w:r>
      <w:proofErr w:type="gramEnd"/>
      <w:r>
        <w:rPr>
          <w:rFonts w:ascii="Arial" w:hAnsi="Arial"/>
        </w:rPr>
        <w:t xml:space="preserve"> a hefty dockworker build and wearing tough, undyed canvas clothing</w:t>
      </w:r>
      <w:del w:id="3796" w:author="Julia Ringo" w:date="2023-10-05T13:15:00Z">
        <w:r w:rsidDel="000E7660">
          <w:rPr>
            <w:rFonts w:ascii="Arial" w:hAnsi="Arial"/>
          </w:rPr>
          <w:delText xml:space="preserve"> — </w:delText>
        </w:r>
      </w:del>
      <w:ins w:id="3797" w:author="Julia Ringo" w:date="2023-10-05T13:15:00Z">
        <w:r w:rsidR="000E7660">
          <w:rPr>
            <w:rFonts w:ascii="Arial" w:hAnsi="Arial"/>
          </w:rPr>
          <w:t>—</w:t>
        </w:r>
      </w:ins>
      <w:r>
        <w:rPr>
          <w:rFonts w:ascii="Arial" w:hAnsi="Arial"/>
        </w:rPr>
        <w:t>were already rigging crates onto the hook of the crane and preparing to unload.</w:t>
      </w:r>
    </w:p>
    <w:p w14:paraId="6E8E6358" w14:textId="77777777" w:rsidR="001E2E9B" w:rsidRDefault="00000000">
      <w:pPr>
        <w:pStyle w:val="BodyText"/>
        <w:rPr>
          <w:rFonts w:ascii="Arial" w:hAnsi="Arial"/>
        </w:rPr>
      </w:pPr>
      <w:r>
        <w:rPr>
          <w:rFonts w:ascii="Arial" w:hAnsi="Arial"/>
        </w:rPr>
        <w:t>The dock and platform that had been so quiet and empty was now full of noise and people. The crates were hoisted out of the cargo hold one-by-one, carefully stacked four to a cart. Then a team of dockworkers hauled the creaking carts up to the platform where the team would unload and stack the crates by hand.</w:t>
      </w:r>
    </w:p>
    <w:p w14:paraId="678612A3" w14:textId="6E47EEC4" w:rsidR="001E2E9B" w:rsidRDefault="00000000">
      <w:pPr>
        <w:pStyle w:val="BodyText"/>
        <w:rPr>
          <w:rFonts w:ascii="Arial" w:hAnsi="Arial"/>
        </w:rPr>
      </w:pPr>
      <w:r>
        <w:rPr>
          <w:rFonts w:ascii="Arial" w:hAnsi="Arial"/>
        </w:rPr>
        <w:t>The dock crew worked steadily at it for a few hours, with Percy and Hemi observing from the bridge of the sail where they could keep an eye on things without getting in the way. Generally</w:t>
      </w:r>
      <w:ins w:id="3798" w:author="Julia Ringo" w:date="2023-10-21T07:36:00Z">
        <w:r w:rsidR="002C4D4D">
          <w:rPr>
            <w:rFonts w:ascii="Arial" w:hAnsi="Arial"/>
          </w:rPr>
          <w:t>,</w:t>
        </w:r>
      </w:ins>
      <w:r>
        <w:rPr>
          <w:rFonts w:ascii="Arial" w:hAnsi="Arial"/>
        </w:rPr>
        <w:t xml:space="preserve"> there was not much to say. Percy was getting sleepy in the warm and still afternoon air.</w:t>
      </w:r>
    </w:p>
    <w:p w14:paraId="1D85F82B" w14:textId="4CFA58A8" w:rsidR="001E2E9B" w:rsidRDefault="00000000">
      <w:pPr>
        <w:pStyle w:val="BodyText"/>
        <w:rPr>
          <w:rFonts w:ascii="Arial" w:hAnsi="Arial"/>
        </w:rPr>
      </w:pPr>
      <w:r>
        <w:rPr>
          <w:rFonts w:ascii="Arial" w:hAnsi="Arial"/>
        </w:rPr>
        <w:t>Then Percy asked, “</w:t>
      </w:r>
      <w:ins w:id="3799" w:author="Julia Ringo" w:date="2023-10-21T07:36:00Z">
        <w:r w:rsidR="002C4D4D">
          <w:rPr>
            <w:rFonts w:ascii="Arial" w:hAnsi="Arial"/>
          </w:rPr>
          <w:t>S</w:t>
        </w:r>
      </w:ins>
      <w:del w:id="3800" w:author="Julia Ringo" w:date="2023-10-21T07:36:00Z">
        <w:r w:rsidDel="002C4D4D">
          <w:rPr>
            <w:rFonts w:ascii="Arial" w:hAnsi="Arial"/>
          </w:rPr>
          <w:delText>s</w:delText>
        </w:r>
      </w:del>
      <w:r>
        <w:rPr>
          <w:rFonts w:ascii="Arial" w:hAnsi="Arial"/>
        </w:rPr>
        <w:t>o Chips is fucking gone?”</w:t>
      </w:r>
    </w:p>
    <w:p w14:paraId="378E5440" w14:textId="77777777" w:rsidR="001E2E9B" w:rsidRDefault="00000000">
      <w:pPr>
        <w:pStyle w:val="BodyText"/>
        <w:rPr>
          <w:rFonts w:ascii="Arial" w:hAnsi="Arial"/>
        </w:rPr>
      </w:pPr>
      <w:r>
        <w:rPr>
          <w:rFonts w:ascii="Arial" w:hAnsi="Arial"/>
        </w:rPr>
        <w:t>“Yes, gone,” said Hemi.</w:t>
      </w:r>
    </w:p>
    <w:p w14:paraId="6A42F1CA" w14:textId="77777777" w:rsidR="001E2E9B" w:rsidRDefault="00000000">
      <w:pPr>
        <w:pStyle w:val="BodyText"/>
        <w:rPr>
          <w:rFonts w:ascii="Arial" w:hAnsi="Arial"/>
        </w:rPr>
      </w:pPr>
      <w:r>
        <w:rPr>
          <w:rFonts w:ascii="Arial" w:hAnsi="Arial"/>
        </w:rPr>
        <w:t>“What are we going to do about that? We need a fucking engineer.”</w:t>
      </w:r>
    </w:p>
    <w:p w14:paraId="2542CAB8" w14:textId="77777777" w:rsidR="001E2E9B" w:rsidRDefault="00000000">
      <w:pPr>
        <w:pStyle w:val="BodyText"/>
        <w:rPr>
          <w:rFonts w:ascii="Arial" w:hAnsi="Arial"/>
        </w:rPr>
      </w:pPr>
      <w:r>
        <w:rPr>
          <w:rFonts w:ascii="Arial" w:hAnsi="Arial"/>
        </w:rPr>
        <w:t>“I think we will feel the loss of Chips poignantly,” Hemi said with only the tiniest trace of blame in his voice. “We will have to hire someone qualified eventually. But for the moment, I suppose I will have to take on much of the engineering work.”</w:t>
      </w:r>
    </w:p>
    <w:p w14:paraId="0E67C3BF" w14:textId="2675081C" w:rsidR="001E2E9B" w:rsidRDefault="00000000">
      <w:pPr>
        <w:pStyle w:val="BodyText"/>
        <w:rPr>
          <w:rFonts w:ascii="Arial" w:hAnsi="Arial"/>
        </w:rPr>
      </w:pPr>
      <w:r>
        <w:rPr>
          <w:rFonts w:ascii="Arial" w:hAnsi="Arial"/>
        </w:rPr>
        <w:t xml:space="preserve">“That’s why you’re my fuckin’ </w:t>
      </w:r>
      <w:ins w:id="3801" w:author="Julia Ringo" w:date="2023-10-21T07:36:00Z">
        <w:r w:rsidR="002C4D4D">
          <w:rPr>
            <w:rFonts w:ascii="Arial" w:hAnsi="Arial"/>
          </w:rPr>
          <w:t>d</w:t>
        </w:r>
      </w:ins>
      <w:del w:id="3802" w:author="Julia Ringo" w:date="2023-10-21T07:36:00Z">
        <w:r w:rsidDel="002C4D4D">
          <w:rPr>
            <w:rFonts w:ascii="Arial" w:hAnsi="Arial"/>
          </w:rPr>
          <w:delText>D</w:delText>
        </w:r>
      </w:del>
      <w:r>
        <w:rPr>
          <w:rFonts w:ascii="Arial" w:hAnsi="Arial"/>
        </w:rPr>
        <w:t xml:space="preserve">eck </w:t>
      </w:r>
      <w:ins w:id="3803" w:author="Julia Ringo" w:date="2023-10-21T07:36:00Z">
        <w:r w:rsidR="002C4D4D">
          <w:rPr>
            <w:rFonts w:ascii="Arial" w:hAnsi="Arial"/>
          </w:rPr>
          <w:t>b</w:t>
        </w:r>
      </w:ins>
      <w:del w:id="3804" w:author="Julia Ringo" w:date="2023-10-21T07:36:00Z">
        <w:r w:rsidDel="002C4D4D">
          <w:rPr>
            <w:rFonts w:ascii="Arial" w:hAnsi="Arial"/>
          </w:rPr>
          <w:delText>B</w:delText>
        </w:r>
      </w:del>
      <w:r>
        <w:rPr>
          <w:rFonts w:ascii="Arial" w:hAnsi="Arial"/>
        </w:rPr>
        <w:t>oss</w:t>
      </w:r>
      <w:ins w:id="3805" w:author="Julia Ringo" w:date="2023-10-21T07:37:00Z">
        <w:r w:rsidR="002C4D4D">
          <w:rPr>
            <w:rFonts w:ascii="Arial" w:hAnsi="Arial"/>
          </w:rPr>
          <w:t>,</w:t>
        </w:r>
      </w:ins>
      <w:r>
        <w:rPr>
          <w:rFonts w:ascii="Arial" w:hAnsi="Arial"/>
        </w:rPr>
        <w:t xml:space="preserve"> Hemi</w:t>
      </w:r>
      <w:del w:id="3806" w:author="Julia Ringo" w:date="2023-10-05T13:15:00Z">
        <w:r w:rsidDel="000E7660">
          <w:rPr>
            <w:rFonts w:ascii="Arial" w:hAnsi="Arial"/>
          </w:rPr>
          <w:delText xml:space="preserve"> — </w:delText>
        </w:r>
      </w:del>
      <w:ins w:id="3807" w:author="Julia Ringo" w:date="2023-10-05T13:15:00Z">
        <w:r w:rsidR="000E7660">
          <w:rPr>
            <w:rFonts w:ascii="Arial" w:hAnsi="Arial"/>
          </w:rPr>
          <w:t>—</w:t>
        </w:r>
      </w:ins>
      <w:r>
        <w:rPr>
          <w:rFonts w:ascii="Arial" w:hAnsi="Arial"/>
        </w:rPr>
        <w:t>is there nothing you can’t do?”</w:t>
      </w:r>
    </w:p>
    <w:p w14:paraId="3DCD3421" w14:textId="72057E6B" w:rsidR="001E2E9B" w:rsidRDefault="00000000">
      <w:pPr>
        <w:pStyle w:val="BodyText"/>
        <w:rPr>
          <w:rFonts w:ascii="Arial" w:hAnsi="Arial"/>
        </w:rPr>
      </w:pPr>
      <w:r>
        <w:rPr>
          <w:rFonts w:ascii="Arial" w:hAnsi="Arial"/>
        </w:rPr>
        <w:lastRenderedPageBreak/>
        <w:t xml:space="preserve">“You know it is not about what I cannot do, it is about having the time to do it. We did well with Cassandra, but we need to hire </w:t>
      </w:r>
      <w:r>
        <w:rPr>
          <w:rFonts w:ascii="Arial" w:hAnsi="Arial"/>
          <w:i/>
          <w:iCs/>
        </w:rPr>
        <w:t>skilled</w:t>
      </w:r>
      <w:r>
        <w:rPr>
          <w:rFonts w:ascii="Arial" w:hAnsi="Arial"/>
        </w:rPr>
        <w:t xml:space="preserve"> people. After all, I do not think I need to remind you that we did not just lose Chips, we lost Owen too</w:t>
      </w:r>
      <w:del w:id="3808" w:author="Julia Ringo" w:date="2023-10-10T11:08:00Z">
        <w:r w:rsidDel="00B6693A">
          <w:rPr>
            <w:rFonts w:ascii="Arial" w:hAnsi="Arial"/>
          </w:rPr>
          <w:delText>…</w:delText>
        </w:r>
      </w:del>
      <w:ins w:id="3809" w:author="Julia Ringo" w:date="2023-10-10T11:08:00Z">
        <w:r w:rsidR="00B6693A">
          <w:rPr>
            <w:rFonts w:ascii="Arial" w:hAnsi="Arial"/>
          </w:rPr>
          <w:t xml:space="preserve"> . . .</w:t>
        </w:r>
      </w:ins>
      <w:r>
        <w:rPr>
          <w:rFonts w:ascii="Arial" w:hAnsi="Arial"/>
        </w:rPr>
        <w:t>”</w:t>
      </w:r>
    </w:p>
    <w:p w14:paraId="0455A33E" w14:textId="14A1F760" w:rsidR="001E2E9B" w:rsidRDefault="00000000">
      <w:pPr>
        <w:pStyle w:val="BodyText"/>
        <w:rPr>
          <w:rFonts w:ascii="Arial" w:hAnsi="Arial"/>
        </w:rPr>
      </w:pPr>
      <w:r>
        <w:rPr>
          <w:rFonts w:ascii="Arial" w:hAnsi="Arial"/>
        </w:rPr>
        <w:t>Into the middle of their conversation crept the roll of heavy diesels from a large ship moving up the channel. When a horn sounded</w:t>
      </w:r>
      <w:ins w:id="3810" w:author="Julia Ringo" w:date="2023-10-21T07:37:00Z">
        <w:r w:rsidR="002C4D4D">
          <w:rPr>
            <w:rFonts w:ascii="Arial" w:hAnsi="Arial"/>
          </w:rPr>
          <w:t>,</w:t>
        </w:r>
      </w:ins>
      <w:r>
        <w:rPr>
          <w:rFonts w:ascii="Arial" w:hAnsi="Arial"/>
        </w:rPr>
        <w:t xml:space="preserve"> they turned to find there was no ship coming from the direction of the engine sound. Hemi lifted his binoculars and scanned the channel until he saw the familiar low outline of the </w:t>
      </w:r>
      <w:r>
        <w:rPr>
          <w:rFonts w:ascii="Arial" w:hAnsi="Arial"/>
          <w:i/>
          <w:iCs/>
        </w:rPr>
        <w:t>Gnat’s</w:t>
      </w:r>
      <w:r>
        <w:rPr>
          <w:rFonts w:ascii="Arial" w:hAnsi="Arial"/>
        </w:rPr>
        <w:t xml:space="preserve"> sail with a spiky-haired head sticking out of it, and a stream of diesel exhaust flowing out behind.</w:t>
      </w:r>
    </w:p>
    <w:p w14:paraId="64643F6A" w14:textId="77777777" w:rsidR="001E2E9B" w:rsidRDefault="00000000">
      <w:pPr>
        <w:pStyle w:val="BodyText"/>
        <w:rPr>
          <w:rFonts w:ascii="Arial" w:hAnsi="Arial"/>
        </w:rPr>
      </w:pPr>
      <w:r>
        <w:rPr>
          <w:rFonts w:ascii="Arial" w:hAnsi="Arial"/>
        </w:rPr>
        <w:t xml:space="preserve">“Sylvia,” said Hemi, “it is the </w:t>
      </w:r>
      <w:r>
        <w:rPr>
          <w:rFonts w:ascii="Arial" w:hAnsi="Arial"/>
          <w:i/>
          <w:iCs/>
        </w:rPr>
        <w:t>Gnat</w:t>
      </w:r>
      <w:r>
        <w:rPr>
          <w:rFonts w:ascii="Arial" w:hAnsi="Arial"/>
        </w:rPr>
        <w:t>.”</w:t>
      </w:r>
    </w:p>
    <w:p w14:paraId="74E1A0B1" w14:textId="77777777" w:rsidR="001E2E9B" w:rsidRDefault="00000000">
      <w:pPr>
        <w:pStyle w:val="BodyText"/>
        <w:rPr>
          <w:rFonts w:ascii="Arial" w:hAnsi="Arial"/>
        </w:rPr>
      </w:pPr>
      <w:r>
        <w:rPr>
          <w:rFonts w:ascii="Arial" w:hAnsi="Arial"/>
        </w:rPr>
        <w:t>“Fuckin’ Shakes!” Percy shouted to him and waved her arm in the air.</w:t>
      </w:r>
    </w:p>
    <w:p w14:paraId="0EDEA8AE" w14:textId="77777777" w:rsidR="001E2E9B" w:rsidRDefault="00000000">
      <w:pPr>
        <w:pStyle w:val="BodyText"/>
        <w:rPr>
          <w:rFonts w:ascii="Arial" w:hAnsi="Arial"/>
        </w:rPr>
      </w:pPr>
      <w:r>
        <w:rPr>
          <w:rFonts w:ascii="Arial" w:hAnsi="Arial"/>
        </w:rPr>
        <w:t>Shakes waved one arm back at them.</w:t>
      </w:r>
    </w:p>
    <w:p w14:paraId="0EF9D0CA" w14:textId="77777777" w:rsidR="001E2E9B" w:rsidRDefault="00000000">
      <w:pPr>
        <w:pStyle w:val="BodyText"/>
        <w:rPr>
          <w:rFonts w:ascii="Arial" w:hAnsi="Arial"/>
        </w:rPr>
      </w:pPr>
      <w:r>
        <w:rPr>
          <w:rFonts w:ascii="Arial" w:hAnsi="Arial"/>
        </w:rPr>
        <w:t>Hemi and Percy made their way down to the dock</w:t>
      </w:r>
      <w:del w:id="3811" w:author="Julia Ringo" w:date="2023-10-21T07:37:00Z">
        <w:r w:rsidDel="002C4D4D">
          <w:rPr>
            <w:rFonts w:ascii="Arial" w:hAnsi="Arial"/>
          </w:rPr>
          <w:delText>,</w:delText>
        </w:r>
      </w:del>
      <w:r>
        <w:rPr>
          <w:rFonts w:ascii="Arial" w:hAnsi="Arial"/>
        </w:rPr>
        <w:t xml:space="preserve"> as Shakes was bringing the </w:t>
      </w:r>
      <w:r>
        <w:rPr>
          <w:rFonts w:ascii="Arial" w:hAnsi="Arial"/>
          <w:i/>
          <w:iCs/>
        </w:rPr>
        <w:t>Gnat</w:t>
      </w:r>
      <w:r>
        <w:rPr>
          <w:rFonts w:ascii="Arial" w:hAnsi="Arial"/>
        </w:rPr>
        <w:t xml:space="preserve"> in carefully along the opposite side from the </w:t>
      </w:r>
      <w:r>
        <w:rPr>
          <w:rFonts w:ascii="Arial" w:hAnsi="Arial"/>
          <w:i/>
          <w:iCs/>
        </w:rPr>
        <w:t>Prospect</w:t>
      </w:r>
      <w:r>
        <w:rPr>
          <w:rFonts w:ascii="Arial" w:hAnsi="Arial"/>
        </w:rPr>
        <w:t>. He put the engine in neutral and hopped out of the sail to catch a dock line tossed to him from Hemi which he secured to the deck cleats.</w:t>
      </w:r>
    </w:p>
    <w:p w14:paraId="20CB83FE" w14:textId="77777777" w:rsidR="001E2E9B" w:rsidRDefault="00000000">
      <w:pPr>
        <w:pStyle w:val="BodyText"/>
        <w:rPr>
          <w:rFonts w:ascii="Arial" w:hAnsi="Arial"/>
        </w:rPr>
      </w:pPr>
      <w:r>
        <w:rPr>
          <w:rFonts w:ascii="Arial" w:hAnsi="Arial"/>
        </w:rPr>
        <w:t xml:space="preserve">“How y’all be fuckin’ doing?” he asked, while still standing on the deck of the </w:t>
      </w:r>
      <w:r>
        <w:rPr>
          <w:rFonts w:ascii="Arial" w:hAnsi="Arial"/>
          <w:i/>
          <w:iCs/>
        </w:rPr>
        <w:t>Gnat</w:t>
      </w:r>
      <w:r>
        <w:rPr>
          <w:rFonts w:ascii="Arial" w:hAnsi="Arial"/>
        </w:rPr>
        <w:t>.</w:t>
      </w:r>
    </w:p>
    <w:p w14:paraId="3A935A00" w14:textId="34BE35A2" w:rsidR="001E2E9B" w:rsidRDefault="00000000">
      <w:pPr>
        <w:pStyle w:val="BodyText"/>
        <w:rPr>
          <w:rFonts w:ascii="Arial" w:hAnsi="Arial"/>
        </w:rPr>
      </w:pPr>
      <w:r>
        <w:rPr>
          <w:rFonts w:ascii="Arial" w:hAnsi="Arial"/>
        </w:rPr>
        <w:t>“Job completed, and unloading</w:t>
      </w:r>
      <w:ins w:id="3812" w:author="Julia Ringo" w:date="2023-10-21T07:37:00Z">
        <w:r w:rsidR="002C4D4D">
          <w:rPr>
            <w:rFonts w:ascii="Arial" w:hAnsi="Arial"/>
          </w:rPr>
          <w:t>,</w:t>
        </w:r>
      </w:ins>
      <w:del w:id="3813" w:author="Julia Ringo" w:date="2023-10-21T07:37:00Z">
        <w:r w:rsidDel="002C4D4D">
          <w:rPr>
            <w:rFonts w:ascii="Arial" w:hAnsi="Arial"/>
          </w:rPr>
          <w:delText>;</w:delText>
        </w:r>
      </w:del>
      <w:r>
        <w:rPr>
          <w:rFonts w:ascii="Arial" w:hAnsi="Arial"/>
        </w:rPr>
        <w:t xml:space="preserve"> as you can see,” said Percy. “How’d you find us, Shakes?”</w:t>
      </w:r>
    </w:p>
    <w:p w14:paraId="41F08AB7" w14:textId="5D62C2EA" w:rsidR="001E2E9B" w:rsidRDefault="00000000">
      <w:pPr>
        <w:pStyle w:val="BodyText"/>
        <w:rPr>
          <w:rFonts w:ascii="Arial" w:hAnsi="Arial"/>
        </w:rPr>
      </w:pPr>
      <w:r>
        <w:rPr>
          <w:rFonts w:ascii="Arial" w:hAnsi="Arial"/>
        </w:rPr>
        <w:t>“Captain Shakes, if you please. As for finding you: it was fuckin’ Herschel</w:t>
      </w:r>
      <w:ins w:id="3814" w:author="Julia Ringo" w:date="2023-10-21T07:37:00Z">
        <w:r w:rsidR="002C4D4D">
          <w:rPr>
            <w:rFonts w:ascii="Arial" w:hAnsi="Arial"/>
          </w:rPr>
          <w:t>,</w:t>
        </w:r>
      </w:ins>
      <w:r>
        <w:rPr>
          <w:rFonts w:ascii="Arial" w:hAnsi="Arial"/>
        </w:rPr>
        <w:t xml:space="preserve"> of course! Hang on</w:t>
      </w:r>
      <w:del w:id="3815" w:author="Julia Ringo" w:date="2023-10-10T11:08:00Z">
        <w:r w:rsidDel="00B6693A">
          <w:rPr>
            <w:rFonts w:ascii="Arial" w:hAnsi="Arial"/>
          </w:rPr>
          <w:delText>…</w:delText>
        </w:r>
      </w:del>
      <w:ins w:id="3816" w:author="Julia Ringo" w:date="2023-10-10T11:08:00Z">
        <w:r w:rsidR="00B6693A">
          <w:rPr>
            <w:rFonts w:ascii="Arial" w:hAnsi="Arial"/>
          </w:rPr>
          <w:t xml:space="preserve"> . . .</w:t>
        </w:r>
      </w:ins>
      <w:r>
        <w:rPr>
          <w:rFonts w:ascii="Arial" w:hAnsi="Arial"/>
        </w:rPr>
        <w:t xml:space="preserve">” He disappeared into the sail and came back up with a little gray puff of feathers in his hand. Once he got his arms up above the sail, he tossed Herschel into the air. Herschel flapped and then flew circles around the </w:t>
      </w:r>
      <w:r>
        <w:rPr>
          <w:rFonts w:ascii="Arial" w:hAnsi="Arial"/>
          <w:i/>
          <w:iCs/>
        </w:rPr>
        <w:t>Gnat</w:t>
      </w:r>
      <w:r>
        <w:rPr>
          <w:rFonts w:ascii="Arial" w:hAnsi="Arial"/>
        </w:rPr>
        <w:t xml:space="preserve"> excitedly while </w:t>
      </w:r>
      <w:proofErr w:type="gramStart"/>
      <w:r>
        <w:rPr>
          <w:rFonts w:ascii="Arial" w:hAnsi="Arial"/>
        </w:rPr>
        <w:t>Shakes</w:t>
      </w:r>
      <w:proofErr w:type="gramEnd"/>
      <w:r>
        <w:rPr>
          <w:rFonts w:ascii="Arial" w:hAnsi="Arial"/>
        </w:rPr>
        <w:t xml:space="preserve"> leapt over to the dock to join Hemi and Percy.</w:t>
      </w:r>
    </w:p>
    <w:p w14:paraId="44066AB8" w14:textId="77777777"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the bird actually fucking worked?” Percy asked, unable to totally get the skepticism out of her voice as her eyes continued to follow the bird above.</w:t>
      </w:r>
    </w:p>
    <w:p w14:paraId="4538DF53" w14:textId="28AC73E3" w:rsidR="001E2E9B" w:rsidRDefault="00000000">
      <w:pPr>
        <w:pStyle w:val="BodyText"/>
        <w:rPr>
          <w:rFonts w:ascii="Arial" w:hAnsi="Arial"/>
        </w:rPr>
      </w:pPr>
      <w:r>
        <w:rPr>
          <w:rFonts w:ascii="Arial" w:hAnsi="Arial"/>
        </w:rPr>
        <w:t>“Herschel was a total fucking champ! Found me cruising out in the middle of fucking endless expanse of green water. He gave me your message with the dock number</w:t>
      </w:r>
      <w:del w:id="3817" w:author="Julia Ringo" w:date="2023-10-10T11:08:00Z">
        <w:r w:rsidDel="00B6693A">
          <w:rPr>
            <w:rFonts w:ascii="Arial" w:hAnsi="Arial"/>
          </w:rPr>
          <w:delText>…</w:delText>
        </w:r>
      </w:del>
      <w:ins w:id="3818" w:author="Julia Ringo" w:date="2023-10-10T11:08:00Z">
        <w:r w:rsidR="00B6693A">
          <w:rPr>
            <w:rFonts w:ascii="Arial" w:hAnsi="Arial"/>
          </w:rPr>
          <w:t xml:space="preserve"> . . . </w:t>
        </w:r>
      </w:ins>
      <w:del w:id="3819" w:author="Julia Ringo" w:date="2023-10-21T07:37:00Z">
        <w:r w:rsidDel="002C4D4D">
          <w:rPr>
            <w:rFonts w:ascii="Arial" w:hAnsi="Arial"/>
          </w:rPr>
          <w:delText xml:space="preserve"> </w:delText>
        </w:r>
      </w:del>
      <w:r>
        <w:rPr>
          <w:rFonts w:ascii="Arial" w:hAnsi="Arial"/>
        </w:rPr>
        <w:t>But Herschel was the easy part. The hard part was finding the dock on the way into Stilt City here. Had to stop and ask people probably a dozen fuckin’ times</w:t>
      </w:r>
      <w:del w:id="3820" w:author="Julia Ringo" w:date="2023-10-05T13:15:00Z">
        <w:r w:rsidDel="000E7660">
          <w:rPr>
            <w:rFonts w:ascii="Arial" w:hAnsi="Arial"/>
          </w:rPr>
          <w:delText xml:space="preserve"> — </w:delText>
        </w:r>
      </w:del>
      <w:ins w:id="3821" w:author="Julia Ringo" w:date="2023-10-05T13:15:00Z">
        <w:r w:rsidR="000E7660">
          <w:rPr>
            <w:rFonts w:ascii="Arial" w:hAnsi="Arial"/>
          </w:rPr>
          <w:t>—</w:t>
        </w:r>
      </w:ins>
      <w:r>
        <w:rPr>
          <w:rFonts w:ascii="Arial" w:hAnsi="Arial"/>
        </w:rPr>
        <w:t>and folks around here speak a strange fuckin’ mix of languages I don’t fuckin’ understand, mostly.”</w:t>
      </w:r>
    </w:p>
    <w:p w14:paraId="31DC3BC2" w14:textId="77777777" w:rsidR="001E2E9B" w:rsidRDefault="00000000">
      <w:pPr>
        <w:pStyle w:val="BodyText"/>
        <w:rPr>
          <w:rFonts w:ascii="Arial" w:hAnsi="Arial"/>
        </w:rPr>
      </w:pPr>
      <w:r>
        <w:rPr>
          <w:rFonts w:ascii="Arial" w:hAnsi="Arial"/>
        </w:rPr>
        <w:t>“It is good to see you, Captain Shakes,” said Hemi, “and Herschel. What happened after you left us?”</w:t>
      </w:r>
    </w:p>
    <w:p w14:paraId="68ED5BB0" w14:textId="7CCBCE27" w:rsidR="001E2E9B" w:rsidRDefault="00000000">
      <w:pPr>
        <w:pStyle w:val="BodyText"/>
        <w:rPr>
          <w:rFonts w:ascii="Arial" w:hAnsi="Arial"/>
        </w:rPr>
      </w:pPr>
      <w:r>
        <w:rPr>
          <w:rFonts w:ascii="Arial" w:hAnsi="Arial"/>
        </w:rPr>
        <w:t xml:space="preserve">“Well, there’s not much to fuckin’ tell of it, really. I drove the </w:t>
      </w:r>
      <w:r>
        <w:rPr>
          <w:rFonts w:ascii="Arial" w:hAnsi="Arial"/>
          <w:i/>
          <w:iCs/>
        </w:rPr>
        <w:t>Gnat</w:t>
      </w:r>
      <w:r>
        <w:rPr>
          <w:rFonts w:ascii="Arial" w:hAnsi="Arial"/>
        </w:rPr>
        <w:t xml:space="preserve"> hard in a </w:t>
      </w:r>
      <w:proofErr w:type="spellStart"/>
      <w:r>
        <w:rPr>
          <w:rFonts w:ascii="Arial" w:hAnsi="Arial"/>
        </w:rPr>
        <w:t>sorta</w:t>
      </w:r>
      <w:proofErr w:type="spellEnd"/>
      <w:r>
        <w:rPr>
          <w:rFonts w:ascii="Arial" w:hAnsi="Arial"/>
        </w:rPr>
        <w:t xml:space="preserve"> random northerly direction</w:t>
      </w:r>
      <w:del w:id="3822" w:author="Julia Ringo" w:date="2023-10-05T13:15:00Z">
        <w:r w:rsidDel="000E7660">
          <w:rPr>
            <w:rFonts w:ascii="Arial" w:hAnsi="Arial"/>
          </w:rPr>
          <w:delText xml:space="preserve"> — </w:delText>
        </w:r>
      </w:del>
      <w:ins w:id="3823" w:author="Julia Ringo" w:date="2023-10-05T13:15:00Z">
        <w:r w:rsidR="000E7660">
          <w:rPr>
            <w:rFonts w:ascii="Arial" w:hAnsi="Arial"/>
          </w:rPr>
          <w:t>—</w:t>
        </w:r>
      </w:ins>
      <w:r>
        <w:rPr>
          <w:rFonts w:ascii="Arial" w:hAnsi="Arial"/>
        </w:rPr>
        <w:t xml:space="preserve">away from the </w:t>
      </w:r>
      <w:r>
        <w:rPr>
          <w:rFonts w:ascii="Arial" w:hAnsi="Arial"/>
          <w:i/>
          <w:iCs/>
        </w:rPr>
        <w:t>Prospect’s</w:t>
      </w:r>
      <w:r>
        <w:rPr>
          <w:rFonts w:ascii="Arial" w:hAnsi="Arial"/>
        </w:rPr>
        <w:t xml:space="preserve"> location. Did some weaving back and forth and shit, just in case they fired a torp or something, but kept the fuckin’ throttle up the whole time. With the volume of the </w:t>
      </w:r>
      <w:r>
        <w:rPr>
          <w:rFonts w:ascii="Arial" w:hAnsi="Arial"/>
          <w:i/>
          <w:iCs/>
        </w:rPr>
        <w:t>Gnat’s</w:t>
      </w:r>
      <w:r>
        <w:rPr>
          <w:rFonts w:ascii="Arial" w:hAnsi="Arial"/>
        </w:rPr>
        <w:t xml:space="preserve"> engines, I couldn’t really be listening to sonar or anything, so I just kept pinging them every ten minutes or so to see how far behind me they were.”</w:t>
      </w:r>
    </w:p>
    <w:p w14:paraId="74E36373" w14:textId="0A87DD3C" w:rsidR="001E2E9B" w:rsidRDefault="00000000">
      <w:pPr>
        <w:pStyle w:val="BodyText"/>
        <w:rPr>
          <w:rFonts w:ascii="Arial" w:hAnsi="Arial"/>
        </w:rPr>
      </w:pPr>
      <w:r>
        <w:rPr>
          <w:rFonts w:ascii="Arial" w:hAnsi="Arial"/>
        </w:rPr>
        <w:lastRenderedPageBreak/>
        <w:t>“Ah,” Hemi interrupted, “</w:t>
      </w:r>
      <w:ins w:id="3824" w:author="Julia Ringo" w:date="2023-10-21T07:38:00Z">
        <w:r w:rsidR="002C4D4D">
          <w:rPr>
            <w:rFonts w:ascii="Arial" w:hAnsi="Arial"/>
          </w:rPr>
          <w:t>s</w:t>
        </w:r>
      </w:ins>
      <w:del w:id="3825" w:author="Julia Ringo" w:date="2023-10-21T07:38:00Z">
        <w:r w:rsidDel="002C4D4D">
          <w:rPr>
            <w:rFonts w:ascii="Arial" w:hAnsi="Arial"/>
          </w:rPr>
          <w:delText>S</w:delText>
        </w:r>
      </w:del>
      <w:r>
        <w:rPr>
          <w:rFonts w:ascii="Arial" w:hAnsi="Arial"/>
        </w:rPr>
        <w:t xml:space="preserve">o the </w:t>
      </w:r>
      <w:r>
        <w:rPr>
          <w:rFonts w:ascii="Arial" w:hAnsi="Arial"/>
          <w:i/>
          <w:iCs/>
        </w:rPr>
        <w:t>Gnat</w:t>
      </w:r>
      <w:r>
        <w:rPr>
          <w:rFonts w:ascii="Arial" w:hAnsi="Arial"/>
        </w:rPr>
        <w:t xml:space="preserve"> does have an active sonar system?”</w:t>
      </w:r>
    </w:p>
    <w:p w14:paraId="526B1DED" w14:textId="77777777" w:rsidR="001E2E9B" w:rsidRDefault="00000000">
      <w:pPr>
        <w:pStyle w:val="BodyText"/>
        <w:rPr>
          <w:rFonts w:ascii="Arial" w:hAnsi="Arial"/>
        </w:rPr>
      </w:pPr>
      <w:r>
        <w:rPr>
          <w:rFonts w:ascii="Arial" w:hAnsi="Arial"/>
        </w:rPr>
        <w:t xml:space="preserve">“Say again? I seem </w:t>
      </w:r>
      <w:proofErr w:type="gramStart"/>
      <w:r>
        <w:rPr>
          <w:rFonts w:ascii="Arial" w:hAnsi="Arial"/>
        </w:rPr>
        <w:t>to</w:t>
      </w:r>
      <w:proofErr w:type="gramEnd"/>
      <w:r>
        <w:rPr>
          <w:rFonts w:ascii="Arial" w:hAnsi="Arial"/>
        </w:rPr>
        <w:t xml:space="preserve"> fuckin’ be harder of hearing these days.”</w:t>
      </w:r>
    </w:p>
    <w:p w14:paraId="7267DD58" w14:textId="77777777" w:rsidR="001E2E9B" w:rsidRDefault="00000000">
      <w:pPr>
        <w:pStyle w:val="BodyText"/>
        <w:rPr>
          <w:rFonts w:ascii="Arial" w:hAnsi="Arial"/>
        </w:rPr>
      </w:pPr>
      <w:r>
        <w:rPr>
          <w:rFonts w:ascii="Arial" w:hAnsi="Arial"/>
        </w:rPr>
        <w:t>Hemi repeated his question.</w:t>
      </w:r>
    </w:p>
    <w:p w14:paraId="15A3676A" w14:textId="77777777" w:rsidR="001E2E9B" w:rsidRDefault="00000000">
      <w:pPr>
        <w:pStyle w:val="BodyText"/>
        <w:rPr>
          <w:rFonts w:ascii="Arial" w:hAnsi="Arial"/>
        </w:rPr>
      </w:pPr>
      <w:r>
        <w:rPr>
          <w:rFonts w:ascii="Arial" w:hAnsi="Arial"/>
        </w:rPr>
        <w:t xml:space="preserve">“Of course! I don’t cheap out on anything on my fuckin’ boat. So anyways, I kept that </w:t>
      </w:r>
      <w:r>
        <w:rPr>
          <w:rFonts w:ascii="Arial" w:hAnsi="Arial"/>
          <w:i/>
          <w:iCs/>
        </w:rPr>
        <w:t>Grackle</w:t>
      </w:r>
      <w:r>
        <w:rPr>
          <w:rFonts w:ascii="Arial" w:hAnsi="Arial"/>
        </w:rPr>
        <w:t xml:space="preserve"> a few miles off and ran them northwards for three or four hours. But by that time the sea was starting to chop up from the storm. The </w:t>
      </w:r>
      <w:r>
        <w:rPr>
          <w:rFonts w:ascii="Arial" w:hAnsi="Arial"/>
          <w:i/>
          <w:iCs/>
        </w:rPr>
        <w:t>Gnat</w:t>
      </w:r>
      <w:r>
        <w:rPr>
          <w:rFonts w:ascii="Arial" w:hAnsi="Arial"/>
        </w:rPr>
        <w:t xml:space="preserve"> was taking frothy green water right up against the sail. I figured we were probably far enough from the </w:t>
      </w:r>
      <w:r>
        <w:rPr>
          <w:rFonts w:ascii="Arial" w:hAnsi="Arial"/>
          <w:i/>
          <w:iCs/>
        </w:rPr>
        <w:t>Prospect</w:t>
      </w:r>
      <w:r>
        <w:rPr>
          <w:rFonts w:ascii="Arial" w:hAnsi="Arial"/>
        </w:rPr>
        <w:t xml:space="preserve">, so I went silent and dove the </w:t>
      </w:r>
      <w:r>
        <w:rPr>
          <w:rFonts w:ascii="Arial" w:hAnsi="Arial"/>
          <w:i/>
          <w:iCs/>
        </w:rPr>
        <w:t>Gnat</w:t>
      </w:r>
      <w:r>
        <w:rPr>
          <w:rFonts w:ascii="Arial" w:hAnsi="Arial"/>
        </w:rPr>
        <w:t xml:space="preserve"> and disappeared under the waves for the duration of the storm. Lost track of the pursuing sub at that point. How’d you all do in that fucking storm?”</w:t>
      </w:r>
    </w:p>
    <w:p w14:paraId="38C31D75" w14:textId="794538FC" w:rsidR="001E2E9B" w:rsidRDefault="00000000">
      <w:pPr>
        <w:pStyle w:val="BodyText"/>
        <w:rPr>
          <w:rFonts w:ascii="Arial" w:hAnsi="Arial"/>
        </w:rPr>
      </w:pPr>
      <w:r>
        <w:rPr>
          <w:rFonts w:ascii="Arial" w:hAnsi="Arial"/>
        </w:rPr>
        <w:t xml:space="preserve">“Hemi brought the </w:t>
      </w:r>
      <w:r>
        <w:rPr>
          <w:rFonts w:ascii="Arial" w:hAnsi="Arial"/>
          <w:i/>
          <w:iCs/>
        </w:rPr>
        <w:t>Prospect</w:t>
      </w:r>
      <w:r>
        <w:rPr>
          <w:rFonts w:ascii="Arial" w:hAnsi="Arial"/>
        </w:rPr>
        <w:t xml:space="preserve"> up to the surface in the ditch of a ten</w:t>
      </w:r>
      <w:ins w:id="3826" w:author="Julia Ringo" w:date="2023-10-21T07:38:00Z">
        <w:r w:rsidR="002C4D4D">
          <w:rPr>
            <w:rFonts w:ascii="Arial" w:hAnsi="Arial"/>
          </w:rPr>
          <w:t>-</w:t>
        </w:r>
      </w:ins>
      <w:del w:id="3827" w:author="Julia Ringo" w:date="2023-10-21T07:38:00Z">
        <w:r w:rsidDel="002C4D4D">
          <w:rPr>
            <w:rFonts w:ascii="Arial" w:hAnsi="Arial"/>
          </w:rPr>
          <w:delText xml:space="preserve"> </w:delText>
        </w:r>
      </w:del>
      <w:r>
        <w:rPr>
          <w:rFonts w:ascii="Arial" w:hAnsi="Arial"/>
        </w:rPr>
        <w:t>meter wave, rolled her right the fuck over. She was completely on her side for a bit, but eventually came upright again,” said Percy.</w:t>
      </w:r>
    </w:p>
    <w:p w14:paraId="304DE413" w14:textId="77777777" w:rsidR="001E2E9B" w:rsidRDefault="00000000">
      <w:pPr>
        <w:pStyle w:val="BodyText"/>
        <w:rPr>
          <w:rFonts w:ascii="Arial" w:hAnsi="Arial"/>
        </w:rPr>
      </w:pPr>
      <w:r>
        <w:rPr>
          <w:rFonts w:ascii="Arial" w:hAnsi="Arial"/>
        </w:rPr>
        <w:t>Shakes whistled. “Shit, I never saw weather that fuckin’ big on this trip. You must have been much more toward the center of the storm.”</w:t>
      </w:r>
    </w:p>
    <w:p w14:paraId="37338D30" w14:textId="77777777" w:rsidR="001E2E9B" w:rsidRDefault="00000000">
      <w:pPr>
        <w:pStyle w:val="BodyText"/>
        <w:rPr>
          <w:rFonts w:ascii="Arial" w:hAnsi="Arial"/>
        </w:rPr>
      </w:pPr>
      <w:r>
        <w:rPr>
          <w:rFonts w:ascii="Arial" w:hAnsi="Arial"/>
        </w:rPr>
        <w:t xml:space="preserve">Percy went on to fill Shakes in on running into the </w:t>
      </w:r>
      <w:r>
        <w:rPr>
          <w:rFonts w:ascii="Arial" w:hAnsi="Arial"/>
          <w:i/>
          <w:iCs/>
        </w:rPr>
        <w:t>Grackle</w:t>
      </w:r>
      <w:r>
        <w:rPr>
          <w:rFonts w:ascii="Arial" w:hAnsi="Arial"/>
        </w:rPr>
        <w:t xml:space="preserve"> on the surface during the storm, and the loss of Owen. Hemi also added that Chips had quit the boat.</w:t>
      </w:r>
    </w:p>
    <w:p w14:paraId="4FBC2D93" w14:textId="77777777" w:rsidR="001E2E9B" w:rsidRDefault="00000000">
      <w:pPr>
        <w:pStyle w:val="BodyText"/>
        <w:rPr>
          <w:rFonts w:ascii="Arial" w:hAnsi="Arial"/>
        </w:rPr>
      </w:pPr>
      <w:r>
        <w:rPr>
          <w:rFonts w:ascii="Arial" w:hAnsi="Arial"/>
        </w:rPr>
        <w:t>“Motherfucker,” said Shakes, “you’ve all had it rough. I feel like I had the easy part of the job. Yet here I fuckin’ am to collect my due!”</w:t>
      </w:r>
    </w:p>
    <w:p w14:paraId="012D30A8" w14:textId="77777777" w:rsidR="001E2E9B" w:rsidRDefault="00000000">
      <w:pPr>
        <w:pStyle w:val="BodyText"/>
        <w:rPr>
          <w:rFonts w:ascii="Arial" w:hAnsi="Arial"/>
        </w:rPr>
      </w:pPr>
      <w:r>
        <w:rPr>
          <w:rFonts w:ascii="Arial" w:hAnsi="Arial"/>
        </w:rPr>
        <w:t>“It looks like the dockworkers have finished unloading.” Hemi noticed that small groups of them had begun to clump up in various places around the platform, idly smoking. “Let’s go find that dock boss and settle up.”</w:t>
      </w:r>
    </w:p>
    <w:p w14:paraId="3DB03EC0" w14:textId="63DC0C50" w:rsidR="001E2E9B" w:rsidRDefault="00000000">
      <w:pPr>
        <w:pStyle w:val="BodyText"/>
        <w:rPr>
          <w:rFonts w:ascii="Arial" w:hAnsi="Arial"/>
        </w:rPr>
      </w:pPr>
      <w:r>
        <w:rPr>
          <w:rFonts w:ascii="Arial" w:hAnsi="Arial"/>
        </w:rPr>
        <w:t>“You two go on,” said Percy</w:t>
      </w:r>
      <w:ins w:id="3828" w:author="Julia Ringo" w:date="2023-10-21T07:38:00Z">
        <w:r w:rsidR="002C4D4D">
          <w:rPr>
            <w:rFonts w:ascii="Arial" w:hAnsi="Arial"/>
          </w:rPr>
          <w:t>.</w:t>
        </w:r>
      </w:ins>
      <w:del w:id="3829" w:author="Julia Ringo" w:date="2023-10-21T07:38:00Z">
        <w:r w:rsidDel="002C4D4D">
          <w:rPr>
            <w:rFonts w:ascii="Arial" w:hAnsi="Arial"/>
          </w:rPr>
          <w:delText>,</w:delText>
        </w:r>
      </w:del>
      <w:r>
        <w:rPr>
          <w:rFonts w:ascii="Arial" w:hAnsi="Arial"/>
        </w:rPr>
        <w:t xml:space="preserve"> “I’m going to check my cargo hold and make sure they didn’t fuck any shit up when they were swinging that iron hook around down there.”</w:t>
      </w:r>
    </w:p>
    <w:p w14:paraId="2D641B8D" w14:textId="77777777" w:rsidR="001E2E9B" w:rsidRDefault="00000000">
      <w:pPr>
        <w:pStyle w:val="BodyText"/>
        <w:rPr>
          <w:rFonts w:ascii="Arial" w:hAnsi="Arial"/>
        </w:rPr>
      </w:pPr>
      <w:r>
        <w:rPr>
          <w:rFonts w:ascii="Arial" w:hAnsi="Arial"/>
        </w:rPr>
        <w:t> </w:t>
      </w:r>
    </w:p>
    <w:p w14:paraId="7481C051" w14:textId="77777777" w:rsidR="001E2E9B" w:rsidRDefault="00000000">
      <w:pPr>
        <w:pStyle w:val="BodyText"/>
        <w:rPr>
          <w:rFonts w:ascii="Arial" w:hAnsi="Arial"/>
        </w:rPr>
      </w:pPr>
      <w:r>
        <w:rPr>
          <w:rFonts w:ascii="Arial" w:hAnsi="Arial"/>
        </w:rPr>
        <w:t xml:space="preserve">Hemi and Shakes found the dock boss stomping around the dock on a crude prosthetic foot, counting the crates that had come off the </w:t>
      </w:r>
      <w:r>
        <w:rPr>
          <w:rFonts w:ascii="Arial" w:hAnsi="Arial"/>
          <w:i/>
          <w:iCs/>
        </w:rPr>
        <w:t>Prospect</w:t>
      </w:r>
      <w:r>
        <w:rPr>
          <w:rFonts w:ascii="Arial" w:hAnsi="Arial"/>
        </w:rPr>
        <w:t xml:space="preserve"> and checking them against a list on a greasy clipboard.</w:t>
      </w:r>
    </w:p>
    <w:p w14:paraId="30BBEA4C" w14:textId="111C7B0B" w:rsidR="001E2E9B" w:rsidRDefault="00000000">
      <w:pPr>
        <w:pStyle w:val="BodyText"/>
        <w:rPr>
          <w:rFonts w:ascii="Arial" w:hAnsi="Arial"/>
        </w:rPr>
      </w:pPr>
      <w:r>
        <w:rPr>
          <w:rFonts w:ascii="Arial" w:hAnsi="Arial"/>
        </w:rPr>
        <w:t>“Hmm. Mr. Howell</w:t>
      </w:r>
      <w:ins w:id="3830" w:author="Julia Ringo" w:date="2023-10-21T07:38:00Z">
        <w:r w:rsidR="002C4D4D">
          <w:rPr>
            <w:rFonts w:ascii="Arial" w:hAnsi="Arial"/>
          </w:rPr>
          <w:t>,</w:t>
        </w:r>
      </w:ins>
      <w:del w:id="3831" w:author="Julia Ringo" w:date="2023-10-21T07:38:00Z">
        <w:r w:rsidDel="002C4D4D">
          <w:rPr>
            <w:rFonts w:ascii="Arial" w:hAnsi="Arial"/>
          </w:rPr>
          <w:delText>.</w:delText>
        </w:r>
      </w:del>
      <w:r>
        <w:rPr>
          <w:rFonts w:ascii="Arial" w:hAnsi="Arial"/>
        </w:rPr>
        <w:t xml:space="preserve"> </w:t>
      </w:r>
      <w:ins w:id="3832" w:author="Julia Ringo" w:date="2023-10-21T07:39:00Z">
        <w:r w:rsidR="002C4D4D">
          <w:rPr>
            <w:rFonts w:ascii="Arial" w:hAnsi="Arial"/>
          </w:rPr>
          <w:t>t</w:t>
        </w:r>
      </w:ins>
      <w:del w:id="3833" w:author="Julia Ringo" w:date="2023-10-21T07:39:00Z">
        <w:r w:rsidDel="002C4D4D">
          <w:rPr>
            <w:rFonts w:ascii="Arial" w:hAnsi="Arial"/>
          </w:rPr>
          <w:delText>T</w:delText>
        </w:r>
      </w:del>
      <w:r>
        <w:rPr>
          <w:rFonts w:ascii="Arial" w:hAnsi="Arial"/>
        </w:rPr>
        <w:t xml:space="preserve">he </w:t>
      </w:r>
      <w:proofErr w:type="gramStart"/>
      <w:r>
        <w:rPr>
          <w:rFonts w:ascii="Arial" w:hAnsi="Arial"/>
        </w:rPr>
        <w:t>manifest</w:t>
      </w:r>
      <w:proofErr w:type="gramEnd"/>
      <w:r>
        <w:rPr>
          <w:rFonts w:ascii="Arial" w:hAnsi="Arial"/>
        </w:rPr>
        <w:t xml:space="preserve"> says 215 crates, but I only count 212.” The dock boss gestured towards the stacks of crates.</w:t>
      </w:r>
    </w:p>
    <w:p w14:paraId="34183DA7" w14:textId="77777777" w:rsidR="001E2E9B" w:rsidRDefault="00000000">
      <w:pPr>
        <w:pStyle w:val="BodyText"/>
        <w:rPr>
          <w:rFonts w:ascii="Arial" w:hAnsi="Arial"/>
        </w:rPr>
      </w:pPr>
      <w:r>
        <w:rPr>
          <w:rFonts w:ascii="Arial" w:hAnsi="Arial"/>
        </w:rPr>
        <w:t>“I do not know what to tell you. Logistics is not an exact science,” said Hemi.</w:t>
      </w:r>
    </w:p>
    <w:p w14:paraId="2101F38E" w14:textId="41BC8273" w:rsidR="001E2E9B" w:rsidRDefault="00000000">
      <w:pPr>
        <w:pStyle w:val="BodyText"/>
        <w:rPr>
          <w:rFonts w:ascii="Arial" w:hAnsi="Arial"/>
        </w:rPr>
      </w:pPr>
      <w:r>
        <w:rPr>
          <w:rFonts w:ascii="Arial" w:hAnsi="Arial"/>
        </w:rPr>
        <w:t>“No</w:t>
      </w:r>
      <w:ins w:id="3834" w:author="Julia Ringo" w:date="2023-10-21T07:39:00Z">
        <w:r w:rsidR="002C4D4D">
          <w:rPr>
            <w:rFonts w:ascii="Arial" w:hAnsi="Arial"/>
          </w:rPr>
          <w:t>,</w:t>
        </w:r>
      </w:ins>
      <w:r>
        <w:rPr>
          <w:rFonts w:ascii="Arial" w:hAnsi="Arial"/>
        </w:rPr>
        <w:t xml:space="preserve"> it clearly is not. I will adjust the payment based on your delivery.” He scribbled some figures with his pencil on the clipboard for a minute and showed it to Hemi. “Does that look right?”</w:t>
      </w:r>
    </w:p>
    <w:p w14:paraId="62E957CA" w14:textId="081F6484" w:rsidR="001E2E9B" w:rsidRDefault="00000000">
      <w:pPr>
        <w:pStyle w:val="BodyText"/>
        <w:rPr>
          <w:rFonts w:ascii="Arial" w:hAnsi="Arial"/>
        </w:rPr>
      </w:pPr>
      <w:r>
        <w:rPr>
          <w:rFonts w:ascii="Arial" w:hAnsi="Arial"/>
        </w:rPr>
        <w:t xml:space="preserve">Hemi nodded when he saw that the amount agreed with the </w:t>
      </w:r>
      <w:proofErr w:type="gramStart"/>
      <w:r>
        <w:rPr>
          <w:rFonts w:ascii="Arial" w:hAnsi="Arial"/>
        </w:rPr>
        <w:t>calculations</w:t>
      </w:r>
      <w:proofErr w:type="gramEnd"/>
      <w:r>
        <w:rPr>
          <w:rFonts w:ascii="Arial" w:hAnsi="Arial"/>
        </w:rPr>
        <w:t xml:space="preserve"> he had previously done himself in his head. The dock boss emptied a heavy leather sack of coins onto a crate in front of them and counted out and arranged stacks. When he </w:t>
      </w:r>
      <w:r>
        <w:rPr>
          <w:rFonts w:ascii="Arial" w:hAnsi="Arial"/>
        </w:rPr>
        <w:lastRenderedPageBreak/>
        <w:t>finished counting</w:t>
      </w:r>
      <w:del w:id="3835" w:author="Julia Ringo" w:date="2023-10-05T13:15:00Z">
        <w:r w:rsidDel="000E7660">
          <w:rPr>
            <w:rFonts w:ascii="Arial" w:hAnsi="Arial"/>
          </w:rPr>
          <w:delText xml:space="preserve"> — </w:delText>
        </w:r>
      </w:del>
      <w:ins w:id="3836" w:author="Julia Ringo" w:date="2023-10-05T13:15:00Z">
        <w:r w:rsidR="000E7660">
          <w:rPr>
            <w:rFonts w:ascii="Arial" w:hAnsi="Arial"/>
          </w:rPr>
          <w:t>—</w:t>
        </w:r>
      </w:ins>
      <w:r>
        <w:rPr>
          <w:rFonts w:ascii="Arial" w:hAnsi="Arial"/>
        </w:rPr>
        <w:t>with Hemi double</w:t>
      </w:r>
      <w:ins w:id="3837" w:author="Julia Ringo" w:date="2023-10-21T07:39:00Z">
        <w:r w:rsidR="002C4D4D">
          <w:rPr>
            <w:rFonts w:ascii="Arial" w:hAnsi="Arial"/>
          </w:rPr>
          <w:t>-</w:t>
        </w:r>
      </w:ins>
      <w:del w:id="3838" w:author="Julia Ringo" w:date="2023-10-21T07:39:00Z">
        <w:r w:rsidDel="002C4D4D">
          <w:rPr>
            <w:rFonts w:ascii="Arial" w:hAnsi="Arial"/>
          </w:rPr>
          <w:delText xml:space="preserve"> </w:delText>
        </w:r>
      </w:del>
      <w:r>
        <w:rPr>
          <w:rFonts w:ascii="Arial" w:hAnsi="Arial"/>
        </w:rPr>
        <w:t>checking every stack</w:t>
      </w:r>
      <w:del w:id="3839" w:author="Julia Ringo" w:date="2023-10-05T13:15:00Z">
        <w:r w:rsidDel="000E7660">
          <w:rPr>
            <w:rFonts w:ascii="Arial" w:hAnsi="Arial"/>
          </w:rPr>
          <w:delText xml:space="preserve"> — </w:delText>
        </w:r>
      </w:del>
      <w:ins w:id="3840" w:author="Julia Ringo" w:date="2023-10-05T13:15:00Z">
        <w:r w:rsidR="000E7660">
          <w:rPr>
            <w:rFonts w:ascii="Arial" w:hAnsi="Arial"/>
          </w:rPr>
          <w:t>—</w:t>
        </w:r>
      </w:ins>
      <w:r>
        <w:rPr>
          <w:rFonts w:ascii="Arial" w:hAnsi="Arial"/>
        </w:rPr>
        <w:t xml:space="preserve">Hemi swept all the coins off the crate with one swipe of his big hand into a canvas bag he pulled from the inside pocket of his tweed jacket. Hemi thanked the dock boss gruffly. As he and Shakes walked back to the </w:t>
      </w:r>
      <w:r>
        <w:rPr>
          <w:rFonts w:ascii="Arial" w:hAnsi="Arial"/>
          <w:i/>
          <w:iCs/>
        </w:rPr>
        <w:t>Prospect</w:t>
      </w:r>
      <w:r>
        <w:rPr>
          <w:rFonts w:ascii="Arial" w:hAnsi="Arial"/>
        </w:rPr>
        <w:t xml:space="preserve">, Hemi counted out </w:t>
      </w:r>
      <w:proofErr w:type="spellStart"/>
      <w:r>
        <w:rPr>
          <w:rFonts w:ascii="Arial" w:hAnsi="Arial"/>
        </w:rPr>
        <w:t>Shakes’</w:t>
      </w:r>
      <w:ins w:id="3841" w:author="Julia Ringo" w:date="2023-10-21T07:39:00Z">
        <w:r w:rsidR="002C4D4D">
          <w:rPr>
            <w:rFonts w:ascii="Arial" w:hAnsi="Arial"/>
          </w:rPr>
          <w:t>s</w:t>
        </w:r>
      </w:ins>
      <w:proofErr w:type="spellEnd"/>
      <w:r>
        <w:rPr>
          <w:rFonts w:ascii="Arial" w:hAnsi="Arial"/>
        </w:rPr>
        <w:t xml:space="preserve"> second deck-hand share</w:t>
      </w:r>
      <w:del w:id="3842" w:author="Julia Ringo" w:date="2023-10-21T07:39:00Z">
        <w:r w:rsidDel="002C4D4D">
          <w:rPr>
            <w:rFonts w:ascii="Arial" w:hAnsi="Arial"/>
          </w:rPr>
          <w:delText xml:space="preserve"> he was owed</w:delText>
        </w:r>
      </w:del>
      <w:r>
        <w:rPr>
          <w:rFonts w:ascii="Arial" w:hAnsi="Arial"/>
        </w:rPr>
        <w:t xml:space="preserve">. They agreed to leave the payment for the modifications to the </w:t>
      </w:r>
      <w:r>
        <w:rPr>
          <w:rFonts w:ascii="Arial" w:hAnsi="Arial"/>
          <w:i/>
          <w:iCs/>
        </w:rPr>
        <w:t>Gnat</w:t>
      </w:r>
      <w:r>
        <w:rPr>
          <w:rFonts w:ascii="Arial" w:hAnsi="Arial"/>
        </w:rPr>
        <w:t xml:space="preserve"> for a later time when Shakes could figure the cost more precisely.</w:t>
      </w:r>
    </w:p>
    <w:p w14:paraId="2CD9CBFB" w14:textId="77777777" w:rsidR="001E2E9B" w:rsidRDefault="00000000">
      <w:pPr>
        <w:pStyle w:val="BodyText"/>
        <w:rPr>
          <w:rFonts w:ascii="Arial" w:hAnsi="Arial"/>
        </w:rPr>
      </w:pPr>
      <w:r>
        <w:rPr>
          <w:rFonts w:ascii="Arial" w:hAnsi="Arial"/>
        </w:rPr>
        <w:t>They had just stepped onto the dock when Shakes shaded his eyes and looked far up the channel. “What the fuck is going on up there?”</w:t>
      </w:r>
    </w:p>
    <w:p w14:paraId="3A732FBB" w14:textId="77777777" w:rsidR="001E2E9B" w:rsidRDefault="00000000">
      <w:pPr>
        <w:pStyle w:val="BodyText"/>
        <w:rPr>
          <w:rFonts w:ascii="Arial" w:hAnsi="Arial"/>
        </w:rPr>
      </w:pPr>
      <w:r>
        <w:rPr>
          <w:rFonts w:ascii="Arial" w:hAnsi="Arial"/>
        </w:rPr>
        <w:t>A black shadow had formed, pushing itself between the brown line of the wooden structures on the water and the gray sky. The shadow rapidly grew and spouted a fin, like some ancient serpent from the deep come to menace the shores corrupted with human endeavors. A thin stream of exhaust rose from it and climbed up into the still air.</w:t>
      </w:r>
    </w:p>
    <w:p w14:paraId="6FFAE0B6" w14:textId="77777777" w:rsidR="001E2E9B" w:rsidRDefault="00000000">
      <w:pPr>
        <w:pStyle w:val="BodyText"/>
        <w:rPr>
          <w:rFonts w:ascii="Arial" w:hAnsi="Arial"/>
        </w:rPr>
      </w:pPr>
      <w:r>
        <w:rPr>
          <w:rFonts w:ascii="Arial" w:hAnsi="Arial"/>
        </w:rPr>
        <w:t>“It is them,” said Hemi.</w:t>
      </w:r>
    </w:p>
    <w:p w14:paraId="068BA6C6" w14:textId="77777777" w:rsidR="001E2E9B" w:rsidRDefault="00000000">
      <w:pPr>
        <w:pStyle w:val="BodyText"/>
        <w:rPr>
          <w:rFonts w:ascii="Arial" w:hAnsi="Arial"/>
        </w:rPr>
      </w:pPr>
      <w:r>
        <w:rPr>
          <w:rFonts w:ascii="Arial" w:hAnsi="Arial"/>
        </w:rPr>
        <w:t>“Are you fucking kidding me?” Shakes exclaimed.</w:t>
      </w:r>
    </w:p>
    <w:p w14:paraId="3689A8C3" w14:textId="2394EA6D" w:rsidR="001E2E9B" w:rsidRDefault="00000000">
      <w:pPr>
        <w:pStyle w:val="BodyText"/>
        <w:rPr>
          <w:rFonts w:ascii="Arial" w:hAnsi="Arial"/>
        </w:rPr>
      </w:pPr>
      <w:r>
        <w:rPr>
          <w:rFonts w:ascii="Arial" w:hAnsi="Arial"/>
        </w:rPr>
        <w:t>“We have to get the boats off</w:t>
      </w:r>
      <w:ins w:id="3843" w:author="Julia Ringo" w:date="2023-10-21T07:39:00Z">
        <w:r w:rsidR="002C4D4D">
          <w:rPr>
            <w:rFonts w:ascii="Arial" w:hAnsi="Arial"/>
          </w:rPr>
          <w:t>,</w:t>
        </w:r>
      </w:ins>
      <w:r>
        <w:rPr>
          <w:rFonts w:ascii="Arial" w:hAnsi="Arial"/>
        </w:rPr>
        <w:t xml:space="preserve"> Shakes.”</w:t>
      </w:r>
    </w:p>
    <w:p w14:paraId="5A1C0878" w14:textId="77777777" w:rsidR="001E2E9B" w:rsidRDefault="00000000">
      <w:pPr>
        <w:pStyle w:val="BodyText"/>
        <w:rPr>
          <w:rFonts w:ascii="Arial" w:hAnsi="Arial"/>
        </w:rPr>
      </w:pPr>
      <w:r>
        <w:rPr>
          <w:rFonts w:ascii="Arial" w:hAnsi="Arial"/>
        </w:rPr>
        <w:t>“Fuckin’ right we do.”</w:t>
      </w:r>
    </w:p>
    <w:p w14:paraId="007DD650" w14:textId="77777777" w:rsidR="001E2E9B" w:rsidRDefault="00000000">
      <w:pPr>
        <w:pStyle w:val="BodyText"/>
        <w:rPr>
          <w:rFonts w:ascii="Arial" w:hAnsi="Arial"/>
        </w:rPr>
      </w:pPr>
      <w:r>
        <w:rPr>
          <w:rFonts w:ascii="Arial" w:hAnsi="Arial"/>
        </w:rPr>
        <w:t xml:space="preserve">The two of them started running up the dock. The length of the rickety dock shook with the landing of each of </w:t>
      </w:r>
      <w:proofErr w:type="spellStart"/>
      <w:r>
        <w:rPr>
          <w:rFonts w:ascii="Arial" w:hAnsi="Arial"/>
        </w:rPr>
        <w:t>Hemi’s</w:t>
      </w:r>
      <w:proofErr w:type="spellEnd"/>
      <w:r>
        <w:rPr>
          <w:rFonts w:ascii="Arial" w:hAnsi="Arial"/>
        </w:rPr>
        <w:t xml:space="preserve"> heavy steps. Shakes jumped from the dock to the deck of the </w:t>
      </w:r>
      <w:r>
        <w:rPr>
          <w:rFonts w:ascii="Arial" w:hAnsi="Arial"/>
          <w:i/>
          <w:iCs/>
        </w:rPr>
        <w:t>Gnat</w:t>
      </w:r>
      <w:r>
        <w:rPr>
          <w:rFonts w:ascii="Arial" w:hAnsi="Arial"/>
        </w:rPr>
        <w:t xml:space="preserve"> and had the bow line undone and tossed back to the dock in a few seconds.</w:t>
      </w:r>
    </w:p>
    <w:p w14:paraId="7693720F" w14:textId="77777777" w:rsidR="001E2E9B" w:rsidRDefault="00000000">
      <w:pPr>
        <w:pStyle w:val="BodyText"/>
        <w:rPr>
          <w:rFonts w:ascii="Arial" w:hAnsi="Arial"/>
        </w:rPr>
      </w:pPr>
      <w:r>
        <w:rPr>
          <w:rFonts w:ascii="Arial" w:hAnsi="Arial"/>
        </w:rPr>
        <w:t xml:space="preserve">Hemi was a few strides behind Shakes and was about to turn up the gangway when Shakes called to him. He turned to look, and Shakes was leaning over from the </w:t>
      </w:r>
      <w:r>
        <w:rPr>
          <w:rFonts w:ascii="Arial" w:hAnsi="Arial"/>
          <w:i/>
          <w:iCs/>
        </w:rPr>
        <w:t>Gnat</w:t>
      </w:r>
      <w:r>
        <w:rPr>
          <w:rFonts w:ascii="Arial" w:hAnsi="Arial"/>
        </w:rPr>
        <w:t xml:space="preserve"> with both hands cupping a bundle of feathers. “Take Herschel!”</w:t>
      </w:r>
    </w:p>
    <w:p w14:paraId="118B8FBB" w14:textId="31A6E8E6" w:rsidR="001E2E9B" w:rsidRDefault="00000000">
      <w:pPr>
        <w:pStyle w:val="BodyText"/>
        <w:rPr>
          <w:rFonts w:ascii="Arial" w:hAnsi="Arial"/>
        </w:rPr>
      </w:pPr>
      <w:r>
        <w:rPr>
          <w:rFonts w:ascii="Arial" w:hAnsi="Arial"/>
        </w:rPr>
        <w:t>Hemi nodded as he accepted the bird into his big hands. He held Herschel in one hand as he ran up the gangway shouting to Percy on the bridge. Percy turned to look up the channel and from her height could easily see the approaching black sub. She could even see the strange</w:t>
      </w:r>
      <w:ins w:id="3844" w:author="Julia Ringo" w:date="2023-10-21T07:40:00Z">
        <w:r w:rsidR="002C4D4D">
          <w:rPr>
            <w:rFonts w:ascii="Arial" w:hAnsi="Arial"/>
          </w:rPr>
          <w:t>,</w:t>
        </w:r>
      </w:ins>
      <w:r>
        <w:rPr>
          <w:rFonts w:ascii="Arial" w:hAnsi="Arial"/>
        </w:rPr>
        <w:t xml:space="preserve"> fiercely</w:t>
      </w:r>
      <w:ins w:id="3845" w:author="Julia Ringo" w:date="2023-10-21T07:40:00Z">
        <w:r w:rsidR="002C4D4D">
          <w:rPr>
            <w:rFonts w:ascii="Arial" w:hAnsi="Arial"/>
          </w:rPr>
          <w:t xml:space="preserve"> </w:t>
        </w:r>
      </w:ins>
      <w:del w:id="3846" w:author="Julia Ringo" w:date="2023-10-21T07:40:00Z">
        <w:r w:rsidDel="002C4D4D">
          <w:rPr>
            <w:rFonts w:ascii="Arial" w:hAnsi="Arial"/>
          </w:rPr>
          <w:delText>-</w:delText>
        </w:r>
      </w:del>
      <w:r>
        <w:rPr>
          <w:rFonts w:ascii="Arial" w:hAnsi="Arial"/>
        </w:rPr>
        <w:t>angled shape of the ram mounted on the bow sharply slicing the water.</w:t>
      </w:r>
    </w:p>
    <w:p w14:paraId="3215B5B4" w14:textId="77777777" w:rsidR="001E2E9B" w:rsidRDefault="00000000">
      <w:pPr>
        <w:pStyle w:val="BodyText"/>
        <w:rPr>
          <w:rFonts w:ascii="Arial" w:hAnsi="Arial"/>
        </w:rPr>
      </w:pPr>
      <w:r>
        <w:rPr>
          <w:rFonts w:ascii="Arial" w:hAnsi="Arial"/>
        </w:rPr>
        <w:t>Hemi leaned over the open cargo hatch as he came up to it on the deck and saw Gregory down in the cargo hold securing pieces of equipment that the dockworkers had moved while unloading the cargo.</w:t>
      </w:r>
    </w:p>
    <w:p w14:paraId="05E879C9" w14:textId="77777777" w:rsidR="001E2E9B" w:rsidRDefault="00000000">
      <w:pPr>
        <w:pStyle w:val="BodyText"/>
        <w:rPr>
          <w:rFonts w:ascii="Arial" w:hAnsi="Arial"/>
        </w:rPr>
      </w:pPr>
      <w:r>
        <w:rPr>
          <w:rFonts w:ascii="Arial" w:hAnsi="Arial"/>
        </w:rPr>
        <w:t xml:space="preserve">“Gregory!” Hemi called down to him through the hatch. “We </w:t>
      </w:r>
      <w:proofErr w:type="gramStart"/>
      <w:r>
        <w:rPr>
          <w:rFonts w:ascii="Arial" w:hAnsi="Arial"/>
        </w:rPr>
        <w:t>have to</w:t>
      </w:r>
      <w:proofErr w:type="gramEnd"/>
      <w:r>
        <w:rPr>
          <w:rFonts w:ascii="Arial" w:hAnsi="Arial"/>
        </w:rPr>
        <w:t xml:space="preserve"> leave immediately. Come up here and throw the lines, then get the cargo hatch closed.” Hemi turned towards the </w:t>
      </w:r>
      <w:proofErr w:type="gramStart"/>
      <w:r>
        <w:rPr>
          <w:rFonts w:ascii="Arial" w:hAnsi="Arial"/>
        </w:rPr>
        <w:t>sail</w:t>
      </w:r>
      <w:proofErr w:type="gramEnd"/>
      <w:r>
        <w:rPr>
          <w:rFonts w:ascii="Arial" w:hAnsi="Arial"/>
        </w:rPr>
        <w:t xml:space="preserve"> but Gregory hailed him.</w:t>
      </w:r>
    </w:p>
    <w:p w14:paraId="4294BAC2" w14:textId="77777777" w:rsidR="001E2E9B" w:rsidRDefault="00000000">
      <w:pPr>
        <w:pStyle w:val="BodyText"/>
        <w:rPr>
          <w:rFonts w:ascii="Arial" w:hAnsi="Arial"/>
        </w:rPr>
      </w:pPr>
      <w:r>
        <w:rPr>
          <w:rFonts w:ascii="Arial" w:hAnsi="Arial"/>
        </w:rPr>
        <w:t>“Hemi! What about the fucking gangway?”</w:t>
      </w:r>
    </w:p>
    <w:p w14:paraId="5ECD7ACB" w14:textId="77777777" w:rsidR="001E2E9B" w:rsidRDefault="00000000">
      <w:pPr>
        <w:pStyle w:val="BodyText"/>
        <w:rPr>
          <w:rFonts w:ascii="Arial" w:hAnsi="Arial"/>
        </w:rPr>
      </w:pPr>
      <w:r>
        <w:rPr>
          <w:rFonts w:ascii="Arial" w:hAnsi="Arial"/>
        </w:rPr>
        <w:t xml:space="preserve">Hemi looked at the rusted and dented ramp leading from the deck of the </w:t>
      </w:r>
      <w:r>
        <w:rPr>
          <w:rFonts w:ascii="Arial" w:hAnsi="Arial"/>
          <w:i/>
          <w:iCs/>
        </w:rPr>
        <w:t>Prospect</w:t>
      </w:r>
      <w:r>
        <w:rPr>
          <w:rFonts w:ascii="Arial" w:hAnsi="Arial"/>
        </w:rPr>
        <w:t xml:space="preserve"> to the dock, then back to Gregory. “Just undo its securing lines. We are going to leave it here.”</w:t>
      </w:r>
    </w:p>
    <w:p w14:paraId="0BECA12E" w14:textId="69B3B782" w:rsidR="001E2E9B" w:rsidRDefault="00000000">
      <w:pPr>
        <w:pStyle w:val="BodyText"/>
        <w:rPr>
          <w:rFonts w:ascii="Arial" w:hAnsi="Arial"/>
        </w:rPr>
      </w:pPr>
      <w:r>
        <w:rPr>
          <w:rFonts w:ascii="Arial" w:hAnsi="Arial"/>
        </w:rPr>
        <w:lastRenderedPageBreak/>
        <w:t xml:space="preserve">Hemi turned back towards the sail, hearing a distant </w:t>
      </w:r>
      <w:ins w:id="3847" w:author="Julia Ringo" w:date="2023-10-21T07:40:00Z">
        <w:r w:rsidR="002C4D4D">
          <w:rPr>
            <w:rFonts w:ascii="Arial" w:hAnsi="Arial"/>
          </w:rPr>
          <w:t>“</w:t>
        </w:r>
      </w:ins>
      <w:del w:id="3848" w:author="Julia Ringo" w:date="2023-10-21T07:40:00Z">
        <w:r w:rsidDel="002C4D4D">
          <w:rPr>
            <w:rFonts w:ascii="Arial" w:hAnsi="Arial"/>
          </w:rPr>
          <w:delText>‘</w:delText>
        </w:r>
      </w:del>
      <w:r>
        <w:rPr>
          <w:rFonts w:ascii="Arial" w:hAnsi="Arial"/>
        </w:rPr>
        <w:t>fuck</w:t>
      </w:r>
      <w:ins w:id="3849" w:author="Julia Ringo" w:date="2023-10-21T07:40:00Z">
        <w:r w:rsidR="002C4D4D">
          <w:rPr>
            <w:rFonts w:ascii="Arial" w:hAnsi="Arial"/>
          </w:rPr>
          <w:t>”</w:t>
        </w:r>
      </w:ins>
      <w:del w:id="3850" w:author="Julia Ringo" w:date="2023-10-21T07:40:00Z">
        <w:r w:rsidDel="002C4D4D">
          <w:rPr>
            <w:rFonts w:ascii="Arial" w:hAnsi="Arial"/>
          </w:rPr>
          <w:delText>’</w:delText>
        </w:r>
      </w:del>
      <w:r>
        <w:rPr>
          <w:rFonts w:ascii="Arial" w:hAnsi="Arial"/>
        </w:rPr>
        <w:t xml:space="preserve"> </w:t>
      </w:r>
      <w:proofErr w:type="gramStart"/>
      <w:r>
        <w:rPr>
          <w:rFonts w:ascii="Arial" w:hAnsi="Arial"/>
        </w:rPr>
        <w:t>rise up</w:t>
      </w:r>
      <w:proofErr w:type="gramEnd"/>
      <w:r>
        <w:rPr>
          <w:rFonts w:ascii="Arial" w:hAnsi="Arial"/>
        </w:rPr>
        <w:t xml:space="preserve"> from the depths of the cargo hold. He was up on the bridge of the sail a few seconds later asking Percy to make sure Gregory got the deck cleared for leaving dock. A few seconds after that he was on the PA in the control room, calling Sir Piero and Bastian to meet him immediately. They both arrived from the galley moments later.</w:t>
      </w:r>
    </w:p>
    <w:p w14:paraId="0FF0169D" w14:textId="32CE06BF" w:rsidR="001E2E9B" w:rsidRDefault="00000000">
      <w:pPr>
        <w:pStyle w:val="BodyText"/>
        <w:rPr>
          <w:rFonts w:ascii="Arial" w:hAnsi="Arial"/>
        </w:rPr>
      </w:pPr>
      <w:r>
        <w:rPr>
          <w:rFonts w:ascii="Arial" w:hAnsi="Arial"/>
        </w:rPr>
        <w:t>“Our pursuing sub problem has arrived once again</w:t>
      </w:r>
      <w:ins w:id="3851" w:author="Julia Ringo" w:date="2023-10-21T07:40:00Z">
        <w:r w:rsidR="002C4D4D">
          <w:rPr>
            <w:rFonts w:ascii="Arial" w:hAnsi="Arial"/>
          </w:rPr>
          <w:t>,</w:t>
        </w:r>
      </w:ins>
      <w:r>
        <w:rPr>
          <w:rFonts w:ascii="Arial" w:hAnsi="Arial"/>
        </w:rPr>
        <w:t xml:space="preserve"> Bastian. Get the diesels started, we are leaving. Sir Piero: if you can pilot us back to the main channel in a hurry, there will be a significant bonus for you.”</w:t>
      </w:r>
    </w:p>
    <w:p w14:paraId="08A041A8" w14:textId="432F5736" w:rsidR="001E2E9B" w:rsidRDefault="00000000">
      <w:pPr>
        <w:pStyle w:val="BodyText"/>
        <w:rPr>
          <w:rFonts w:ascii="Arial" w:hAnsi="Arial"/>
        </w:rPr>
      </w:pPr>
      <w:r>
        <w:rPr>
          <w:rFonts w:ascii="Arial" w:hAnsi="Arial"/>
        </w:rPr>
        <w:t>“Alright</w:t>
      </w:r>
      <w:ins w:id="3852" w:author="Julia Ringo" w:date="2023-10-21T07:40:00Z">
        <w:r w:rsidR="002C4D4D">
          <w:rPr>
            <w:rFonts w:ascii="Arial" w:hAnsi="Arial"/>
          </w:rPr>
          <w:t>,</w:t>
        </w:r>
      </w:ins>
      <w:r>
        <w:rPr>
          <w:rFonts w:ascii="Arial" w:hAnsi="Arial"/>
        </w:rPr>
        <w:t xml:space="preserve"> Mister Hemi.” Sir Piero climbed the ladder up to the bridge from where his piloting would be carried out.</w:t>
      </w:r>
    </w:p>
    <w:p w14:paraId="07037B7D" w14:textId="77777777" w:rsidR="001E2E9B" w:rsidRDefault="00000000">
      <w:pPr>
        <w:pStyle w:val="BodyText"/>
        <w:rPr>
          <w:rFonts w:ascii="Arial" w:hAnsi="Arial"/>
        </w:rPr>
      </w:pPr>
      <w:r>
        <w:rPr>
          <w:rFonts w:ascii="Arial" w:hAnsi="Arial"/>
        </w:rPr>
        <w:t xml:space="preserve">Bastian did not ask any questions. He turned to the motor panel and flipped the starters. A moment after that came the hiss of the high-pressure air turning the diesels over. The engines came to life, filling the </w:t>
      </w:r>
      <w:r>
        <w:rPr>
          <w:rFonts w:ascii="Arial" w:hAnsi="Arial"/>
          <w:i/>
          <w:iCs/>
        </w:rPr>
        <w:t>Prospect</w:t>
      </w:r>
      <w:r>
        <w:rPr>
          <w:rFonts w:ascii="Arial" w:hAnsi="Arial"/>
        </w:rPr>
        <w:t xml:space="preserve"> with the reassuring and familiar rumble of its core power.</w:t>
      </w:r>
    </w:p>
    <w:p w14:paraId="2BA51964" w14:textId="510E52E2" w:rsidR="001E2E9B" w:rsidRDefault="00000000">
      <w:pPr>
        <w:pStyle w:val="BodyText"/>
        <w:rPr>
          <w:rFonts w:ascii="Arial" w:hAnsi="Arial"/>
        </w:rPr>
      </w:pPr>
      <w:r>
        <w:rPr>
          <w:rFonts w:ascii="Arial" w:hAnsi="Arial"/>
        </w:rPr>
        <w:t xml:space="preserve">Sir Piero joined Percy on the bridge. Percy and Gregory established via some consultation yelled back and forth from the top of the sail to the deck that they would leave the gangway and the hawsers. It only took Gregory a few minutes to remove the securing lines from the gangway and undo the hawsers from the </w:t>
      </w:r>
      <w:r>
        <w:rPr>
          <w:rFonts w:ascii="Arial" w:hAnsi="Arial"/>
          <w:i/>
          <w:iCs/>
        </w:rPr>
        <w:t>Prospect’s</w:t>
      </w:r>
      <w:r>
        <w:rPr>
          <w:rFonts w:ascii="Arial" w:hAnsi="Arial"/>
        </w:rPr>
        <w:t xml:space="preserve"> deck cleats. As soon as they were loose</w:t>
      </w:r>
      <w:ins w:id="3853" w:author="Julia Ringo" w:date="2023-10-21T07:40:00Z">
        <w:r w:rsidR="002C4D4D">
          <w:rPr>
            <w:rFonts w:ascii="Arial" w:hAnsi="Arial"/>
          </w:rPr>
          <w:t>,</w:t>
        </w:r>
      </w:ins>
      <w:r>
        <w:rPr>
          <w:rFonts w:ascii="Arial" w:hAnsi="Arial"/>
        </w:rPr>
        <w:t xml:space="preserve"> Percy shouted down to Bastian and Hemi in the control room to reverse thrust and start backing them away from the dock into the turnaround bay. As the </w:t>
      </w:r>
      <w:r>
        <w:rPr>
          <w:rFonts w:ascii="Arial" w:hAnsi="Arial"/>
          <w:i/>
          <w:iCs/>
        </w:rPr>
        <w:t>Prospect</w:t>
      </w:r>
      <w:r>
        <w:rPr>
          <w:rFonts w:ascii="Arial" w:hAnsi="Arial"/>
        </w:rPr>
        <w:t xml:space="preserve"> slipped away from the dock</w:t>
      </w:r>
      <w:ins w:id="3854" w:author="Julia Ringo" w:date="2023-10-21T07:40:00Z">
        <w:r w:rsidR="002C4D4D">
          <w:rPr>
            <w:rFonts w:ascii="Arial" w:hAnsi="Arial"/>
          </w:rPr>
          <w:t>,</w:t>
        </w:r>
      </w:ins>
      <w:r>
        <w:rPr>
          <w:rFonts w:ascii="Arial" w:hAnsi="Arial"/>
        </w:rPr>
        <w:t xml:space="preserve"> the hawsers draped and then fell in long splashing lines into the water. The gangway scraped along the deck with a loud steel-on-steel sound, and then it followed the hawsers down the side of the </w:t>
      </w:r>
      <w:r>
        <w:rPr>
          <w:rFonts w:ascii="Arial" w:hAnsi="Arial"/>
          <w:i/>
          <w:iCs/>
        </w:rPr>
        <w:t>Prospect’s</w:t>
      </w:r>
      <w:r>
        <w:rPr>
          <w:rFonts w:ascii="Arial" w:hAnsi="Arial"/>
        </w:rPr>
        <w:t xml:space="preserve"> hull and into the water.</w:t>
      </w:r>
    </w:p>
    <w:p w14:paraId="77CBE6E5" w14:textId="77777777" w:rsidR="001E2E9B" w:rsidRDefault="00000000">
      <w:pPr>
        <w:pStyle w:val="BodyText"/>
        <w:rPr>
          <w:rFonts w:ascii="Arial" w:hAnsi="Arial"/>
        </w:rPr>
      </w:pPr>
      <w:r>
        <w:rPr>
          <w:rFonts w:ascii="Arial" w:hAnsi="Arial"/>
        </w:rPr>
        <w:t>The round dock boss and the dockworkers were standing on the platform watching this procedure, a little stupefied. When the gangway hit the water the dock boss called out to Percy and Sir Piero on the sail. “What are you doing? You can’t leave that fucking junk here!”</w:t>
      </w:r>
    </w:p>
    <w:p w14:paraId="6465C9AA" w14:textId="77777777" w:rsidR="001E2E9B" w:rsidRDefault="00000000">
      <w:pPr>
        <w:pStyle w:val="BodyText"/>
        <w:rPr>
          <w:rFonts w:ascii="Arial" w:hAnsi="Arial"/>
        </w:rPr>
      </w:pPr>
      <w:r>
        <w:rPr>
          <w:rFonts w:ascii="Arial" w:hAnsi="Arial"/>
        </w:rPr>
        <w:t>Percy ignored him, annoyed that she had to leave the junk. Those heavy hawsers were not cheap.</w:t>
      </w:r>
    </w:p>
    <w:p w14:paraId="2FF65CF2" w14:textId="32A6E31C" w:rsidR="001E2E9B" w:rsidRDefault="00000000">
      <w:pPr>
        <w:pStyle w:val="BodyText"/>
        <w:rPr>
          <w:rFonts w:ascii="Arial" w:hAnsi="Arial"/>
        </w:rPr>
      </w:pPr>
      <w:r>
        <w:rPr>
          <w:rFonts w:ascii="Arial" w:hAnsi="Arial"/>
        </w:rPr>
        <w:t xml:space="preserve">On the </w:t>
      </w:r>
      <w:r>
        <w:rPr>
          <w:rFonts w:ascii="Arial" w:hAnsi="Arial"/>
          <w:i/>
          <w:iCs/>
        </w:rPr>
        <w:t>Gnat</w:t>
      </w:r>
      <w:r>
        <w:rPr>
          <w:rFonts w:ascii="Arial" w:hAnsi="Arial"/>
        </w:rPr>
        <w:t>, Shakes returned to the sail from below deck</w:t>
      </w:r>
      <w:ins w:id="3855" w:author="Julia Ringo" w:date="2023-10-21T07:41:00Z">
        <w:r w:rsidR="002C4D4D">
          <w:rPr>
            <w:rFonts w:ascii="Arial" w:hAnsi="Arial"/>
          </w:rPr>
          <w:t>,</w:t>
        </w:r>
      </w:ins>
      <w:r>
        <w:rPr>
          <w:rFonts w:ascii="Arial" w:hAnsi="Arial"/>
        </w:rPr>
        <w:t xml:space="preserve"> where he had thrown the levers that switched the power system from diesel to battery. He stood with his head out of the sail</w:t>
      </w:r>
      <w:del w:id="3856" w:author="Julia Ringo" w:date="2023-10-21T07:41:00Z">
        <w:r w:rsidDel="002C4D4D">
          <w:rPr>
            <w:rFonts w:ascii="Arial" w:hAnsi="Arial"/>
          </w:rPr>
          <w:delText>,</w:delText>
        </w:r>
      </w:del>
      <w:r>
        <w:rPr>
          <w:rFonts w:ascii="Arial" w:hAnsi="Arial"/>
        </w:rPr>
        <w:t xml:space="preserve"> and backed his small boat at a high throttle from the dock, being careful to clear the stern of the </w:t>
      </w:r>
      <w:r>
        <w:rPr>
          <w:rFonts w:ascii="Arial" w:hAnsi="Arial"/>
          <w:i/>
          <w:iCs/>
        </w:rPr>
        <w:t>Prospect</w:t>
      </w:r>
      <w:r>
        <w:rPr>
          <w:rFonts w:ascii="Arial" w:hAnsi="Arial"/>
        </w:rPr>
        <w:t xml:space="preserve"> before shifting to forward throttle.</w:t>
      </w:r>
    </w:p>
    <w:p w14:paraId="19586FC1" w14:textId="77777777" w:rsidR="001E2E9B" w:rsidRDefault="00000000">
      <w:pPr>
        <w:pStyle w:val="BodyText"/>
        <w:rPr>
          <w:rFonts w:ascii="Arial" w:hAnsi="Arial"/>
        </w:rPr>
      </w:pPr>
      <w:r>
        <w:rPr>
          <w:rFonts w:ascii="Arial" w:hAnsi="Arial"/>
        </w:rPr>
        <w:t xml:space="preserve">The sub with the ram had moved quickly up the channel towards them. Defying the local convention of moving through the channels with no wake, it was cruising at an open-ocean speed, swamping small boats on both </w:t>
      </w:r>
      <w:proofErr w:type="gramStart"/>
      <w:r>
        <w:rPr>
          <w:rFonts w:ascii="Arial" w:hAnsi="Arial"/>
        </w:rPr>
        <w:t>sides</w:t>
      </w:r>
      <w:proofErr w:type="gramEnd"/>
      <w:r>
        <w:rPr>
          <w:rFonts w:ascii="Arial" w:hAnsi="Arial"/>
        </w:rPr>
        <w:t xml:space="preserve"> and sending rolling waves up over the platforms and through the lintels of the small huts on either side of the channel. The </w:t>
      </w:r>
      <w:r>
        <w:rPr>
          <w:rFonts w:ascii="Arial" w:hAnsi="Arial"/>
          <w:i/>
          <w:iCs/>
        </w:rPr>
        <w:t>Grackle</w:t>
      </w:r>
      <w:r>
        <w:rPr>
          <w:rFonts w:ascii="Arial" w:hAnsi="Arial"/>
        </w:rPr>
        <w:t xml:space="preserve"> had clearly spotted the </w:t>
      </w:r>
      <w:r>
        <w:rPr>
          <w:rFonts w:ascii="Arial" w:hAnsi="Arial"/>
          <w:i/>
          <w:iCs/>
        </w:rPr>
        <w:t>Prospect</w:t>
      </w:r>
      <w:r>
        <w:rPr>
          <w:rFonts w:ascii="Arial" w:hAnsi="Arial"/>
        </w:rPr>
        <w:t xml:space="preserve"> at dock and was now moving to the other side of the channel, maneuvering to angle in while maintaining its current speed and aligning to ram the </w:t>
      </w:r>
      <w:r>
        <w:rPr>
          <w:rFonts w:ascii="Arial" w:hAnsi="Arial"/>
          <w:i/>
          <w:iCs/>
        </w:rPr>
        <w:t>Prospect</w:t>
      </w:r>
      <w:r>
        <w:rPr>
          <w:rFonts w:ascii="Arial" w:hAnsi="Arial"/>
        </w:rPr>
        <w:t xml:space="preserve"> while it was stuck in the turnaround bay.</w:t>
      </w:r>
    </w:p>
    <w:p w14:paraId="70C40FA9" w14:textId="77777777" w:rsidR="001E2E9B" w:rsidRDefault="00000000">
      <w:pPr>
        <w:pStyle w:val="BodyText"/>
        <w:rPr>
          <w:rFonts w:ascii="Arial" w:hAnsi="Arial"/>
        </w:rPr>
      </w:pPr>
      <w:r>
        <w:rPr>
          <w:rFonts w:ascii="Arial" w:hAnsi="Arial"/>
        </w:rPr>
        <w:lastRenderedPageBreak/>
        <w:t xml:space="preserve">With his head above the sail of the </w:t>
      </w:r>
      <w:r>
        <w:rPr>
          <w:rFonts w:ascii="Arial" w:hAnsi="Arial"/>
          <w:i/>
          <w:iCs/>
        </w:rPr>
        <w:t>Gnat</w:t>
      </w:r>
      <w:r>
        <w:rPr>
          <w:rFonts w:ascii="Arial" w:hAnsi="Arial"/>
        </w:rPr>
        <w:t xml:space="preserve">, Shakes could see what the monstrous black sub was planning. He lowered himself down to sit in the </w:t>
      </w:r>
      <w:r>
        <w:rPr>
          <w:rFonts w:ascii="Arial" w:hAnsi="Arial"/>
          <w:i/>
          <w:iCs/>
        </w:rPr>
        <w:t>Gnat’s</w:t>
      </w:r>
      <w:r>
        <w:rPr>
          <w:rFonts w:ascii="Arial" w:hAnsi="Arial"/>
        </w:rPr>
        <w:t xml:space="preserve"> control seat, pulled the sail hatch closed above his head, and sealed it. He opened the valves to flood the ballast.</w:t>
      </w:r>
    </w:p>
    <w:p w14:paraId="2C99AA5A" w14:textId="77777777" w:rsidR="001E2E9B" w:rsidRDefault="00000000">
      <w:pPr>
        <w:pStyle w:val="BodyText"/>
        <w:rPr>
          <w:rFonts w:ascii="Arial" w:hAnsi="Arial"/>
        </w:rPr>
      </w:pPr>
      <w:r>
        <w:rPr>
          <w:rFonts w:ascii="Arial" w:hAnsi="Arial"/>
        </w:rPr>
        <w:t>He began counting to himself as he pulled on a pair of well-broken leather gloves with his teeth, keeping each free hand on the controls as he did so. He lit a cigarette, sucked on it for a second, and then left it propped between his fingers as he used the same hand to give the boat some more throttle.</w:t>
      </w:r>
    </w:p>
    <w:p w14:paraId="1E28FE29" w14:textId="77777777" w:rsidR="001E2E9B" w:rsidRDefault="00000000">
      <w:pPr>
        <w:pStyle w:val="BodyText"/>
        <w:rPr>
          <w:rFonts w:ascii="Arial" w:hAnsi="Arial"/>
        </w:rPr>
      </w:pPr>
      <w:r>
        <w:rPr>
          <w:rFonts w:ascii="Arial" w:hAnsi="Arial"/>
        </w:rPr>
        <w:t xml:space="preserve">The </w:t>
      </w:r>
      <w:r>
        <w:rPr>
          <w:rFonts w:ascii="Arial" w:hAnsi="Arial"/>
          <w:i/>
          <w:iCs/>
        </w:rPr>
        <w:t>Gnat</w:t>
      </w:r>
      <w:r>
        <w:rPr>
          <w:rFonts w:ascii="Arial" w:hAnsi="Arial"/>
        </w:rPr>
        <w:t xml:space="preserve"> picked up speed as it dove, the low sail leaving a small v of a wake that shrank away to nothing as it disappeared silently under the surface. Through the viewport of the sail, Shakes could see nothing but sludgy brown water ahead. He steered the boat on his mental time count and instinct, and a subconscious sense of the mathematics involved in the intercept course he planned.</w:t>
      </w:r>
    </w:p>
    <w:p w14:paraId="25AB3EF7" w14:textId="77777777" w:rsidR="001E2E9B" w:rsidRDefault="00000000">
      <w:pPr>
        <w:pStyle w:val="BodyText"/>
        <w:rPr>
          <w:rFonts w:ascii="Arial" w:hAnsi="Arial"/>
        </w:rPr>
      </w:pPr>
      <w:r>
        <w:rPr>
          <w:rFonts w:ascii="Arial" w:hAnsi="Arial"/>
        </w:rPr>
        <w:t>Far faster than he had anticipated, a black wall arose before him.</w:t>
      </w:r>
    </w:p>
    <w:p w14:paraId="359B5BEE" w14:textId="77777777" w:rsidR="001E2E9B" w:rsidRDefault="00000000">
      <w:pPr>
        <w:pStyle w:val="BodyText"/>
        <w:rPr>
          <w:rFonts w:ascii="Arial" w:hAnsi="Arial"/>
        </w:rPr>
      </w:pPr>
      <w:r>
        <w:rPr>
          <w:rFonts w:ascii="Arial" w:hAnsi="Arial"/>
        </w:rPr>
        <w:t xml:space="preserve">With a last-second hope that he was in fact charging the </w:t>
      </w:r>
      <w:r>
        <w:rPr>
          <w:rFonts w:ascii="Arial" w:hAnsi="Arial"/>
          <w:i/>
          <w:iCs/>
        </w:rPr>
        <w:t>Grackle</w:t>
      </w:r>
      <w:r>
        <w:rPr>
          <w:rFonts w:ascii="Arial" w:hAnsi="Arial"/>
        </w:rPr>
        <w:t>, and not some random dock, he thrust the throttle lever all the way forward to its stop.</w:t>
      </w:r>
    </w:p>
    <w:p w14:paraId="242276E7" w14:textId="77777777" w:rsidR="001E2E9B" w:rsidRDefault="00000000">
      <w:pPr>
        <w:pStyle w:val="BodyText"/>
        <w:rPr>
          <w:rFonts w:ascii="Arial" w:hAnsi="Arial"/>
        </w:rPr>
      </w:pPr>
      <w:r>
        <w:rPr>
          <w:rFonts w:ascii="Arial" w:hAnsi="Arial"/>
        </w:rPr>
        <w:t>He sucked in a deep breath, and from his diaphragm put all he could into his battle cry: “Ramming speed!” He stuck the cigarette back between his lips. Staring intently out the viewport and with his mouth half-closed, he said, “I always wanted to fucking say that.”</w:t>
      </w:r>
    </w:p>
    <w:p w14:paraId="593853A8" w14:textId="77777777" w:rsidR="001E2E9B" w:rsidRDefault="00000000">
      <w:pPr>
        <w:pStyle w:val="BodyText"/>
        <w:rPr>
          <w:rFonts w:ascii="Arial" w:hAnsi="Arial"/>
        </w:rPr>
      </w:pPr>
      <w:r>
        <w:rPr>
          <w:rFonts w:ascii="Arial" w:hAnsi="Arial"/>
        </w:rPr>
        <w:t xml:space="preserve">The electric motor whined with a pitch that pierced right to the center of Shakes’ head. With its last burst of speed, the bow of the </w:t>
      </w:r>
      <w:r>
        <w:rPr>
          <w:rFonts w:ascii="Arial" w:hAnsi="Arial"/>
          <w:i/>
          <w:iCs/>
        </w:rPr>
        <w:t>Gnat</w:t>
      </w:r>
      <w:r>
        <w:rPr>
          <w:rFonts w:ascii="Arial" w:hAnsi="Arial"/>
        </w:rPr>
        <w:t xml:space="preserve"> smashed into the looming black underwater wall.</w:t>
      </w:r>
    </w:p>
    <w:p w14:paraId="60EE48C5" w14:textId="77777777" w:rsidR="001E2E9B" w:rsidRDefault="00000000">
      <w:pPr>
        <w:pStyle w:val="BodyText"/>
        <w:rPr>
          <w:rFonts w:ascii="Arial" w:hAnsi="Arial"/>
        </w:rPr>
      </w:pPr>
      <w:r>
        <w:rPr>
          <w:rFonts w:ascii="Arial" w:hAnsi="Arial"/>
        </w:rPr>
        <w:t> </w:t>
      </w:r>
    </w:p>
    <w:p w14:paraId="306A8742" w14:textId="13DC1F90" w:rsidR="001E2E9B" w:rsidRDefault="00000000">
      <w:pPr>
        <w:pStyle w:val="BodyText"/>
        <w:rPr>
          <w:rFonts w:ascii="Arial" w:hAnsi="Arial"/>
        </w:rPr>
      </w:pPr>
      <w:r>
        <w:rPr>
          <w:rFonts w:ascii="Arial" w:hAnsi="Arial"/>
        </w:rPr>
        <w:t xml:space="preserve">From the sail of the </w:t>
      </w:r>
      <w:r>
        <w:rPr>
          <w:rFonts w:ascii="Arial" w:hAnsi="Arial"/>
          <w:i/>
          <w:iCs/>
        </w:rPr>
        <w:t>Prospect</w:t>
      </w:r>
      <w:ins w:id="3857" w:author="Julia Ringo" w:date="2023-10-21T07:42:00Z">
        <w:r w:rsidR="00C9118F">
          <w:rPr>
            <w:rFonts w:ascii="Arial" w:hAnsi="Arial"/>
          </w:rPr>
          <w:t>,</w:t>
        </w:r>
      </w:ins>
      <w:r>
        <w:rPr>
          <w:rFonts w:ascii="Arial" w:hAnsi="Arial"/>
        </w:rPr>
        <w:t xml:space="preserve"> Percy had watched the </w:t>
      </w:r>
      <w:r>
        <w:rPr>
          <w:rFonts w:ascii="Arial" w:hAnsi="Arial"/>
          <w:i/>
          <w:iCs/>
        </w:rPr>
        <w:t>Gnat</w:t>
      </w:r>
      <w:r>
        <w:rPr>
          <w:rFonts w:ascii="Arial" w:hAnsi="Arial"/>
        </w:rPr>
        <w:t xml:space="preserve"> back behind her boat’s stern, and then plow forward and dive. That was the last she saw of the </w:t>
      </w:r>
      <w:r>
        <w:rPr>
          <w:rFonts w:ascii="Arial" w:hAnsi="Arial"/>
          <w:i/>
          <w:iCs/>
        </w:rPr>
        <w:t>Gnat</w:t>
      </w:r>
      <w:r>
        <w:rPr>
          <w:rFonts w:ascii="Arial" w:hAnsi="Arial"/>
        </w:rPr>
        <w:t xml:space="preserve"> because the water was so brown and silted. The </w:t>
      </w:r>
      <w:r>
        <w:rPr>
          <w:rFonts w:ascii="Arial" w:hAnsi="Arial"/>
          <w:i/>
          <w:iCs/>
        </w:rPr>
        <w:t>Grackle</w:t>
      </w:r>
      <w:r>
        <w:rPr>
          <w:rFonts w:ascii="Arial" w:hAnsi="Arial"/>
        </w:rPr>
        <w:t xml:space="preserve"> was just starting to come around to an angle where </w:t>
      </w:r>
      <w:del w:id="3858" w:author="Julia Ringo" w:date="2023-10-21T07:42:00Z">
        <w:r w:rsidDel="00C9118F">
          <w:rPr>
            <w:rFonts w:ascii="Arial" w:hAnsi="Arial"/>
          </w:rPr>
          <w:delText xml:space="preserve">they </w:delText>
        </w:r>
      </w:del>
      <w:ins w:id="3859" w:author="Julia Ringo" w:date="2023-10-21T07:42:00Z">
        <w:r w:rsidR="00C9118F">
          <w:rPr>
            <w:rFonts w:ascii="Arial" w:hAnsi="Arial"/>
          </w:rPr>
          <w:t>it</w:t>
        </w:r>
        <w:r w:rsidR="00C9118F">
          <w:rPr>
            <w:rFonts w:ascii="Arial" w:hAnsi="Arial"/>
          </w:rPr>
          <w:t xml:space="preserve"> </w:t>
        </w:r>
      </w:ins>
      <w:r>
        <w:rPr>
          <w:rFonts w:ascii="Arial" w:hAnsi="Arial"/>
        </w:rPr>
        <w:t xml:space="preserve">could maintain the speed </w:t>
      </w:r>
      <w:del w:id="3860" w:author="Julia Ringo" w:date="2023-10-21T07:42:00Z">
        <w:r w:rsidDel="00C9118F">
          <w:rPr>
            <w:rFonts w:ascii="Arial" w:hAnsi="Arial"/>
          </w:rPr>
          <w:delText xml:space="preserve">they </w:delText>
        </w:r>
      </w:del>
      <w:ins w:id="3861" w:author="Julia Ringo" w:date="2023-10-21T07:42:00Z">
        <w:r w:rsidR="00C9118F">
          <w:rPr>
            <w:rFonts w:ascii="Arial" w:hAnsi="Arial"/>
          </w:rPr>
          <w:t>it</w:t>
        </w:r>
        <w:r w:rsidR="00C9118F">
          <w:rPr>
            <w:rFonts w:ascii="Arial" w:hAnsi="Arial"/>
          </w:rPr>
          <w:t xml:space="preserve"> </w:t>
        </w:r>
      </w:ins>
      <w:r>
        <w:rPr>
          <w:rFonts w:ascii="Arial" w:hAnsi="Arial"/>
        </w:rPr>
        <w:t xml:space="preserve">had gained moving up the channel and still drive into the turnaround bay. The ram turned towards the </w:t>
      </w:r>
      <w:r>
        <w:rPr>
          <w:rFonts w:ascii="Arial" w:hAnsi="Arial"/>
          <w:i/>
          <w:iCs/>
        </w:rPr>
        <w:t>Prospect</w:t>
      </w:r>
      <w:r>
        <w:rPr>
          <w:rFonts w:ascii="Arial" w:hAnsi="Arial"/>
        </w:rPr>
        <w:t xml:space="preserve">, and just as </w:t>
      </w:r>
      <w:del w:id="3862" w:author="Julia Ringo" w:date="2023-10-21T07:42:00Z">
        <w:r w:rsidDel="00C9118F">
          <w:rPr>
            <w:rFonts w:ascii="Arial" w:hAnsi="Arial"/>
          </w:rPr>
          <w:delText xml:space="preserve">they </w:delText>
        </w:r>
      </w:del>
      <w:ins w:id="3863" w:author="Julia Ringo" w:date="2023-10-21T07:42:00Z">
        <w:r w:rsidR="00C9118F">
          <w:rPr>
            <w:rFonts w:ascii="Arial" w:hAnsi="Arial"/>
          </w:rPr>
          <w:t>it</w:t>
        </w:r>
        <w:r w:rsidR="00C9118F">
          <w:rPr>
            <w:rFonts w:ascii="Arial" w:hAnsi="Arial"/>
          </w:rPr>
          <w:t xml:space="preserve"> </w:t>
        </w:r>
      </w:ins>
      <w:r>
        <w:rPr>
          <w:rFonts w:ascii="Arial" w:hAnsi="Arial"/>
        </w:rPr>
        <w:t xml:space="preserve">had the angle set so the ram would split the rear quarter of the </w:t>
      </w:r>
      <w:r>
        <w:rPr>
          <w:rFonts w:ascii="Arial" w:hAnsi="Arial"/>
          <w:i/>
          <w:iCs/>
        </w:rPr>
        <w:t>Prospect</w:t>
      </w:r>
      <w:del w:id="3864" w:author="Julia Ringo" w:date="2023-10-05T13:15:00Z">
        <w:r w:rsidDel="000E7660">
          <w:rPr>
            <w:rFonts w:ascii="Arial" w:hAnsi="Arial"/>
          </w:rPr>
          <w:delText xml:space="preserve"> — </w:delText>
        </w:r>
      </w:del>
      <w:ins w:id="3865" w:author="Julia Ringo" w:date="2023-10-05T13:15:00Z">
        <w:r w:rsidR="000E7660">
          <w:rPr>
            <w:rFonts w:ascii="Arial" w:hAnsi="Arial"/>
          </w:rPr>
          <w:t>—</w:t>
        </w:r>
      </w:ins>
      <w:r>
        <w:rPr>
          <w:rFonts w:ascii="Arial" w:hAnsi="Arial"/>
        </w:rPr>
        <w:t>just as Percy was imagining the crazy fully-uniformed sub commander giving the order to put on a turn of the throttle</w:t>
      </w:r>
      <w:del w:id="3866" w:author="Julia Ringo" w:date="2023-10-05T13:15:00Z">
        <w:r w:rsidDel="000E7660">
          <w:rPr>
            <w:rFonts w:ascii="Arial" w:hAnsi="Arial"/>
          </w:rPr>
          <w:delText xml:space="preserve"> — </w:delText>
        </w:r>
      </w:del>
      <w:ins w:id="3867" w:author="Julia Ringo" w:date="2023-10-05T13:15:00Z">
        <w:r w:rsidR="000E7660">
          <w:rPr>
            <w:rFonts w:ascii="Arial" w:hAnsi="Arial"/>
          </w:rPr>
          <w:t>—</w:t>
        </w:r>
      </w:ins>
      <w:r>
        <w:rPr>
          <w:rFonts w:ascii="Arial" w:hAnsi="Arial"/>
        </w:rPr>
        <w:t xml:space="preserve">the sickening low crunching sound of an underwater collision came up to her ears, and she watched the bow of the ramming sub divert away from the bay, and back into the channel. As the big submarine came around it took on an unnatural list to one side, its sail hanging clean out over the water. Percy knew immediately what Shakes had done to save them. The sub with the ram carved an awkward path, its forward momentum carrying it up the channel until the ram on the bow collided with a cargo platform, which split in two, a splintering crack widening along the sharp line of the ram. The </w:t>
      </w:r>
      <w:r>
        <w:rPr>
          <w:rFonts w:ascii="Arial" w:hAnsi="Arial"/>
          <w:i/>
          <w:iCs/>
        </w:rPr>
        <w:t>Grackle</w:t>
      </w:r>
      <w:r>
        <w:rPr>
          <w:rFonts w:ascii="Arial" w:hAnsi="Arial"/>
        </w:rPr>
        <w:t xml:space="preserve"> ground its way to a stop there.</w:t>
      </w:r>
    </w:p>
    <w:p w14:paraId="01D3B2B7" w14:textId="77777777" w:rsidR="001E2E9B" w:rsidRDefault="00000000">
      <w:pPr>
        <w:pStyle w:val="BodyText"/>
        <w:rPr>
          <w:rFonts w:ascii="Arial" w:hAnsi="Arial"/>
        </w:rPr>
      </w:pPr>
      <w:r>
        <w:rPr>
          <w:rFonts w:ascii="Arial" w:hAnsi="Arial"/>
        </w:rPr>
        <w:t xml:space="preserve">“Fuck!” Percy called down to the control room. “Hemi, Shakes just drove the </w:t>
      </w:r>
      <w:r>
        <w:rPr>
          <w:rFonts w:ascii="Arial" w:hAnsi="Arial"/>
          <w:i/>
          <w:iCs/>
        </w:rPr>
        <w:t>Gnat</w:t>
      </w:r>
      <w:r>
        <w:rPr>
          <w:rFonts w:ascii="Arial" w:hAnsi="Arial"/>
        </w:rPr>
        <w:t xml:space="preserve"> into our fuckin’ pursuers! See if you can get him on ship-to-ship.”</w:t>
      </w:r>
    </w:p>
    <w:p w14:paraId="317BD1C0" w14:textId="77777777" w:rsidR="001E2E9B" w:rsidRDefault="00000000">
      <w:pPr>
        <w:pStyle w:val="BodyText"/>
        <w:rPr>
          <w:rFonts w:ascii="Arial" w:hAnsi="Arial"/>
        </w:rPr>
      </w:pPr>
      <w:r>
        <w:rPr>
          <w:rFonts w:ascii="Arial" w:hAnsi="Arial"/>
        </w:rPr>
        <w:lastRenderedPageBreak/>
        <w:t xml:space="preserve">But she did not have to wait for </w:t>
      </w:r>
      <w:proofErr w:type="spellStart"/>
      <w:r>
        <w:rPr>
          <w:rFonts w:ascii="Arial" w:hAnsi="Arial"/>
        </w:rPr>
        <w:t>Hemi’s</w:t>
      </w:r>
      <w:proofErr w:type="spellEnd"/>
      <w:r>
        <w:rPr>
          <w:rFonts w:ascii="Arial" w:hAnsi="Arial"/>
        </w:rPr>
        <w:t xml:space="preserve"> report. The </w:t>
      </w:r>
      <w:r>
        <w:rPr>
          <w:rFonts w:ascii="Arial" w:hAnsi="Arial"/>
          <w:i/>
          <w:iCs/>
        </w:rPr>
        <w:t>Gnat</w:t>
      </w:r>
      <w:r>
        <w:rPr>
          <w:rFonts w:ascii="Arial" w:hAnsi="Arial"/>
        </w:rPr>
        <w:t xml:space="preserve"> rose to the surface out in the channel, its bow heavily dented, but clearly still afloat. A moment later from the top of the sail came Shakes’ familiar spiky-haired form waving to the </w:t>
      </w:r>
      <w:r>
        <w:rPr>
          <w:rFonts w:ascii="Arial" w:hAnsi="Arial"/>
          <w:i/>
          <w:iCs/>
        </w:rPr>
        <w:t>Prospect</w:t>
      </w:r>
      <w:r>
        <w:rPr>
          <w:rFonts w:ascii="Arial" w:hAnsi="Arial"/>
        </w:rPr>
        <w:t>.</w:t>
      </w:r>
    </w:p>
    <w:p w14:paraId="762A803A" w14:textId="3C3A2B6E" w:rsidR="001E2E9B" w:rsidRDefault="00000000">
      <w:pPr>
        <w:pStyle w:val="BodyText"/>
        <w:rPr>
          <w:rFonts w:ascii="Arial" w:hAnsi="Arial"/>
        </w:rPr>
      </w:pPr>
      <w:r>
        <w:rPr>
          <w:rFonts w:ascii="Arial" w:hAnsi="Arial"/>
        </w:rPr>
        <w:t>“OK</w:t>
      </w:r>
      <w:ins w:id="3868" w:author="Julia Ringo" w:date="2023-10-21T07:43:00Z">
        <w:r w:rsidR="00C9118F">
          <w:rPr>
            <w:rFonts w:ascii="Arial" w:hAnsi="Arial"/>
          </w:rPr>
          <w:t>,</w:t>
        </w:r>
      </w:ins>
      <w:r>
        <w:rPr>
          <w:rFonts w:ascii="Arial" w:hAnsi="Arial"/>
        </w:rPr>
        <w:t xml:space="preserve"> Sir Piero,” Percy said, “it’s all on you now</w:t>
      </w:r>
      <w:ins w:id="3869" w:author="Julia Ringo" w:date="2023-10-21T07:43:00Z">
        <w:r w:rsidR="00C9118F">
          <w:rPr>
            <w:rFonts w:ascii="Arial" w:hAnsi="Arial"/>
          </w:rPr>
          <w:t>,</w:t>
        </w:r>
      </w:ins>
      <w:r>
        <w:rPr>
          <w:rFonts w:ascii="Arial" w:hAnsi="Arial"/>
        </w:rPr>
        <w:t xml:space="preserve"> my new fuckin’ friend. Can you get us back to the main channel?”</w:t>
      </w:r>
    </w:p>
    <w:p w14:paraId="57861ADE" w14:textId="35B6FC01" w:rsidR="001E2E9B" w:rsidRDefault="00000000">
      <w:pPr>
        <w:pStyle w:val="BodyText"/>
        <w:rPr>
          <w:rFonts w:ascii="Arial" w:hAnsi="Arial"/>
        </w:rPr>
      </w:pPr>
      <w:r>
        <w:rPr>
          <w:rFonts w:ascii="Arial" w:hAnsi="Arial"/>
        </w:rPr>
        <w:t>“Yes</w:t>
      </w:r>
      <w:ins w:id="3870" w:author="Julia Ringo" w:date="2023-10-21T07:43:00Z">
        <w:r w:rsidR="00C9118F">
          <w:rPr>
            <w:rFonts w:ascii="Arial" w:hAnsi="Arial"/>
          </w:rPr>
          <w:t>,</w:t>
        </w:r>
      </w:ins>
      <w:r>
        <w:rPr>
          <w:rFonts w:ascii="Arial" w:hAnsi="Arial"/>
        </w:rPr>
        <w:t xml:space="preserve"> yes. You think this is the first pursuit I have done through Stilt City? I have a few tricks up my suit sleeves.”</w:t>
      </w:r>
    </w:p>
    <w:p w14:paraId="4EC1A2C5" w14:textId="77777777" w:rsidR="001E2E9B" w:rsidRDefault="00000000">
      <w:pPr>
        <w:pStyle w:val="BodyText"/>
        <w:rPr>
          <w:rFonts w:ascii="Arial" w:hAnsi="Arial"/>
        </w:rPr>
      </w:pPr>
      <w:r>
        <w:rPr>
          <w:rFonts w:ascii="Arial" w:hAnsi="Arial"/>
        </w:rPr>
        <w:t xml:space="preserve">Calling commands down to the control room, he completed backing the </w:t>
      </w:r>
      <w:r>
        <w:rPr>
          <w:rFonts w:ascii="Arial" w:hAnsi="Arial"/>
          <w:i/>
          <w:iCs/>
        </w:rPr>
        <w:t>Prospect</w:t>
      </w:r>
      <w:r>
        <w:rPr>
          <w:rFonts w:ascii="Arial" w:hAnsi="Arial"/>
        </w:rPr>
        <w:t xml:space="preserve"> into the turnaround bay, and then pushed out into the channel. They got a good view of the sub with the ram as they passed. Black-uniformed crew were running back and forth on the deck with two-meter pry bars, pushing detritus from the platform off the deck. The channel was too narrow for a ship that size to turn around. If they could get unstuck, they would still have to maneuver into the turnaround bay before they could begin to follow the </w:t>
      </w:r>
      <w:r>
        <w:rPr>
          <w:rFonts w:ascii="Arial" w:hAnsi="Arial"/>
          <w:i/>
          <w:iCs/>
        </w:rPr>
        <w:t>Prospect</w:t>
      </w:r>
      <w:r>
        <w:rPr>
          <w:rFonts w:ascii="Arial" w:hAnsi="Arial"/>
        </w:rPr>
        <w:t xml:space="preserve"> and the </w:t>
      </w:r>
      <w:r>
        <w:rPr>
          <w:rFonts w:ascii="Arial" w:hAnsi="Arial"/>
          <w:i/>
          <w:iCs/>
        </w:rPr>
        <w:t>Gnat</w:t>
      </w:r>
      <w:r>
        <w:rPr>
          <w:rFonts w:ascii="Arial" w:hAnsi="Arial"/>
        </w:rPr>
        <w:t>.</w:t>
      </w:r>
    </w:p>
    <w:p w14:paraId="758E3D86" w14:textId="77777777" w:rsidR="001E2E9B" w:rsidRDefault="00000000">
      <w:pPr>
        <w:pStyle w:val="BodyText"/>
        <w:rPr>
          <w:rFonts w:ascii="Arial" w:hAnsi="Arial"/>
        </w:rPr>
      </w:pPr>
      <w:r>
        <w:rPr>
          <w:rFonts w:ascii="Arial" w:hAnsi="Arial"/>
        </w:rPr>
        <w:t xml:space="preserve">Once Sir Piero had the </w:t>
      </w:r>
      <w:r>
        <w:rPr>
          <w:rFonts w:ascii="Arial" w:hAnsi="Arial"/>
          <w:i/>
          <w:iCs/>
        </w:rPr>
        <w:t>Prospect</w:t>
      </w:r>
      <w:r>
        <w:rPr>
          <w:rFonts w:ascii="Arial" w:hAnsi="Arial"/>
        </w:rPr>
        <w:t xml:space="preserve"> out in the channel, he put on as much speed as he thought they could without adding to the swamping of the structures along the channel and without risking accidentally driving into one of those structures. Behind them Percy could see the </w:t>
      </w:r>
      <w:r>
        <w:rPr>
          <w:rFonts w:ascii="Arial" w:hAnsi="Arial"/>
          <w:i/>
          <w:iCs/>
        </w:rPr>
        <w:t>Grackle</w:t>
      </w:r>
      <w:r>
        <w:rPr>
          <w:rFonts w:ascii="Arial" w:hAnsi="Arial"/>
        </w:rPr>
        <w:t xml:space="preserve"> was already freeing itself from its stuck position and maneuvering backwards towards the turnaround bay.</w:t>
      </w:r>
    </w:p>
    <w:p w14:paraId="6CDB3556" w14:textId="77777777" w:rsidR="001E2E9B" w:rsidRDefault="00000000">
      <w:pPr>
        <w:pStyle w:val="BodyText"/>
        <w:rPr>
          <w:rFonts w:ascii="Arial" w:hAnsi="Arial"/>
        </w:rPr>
      </w:pPr>
      <w:r>
        <w:rPr>
          <w:rFonts w:ascii="Arial" w:hAnsi="Arial"/>
        </w:rPr>
        <w:t xml:space="preserve">With the </w:t>
      </w:r>
      <w:r>
        <w:rPr>
          <w:rFonts w:ascii="Arial" w:hAnsi="Arial"/>
          <w:i/>
          <w:iCs/>
        </w:rPr>
        <w:t>Prospect</w:t>
      </w:r>
      <w:r>
        <w:rPr>
          <w:rFonts w:ascii="Arial" w:hAnsi="Arial"/>
        </w:rPr>
        <w:t xml:space="preserve"> successfully underway, Hemi climbed up to the bridge to consult with Captain Percy.</w:t>
      </w:r>
    </w:p>
    <w:p w14:paraId="309A2798" w14:textId="0E5E92D1" w:rsidR="001E2E9B" w:rsidRDefault="00000000">
      <w:pPr>
        <w:pStyle w:val="BodyText"/>
        <w:rPr>
          <w:rFonts w:ascii="Arial" w:hAnsi="Arial"/>
        </w:rPr>
      </w:pPr>
      <w:r>
        <w:rPr>
          <w:rFonts w:ascii="Arial" w:hAnsi="Arial"/>
        </w:rPr>
        <w:t>“How the fuck did they find us in Stilt City</w:t>
      </w:r>
      <w:ins w:id="3871" w:author="Julia Ringo" w:date="2023-10-21T07:43:00Z">
        <w:r w:rsidR="00C9118F">
          <w:rPr>
            <w:rFonts w:ascii="Arial" w:hAnsi="Arial"/>
          </w:rPr>
          <w:t>,</w:t>
        </w:r>
      </w:ins>
      <w:r>
        <w:rPr>
          <w:rFonts w:ascii="Arial" w:hAnsi="Arial"/>
        </w:rPr>
        <w:t xml:space="preserve"> Hemi?” Percy asked. “The place is a fucking labyrinth!”</w:t>
      </w:r>
    </w:p>
    <w:p w14:paraId="24EDB5BB" w14:textId="60814A6E" w:rsidR="001E2E9B" w:rsidRDefault="00000000">
      <w:pPr>
        <w:pStyle w:val="BodyText"/>
        <w:rPr>
          <w:rFonts w:ascii="Arial" w:hAnsi="Arial"/>
        </w:rPr>
      </w:pPr>
      <w:r>
        <w:rPr>
          <w:rFonts w:ascii="Arial" w:hAnsi="Arial"/>
        </w:rPr>
        <w:t>“Either they have exceptional intelligence in a foreign Authority’s port</w:t>
      </w:r>
      <w:del w:id="3872" w:author="Julia Ringo" w:date="2023-10-05T13:15:00Z">
        <w:r w:rsidDel="000E7660">
          <w:rPr>
            <w:rFonts w:ascii="Arial" w:hAnsi="Arial"/>
          </w:rPr>
          <w:delText xml:space="preserve"> — </w:delText>
        </w:r>
      </w:del>
      <w:ins w:id="3873" w:author="Julia Ringo" w:date="2023-10-05T13:15:00Z">
        <w:r w:rsidR="000E7660">
          <w:rPr>
            <w:rFonts w:ascii="Arial" w:hAnsi="Arial"/>
          </w:rPr>
          <w:t>—</w:t>
        </w:r>
      </w:ins>
      <w:r>
        <w:rPr>
          <w:rFonts w:ascii="Arial" w:hAnsi="Arial"/>
        </w:rPr>
        <w:t>which seems unlikely</w:t>
      </w:r>
      <w:del w:id="3874" w:author="Julia Ringo" w:date="2023-10-05T13:15:00Z">
        <w:r w:rsidDel="000E7660">
          <w:rPr>
            <w:rFonts w:ascii="Arial" w:hAnsi="Arial"/>
          </w:rPr>
          <w:delText xml:space="preserve"> — </w:delText>
        </w:r>
      </w:del>
      <w:ins w:id="3875" w:author="Julia Ringo" w:date="2023-10-05T13:15:00Z">
        <w:r w:rsidR="000E7660">
          <w:rPr>
            <w:rFonts w:ascii="Arial" w:hAnsi="Arial"/>
          </w:rPr>
          <w:t>—</w:t>
        </w:r>
      </w:ins>
      <w:r>
        <w:rPr>
          <w:rFonts w:ascii="Arial" w:hAnsi="Arial"/>
        </w:rPr>
        <w:t>or</w:t>
      </w:r>
      <w:del w:id="3876" w:author="Julia Ringo" w:date="2023-10-21T07:43:00Z">
        <w:r w:rsidDel="00C9118F">
          <w:rPr>
            <w:rFonts w:ascii="Arial" w:hAnsi="Arial"/>
          </w:rPr>
          <w:delText>,</w:delText>
        </w:r>
      </w:del>
      <w:r>
        <w:rPr>
          <w:rFonts w:ascii="Arial" w:hAnsi="Arial"/>
        </w:rPr>
        <w:t xml:space="preserve"> they followed the dulcet sounds of the </w:t>
      </w:r>
      <w:r>
        <w:rPr>
          <w:rFonts w:ascii="Arial" w:hAnsi="Arial"/>
          <w:i/>
          <w:iCs/>
        </w:rPr>
        <w:t>Gnat’s</w:t>
      </w:r>
      <w:r>
        <w:rPr>
          <w:rFonts w:ascii="Arial" w:hAnsi="Arial"/>
        </w:rPr>
        <w:t xml:space="preserve"> ridiculously loud engines.”</w:t>
      </w:r>
    </w:p>
    <w:p w14:paraId="4E6193A9" w14:textId="77777777" w:rsidR="001E2E9B" w:rsidRDefault="00000000">
      <w:pPr>
        <w:pStyle w:val="BodyText"/>
        <w:rPr>
          <w:rFonts w:ascii="Arial" w:hAnsi="Arial"/>
        </w:rPr>
      </w:pPr>
      <w:r>
        <w:rPr>
          <w:rFonts w:ascii="Arial" w:hAnsi="Arial"/>
        </w:rPr>
        <w:t>“Fuck. Yeah. They must have picked Shakes up somewhere on his approach to Stilt City, and then just quietly followed him into fucking port and through the city.”</w:t>
      </w:r>
    </w:p>
    <w:p w14:paraId="106A943D" w14:textId="77777777" w:rsidR="001E2E9B" w:rsidRDefault="00000000">
      <w:pPr>
        <w:pStyle w:val="BodyText"/>
        <w:rPr>
          <w:rFonts w:ascii="Arial" w:hAnsi="Arial"/>
        </w:rPr>
      </w:pPr>
      <w:r>
        <w:rPr>
          <w:rFonts w:ascii="Arial" w:hAnsi="Arial"/>
        </w:rPr>
        <w:t>“With Shakes constantly stopping to ask directions, it may not have been very difficult to do.”</w:t>
      </w:r>
    </w:p>
    <w:p w14:paraId="63C59378" w14:textId="5B1140CA" w:rsidR="001E2E9B" w:rsidRDefault="00000000">
      <w:pPr>
        <w:pStyle w:val="BodyText"/>
        <w:rPr>
          <w:rFonts w:ascii="Arial" w:hAnsi="Arial"/>
        </w:rPr>
      </w:pPr>
      <w:r>
        <w:rPr>
          <w:rFonts w:ascii="Arial" w:hAnsi="Arial"/>
        </w:rPr>
        <w:t>“Well, maybe we can get them to follow him back out too. Sir Piero, can we take your shortcut again</w:t>
      </w:r>
      <w:del w:id="3877" w:author="Julia Ringo" w:date="2023-10-05T13:15:00Z">
        <w:r w:rsidDel="000E7660">
          <w:rPr>
            <w:rFonts w:ascii="Arial" w:hAnsi="Arial"/>
          </w:rPr>
          <w:delText xml:space="preserve"> — </w:delText>
        </w:r>
      </w:del>
      <w:ins w:id="3878" w:author="Julia Ringo" w:date="2023-10-05T13:15:00Z">
        <w:r w:rsidR="000E7660">
          <w:rPr>
            <w:rFonts w:ascii="Arial" w:hAnsi="Arial"/>
          </w:rPr>
          <w:t>—</w:t>
        </w:r>
      </w:ins>
      <w:r>
        <w:rPr>
          <w:rFonts w:ascii="Arial" w:hAnsi="Arial"/>
        </w:rPr>
        <w:t>back to the main channel?”</w:t>
      </w:r>
    </w:p>
    <w:p w14:paraId="2DB73BFC" w14:textId="77777777" w:rsidR="001E2E9B" w:rsidRDefault="00000000">
      <w:pPr>
        <w:pStyle w:val="BodyText"/>
        <w:rPr>
          <w:rFonts w:ascii="Arial" w:hAnsi="Arial"/>
        </w:rPr>
      </w:pPr>
      <w:r>
        <w:rPr>
          <w:rFonts w:ascii="Arial" w:hAnsi="Arial"/>
        </w:rPr>
        <w:t xml:space="preserve">“That is maybe not such a good idea. Faster overall, but the sub marine </w:t>
      </w:r>
      <w:proofErr w:type="gramStart"/>
      <w:r>
        <w:rPr>
          <w:rFonts w:ascii="Arial" w:hAnsi="Arial"/>
        </w:rPr>
        <w:t>has to</w:t>
      </w:r>
      <w:proofErr w:type="gramEnd"/>
      <w:r>
        <w:rPr>
          <w:rFonts w:ascii="Arial" w:hAnsi="Arial"/>
        </w:rPr>
        <w:t xml:space="preserve"> go much slower through,” said Sir Piero.</w:t>
      </w:r>
    </w:p>
    <w:p w14:paraId="698500C5" w14:textId="77777777" w:rsidR="001E2E9B" w:rsidRDefault="00000000">
      <w:pPr>
        <w:pStyle w:val="BodyText"/>
        <w:rPr>
          <w:rFonts w:ascii="Arial" w:hAnsi="Arial"/>
        </w:rPr>
      </w:pPr>
      <w:r>
        <w:rPr>
          <w:rFonts w:ascii="Arial" w:hAnsi="Arial"/>
        </w:rPr>
        <w:t>“I’m willing to go slower if it means losing our fucking pursuers though,” said Percy. “</w:t>
      </w:r>
      <w:proofErr w:type="gramStart"/>
      <w:r>
        <w:rPr>
          <w:rFonts w:ascii="Arial" w:hAnsi="Arial"/>
        </w:rPr>
        <w:t>Hemi,</w:t>
      </w:r>
      <w:proofErr w:type="gramEnd"/>
      <w:r>
        <w:rPr>
          <w:rFonts w:ascii="Arial" w:hAnsi="Arial"/>
        </w:rPr>
        <w:t xml:space="preserve"> let’s ask Shakes to start the diesel on the </w:t>
      </w:r>
      <w:r>
        <w:rPr>
          <w:rFonts w:ascii="Arial" w:hAnsi="Arial"/>
          <w:i/>
          <w:iCs/>
        </w:rPr>
        <w:t>Gnat</w:t>
      </w:r>
      <w:r>
        <w:rPr>
          <w:rFonts w:ascii="Arial" w:hAnsi="Arial"/>
        </w:rPr>
        <w:t xml:space="preserve">, and we’ll leave him to go back up the bigger channel he came in from. We’ll turn into the shortcut, and with some luck, maybe the </w:t>
      </w:r>
      <w:r>
        <w:rPr>
          <w:rFonts w:ascii="Arial" w:hAnsi="Arial"/>
          <w:i/>
          <w:iCs/>
        </w:rPr>
        <w:t>Grackle</w:t>
      </w:r>
      <w:r>
        <w:rPr>
          <w:rFonts w:ascii="Arial" w:hAnsi="Arial"/>
        </w:rPr>
        <w:t xml:space="preserve"> will follow his loud ass instead of us.” In one way it felt like a lot to </w:t>
      </w:r>
      <w:r>
        <w:rPr>
          <w:rFonts w:ascii="Arial" w:hAnsi="Arial"/>
        </w:rPr>
        <w:lastRenderedPageBreak/>
        <w:t>ask of Shakes, who had just risked his boat for them. But one of Percy’s principles of leadership was that if someone shows initiative, give them more responsibility.</w:t>
      </w:r>
    </w:p>
    <w:p w14:paraId="2E7B77AF" w14:textId="43E9C04B" w:rsidR="001E2E9B" w:rsidRDefault="00000000">
      <w:pPr>
        <w:pStyle w:val="BodyText"/>
        <w:rPr>
          <w:rFonts w:ascii="Arial" w:hAnsi="Arial"/>
        </w:rPr>
      </w:pPr>
      <w:r>
        <w:rPr>
          <w:rFonts w:ascii="Arial" w:hAnsi="Arial"/>
        </w:rPr>
        <w:t>“Alright,” Hemi said</w:t>
      </w:r>
      <w:ins w:id="3879" w:author="Julia Ringo" w:date="2023-10-21T07:44:00Z">
        <w:r w:rsidR="00C9118F">
          <w:rPr>
            <w:rFonts w:ascii="Arial" w:hAnsi="Arial"/>
          </w:rPr>
          <w:t>.</w:t>
        </w:r>
      </w:ins>
      <w:del w:id="3880" w:author="Julia Ringo" w:date="2023-10-21T07:44:00Z">
        <w:r w:rsidDel="00C9118F">
          <w:rPr>
            <w:rFonts w:ascii="Arial" w:hAnsi="Arial"/>
          </w:rPr>
          <w:delText>,</w:delText>
        </w:r>
      </w:del>
      <w:r>
        <w:rPr>
          <w:rFonts w:ascii="Arial" w:hAnsi="Arial"/>
        </w:rPr>
        <w:t xml:space="preserve"> “I will raise Shakes on the ship-to-ship and let him know the plan.”</w:t>
      </w:r>
    </w:p>
    <w:p w14:paraId="51AB408D" w14:textId="77777777" w:rsidR="001E2E9B" w:rsidRDefault="00000000">
      <w:pPr>
        <w:pStyle w:val="BodyText"/>
        <w:rPr>
          <w:rFonts w:ascii="Arial" w:hAnsi="Arial"/>
        </w:rPr>
      </w:pPr>
      <w:r>
        <w:rPr>
          <w:rFonts w:ascii="Arial" w:hAnsi="Arial"/>
        </w:rPr>
        <w:t xml:space="preserve">“There’s too much of a risk that those </w:t>
      </w:r>
      <w:proofErr w:type="spellStart"/>
      <w:r>
        <w:rPr>
          <w:rFonts w:ascii="Arial" w:hAnsi="Arial"/>
        </w:rPr>
        <w:t>fuckwads</w:t>
      </w:r>
      <w:proofErr w:type="spellEnd"/>
      <w:r>
        <w:rPr>
          <w:rFonts w:ascii="Arial" w:hAnsi="Arial"/>
        </w:rPr>
        <w:t xml:space="preserve"> will overhear it if you use ship-to-ship. You should probably just flag Shakes down and shout across to him.”</w:t>
      </w:r>
    </w:p>
    <w:p w14:paraId="31D8421B" w14:textId="6C6D227F" w:rsidR="001E2E9B" w:rsidRDefault="00000000">
      <w:pPr>
        <w:pStyle w:val="BodyText"/>
        <w:rPr>
          <w:rFonts w:ascii="Arial" w:hAnsi="Arial"/>
        </w:rPr>
      </w:pPr>
      <w:r>
        <w:rPr>
          <w:rFonts w:ascii="Arial" w:hAnsi="Arial"/>
        </w:rPr>
        <w:t>“Alright,” said Hemi again, and climbed over the fairing of the sail and down to the deck. Percy watched him shout for Shakes’ attention</w:t>
      </w:r>
      <w:ins w:id="3881" w:author="Julia Ringo" w:date="2023-10-21T07:44:00Z">
        <w:r w:rsidR="00C9118F">
          <w:rPr>
            <w:rFonts w:ascii="Arial" w:hAnsi="Arial"/>
          </w:rPr>
          <w:t>,</w:t>
        </w:r>
      </w:ins>
      <w:r>
        <w:rPr>
          <w:rFonts w:ascii="Arial" w:hAnsi="Arial"/>
        </w:rPr>
        <w:t xml:space="preserve"> and when Shakes heard him</w:t>
      </w:r>
      <w:ins w:id="3882" w:author="Julia Ringo" w:date="2023-10-21T07:44:00Z">
        <w:r w:rsidR="00C9118F">
          <w:rPr>
            <w:rFonts w:ascii="Arial" w:hAnsi="Arial"/>
          </w:rPr>
          <w:t>,</w:t>
        </w:r>
      </w:ins>
      <w:r>
        <w:rPr>
          <w:rFonts w:ascii="Arial" w:hAnsi="Arial"/>
        </w:rPr>
        <w:t xml:space="preserve"> he pulled the </w:t>
      </w:r>
      <w:r>
        <w:rPr>
          <w:rFonts w:ascii="Arial" w:hAnsi="Arial"/>
          <w:i/>
          <w:iCs/>
        </w:rPr>
        <w:t>Gnat</w:t>
      </w:r>
      <w:r>
        <w:rPr>
          <w:rFonts w:ascii="Arial" w:hAnsi="Arial"/>
        </w:rPr>
        <w:t xml:space="preserve"> alongside the </w:t>
      </w:r>
      <w:r>
        <w:rPr>
          <w:rFonts w:ascii="Arial" w:hAnsi="Arial"/>
          <w:i/>
          <w:iCs/>
        </w:rPr>
        <w:t>Prospect</w:t>
      </w:r>
      <w:r>
        <w:rPr>
          <w:rFonts w:ascii="Arial" w:hAnsi="Arial"/>
        </w:rPr>
        <w:t xml:space="preserve"> and he and Hemi ironed out the details of the plan by yelling across the gap between the two boats. When he was done</w:t>
      </w:r>
      <w:ins w:id="3883" w:author="Julia Ringo" w:date="2023-10-21T07:44:00Z">
        <w:r w:rsidR="00C9118F">
          <w:rPr>
            <w:rFonts w:ascii="Arial" w:hAnsi="Arial"/>
          </w:rPr>
          <w:t>,</w:t>
        </w:r>
      </w:ins>
      <w:r>
        <w:rPr>
          <w:rFonts w:ascii="Arial" w:hAnsi="Arial"/>
        </w:rPr>
        <w:t xml:space="preserve"> Hemi climbed up to the sail and back down into the control room.</w:t>
      </w:r>
    </w:p>
    <w:p w14:paraId="506CDA54" w14:textId="77777777" w:rsidR="001E2E9B" w:rsidRDefault="00000000">
      <w:pPr>
        <w:pStyle w:val="BodyText"/>
        <w:rPr>
          <w:rFonts w:ascii="Arial" w:hAnsi="Arial"/>
        </w:rPr>
      </w:pPr>
      <w:r>
        <w:rPr>
          <w:rFonts w:ascii="Arial" w:hAnsi="Arial"/>
        </w:rPr>
        <w:t>“How much further do we have to go to the shortcut?” Percy asked Sir Piero.</w:t>
      </w:r>
    </w:p>
    <w:p w14:paraId="7B009E28" w14:textId="77B7A945" w:rsidR="001E2E9B" w:rsidRDefault="00000000">
      <w:pPr>
        <w:pStyle w:val="BodyText"/>
        <w:rPr>
          <w:rFonts w:ascii="Arial" w:hAnsi="Arial"/>
        </w:rPr>
      </w:pPr>
      <w:r>
        <w:rPr>
          <w:rFonts w:ascii="Arial" w:hAnsi="Arial"/>
        </w:rPr>
        <w:t xml:space="preserve">“Just another quarter mile or so. We </w:t>
      </w:r>
      <w:proofErr w:type="gramStart"/>
      <w:r>
        <w:rPr>
          <w:rFonts w:ascii="Arial" w:hAnsi="Arial"/>
        </w:rPr>
        <w:t>have to</w:t>
      </w:r>
      <w:proofErr w:type="gramEnd"/>
      <w:r>
        <w:rPr>
          <w:rFonts w:ascii="Arial" w:hAnsi="Arial"/>
        </w:rPr>
        <w:t xml:space="preserve"> slow the boat down even before we get there</w:t>
      </w:r>
      <w:del w:id="3884" w:author="Julia Ringo" w:date="2023-10-05T13:15:00Z">
        <w:r w:rsidDel="000E7660">
          <w:rPr>
            <w:rFonts w:ascii="Arial" w:hAnsi="Arial"/>
          </w:rPr>
          <w:delText xml:space="preserve"> — </w:delText>
        </w:r>
      </w:del>
      <w:ins w:id="3885" w:author="Julia Ringo" w:date="2023-10-05T13:15:00Z">
        <w:r w:rsidR="000E7660">
          <w:rPr>
            <w:rFonts w:ascii="Arial" w:hAnsi="Arial"/>
          </w:rPr>
          <w:t>—</w:t>
        </w:r>
      </w:ins>
      <w:r>
        <w:rPr>
          <w:rFonts w:ascii="Arial" w:hAnsi="Arial"/>
        </w:rPr>
        <w:t xml:space="preserve">it is easy to miss a small lane like that, and </w:t>
      </w:r>
      <w:ins w:id="3886" w:author="Julia Ringo" w:date="2023-10-21T07:44:00Z">
        <w:r w:rsidR="00C9118F">
          <w:rPr>
            <w:rFonts w:ascii="Arial" w:hAnsi="Arial"/>
          </w:rPr>
          <w:t xml:space="preserve">there’s </w:t>
        </w:r>
      </w:ins>
      <w:r>
        <w:rPr>
          <w:rFonts w:ascii="Arial" w:hAnsi="Arial"/>
        </w:rPr>
        <w:t>also no turnaround.”</w:t>
      </w:r>
    </w:p>
    <w:p w14:paraId="61C055F9" w14:textId="1574B2A5" w:rsidR="001E2E9B" w:rsidRDefault="00000000">
      <w:pPr>
        <w:pStyle w:val="BodyText"/>
        <w:rPr>
          <w:rFonts w:ascii="Arial" w:hAnsi="Arial"/>
        </w:rPr>
      </w:pPr>
      <w:r>
        <w:rPr>
          <w:rFonts w:ascii="Arial" w:hAnsi="Arial"/>
        </w:rPr>
        <w:t>“OK</w:t>
      </w:r>
      <w:ins w:id="3887" w:author="Julia Ringo" w:date="2023-10-21T07:44:00Z">
        <w:r w:rsidR="00C9118F">
          <w:rPr>
            <w:rFonts w:ascii="Arial" w:hAnsi="Arial"/>
          </w:rPr>
          <w:t>. W</w:t>
        </w:r>
      </w:ins>
      <w:del w:id="3888" w:author="Julia Ringo" w:date="2023-10-21T07:44:00Z">
        <w:r w:rsidDel="00C9118F">
          <w:rPr>
            <w:rFonts w:ascii="Arial" w:hAnsi="Arial"/>
          </w:rPr>
          <w:delText>, w</w:delText>
        </w:r>
      </w:del>
      <w:r>
        <w:rPr>
          <w:rFonts w:ascii="Arial" w:hAnsi="Arial"/>
        </w:rPr>
        <w:t xml:space="preserve">hen you’re sure you’re close, have Bastian slow us down as much as you think you need to.” Percy looked behind. There was no pursuing sub there, but she could only see about a quarter mile down the channel before the sighting was lost in the winding ways of the channel and the clusters of warehouses and cargo platforms. A quarter mile was nothing. The </w:t>
      </w:r>
      <w:r>
        <w:rPr>
          <w:rFonts w:ascii="Arial" w:hAnsi="Arial"/>
          <w:i/>
          <w:iCs/>
        </w:rPr>
        <w:t>Grackle</w:t>
      </w:r>
      <w:r>
        <w:rPr>
          <w:rFonts w:ascii="Arial" w:hAnsi="Arial"/>
        </w:rPr>
        <w:t xml:space="preserve"> might be right behind them, but she had no way of knowing.</w:t>
      </w:r>
    </w:p>
    <w:p w14:paraId="2AAF0B99" w14:textId="74156243" w:rsidR="001E2E9B" w:rsidRDefault="00000000">
      <w:pPr>
        <w:pStyle w:val="BodyText"/>
        <w:rPr>
          <w:rFonts w:ascii="Arial" w:hAnsi="Arial"/>
        </w:rPr>
      </w:pPr>
      <w:r>
        <w:rPr>
          <w:rFonts w:ascii="Arial" w:hAnsi="Arial"/>
        </w:rPr>
        <w:t xml:space="preserve">A few minutes later Sir Piero called down to Bastian to slow the </w:t>
      </w:r>
      <w:r>
        <w:rPr>
          <w:rFonts w:ascii="Arial" w:hAnsi="Arial"/>
          <w:i/>
          <w:iCs/>
        </w:rPr>
        <w:t>Prospect</w:t>
      </w:r>
      <w:r>
        <w:rPr>
          <w:rFonts w:ascii="Arial" w:hAnsi="Arial"/>
        </w:rPr>
        <w:t xml:space="preserve"> to five knots. Sir Piero scanned the signs and structures along the port side of the channel ahead of them. Then he pointed to a small, </w:t>
      </w:r>
      <w:proofErr w:type="gramStart"/>
      <w:r>
        <w:rPr>
          <w:rFonts w:ascii="Arial" w:hAnsi="Arial"/>
        </w:rPr>
        <w:t>rapidly-approaching</w:t>
      </w:r>
      <w:proofErr w:type="gramEnd"/>
      <w:r>
        <w:rPr>
          <w:rFonts w:ascii="Arial" w:hAnsi="Arial"/>
        </w:rPr>
        <w:t xml:space="preserve"> gap between the huts built along the channel. “There it is</w:t>
      </w:r>
      <w:ins w:id="3889" w:author="Julia Ringo" w:date="2023-10-21T07:45:00Z">
        <w:r w:rsidR="00C9118F">
          <w:rPr>
            <w:rFonts w:ascii="Arial" w:hAnsi="Arial"/>
          </w:rPr>
          <w:t>,</w:t>
        </w:r>
      </w:ins>
      <w:r>
        <w:rPr>
          <w:rFonts w:ascii="Arial" w:hAnsi="Arial"/>
        </w:rPr>
        <w:t xml:space="preserve"> Captain Percy.”</w:t>
      </w:r>
    </w:p>
    <w:p w14:paraId="185CB3C4" w14:textId="77777777" w:rsidR="001E2E9B" w:rsidRDefault="00000000">
      <w:pPr>
        <w:pStyle w:val="BodyText"/>
        <w:rPr>
          <w:rFonts w:ascii="Arial" w:hAnsi="Arial"/>
        </w:rPr>
      </w:pPr>
      <w:r>
        <w:rPr>
          <w:rFonts w:ascii="Arial" w:hAnsi="Arial"/>
        </w:rPr>
        <w:t xml:space="preserve">She nodded. “None too fucking soon,” she said with another glance behind. Still there was no pursuing sub. She put two fingers in her mouth and let out a loud, short whistle that rose in pitch. Shakes looked up at her from the sail of the </w:t>
      </w:r>
      <w:r>
        <w:rPr>
          <w:rFonts w:ascii="Arial" w:hAnsi="Arial"/>
          <w:i/>
          <w:iCs/>
        </w:rPr>
        <w:t>Gnat</w:t>
      </w:r>
      <w:r>
        <w:rPr>
          <w:rFonts w:ascii="Arial" w:hAnsi="Arial"/>
        </w:rPr>
        <w:t xml:space="preserve"> following behind the </w:t>
      </w:r>
      <w:r>
        <w:rPr>
          <w:rFonts w:ascii="Arial" w:hAnsi="Arial"/>
          <w:i/>
          <w:iCs/>
        </w:rPr>
        <w:t>Prospect</w:t>
      </w:r>
      <w:r>
        <w:rPr>
          <w:rFonts w:ascii="Arial" w:hAnsi="Arial"/>
        </w:rPr>
        <w:t>. She waved to him and pointed to the wider channel. He waved back to show he understood, cigarette in hand.</w:t>
      </w:r>
    </w:p>
    <w:p w14:paraId="37692F1C" w14:textId="77777777" w:rsidR="001E2E9B" w:rsidRDefault="00000000">
      <w:pPr>
        <w:pStyle w:val="BodyText"/>
        <w:rPr>
          <w:rFonts w:ascii="Arial" w:hAnsi="Arial"/>
        </w:rPr>
      </w:pPr>
      <w:r>
        <w:rPr>
          <w:rFonts w:ascii="Arial" w:hAnsi="Arial"/>
        </w:rPr>
        <w:t xml:space="preserve">As Sir Piero brought the </w:t>
      </w:r>
      <w:r>
        <w:rPr>
          <w:rFonts w:ascii="Arial" w:hAnsi="Arial"/>
          <w:i/>
          <w:iCs/>
        </w:rPr>
        <w:t>Prospect</w:t>
      </w:r>
      <w:r>
        <w:rPr>
          <w:rFonts w:ascii="Arial" w:hAnsi="Arial"/>
        </w:rPr>
        <w:t xml:space="preserve"> into the narrow way of the shortcut, Captain Percy could hear the cough and sputter of the </w:t>
      </w:r>
      <w:r>
        <w:rPr>
          <w:rFonts w:ascii="Arial" w:hAnsi="Arial"/>
          <w:i/>
          <w:iCs/>
        </w:rPr>
        <w:t>Gnat’s</w:t>
      </w:r>
      <w:r>
        <w:rPr>
          <w:rFonts w:ascii="Arial" w:hAnsi="Arial"/>
        </w:rPr>
        <w:t xml:space="preserve"> diesel starting even above the significant rumble of the </w:t>
      </w:r>
      <w:r>
        <w:rPr>
          <w:rFonts w:ascii="Arial" w:hAnsi="Arial"/>
          <w:i/>
          <w:iCs/>
        </w:rPr>
        <w:t>Prospect’s</w:t>
      </w:r>
      <w:r>
        <w:rPr>
          <w:rFonts w:ascii="Arial" w:hAnsi="Arial"/>
        </w:rPr>
        <w:t xml:space="preserve"> own engines. As Sir Piero began his careful navigation of the shortcut pass, Percy kept looking back to make sure the </w:t>
      </w:r>
      <w:r>
        <w:rPr>
          <w:rFonts w:ascii="Arial" w:hAnsi="Arial"/>
          <w:i/>
          <w:iCs/>
        </w:rPr>
        <w:t>Grackle</w:t>
      </w:r>
      <w:r>
        <w:rPr>
          <w:rFonts w:ascii="Arial" w:hAnsi="Arial"/>
        </w:rPr>
        <w:t xml:space="preserve"> had not come into sight. Carbonous black soot shot up in a long stream from the </w:t>
      </w:r>
      <w:r>
        <w:rPr>
          <w:rFonts w:ascii="Arial" w:hAnsi="Arial"/>
          <w:i/>
          <w:iCs/>
        </w:rPr>
        <w:t>Gnat</w:t>
      </w:r>
      <w:r>
        <w:rPr>
          <w:rFonts w:ascii="Arial" w:hAnsi="Arial"/>
        </w:rPr>
        <w:t xml:space="preserve"> as if the small boat were aflame. Shakes’ head disappeared for a few seconds from the sail as he went below to connect the diesel engine to the prop drive. A moment later he reappeared and put the engine in gear. The </w:t>
      </w:r>
      <w:r>
        <w:rPr>
          <w:rFonts w:ascii="Arial" w:hAnsi="Arial"/>
          <w:i/>
          <w:iCs/>
        </w:rPr>
        <w:t>Gnat</w:t>
      </w:r>
      <w:r>
        <w:rPr>
          <w:rFonts w:ascii="Arial" w:hAnsi="Arial"/>
        </w:rPr>
        <w:t xml:space="preserve"> cruised quickly and noisily off up the channel.</w:t>
      </w:r>
    </w:p>
    <w:p w14:paraId="594114E5" w14:textId="2A04C200"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moved into the small channel between the huts, backtracking the route it had come in by. Sir Piero had them moving faster this time though, kicking up enough wake to slosh up against the bottoms of the huts, but just short of driving water into the huts. That did not prevent residents from coming out and cursing their passing</w:t>
      </w:r>
      <w:del w:id="3890" w:author="Julia Ringo" w:date="2023-10-21T07:45:00Z">
        <w:r w:rsidDel="00C9118F">
          <w:rPr>
            <w:rFonts w:ascii="Arial" w:hAnsi="Arial"/>
          </w:rPr>
          <w:delText xml:space="preserve"> though</w:delText>
        </w:r>
      </w:del>
      <w:r>
        <w:rPr>
          <w:rFonts w:ascii="Arial" w:hAnsi="Arial"/>
        </w:rPr>
        <w:t>.</w:t>
      </w:r>
    </w:p>
    <w:p w14:paraId="30CB7939" w14:textId="7F97692C" w:rsidR="001E2E9B" w:rsidRDefault="00000000">
      <w:pPr>
        <w:pStyle w:val="BodyText"/>
        <w:rPr>
          <w:rFonts w:ascii="Arial" w:hAnsi="Arial"/>
        </w:rPr>
      </w:pPr>
      <w:r>
        <w:rPr>
          <w:rFonts w:ascii="Arial" w:hAnsi="Arial"/>
        </w:rPr>
        <w:lastRenderedPageBreak/>
        <w:t xml:space="preserve">As before, they wound their way through the small homes. Sir Piero faced the bow and scanned the path in front of them with binoculars. Occasionally he cupped a hand around his mouth and yelled forward loudly in various local languages to try to get a local fisherman or kids rowing tiny coracles to make way for the </w:t>
      </w:r>
      <w:r>
        <w:rPr>
          <w:rFonts w:ascii="Arial" w:hAnsi="Arial"/>
          <w:i/>
          <w:iCs/>
        </w:rPr>
        <w:t>Prospect</w:t>
      </w:r>
      <w:r>
        <w:rPr>
          <w:rFonts w:ascii="Arial" w:hAnsi="Arial"/>
        </w:rPr>
        <w:t xml:space="preserve"> to pass. He kept up a never</w:t>
      </w:r>
      <w:ins w:id="3891" w:author="Julia Ringo" w:date="2023-10-21T07:45:00Z">
        <w:r w:rsidR="00C9118F">
          <w:rPr>
            <w:rFonts w:ascii="Arial" w:hAnsi="Arial"/>
          </w:rPr>
          <w:t>-</w:t>
        </w:r>
      </w:ins>
      <w:del w:id="3892" w:author="Julia Ringo" w:date="2023-10-21T07:45:00Z">
        <w:r w:rsidDel="00C9118F">
          <w:rPr>
            <w:rFonts w:ascii="Arial" w:hAnsi="Arial"/>
          </w:rPr>
          <w:delText xml:space="preserve"> </w:delText>
        </w:r>
      </w:del>
      <w:r>
        <w:rPr>
          <w:rFonts w:ascii="Arial" w:hAnsi="Arial"/>
        </w:rPr>
        <w:t>ending stream of instructions to Hemi and Bastian below, making tiny corrections in their course to keep them in the center of the narrow passage.</w:t>
      </w:r>
    </w:p>
    <w:p w14:paraId="08F645FE" w14:textId="5C5C7B60" w:rsidR="001E2E9B" w:rsidRDefault="00000000">
      <w:pPr>
        <w:pStyle w:val="BodyText"/>
        <w:rPr>
          <w:rFonts w:ascii="Arial" w:hAnsi="Arial"/>
        </w:rPr>
      </w:pPr>
      <w:r>
        <w:rPr>
          <w:rFonts w:ascii="Arial" w:hAnsi="Arial"/>
        </w:rPr>
        <w:t>Percy rode her boat facing the stern, on the lookout for the thing she feared</w:t>
      </w:r>
      <w:del w:id="3893" w:author="Julia Ringo" w:date="2023-10-05T13:15:00Z">
        <w:r w:rsidDel="000E7660">
          <w:rPr>
            <w:rFonts w:ascii="Arial" w:hAnsi="Arial"/>
          </w:rPr>
          <w:delText xml:space="preserve"> — </w:delText>
        </w:r>
      </w:del>
      <w:ins w:id="3894" w:author="Julia Ringo" w:date="2023-10-05T13:15:00Z">
        <w:r w:rsidR="000E7660">
          <w:rPr>
            <w:rFonts w:ascii="Arial" w:hAnsi="Arial"/>
          </w:rPr>
          <w:t>—</w:t>
        </w:r>
      </w:ins>
      <w:r>
        <w:rPr>
          <w:rFonts w:ascii="Arial" w:hAnsi="Arial"/>
        </w:rPr>
        <w:t xml:space="preserve">the black shadow of the sub </w:t>
      </w:r>
      <w:proofErr w:type="gramStart"/>
      <w:r>
        <w:rPr>
          <w:rFonts w:ascii="Arial" w:hAnsi="Arial"/>
        </w:rPr>
        <w:t>rising up</w:t>
      </w:r>
      <w:proofErr w:type="gramEnd"/>
      <w:r>
        <w:rPr>
          <w:rFonts w:ascii="Arial" w:hAnsi="Arial"/>
        </w:rPr>
        <w:t xml:space="preserve"> somewhere back in their wake</w:t>
      </w:r>
      <w:ins w:id="3895" w:author="Julia Ringo" w:date="2023-10-21T07:46:00Z">
        <w:r w:rsidR="00C9118F">
          <w:rPr>
            <w:rFonts w:ascii="Arial" w:hAnsi="Arial"/>
          </w:rPr>
          <w:t>,</w:t>
        </w:r>
      </w:ins>
      <w:r>
        <w:rPr>
          <w:rFonts w:ascii="Arial" w:hAnsi="Arial"/>
        </w:rPr>
        <w:t xml:space="preserve"> among the densely-clustered huts.</w:t>
      </w:r>
    </w:p>
    <w:p w14:paraId="6AE7E348" w14:textId="77777777" w:rsidR="001E2E9B" w:rsidRDefault="00000000">
      <w:pPr>
        <w:pStyle w:val="BodyText"/>
        <w:rPr>
          <w:rFonts w:ascii="Arial" w:hAnsi="Arial"/>
        </w:rPr>
      </w:pPr>
      <w:r>
        <w:rPr>
          <w:rFonts w:ascii="Arial" w:hAnsi="Arial"/>
        </w:rPr>
        <w:t xml:space="preserve">She was just beginning to believe the </w:t>
      </w:r>
      <w:r>
        <w:rPr>
          <w:rFonts w:ascii="Arial" w:hAnsi="Arial"/>
          <w:i/>
          <w:iCs/>
        </w:rPr>
        <w:t>Grackle</w:t>
      </w:r>
      <w:r>
        <w:rPr>
          <w:rFonts w:ascii="Arial" w:hAnsi="Arial"/>
        </w:rPr>
        <w:t xml:space="preserve"> may have gone for the bait and followed the </w:t>
      </w:r>
      <w:r>
        <w:rPr>
          <w:rFonts w:ascii="Arial" w:hAnsi="Arial"/>
          <w:i/>
          <w:iCs/>
        </w:rPr>
        <w:t>Gnat</w:t>
      </w:r>
      <w:r>
        <w:rPr>
          <w:rFonts w:ascii="Arial" w:hAnsi="Arial"/>
        </w:rPr>
        <w:t xml:space="preserve"> when she heard a muffled thump and crunching wood coming from some distance behind. The sounds bounced over the thatched roofs of the huts. Through her binoculars she saw long boards, clumps of thatch, and huge splinters shooting up into the air. Every few seconds, another hollow thump and crunch, followed by more splintering wood.</w:t>
      </w:r>
    </w:p>
    <w:p w14:paraId="5D074255" w14:textId="77777777" w:rsidR="001E2E9B" w:rsidRDefault="00000000">
      <w:pPr>
        <w:pStyle w:val="BodyText"/>
        <w:rPr>
          <w:rFonts w:ascii="Arial" w:hAnsi="Arial"/>
        </w:rPr>
      </w:pPr>
      <w:r>
        <w:rPr>
          <w:rFonts w:ascii="Arial" w:hAnsi="Arial"/>
        </w:rPr>
        <w:t xml:space="preserve">The thumps came faster, flowing together until the detritus of the huts was being blasted into the air in a long continuous stream of pulverized wood and straw. The ram of the </w:t>
      </w:r>
      <w:r>
        <w:rPr>
          <w:rFonts w:ascii="Arial" w:hAnsi="Arial"/>
          <w:i/>
          <w:iCs/>
        </w:rPr>
        <w:t>Grackle</w:t>
      </w:r>
      <w:r>
        <w:rPr>
          <w:rFonts w:ascii="Arial" w:hAnsi="Arial"/>
        </w:rPr>
        <w:t xml:space="preserve"> was being used to plow a direct route through, as though the ramshackle homes were nothing but so much snow needing to be cleared from the central artery of some Northern city. A path of monstrous destruction, moving rapidly towards the </w:t>
      </w:r>
      <w:r>
        <w:rPr>
          <w:rFonts w:ascii="Arial" w:hAnsi="Arial"/>
          <w:i/>
          <w:iCs/>
        </w:rPr>
        <w:t>Prospect</w:t>
      </w:r>
      <w:r>
        <w:rPr>
          <w:rFonts w:ascii="Arial" w:hAnsi="Arial"/>
        </w:rPr>
        <w:t>.</w:t>
      </w:r>
    </w:p>
    <w:p w14:paraId="7A889669" w14:textId="77777777" w:rsidR="001E2E9B" w:rsidRDefault="00000000">
      <w:pPr>
        <w:pStyle w:val="BodyText"/>
        <w:rPr>
          <w:rFonts w:ascii="Arial" w:hAnsi="Arial"/>
        </w:rPr>
      </w:pPr>
      <w:r>
        <w:rPr>
          <w:rFonts w:ascii="Arial" w:hAnsi="Arial"/>
        </w:rPr>
        <w:t>“Sir Piero, that sub that was after us? They are coming this way,” said Percy. “Is there any chance we can move faster through here?”</w:t>
      </w:r>
    </w:p>
    <w:p w14:paraId="64FF2AAF" w14:textId="77777777" w:rsidR="001E2E9B" w:rsidRDefault="00000000">
      <w:pPr>
        <w:pStyle w:val="BodyText"/>
        <w:rPr>
          <w:rFonts w:ascii="Arial" w:hAnsi="Arial"/>
        </w:rPr>
      </w:pPr>
      <w:r>
        <w:rPr>
          <w:rFonts w:ascii="Arial" w:hAnsi="Arial"/>
        </w:rPr>
        <w:t>Sir Piero looked behind him and saw the rampaging destruction headed towards them.</w:t>
      </w:r>
    </w:p>
    <w:p w14:paraId="2C15752F" w14:textId="7539A265" w:rsidR="001E2E9B" w:rsidRDefault="00000000">
      <w:pPr>
        <w:pStyle w:val="BodyText"/>
        <w:rPr>
          <w:rFonts w:ascii="Arial" w:hAnsi="Arial"/>
        </w:rPr>
      </w:pPr>
      <w:r>
        <w:rPr>
          <w:rFonts w:ascii="Arial" w:hAnsi="Arial"/>
        </w:rPr>
        <w:t>“Sorry</w:t>
      </w:r>
      <w:ins w:id="3896" w:author="Julia Ringo" w:date="2023-10-21T07:46:00Z">
        <w:r w:rsidR="00C9118F">
          <w:rPr>
            <w:rFonts w:ascii="Arial" w:hAnsi="Arial"/>
          </w:rPr>
          <w:t>,</w:t>
        </w:r>
      </w:ins>
      <w:r>
        <w:rPr>
          <w:rFonts w:ascii="Arial" w:hAnsi="Arial"/>
        </w:rPr>
        <w:t xml:space="preserve"> Captain Percy, I am not destroying my neighbors</w:t>
      </w:r>
      <w:ins w:id="3897" w:author="Julia Ringo" w:date="2023-10-21T07:46:00Z">
        <w:r w:rsidR="00C9118F">
          <w:rPr>
            <w:rFonts w:ascii="Arial" w:hAnsi="Arial"/>
          </w:rPr>
          <w:t>’</w:t>
        </w:r>
      </w:ins>
      <w:r>
        <w:rPr>
          <w:rFonts w:ascii="Arial" w:hAnsi="Arial"/>
        </w:rPr>
        <w:t xml:space="preserve"> homes for the sake of your boat.”</w:t>
      </w:r>
    </w:p>
    <w:p w14:paraId="4E3D5E58" w14:textId="77777777" w:rsidR="001E2E9B" w:rsidRDefault="00000000">
      <w:pPr>
        <w:pStyle w:val="BodyText"/>
        <w:rPr>
          <w:rFonts w:ascii="Arial" w:hAnsi="Arial"/>
        </w:rPr>
      </w:pPr>
      <w:r>
        <w:rPr>
          <w:rFonts w:ascii="Arial" w:hAnsi="Arial"/>
        </w:rPr>
        <w:t>“You aren’t going to ground us again, are you? We’re finished if we get stopped.”</w:t>
      </w:r>
    </w:p>
    <w:p w14:paraId="235940BE" w14:textId="32B69617" w:rsidR="001E2E9B" w:rsidRDefault="00000000">
      <w:pPr>
        <w:pStyle w:val="BodyText"/>
        <w:rPr>
          <w:rFonts w:ascii="Arial" w:hAnsi="Arial"/>
        </w:rPr>
      </w:pPr>
      <w:r>
        <w:rPr>
          <w:rFonts w:ascii="Arial" w:hAnsi="Arial"/>
        </w:rPr>
        <w:t>“No</w:t>
      </w:r>
      <w:ins w:id="3898" w:author="Julia Ringo" w:date="2023-10-21T07:46:00Z">
        <w:r w:rsidR="00C9118F">
          <w:rPr>
            <w:rFonts w:ascii="Arial" w:hAnsi="Arial"/>
          </w:rPr>
          <w:t>,</w:t>
        </w:r>
      </w:ins>
      <w:r>
        <w:rPr>
          <w:rFonts w:ascii="Arial" w:hAnsi="Arial"/>
        </w:rPr>
        <w:t xml:space="preserve"> no. No fucking way! Your boat was loaded before. It is unloaded now</w:t>
      </w:r>
      <w:del w:id="3899" w:author="Julia Ringo" w:date="2023-10-05T13:15:00Z">
        <w:r w:rsidDel="000E7660">
          <w:rPr>
            <w:rFonts w:ascii="Arial" w:hAnsi="Arial"/>
          </w:rPr>
          <w:delText xml:space="preserve"> — </w:delText>
        </w:r>
      </w:del>
      <w:ins w:id="3900" w:author="Julia Ringo" w:date="2023-10-05T13:15:00Z">
        <w:r w:rsidR="000E7660">
          <w:rPr>
            <w:rFonts w:ascii="Arial" w:hAnsi="Arial"/>
          </w:rPr>
          <w:t>—</w:t>
        </w:r>
      </w:ins>
      <w:r>
        <w:rPr>
          <w:rFonts w:ascii="Arial" w:hAnsi="Arial"/>
        </w:rPr>
        <w:t>lots of clearance.”</w:t>
      </w:r>
    </w:p>
    <w:p w14:paraId="32158CA5" w14:textId="0BA45F81" w:rsidR="001E2E9B" w:rsidRDefault="00000000">
      <w:pPr>
        <w:pStyle w:val="BodyText"/>
        <w:rPr>
          <w:rFonts w:ascii="Arial" w:hAnsi="Arial"/>
        </w:rPr>
      </w:pPr>
      <w:r>
        <w:rPr>
          <w:rFonts w:ascii="Arial" w:hAnsi="Arial"/>
        </w:rPr>
        <w:t>“Unless the tide went out</w:t>
      </w:r>
      <w:ins w:id="3901" w:author="Julia Ringo" w:date="2023-10-21T07:46:00Z">
        <w:r w:rsidR="00C9118F">
          <w:rPr>
            <w:rFonts w:ascii="Arial" w:hAnsi="Arial"/>
          </w:rPr>
          <w:t xml:space="preserve"> . . .</w:t>
        </w:r>
      </w:ins>
      <w:del w:id="3902" w:author="Julia Ringo" w:date="2023-10-21T07:46:00Z">
        <w:r w:rsidDel="00C9118F">
          <w:rPr>
            <w:rFonts w:ascii="Arial" w:hAnsi="Arial"/>
          </w:rPr>
          <w:delText>..,</w:delText>
        </w:r>
      </w:del>
      <w:r>
        <w:rPr>
          <w:rFonts w:ascii="Arial" w:hAnsi="Arial"/>
        </w:rPr>
        <w:t>” said Percy.</w:t>
      </w:r>
    </w:p>
    <w:p w14:paraId="7FC164B0" w14:textId="77777777" w:rsidR="001E2E9B" w:rsidRDefault="00000000">
      <w:pPr>
        <w:pStyle w:val="BodyText"/>
        <w:rPr>
          <w:rFonts w:ascii="Arial" w:hAnsi="Arial"/>
        </w:rPr>
      </w:pPr>
      <w:r>
        <w:rPr>
          <w:rFonts w:ascii="Arial" w:hAnsi="Arial"/>
        </w:rPr>
        <w:t>Sir Piero did not reply. He resumed shouting directions down to the control room.</w:t>
      </w:r>
    </w:p>
    <w:p w14:paraId="3940B078" w14:textId="77777777" w:rsidR="001E2E9B" w:rsidRDefault="00000000">
      <w:pPr>
        <w:pStyle w:val="BodyText"/>
        <w:rPr>
          <w:rFonts w:ascii="Arial" w:hAnsi="Arial"/>
        </w:rPr>
      </w:pPr>
      <w:r>
        <w:rPr>
          <w:rFonts w:ascii="Arial" w:hAnsi="Arial"/>
        </w:rPr>
        <w:t xml:space="preserve">Captain Percy did not have nearly as much faith as Sir Piero that the </w:t>
      </w:r>
      <w:r>
        <w:rPr>
          <w:rFonts w:ascii="Arial" w:hAnsi="Arial"/>
          <w:i/>
          <w:iCs/>
        </w:rPr>
        <w:t>Prospect</w:t>
      </w:r>
      <w:r>
        <w:rPr>
          <w:rFonts w:ascii="Arial" w:hAnsi="Arial"/>
        </w:rPr>
        <w:t xml:space="preserve"> would clear the bars of shallow muck so easily, even with her boat unloaded. She asked Hemi to keep a close eye on the depth-under-keel gauge and let her know immediately if the warning light came on.</w:t>
      </w:r>
    </w:p>
    <w:p w14:paraId="01BEC13E" w14:textId="77777777" w:rsidR="001E2E9B" w:rsidRDefault="00000000">
      <w:pPr>
        <w:pStyle w:val="BodyText"/>
        <w:rPr>
          <w:rFonts w:ascii="Arial" w:hAnsi="Arial"/>
        </w:rPr>
      </w:pPr>
      <w:r>
        <w:rPr>
          <w:rFonts w:ascii="Arial" w:hAnsi="Arial"/>
        </w:rPr>
        <w:t xml:space="preserve">It was only moments later that she could see ahead the shade of water with a distinctively different ripple pattern on the surface that indicated a shallow spot running across the lane. Sir Piero pointed it out to </w:t>
      </w:r>
      <w:proofErr w:type="gramStart"/>
      <w:r>
        <w:rPr>
          <w:rFonts w:ascii="Arial" w:hAnsi="Arial"/>
        </w:rPr>
        <w:t>her, but</w:t>
      </w:r>
      <w:proofErr w:type="gramEnd"/>
      <w:r>
        <w:rPr>
          <w:rFonts w:ascii="Arial" w:hAnsi="Arial"/>
        </w:rPr>
        <w:t xml:space="preserve"> did not order the </w:t>
      </w:r>
      <w:r>
        <w:rPr>
          <w:rFonts w:ascii="Arial" w:hAnsi="Arial"/>
          <w:i/>
          <w:iCs/>
        </w:rPr>
        <w:t>Prospect</w:t>
      </w:r>
      <w:r>
        <w:rPr>
          <w:rFonts w:ascii="Arial" w:hAnsi="Arial"/>
        </w:rPr>
        <w:t xml:space="preserve"> to slow down at all. Percy tripped down the ladder to the control room and watched the depth-</w:t>
      </w:r>
      <w:r>
        <w:rPr>
          <w:rFonts w:ascii="Arial" w:hAnsi="Arial"/>
        </w:rPr>
        <w:lastRenderedPageBreak/>
        <w:t>under-keel gauge intently. The needle lowered itself down till it triggered the warning light, and sank to under a meter of water, but they cruised over the shallow spot without even touching the muck this time.</w:t>
      </w:r>
    </w:p>
    <w:p w14:paraId="0E080C3E" w14:textId="77777777" w:rsidR="001E2E9B" w:rsidRDefault="00000000">
      <w:pPr>
        <w:pStyle w:val="BodyText"/>
        <w:rPr>
          <w:rFonts w:ascii="Arial" w:hAnsi="Arial"/>
        </w:rPr>
      </w:pPr>
      <w:r>
        <w:rPr>
          <w:rFonts w:ascii="Arial" w:hAnsi="Arial"/>
        </w:rPr>
        <w:t xml:space="preserve">She climbed back up to the bridge with a smile on her face and patted Sir Piero on the back. She was feeling a sense of relief not just from clearing the bar so easily, but also because her intuition about the size and displacement of the sub pursuing them suggested to her that the </w:t>
      </w:r>
      <w:r>
        <w:rPr>
          <w:rFonts w:ascii="Arial" w:hAnsi="Arial"/>
          <w:i/>
          <w:iCs/>
        </w:rPr>
        <w:t>Prospect</w:t>
      </w:r>
      <w:r>
        <w:rPr>
          <w:rFonts w:ascii="Arial" w:hAnsi="Arial"/>
        </w:rPr>
        <w:t xml:space="preserve"> might have an opportunity coming.</w:t>
      </w:r>
    </w:p>
    <w:p w14:paraId="65CA5A26" w14:textId="77777777" w:rsidR="001E2E9B" w:rsidRDefault="00000000">
      <w:pPr>
        <w:pStyle w:val="BodyText"/>
        <w:rPr>
          <w:rFonts w:ascii="Arial" w:hAnsi="Arial"/>
        </w:rPr>
      </w:pPr>
      <w:r>
        <w:rPr>
          <w:rFonts w:ascii="Arial" w:hAnsi="Arial"/>
        </w:rPr>
        <w:t xml:space="preserve">She lifted her binoculars and leaned out from the sail to get a clear view around the </w:t>
      </w:r>
      <w:r>
        <w:rPr>
          <w:rFonts w:ascii="Arial" w:hAnsi="Arial"/>
          <w:i/>
          <w:iCs/>
        </w:rPr>
        <w:t>Prospect’s</w:t>
      </w:r>
      <w:r>
        <w:rPr>
          <w:rFonts w:ascii="Arial" w:hAnsi="Arial"/>
        </w:rPr>
        <w:t xml:space="preserve"> exhaust stream. The </w:t>
      </w:r>
      <w:r>
        <w:rPr>
          <w:rFonts w:ascii="Arial" w:hAnsi="Arial"/>
          <w:i/>
          <w:iCs/>
        </w:rPr>
        <w:t>Grackle</w:t>
      </w:r>
      <w:r>
        <w:rPr>
          <w:rFonts w:ascii="Arial" w:hAnsi="Arial"/>
        </w:rPr>
        <w:t xml:space="preserve"> was still charging recklessly up the narrow passage, splintering the little huts on both sides of the waterway. She could see the faint shadows of people atop the sail directing its course. With no reduction in speed at all, it drove into the shallow bar.</w:t>
      </w:r>
    </w:p>
    <w:p w14:paraId="1EF15A6B" w14:textId="77777777" w:rsidR="001E2E9B" w:rsidRDefault="00000000">
      <w:pPr>
        <w:pStyle w:val="BodyText"/>
        <w:rPr>
          <w:rFonts w:ascii="Arial" w:hAnsi="Arial"/>
        </w:rPr>
      </w:pPr>
      <w:r>
        <w:rPr>
          <w:rFonts w:ascii="Arial" w:hAnsi="Arial"/>
        </w:rPr>
        <w:t>The sharp leading edge of the ram plowed deep enough into the sludgy ground that the muck erupted from the bottom in a thick black moraine that rose until it cleared the surface. A small tsunami of brown water, turbid with mud, rose and traveled up the small channel before the stuck boat.</w:t>
      </w:r>
    </w:p>
    <w:p w14:paraId="2C2682F4" w14:textId="77777777" w:rsidR="001E2E9B" w:rsidRDefault="00000000">
      <w:pPr>
        <w:pStyle w:val="BodyText"/>
        <w:rPr>
          <w:rFonts w:ascii="Arial" w:hAnsi="Arial"/>
        </w:rPr>
      </w:pPr>
      <w:r>
        <w:rPr>
          <w:rFonts w:ascii="Arial" w:hAnsi="Arial"/>
        </w:rPr>
        <w:t>Their pursuers were stopped dead in the passage. Through her binoculars, Percy imagined she could almost see the figures of the people on the bridge of the sail thrust forward against the edge of the fairing as the momentum suddenly came off the boat. She could see an arm raised in anger and hear the vitriol spilling off the sub’s sail.</w:t>
      </w:r>
    </w:p>
    <w:p w14:paraId="5C7A9A70" w14:textId="77777777" w:rsidR="001E2E9B" w:rsidRDefault="00000000">
      <w:pPr>
        <w:pStyle w:val="BodyText"/>
        <w:rPr>
          <w:rFonts w:ascii="Arial" w:hAnsi="Arial"/>
        </w:rPr>
      </w:pPr>
      <w:r>
        <w:rPr>
          <w:rFonts w:ascii="Arial" w:hAnsi="Arial"/>
        </w:rPr>
        <w:t>As soon as the residents in the surrounding area realized what happened, they attacked the grounded sub, throwing rotting food, scraps of wood, and rusted bars of metal at the black monster that had been tearing up their neighborhood.</w:t>
      </w:r>
    </w:p>
    <w:p w14:paraId="6683A5AF" w14:textId="77777777" w:rsidR="001E2E9B" w:rsidRDefault="00000000">
      <w:pPr>
        <w:pStyle w:val="BodyText"/>
        <w:rPr>
          <w:rFonts w:ascii="Arial" w:hAnsi="Arial"/>
        </w:rPr>
      </w:pPr>
      <w:r>
        <w:rPr>
          <w:rFonts w:ascii="Arial" w:hAnsi="Arial"/>
        </w:rPr>
        <w:t xml:space="preserve">The </w:t>
      </w:r>
      <w:r>
        <w:rPr>
          <w:rFonts w:ascii="Arial" w:hAnsi="Arial"/>
          <w:i/>
          <w:iCs/>
        </w:rPr>
        <w:t>Grackle</w:t>
      </w:r>
      <w:r>
        <w:rPr>
          <w:rFonts w:ascii="Arial" w:hAnsi="Arial"/>
        </w:rPr>
        <w:t xml:space="preserve"> began shooting jets of bilge water out of its sides, and presumably blowing any remaining water out of their ballast tanks as well. Captain Percy could see they were also driving forward at full throttle, hoping to push through the shallow </w:t>
      </w:r>
      <w:proofErr w:type="gramStart"/>
      <w:r>
        <w:rPr>
          <w:rFonts w:ascii="Arial" w:hAnsi="Arial"/>
        </w:rPr>
        <w:t>spot on</w:t>
      </w:r>
      <w:proofErr w:type="gramEnd"/>
      <w:r>
        <w:rPr>
          <w:rFonts w:ascii="Arial" w:hAnsi="Arial"/>
        </w:rPr>
        <w:t xml:space="preserve"> straight power. The screws were kicking up a tremendous wash of frothy water behind the sub, enough that nearby huts leaned back from the pressure against their stilts.</w:t>
      </w:r>
    </w:p>
    <w:p w14:paraId="63781319" w14:textId="77777777" w:rsidR="001E2E9B" w:rsidRDefault="00000000">
      <w:pPr>
        <w:pStyle w:val="BodyText"/>
        <w:rPr>
          <w:rFonts w:ascii="Arial" w:hAnsi="Arial"/>
        </w:rPr>
      </w:pPr>
      <w:r>
        <w:rPr>
          <w:rFonts w:ascii="Arial" w:hAnsi="Arial"/>
        </w:rPr>
        <w:t xml:space="preserve">This angered the residents still more. They began to land on the stuck sub, beating on the deck with long metal poles and trying to pry up hatches. One local tried to climb the hand holds to the sail. That was when Percy saw the thin shadow of an arm extend and then a flash, followed a moment later by the report of a small-caliber pistol reaching her ears. The body of the climber fell back through the air, hit the curved deck of the </w:t>
      </w:r>
      <w:proofErr w:type="gramStart"/>
      <w:r>
        <w:rPr>
          <w:rFonts w:ascii="Arial" w:hAnsi="Arial"/>
        </w:rPr>
        <w:t>sub</w:t>
      </w:r>
      <w:proofErr w:type="gramEnd"/>
      <w:r>
        <w:rPr>
          <w:rFonts w:ascii="Arial" w:hAnsi="Arial"/>
        </w:rPr>
        <w:t xml:space="preserve"> and slid into the brackish water.</w:t>
      </w:r>
    </w:p>
    <w:p w14:paraId="10818ED6" w14:textId="1A5B4C58" w:rsidR="001E2E9B" w:rsidRDefault="00000000">
      <w:pPr>
        <w:pStyle w:val="BodyText"/>
        <w:rPr>
          <w:rFonts w:ascii="Arial" w:hAnsi="Arial"/>
        </w:rPr>
      </w:pPr>
      <w:r>
        <w:rPr>
          <w:rFonts w:ascii="Arial" w:hAnsi="Arial"/>
        </w:rPr>
        <w:t xml:space="preserve">After that, the people on the bridge </w:t>
      </w:r>
      <w:proofErr w:type="gramStart"/>
      <w:r>
        <w:rPr>
          <w:rFonts w:ascii="Arial" w:hAnsi="Arial"/>
        </w:rPr>
        <w:t>opened up</w:t>
      </w:r>
      <w:proofErr w:type="gramEnd"/>
      <w:r>
        <w:rPr>
          <w:rFonts w:ascii="Arial" w:hAnsi="Arial"/>
        </w:rPr>
        <w:t xml:space="preserve"> on the locals</w:t>
      </w:r>
      <w:del w:id="3903" w:author="Julia Ringo" w:date="2023-10-05T13:15:00Z">
        <w:r w:rsidDel="000E7660">
          <w:rPr>
            <w:rFonts w:ascii="Arial" w:hAnsi="Arial"/>
          </w:rPr>
          <w:delText xml:space="preserve"> — </w:delText>
        </w:r>
      </w:del>
      <w:ins w:id="3904" w:author="Julia Ringo" w:date="2023-10-05T13:15:00Z">
        <w:r w:rsidR="000E7660">
          <w:rPr>
            <w:rFonts w:ascii="Arial" w:hAnsi="Arial"/>
          </w:rPr>
          <w:t>—</w:t>
        </w:r>
      </w:ins>
      <w:r>
        <w:rPr>
          <w:rFonts w:ascii="Arial" w:hAnsi="Arial"/>
        </w:rPr>
        <w:t>shot after shot rang across the water. Figures fell to the deck amid the mass of residents scrambling to get off the deck and back to their small boats and canoes alongside.</w:t>
      </w:r>
    </w:p>
    <w:p w14:paraId="555158AB" w14:textId="77777777"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was now gaining crucial ground on their pursuers, quickly finding their path through the winding way. Soon Percy could see the main channel ahead. Further behind, amid the chaos and the violence, it did appear that the </w:t>
      </w:r>
      <w:r>
        <w:rPr>
          <w:rFonts w:ascii="Arial" w:hAnsi="Arial"/>
          <w:i/>
          <w:iCs/>
        </w:rPr>
        <w:t>Grackle</w:t>
      </w:r>
      <w:r>
        <w:rPr>
          <w:rFonts w:ascii="Arial" w:hAnsi="Arial"/>
        </w:rPr>
        <w:t xml:space="preserve"> was making </w:t>
      </w:r>
      <w:r>
        <w:rPr>
          <w:rFonts w:ascii="Arial" w:hAnsi="Arial"/>
        </w:rPr>
        <w:lastRenderedPageBreak/>
        <w:t>headway against its bottoming. Percy estimated they might push clear with just a few minutes more.</w:t>
      </w:r>
    </w:p>
    <w:p w14:paraId="2CC3896A" w14:textId="6960D120"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turned out into the main channel and Percy took over command. She immediately had Bastian throttle up to the </w:t>
      </w:r>
      <w:r>
        <w:rPr>
          <w:rFonts w:ascii="Arial" w:hAnsi="Arial"/>
          <w:i/>
          <w:iCs/>
        </w:rPr>
        <w:t>Prospect’s</w:t>
      </w:r>
      <w:r>
        <w:rPr>
          <w:rFonts w:ascii="Arial" w:hAnsi="Arial"/>
        </w:rPr>
        <w:t xml:space="preserve"> full surface speed of </w:t>
      </w:r>
      <w:del w:id="3905" w:author="Julia Ringo" w:date="2023-10-21T07:48:00Z">
        <w:r w:rsidDel="00C9118F">
          <w:rPr>
            <w:rFonts w:ascii="Arial" w:hAnsi="Arial"/>
          </w:rPr>
          <w:delText xml:space="preserve">15 </w:delText>
        </w:r>
      </w:del>
      <w:ins w:id="3906" w:author="Julia Ringo" w:date="2023-10-21T07:48:00Z">
        <w:r w:rsidR="00C9118F">
          <w:rPr>
            <w:rFonts w:ascii="Arial" w:hAnsi="Arial"/>
          </w:rPr>
          <w:t>fifteen</w:t>
        </w:r>
        <w:r w:rsidR="00C9118F">
          <w:rPr>
            <w:rFonts w:ascii="Arial" w:hAnsi="Arial"/>
          </w:rPr>
          <w:t xml:space="preserve"> </w:t>
        </w:r>
      </w:ins>
      <w:r>
        <w:rPr>
          <w:rFonts w:ascii="Arial" w:hAnsi="Arial"/>
        </w:rPr>
        <w:t>knots.</w:t>
      </w:r>
    </w:p>
    <w:p w14:paraId="647B738F" w14:textId="4CA84BAD" w:rsidR="001E2E9B" w:rsidRDefault="00000000">
      <w:pPr>
        <w:pStyle w:val="BodyText"/>
        <w:rPr>
          <w:rFonts w:ascii="Arial" w:hAnsi="Arial"/>
        </w:rPr>
      </w:pPr>
      <w:r>
        <w:rPr>
          <w:rFonts w:ascii="Arial" w:hAnsi="Arial"/>
        </w:rPr>
        <w:t>“Careful</w:t>
      </w:r>
      <w:ins w:id="3907" w:author="Julia Ringo" w:date="2023-10-21T07:48:00Z">
        <w:r w:rsidR="00C9118F">
          <w:rPr>
            <w:rFonts w:ascii="Arial" w:hAnsi="Arial"/>
          </w:rPr>
          <w:t>,</w:t>
        </w:r>
      </w:ins>
      <w:r>
        <w:rPr>
          <w:rFonts w:ascii="Arial" w:hAnsi="Arial"/>
        </w:rPr>
        <w:t xml:space="preserve"> Captain Percy,” said Sir Piero. “I cannot recommend all this speed in the channel full of big heavy ships and small wobbly boats. If any Authority vessels spots the </w:t>
      </w:r>
      <w:r>
        <w:rPr>
          <w:rFonts w:ascii="Arial" w:hAnsi="Arial"/>
          <w:i/>
          <w:iCs/>
        </w:rPr>
        <w:t>Prospect</w:t>
      </w:r>
      <w:ins w:id="3908" w:author="Julia Ringo" w:date="2023-10-21T07:48:00Z">
        <w:r w:rsidR="00C9118F">
          <w:rPr>
            <w:rFonts w:ascii="Arial" w:hAnsi="Arial"/>
          </w:rPr>
          <w:t>,</w:t>
        </w:r>
      </w:ins>
      <w:r>
        <w:rPr>
          <w:rFonts w:ascii="Arial" w:hAnsi="Arial"/>
        </w:rPr>
        <w:t xml:space="preserve"> they will intervene to try to keep order in the channel.”</w:t>
      </w:r>
    </w:p>
    <w:p w14:paraId="6F0D1CCC" w14:textId="3B8C8690" w:rsidR="001E2E9B" w:rsidRDefault="00000000">
      <w:pPr>
        <w:pStyle w:val="BodyText"/>
        <w:rPr>
          <w:rFonts w:ascii="Arial" w:hAnsi="Arial"/>
        </w:rPr>
      </w:pPr>
      <w:r>
        <w:rPr>
          <w:rFonts w:ascii="Arial" w:hAnsi="Arial"/>
        </w:rPr>
        <w:t>“I fucking know it. But those fuckers behind us are certainly not going to take it easy in the channel</w:t>
      </w:r>
      <w:del w:id="3909" w:author="Julia Ringo" w:date="2023-10-05T13:15:00Z">
        <w:r w:rsidDel="000E7660">
          <w:rPr>
            <w:rFonts w:ascii="Arial" w:hAnsi="Arial"/>
          </w:rPr>
          <w:delText xml:space="preserve"> — </w:delText>
        </w:r>
      </w:del>
      <w:ins w:id="3910" w:author="Julia Ringo" w:date="2023-10-05T13:15:00Z">
        <w:r w:rsidR="000E7660">
          <w:rPr>
            <w:rFonts w:ascii="Arial" w:hAnsi="Arial"/>
          </w:rPr>
          <w:t>—</w:t>
        </w:r>
      </w:ins>
      <w:r>
        <w:rPr>
          <w:rFonts w:ascii="Arial" w:hAnsi="Arial"/>
        </w:rPr>
        <w:t>maybe the Authority will intervene with them instead!”</w:t>
      </w:r>
    </w:p>
    <w:p w14:paraId="6516B4DE" w14:textId="7109FA05" w:rsidR="001E2E9B" w:rsidRDefault="00000000">
      <w:pPr>
        <w:pStyle w:val="BodyText"/>
        <w:rPr>
          <w:rFonts w:ascii="Arial" w:hAnsi="Arial"/>
        </w:rPr>
      </w:pPr>
      <w:r>
        <w:rPr>
          <w:rFonts w:ascii="Arial" w:hAnsi="Arial"/>
        </w:rPr>
        <w:t>“That seems true enough. Here I must leave you</w:t>
      </w:r>
      <w:ins w:id="3911" w:author="Julia Ringo" w:date="2023-10-21T07:48:00Z">
        <w:r w:rsidR="00C9118F">
          <w:rPr>
            <w:rFonts w:ascii="Arial" w:hAnsi="Arial"/>
          </w:rPr>
          <w:t>,</w:t>
        </w:r>
      </w:ins>
      <w:r>
        <w:rPr>
          <w:rFonts w:ascii="Arial" w:hAnsi="Arial"/>
        </w:rPr>
        <w:t xml:space="preserve"> then. If the Authority catches me piloting a craft at this speed in the channel, I will no longer be a pilot. Besides, there’s </w:t>
      </w:r>
      <w:del w:id="3912" w:author="Julia Ringo" w:date="2023-10-21T07:48:00Z">
        <w:r w:rsidDel="00C9118F">
          <w:rPr>
            <w:rFonts w:ascii="Arial" w:hAnsi="Arial"/>
          </w:rPr>
          <w:delText xml:space="preserve">50 </w:delText>
        </w:r>
      </w:del>
      <w:ins w:id="3913" w:author="Julia Ringo" w:date="2023-10-21T07:48:00Z">
        <w:r w:rsidR="00C9118F">
          <w:rPr>
            <w:rFonts w:ascii="Arial" w:hAnsi="Arial"/>
          </w:rPr>
          <w:t>fifty</w:t>
        </w:r>
        <w:r w:rsidR="00C9118F">
          <w:rPr>
            <w:rFonts w:ascii="Arial" w:hAnsi="Arial"/>
          </w:rPr>
          <w:t xml:space="preserve"> </w:t>
        </w:r>
      </w:ins>
      <w:r>
        <w:rPr>
          <w:rFonts w:ascii="Arial" w:hAnsi="Arial"/>
        </w:rPr>
        <w:t>meters of water in the channel, you do not need me any more</w:t>
      </w:r>
      <w:del w:id="3914" w:author="Julia Ringo" w:date="2023-10-05T13:15:00Z">
        <w:r w:rsidDel="000E7660">
          <w:rPr>
            <w:rFonts w:ascii="Arial" w:hAnsi="Arial"/>
          </w:rPr>
          <w:delText xml:space="preserve"> — </w:delText>
        </w:r>
      </w:del>
      <w:ins w:id="3915" w:author="Julia Ringo" w:date="2023-10-05T13:15:00Z">
        <w:r w:rsidR="000E7660">
          <w:rPr>
            <w:rFonts w:ascii="Arial" w:hAnsi="Arial"/>
          </w:rPr>
          <w:t>—</w:t>
        </w:r>
      </w:ins>
      <w:proofErr w:type="gramStart"/>
      <w:r>
        <w:rPr>
          <w:rFonts w:ascii="Arial" w:hAnsi="Arial"/>
        </w:rPr>
        <w:t>as long as</w:t>
      </w:r>
      <w:proofErr w:type="gramEnd"/>
      <w:r>
        <w:rPr>
          <w:rFonts w:ascii="Arial" w:hAnsi="Arial"/>
        </w:rPr>
        <w:t xml:space="preserve"> you manage not to get crushed by a moving freighter.”</w:t>
      </w:r>
    </w:p>
    <w:p w14:paraId="3325A51B" w14:textId="261350B2" w:rsidR="001E2E9B" w:rsidRDefault="00000000">
      <w:pPr>
        <w:pStyle w:val="BodyText"/>
        <w:rPr>
          <w:rFonts w:ascii="Arial" w:hAnsi="Arial"/>
        </w:rPr>
      </w:pPr>
      <w:r>
        <w:rPr>
          <w:rFonts w:ascii="Arial" w:hAnsi="Arial"/>
        </w:rPr>
        <w:t>“Well</w:t>
      </w:r>
      <w:ins w:id="3916" w:author="Julia Ringo" w:date="2023-10-21T07:48:00Z">
        <w:r w:rsidR="00C9118F">
          <w:rPr>
            <w:rFonts w:ascii="Arial" w:hAnsi="Arial"/>
          </w:rPr>
          <w:t>,</w:t>
        </w:r>
      </w:ins>
      <w:r>
        <w:rPr>
          <w:rFonts w:ascii="Arial" w:hAnsi="Arial"/>
        </w:rPr>
        <w:t xml:space="preserve"> fuck. That was as fine a bit of piloting as I have ever seen,” said Percy. She leaned over and called down to Hemi in the control room. “Hemi! Toss up the pay for Sir Piero.”</w:t>
      </w:r>
    </w:p>
    <w:p w14:paraId="463BCB55" w14:textId="77777777" w:rsidR="001E2E9B" w:rsidRDefault="00000000">
      <w:pPr>
        <w:pStyle w:val="BodyText"/>
        <w:rPr>
          <w:rFonts w:ascii="Arial" w:hAnsi="Arial"/>
        </w:rPr>
      </w:pPr>
      <w:r>
        <w:rPr>
          <w:rFonts w:ascii="Arial" w:hAnsi="Arial"/>
        </w:rPr>
        <w:t>Hemi underhanded a small cloth pouch clinking with coins up from the control room and Percy snatched it from the zenith of its rise.</w:t>
      </w:r>
    </w:p>
    <w:p w14:paraId="7EF46380" w14:textId="44CC37EF" w:rsidR="001E2E9B" w:rsidRDefault="00000000">
      <w:pPr>
        <w:pStyle w:val="BodyText"/>
        <w:rPr>
          <w:rFonts w:ascii="Arial" w:hAnsi="Arial"/>
        </w:rPr>
      </w:pPr>
      <w:r>
        <w:rPr>
          <w:rFonts w:ascii="Arial" w:hAnsi="Arial"/>
        </w:rPr>
        <w:t>She handed it to Sir Piero. “You’ll find a generous gratuity in there for your work under tense conditions</w:t>
      </w:r>
      <w:ins w:id="3917" w:author="Julia Ringo" w:date="2023-10-21T07:48:00Z">
        <w:r w:rsidR="00C9118F">
          <w:rPr>
            <w:rFonts w:ascii="Arial" w:hAnsi="Arial"/>
          </w:rPr>
          <w:t>,</w:t>
        </w:r>
      </w:ins>
      <w:r>
        <w:rPr>
          <w:rFonts w:ascii="Arial" w:hAnsi="Arial"/>
        </w:rPr>
        <w:t xml:space="preserve"> Sir Piero.”</w:t>
      </w:r>
    </w:p>
    <w:p w14:paraId="009A2DB9" w14:textId="024E372A" w:rsidR="001E2E9B" w:rsidRDefault="00000000">
      <w:pPr>
        <w:pStyle w:val="BodyText"/>
        <w:rPr>
          <w:rFonts w:ascii="Arial" w:hAnsi="Arial"/>
        </w:rPr>
      </w:pPr>
      <w:r>
        <w:rPr>
          <w:rFonts w:ascii="Arial" w:hAnsi="Arial"/>
        </w:rPr>
        <w:t>“I am the best pilot in the city</w:t>
      </w:r>
      <w:ins w:id="3918" w:author="Julia Ringo" w:date="2023-10-21T07:48:00Z">
        <w:r w:rsidR="00C9118F">
          <w:rPr>
            <w:rFonts w:ascii="Arial" w:hAnsi="Arial"/>
          </w:rPr>
          <w:t>,</w:t>
        </w:r>
      </w:ins>
      <w:r>
        <w:rPr>
          <w:rFonts w:ascii="Arial" w:hAnsi="Arial"/>
        </w:rPr>
        <w:t xml:space="preserve"> Captain Percy! If you come in this way again, be sure to ask for me.”</w:t>
      </w:r>
    </w:p>
    <w:p w14:paraId="35D8CE60" w14:textId="77777777" w:rsidR="001E2E9B" w:rsidRDefault="00000000">
      <w:pPr>
        <w:pStyle w:val="BodyText"/>
        <w:rPr>
          <w:rFonts w:ascii="Arial" w:hAnsi="Arial"/>
        </w:rPr>
      </w:pPr>
      <w:r>
        <w:rPr>
          <w:rFonts w:ascii="Arial" w:hAnsi="Arial"/>
        </w:rPr>
        <w:t>“We fuckin’ will, for sure. Can you get your boat off at this speed? I really don’t want to slow down.”</w:t>
      </w:r>
    </w:p>
    <w:p w14:paraId="59720D3F" w14:textId="77777777" w:rsidR="001E2E9B" w:rsidRDefault="00000000">
      <w:pPr>
        <w:pStyle w:val="BodyText"/>
        <w:rPr>
          <w:rFonts w:ascii="Arial" w:hAnsi="Arial"/>
        </w:rPr>
      </w:pPr>
      <w:r>
        <w:rPr>
          <w:rFonts w:ascii="Arial" w:hAnsi="Arial"/>
        </w:rPr>
        <w:t>“No problem. I was born and bred on the water!”</w:t>
      </w:r>
    </w:p>
    <w:p w14:paraId="0772FD10" w14:textId="77777777" w:rsidR="001E2E9B" w:rsidRDefault="00000000">
      <w:pPr>
        <w:pStyle w:val="BodyText"/>
        <w:rPr>
          <w:rFonts w:ascii="Arial" w:hAnsi="Arial"/>
        </w:rPr>
      </w:pPr>
      <w:r>
        <w:rPr>
          <w:rFonts w:ascii="Arial" w:hAnsi="Arial"/>
        </w:rPr>
        <w:t xml:space="preserve">Sir Piero tucked the bag of coins into his pants, gave Percy a casual salute, and nimbly went over the side of the sail. He pulled his wherry to the edge of the deck and sat down in it. He lifted his paddle and pushed off. He slid the tiny craft down the curve of the </w:t>
      </w:r>
      <w:r>
        <w:rPr>
          <w:rFonts w:ascii="Arial" w:hAnsi="Arial"/>
          <w:i/>
          <w:iCs/>
        </w:rPr>
        <w:t>Prospect’s</w:t>
      </w:r>
      <w:r>
        <w:rPr>
          <w:rFonts w:ascii="Arial" w:hAnsi="Arial"/>
        </w:rPr>
        <w:t xml:space="preserve"> hull and into the rapidly passing water like someone maneuvering over a big rock in river rapids. After a few paddles he had safely made some distance from the giant steel cylinder flying past, and he paused to give one final wave to Percy on the sail before paddling in the direction of a large oiler that was crawling upstream to see if he could win a second job for the day.</w:t>
      </w:r>
    </w:p>
    <w:p w14:paraId="6162F3C0" w14:textId="77777777" w:rsidR="001E2E9B" w:rsidRDefault="00000000">
      <w:pPr>
        <w:pStyle w:val="BodyText"/>
        <w:rPr>
          <w:rFonts w:ascii="Arial" w:hAnsi="Arial"/>
        </w:rPr>
      </w:pPr>
      <w:r>
        <w:rPr>
          <w:rFonts w:ascii="Arial" w:hAnsi="Arial"/>
        </w:rPr>
        <w:t> </w:t>
      </w:r>
    </w:p>
    <w:p w14:paraId="2C2DFBA5" w14:textId="77777777" w:rsidR="001E2E9B" w:rsidRDefault="00000000">
      <w:pPr>
        <w:pStyle w:val="BodyText"/>
        <w:rPr>
          <w:rFonts w:ascii="Arial" w:hAnsi="Arial"/>
        </w:rPr>
      </w:pPr>
      <w:r>
        <w:rPr>
          <w:rFonts w:ascii="Arial" w:hAnsi="Arial"/>
        </w:rPr>
        <w:t>Captain Percy climbed down to the control room while closing and sealing the hatch above her head.</w:t>
      </w:r>
    </w:p>
    <w:p w14:paraId="7B1BBC2F" w14:textId="77777777" w:rsidR="001E2E9B" w:rsidRDefault="00000000">
      <w:pPr>
        <w:pStyle w:val="BodyText"/>
        <w:rPr>
          <w:rFonts w:ascii="Arial" w:hAnsi="Arial"/>
        </w:rPr>
      </w:pPr>
      <w:r>
        <w:rPr>
          <w:rFonts w:ascii="Arial" w:hAnsi="Arial"/>
        </w:rPr>
        <w:lastRenderedPageBreak/>
        <w:t>“Did you guys get the cargo hatch sealed?” she asked.</w:t>
      </w:r>
    </w:p>
    <w:p w14:paraId="720F4FB5" w14:textId="77777777" w:rsidR="001E2E9B" w:rsidRDefault="00000000">
      <w:pPr>
        <w:pStyle w:val="BodyText"/>
        <w:rPr>
          <w:rFonts w:ascii="Arial" w:hAnsi="Arial"/>
        </w:rPr>
      </w:pPr>
      <w:r>
        <w:rPr>
          <w:rFonts w:ascii="Arial" w:hAnsi="Arial"/>
        </w:rPr>
        <w:t>“Yup,” replied Gregory as he pointed upwards to the hatch control panel lit up all green indicating all the hatches on the boat were sealed.</w:t>
      </w:r>
    </w:p>
    <w:p w14:paraId="5071BDAD" w14:textId="77777777" w:rsidR="001E2E9B" w:rsidRDefault="00000000">
      <w:pPr>
        <w:pStyle w:val="BodyText"/>
        <w:rPr>
          <w:rFonts w:ascii="Arial" w:hAnsi="Arial"/>
        </w:rPr>
      </w:pPr>
      <w:r>
        <w:rPr>
          <w:rFonts w:ascii="Arial" w:hAnsi="Arial"/>
        </w:rPr>
        <w:t>Percy punched the dive alarm. “OK, take us down to periscope depth.”</w:t>
      </w:r>
    </w:p>
    <w:p w14:paraId="3686777B" w14:textId="23E4343E" w:rsidR="001E2E9B" w:rsidRDefault="00000000">
      <w:pPr>
        <w:pStyle w:val="BodyText"/>
        <w:rPr>
          <w:rFonts w:ascii="Arial" w:hAnsi="Arial"/>
        </w:rPr>
      </w:pPr>
      <w:r>
        <w:rPr>
          <w:rFonts w:ascii="Arial" w:hAnsi="Arial"/>
        </w:rPr>
        <w:t>“Sylvia,” said Hemi, “may I suggest that we send up Herschel with a rendezvous point for Shakes before we dive</w:t>
      </w:r>
      <w:ins w:id="3919" w:author="Julia Ringo" w:date="2023-10-21T07:49:00Z">
        <w:r w:rsidR="00C9118F">
          <w:rPr>
            <w:rFonts w:ascii="Arial" w:hAnsi="Arial"/>
          </w:rPr>
          <w:t>?</w:t>
        </w:r>
      </w:ins>
      <w:del w:id="3920" w:author="Julia Ringo" w:date="2023-10-21T07:49:00Z">
        <w:r w:rsidDel="00C9118F">
          <w:rPr>
            <w:rFonts w:ascii="Arial" w:hAnsi="Arial"/>
          </w:rPr>
          <w:delText>.</w:delText>
        </w:r>
      </w:del>
      <w:r>
        <w:rPr>
          <w:rFonts w:ascii="Arial" w:hAnsi="Arial"/>
        </w:rPr>
        <w:t>”</w:t>
      </w:r>
    </w:p>
    <w:p w14:paraId="5FA27728" w14:textId="0D6B1300" w:rsidR="001E2E9B" w:rsidRDefault="00000000">
      <w:pPr>
        <w:pStyle w:val="BodyText"/>
        <w:rPr>
          <w:rFonts w:ascii="Arial" w:hAnsi="Arial"/>
        </w:rPr>
      </w:pPr>
      <w:r>
        <w:rPr>
          <w:rFonts w:ascii="Arial" w:hAnsi="Arial"/>
        </w:rPr>
        <w:t>“Ah shit, the fuckin’ bird. You’re right.” She pressed the dive alarm button a second time to deactivate it, and then got on the PA that echoed through the whole boat to let anyone listening know that the dive had been postponed. She did this even though the only person on the boat who was not in the control room at that moment was Cassandra</w:t>
      </w:r>
      <w:del w:id="3921" w:author="Julia Ringo" w:date="2023-10-05T13:15:00Z">
        <w:r w:rsidDel="000E7660">
          <w:rPr>
            <w:rFonts w:ascii="Arial" w:hAnsi="Arial"/>
          </w:rPr>
          <w:delText xml:space="preserve"> — </w:delText>
        </w:r>
      </w:del>
      <w:ins w:id="3922" w:author="Julia Ringo" w:date="2023-10-05T13:15:00Z">
        <w:r w:rsidR="000E7660">
          <w:rPr>
            <w:rFonts w:ascii="Arial" w:hAnsi="Arial"/>
          </w:rPr>
          <w:t>—</w:t>
        </w:r>
      </w:ins>
      <w:r>
        <w:rPr>
          <w:rFonts w:ascii="Arial" w:hAnsi="Arial"/>
        </w:rPr>
        <w:t>and she was only a few meters below in the sonar compartment. It was simply good practice to use the PA to announce boat maneuvers regardless of the location of your crew members, as Chips had often pointed out to her.</w:t>
      </w:r>
    </w:p>
    <w:p w14:paraId="76C232B0" w14:textId="77777777" w:rsidR="001E2E9B" w:rsidRDefault="00000000">
      <w:pPr>
        <w:pStyle w:val="BodyText"/>
        <w:rPr>
          <w:rFonts w:ascii="Arial" w:hAnsi="Arial"/>
        </w:rPr>
      </w:pPr>
      <w:r>
        <w:rPr>
          <w:rFonts w:ascii="Arial" w:hAnsi="Arial"/>
        </w:rPr>
        <w:t>Hemi climbed down to the navigation station and reviewed the chart laid out under the glass. Leaning over with the magnifier in his hand, he selected a spot of deep water just off the continental shelf, about a day’s run out from Stilt City. Holding a tiny scrap of paper down against the glass of the navigation table with splayed fingers, he copied the coordinates with a sharp pencil. He also selected a backup location for the rendezvous just in case something went wrong and noted that on the reverse side of the paper. He scooped Herschel up from the deck where the bird had been walking around aimlessly and fixed the tiny paper into Herschel’s leg cylinder.</w:t>
      </w:r>
    </w:p>
    <w:p w14:paraId="131F7F21" w14:textId="77777777" w:rsidR="001E2E9B" w:rsidRDefault="00000000">
      <w:pPr>
        <w:pStyle w:val="BodyText"/>
        <w:rPr>
          <w:rFonts w:ascii="Arial" w:hAnsi="Arial"/>
        </w:rPr>
      </w:pPr>
      <w:r>
        <w:rPr>
          <w:rFonts w:ascii="Arial" w:hAnsi="Arial"/>
        </w:rPr>
        <w:t>Captain Percy was anxious to get the boat underwater, so as soon as she saw Hemi starting up the ladder to the control room with Herschel in one hand and nodding to her, she punched the dive alarm again. “Start the dive. Hemi, get the bird off.”</w:t>
      </w:r>
    </w:p>
    <w:p w14:paraId="3A5CCBC3" w14:textId="2D9E4E99" w:rsidR="001E2E9B" w:rsidRDefault="00000000">
      <w:pPr>
        <w:pStyle w:val="BodyText"/>
        <w:rPr>
          <w:rFonts w:ascii="Arial" w:hAnsi="Arial"/>
        </w:rPr>
      </w:pPr>
      <w:r>
        <w:rPr>
          <w:rFonts w:ascii="Arial" w:hAnsi="Arial"/>
        </w:rPr>
        <w:t>Bastian flipped off the diesel engines and their rumble died away beneath their feet to leave only the much quieter hum of the electric motors. Gregory opened the main ballast valves. Hemi opened the hatch above the control room</w:t>
      </w:r>
      <w:ins w:id="3923" w:author="Julia Ringo" w:date="2023-10-21T07:49:00Z">
        <w:r w:rsidR="00C9118F">
          <w:rPr>
            <w:rFonts w:ascii="Arial" w:hAnsi="Arial"/>
          </w:rPr>
          <w:t>;</w:t>
        </w:r>
      </w:ins>
      <w:del w:id="3924" w:author="Julia Ringo" w:date="2023-10-21T07:49:00Z">
        <w:r w:rsidDel="00C9118F">
          <w:rPr>
            <w:rFonts w:ascii="Arial" w:hAnsi="Arial"/>
          </w:rPr>
          <w:delText xml:space="preserve"> and</w:delText>
        </w:r>
      </w:del>
      <w:r>
        <w:rPr>
          <w:rFonts w:ascii="Arial" w:hAnsi="Arial"/>
        </w:rPr>
        <w:t xml:space="preserve"> a light on the hatch control panel lit up a brilliant red</w:t>
      </w:r>
      <w:ins w:id="3925" w:author="Julia Ringo" w:date="2023-10-21T07:49:00Z">
        <w:r w:rsidR="00C9118F">
          <w:rPr>
            <w:rFonts w:ascii="Arial" w:hAnsi="Arial"/>
          </w:rPr>
          <w:t>,</w:t>
        </w:r>
      </w:ins>
      <w:r>
        <w:rPr>
          <w:rFonts w:ascii="Arial" w:hAnsi="Arial"/>
        </w:rPr>
        <w:t xml:space="preserve"> and an alarm sounded because the main ballast valves were open at the same time as one of the boat hatches.</w:t>
      </w:r>
    </w:p>
    <w:p w14:paraId="1501C937" w14:textId="6BF7FA92" w:rsidR="001E2E9B" w:rsidRDefault="00000000">
      <w:pPr>
        <w:pStyle w:val="BodyText"/>
        <w:rPr>
          <w:rFonts w:ascii="Arial" w:hAnsi="Arial"/>
        </w:rPr>
      </w:pPr>
      <w:r>
        <w:rPr>
          <w:rFonts w:ascii="Arial" w:hAnsi="Arial"/>
        </w:rPr>
        <w:t>Hemi quickly climbed to the sail</w:t>
      </w:r>
      <w:del w:id="3926" w:author="Julia Ringo" w:date="2023-10-21T07:49:00Z">
        <w:r w:rsidDel="00C9118F">
          <w:rPr>
            <w:rFonts w:ascii="Arial" w:hAnsi="Arial"/>
          </w:rPr>
          <w:delText>,</w:delText>
        </w:r>
      </w:del>
      <w:r>
        <w:rPr>
          <w:rFonts w:ascii="Arial" w:hAnsi="Arial"/>
        </w:rPr>
        <w:t xml:space="preserve"> and tossed a fluttering Herschel up into the wind. Air was shooting out from the top of the deck in front of him</w:t>
      </w:r>
      <w:ins w:id="3927" w:author="Julia Ringo" w:date="2023-10-21T07:50:00Z">
        <w:r w:rsidR="00C9118F">
          <w:rPr>
            <w:rFonts w:ascii="Arial" w:hAnsi="Arial"/>
          </w:rPr>
          <w:t>,</w:t>
        </w:r>
      </w:ins>
      <w:r>
        <w:rPr>
          <w:rFonts w:ascii="Arial" w:hAnsi="Arial"/>
        </w:rPr>
        <w:t xml:space="preserve"> carrying long streams of mist from the ballast tanks as high as the </w:t>
      </w:r>
      <w:r>
        <w:rPr>
          <w:rFonts w:ascii="Arial" w:hAnsi="Arial"/>
          <w:i/>
          <w:iCs/>
        </w:rPr>
        <w:t>Prospect</w:t>
      </w:r>
      <w:r w:rsidRPr="00C9118F">
        <w:rPr>
          <w:rFonts w:ascii="Arial" w:hAnsi="Arial"/>
          <w:rPrChange w:id="3928" w:author="Julia Ringo" w:date="2023-10-21T07:50:00Z">
            <w:rPr>
              <w:rFonts w:ascii="Arial" w:hAnsi="Arial"/>
              <w:i/>
              <w:iCs/>
            </w:rPr>
          </w:rPrChange>
        </w:rPr>
        <w:t>’s</w:t>
      </w:r>
      <w:r>
        <w:rPr>
          <w:rFonts w:ascii="Arial" w:hAnsi="Arial"/>
        </w:rPr>
        <w:t xml:space="preserve"> sail</w:t>
      </w:r>
      <w:ins w:id="3929" w:author="Julia Ringo" w:date="2023-10-21T07:50:00Z">
        <w:r w:rsidR="00C9118F">
          <w:rPr>
            <w:rFonts w:ascii="Arial" w:hAnsi="Arial"/>
          </w:rPr>
          <w:t>,</w:t>
        </w:r>
      </w:ins>
      <w:r>
        <w:rPr>
          <w:rFonts w:ascii="Arial" w:hAnsi="Arial"/>
        </w:rPr>
        <w:t xml:space="preserve"> which blew back in his face. He took one last look at Herschel</w:t>
      </w:r>
      <w:ins w:id="3930" w:author="Julia Ringo" w:date="2023-10-21T07:50:00Z">
        <w:r w:rsidR="00C9118F">
          <w:rPr>
            <w:rFonts w:ascii="Arial" w:hAnsi="Arial"/>
          </w:rPr>
          <w:t>,</w:t>
        </w:r>
      </w:ins>
      <w:r>
        <w:rPr>
          <w:rFonts w:ascii="Arial" w:hAnsi="Arial"/>
        </w:rPr>
        <w:t xml:space="preserve"> who had rapidly gained altitude and was now heading directly back upriver, hopefully towards the </w:t>
      </w:r>
      <w:r>
        <w:rPr>
          <w:rFonts w:ascii="Arial" w:hAnsi="Arial"/>
          <w:i/>
          <w:iCs/>
        </w:rPr>
        <w:t>Gnat</w:t>
      </w:r>
      <w:r>
        <w:rPr>
          <w:rFonts w:ascii="Arial" w:hAnsi="Arial"/>
        </w:rPr>
        <w:t>.</w:t>
      </w:r>
    </w:p>
    <w:p w14:paraId="00910080" w14:textId="67E8DBF7" w:rsidR="001E2E9B" w:rsidRDefault="00000000">
      <w:pPr>
        <w:pStyle w:val="BodyText"/>
        <w:rPr>
          <w:rFonts w:ascii="Arial" w:hAnsi="Arial"/>
        </w:rPr>
      </w:pPr>
      <w:r>
        <w:rPr>
          <w:rFonts w:ascii="Arial" w:hAnsi="Arial"/>
        </w:rPr>
        <w:t>Hemi dropped below and resealed the hatch</w:t>
      </w:r>
      <w:del w:id="3931" w:author="Julia Ringo" w:date="2023-10-21T07:50:00Z">
        <w:r w:rsidDel="00C9118F">
          <w:rPr>
            <w:rFonts w:ascii="Arial" w:hAnsi="Arial"/>
          </w:rPr>
          <w:delText xml:space="preserve"> above</w:delText>
        </w:r>
      </w:del>
      <w:r>
        <w:rPr>
          <w:rFonts w:ascii="Arial" w:hAnsi="Arial"/>
        </w:rPr>
        <w:t>, silencing the alarm from the hatch control panel.</w:t>
      </w:r>
    </w:p>
    <w:p w14:paraId="55CCE6D8" w14:textId="2656D8B0" w:rsidR="001E2E9B" w:rsidRDefault="00000000">
      <w:pPr>
        <w:pStyle w:val="BodyText"/>
        <w:rPr>
          <w:rFonts w:ascii="Arial" w:hAnsi="Arial"/>
        </w:rPr>
      </w:pPr>
      <w:r>
        <w:rPr>
          <w:rFonts w:ascii="Arial" w:hAnsi="Arial"/>
        </w:rPr>
        <w:t xml:space="preserve">When the depth gauge showed the sail was under, Percy raised up the scope. As it came level with her eyes, she leaned into the viewfinder and started slowly scanning a full circle around the </w:t>
      </w:r>
      <w:r>
        <w:rPr>
          <w:rFonts w:ascii="Arial" w:hAnsi="Arial"/>
          <w:i/>
          <w:iCs/>
        </w:rPr>
        <w:t>Prospect</w:t>
      </w:r>
      <w:r>
        <w:rPr>
          <w:rFonts w:ascii="Arial" w:hAnsi="Arial"/>
        </w:rPr>
        <w:t xml:space="preserve">. She paid particular attention to the rear quarters, trying to see if she could catch a glimpse of the </w:t>
      </w:r>
      <w:r>
        <w:rPr>
          <w:rFonts w:ascii="Arial" w:hAnsi="Arial"/>
          <w:i/>
          <w:iCs/>
        </w:rPr>
        <w:t>Grackle</w:t>
      </w:r>
      <w:r>
        <w:rPr>
          <w:rFonts w:ascii="Arial" w:hAnsi="Arial"/>
        </w:rPr>
        <w:t xml:space="preserve"> behind. The sub would be harder to </w:t>
      </w:r>
      <w:r>
        <w:rPr>
          <w:rFonts w:ascii="Arial" w:hAnsi="Arial"/>
        </w:rPr>
        <w:lastRenderedPageBreak/>
        <w:t xml:space="preserve">spot from the lower vantage of periscope depth, particularly with all the traffic in the channel, but Percy felt </w:t>
      </w:r>
      <w:ins w:id="3932" w:author="Julia Ringo" w:date="2023-10-21T07:51:00Z">
        <w:r w:rsidR="00E5449C">
          <w:rPr>
            <w:rFonts w:ascii="Arial" w:hAnsi="Arial"/>
          </w:rPr>
          <w:t xml:space="preserve">that </w:t>
        </w:r>
      </w:ins>
      <w:r>
        <w:rPr>
          <w:rFonts w:ascii="Arial" w:hAnsi="Arial"/>
        </w:rPr>
        <w:t>running submerged would be safer than cruising on the surface.</w:t>
      </w:r>
    </w:p>
    <w:p w14:paraId="30C0DD17" w14:textId="5CE53982" w:rsidR="001E2E9B" w:rsidRDefault="00000000">
      <w:pPr>
        <w:pStyle w:val="BodyText"/>
        <w:rPr>
          <w:rFonts w:ascii="Arial" w:hAnsi="Arial"/>
        </w:rPr>
      </w:pPr>
      <w:r>
        <w:rPr>
          <w:rFonts w:ascii="Arial" w:hAnsi="Arial"/>
        </w:rPr>
        <w:t>The pursuing sub was not within visual range. It was possible</w:t>
      </w:r>
      <w:ins w:id="3933" w:author="Julia Ringo" w:date="2023-10-21T07:51:00Z">
        <w:r w:rsidR="00E5449C">
          <w:rPr>
            <w:rFonts w:ascii="Arial" w:hAnsi="Arial"/>
          </w:rPr>
          <w:t xml:space="preserve"> that</w:t>
        </w:r>
      </w:ins>
      <w:r>
        <w:rPr>
          <w:rFonts w:ascii="Arial" w:hAnsi="Arial"/>
        </w:rPr>
        <w:t xml:space="preserve"> it had gotten stuck again while navigating one of the other shallow spots in Sir Piero’s shortcut. Percy wondered if the </w:t>
      </w:r>
      <w:r>
        <w:rPr>
          <w:rFonts w:ascii="Arial" w:hAnsi="Arial"/>
          <w:i/>
          <w:iCs/>
        </w:rPr>
        <w:t>Prospect</w:t>
      </w:r>
      <w:r>
        <w:rPr>
          <w:rFonts w:ascii="Arial" w:hAnsi="Arial"/>
        </w:rPr>
        <w:t xml:space="preserve"> might be free and clear to head out to sea. But she was still going to use every tactic she could put together to get away discreetly.</w:t>
      </w:r>
    </w:p>
    <w:p w14:paraId="71EE7A84" w14:textId="77777777" w:rsidR="001E2E9B" w:rsidRDefault="00000000">
      <w:pPr>
        <w:pStyle w:val="BodyText"/>
        <w:rPr>
          <w:rFonts w:ascii="Arial" w:hAnsi="Arial"/>
        </w:rPr>
      </w:pPr>
      <w:r>
        <w:rPr>
          <w:rFonts w:ascii="Arial" w:hAnsi="Arial"/>
        </w:rPr>
        <w:t xml:space="preserve">She focused the periscope forward and spoke without pulling back from the viewfinder. “Hemi, there’s a big fuckin’ outward bound cargo hauler about a quarter mile up the channel. I think I want to put the </w:t>
      </w:r>
      <w:r>
        <w:rPr>
          <w:rFonts w:ascii="Arial" w:hAnsi="Arial"/>
          <w:i/>
          <w:iCs/>
        </w:rPr>
        <w:t>Prospect</w:t>
      </w:r>
      <w:r>
        <w:rPr>
          <w:rFonts w:ascii="Arial" w:hAnsi="Arial"/>
        </w:rPr>
        <w:t xml:space="preserve"> under it</w:t>
      </w:r>
      <w:del w:id="3934" w:author="Julia Ringo" w:date="2023-10-21T07:51:00Z">
        <w:r w:rsidDel="00E5449C">
          <w:rPr>
            <w:rFonts w:ascii="Arial" w:hAnsi="Arial"/>
          </w:rPr>
          <w:delText>,</w:delText>
        </w:r>
      </w:del>
      <w:r>
        <w:rPr>
          <w:rFonts w:ascii="Arial" w:hAnsi="Arial"/>
        </w:rPr>
        <w:t xml:space="preserve"> and hide in its shadow until we’re well the fuck out.”</w:t>
      </w:r>
    </w:p>
    <w:p w14:paraId="64DF1EE0" w14:textId="77777777" w:rsidR="001E2E9B" w:rsidRDefault="00000000">
      <w:pPr>
        <w:pStyle w:val="BodyText"/>
        <w:rPr>
          <w:rFonts w:ascii="Arial" w:hAnsi="Arial"/>
        </w:rPr>
      </w:pPr>
      <w:r>
        <w:rPr>
          <w:rFonts w:ascii="Arial" w:hAnsi="Arial"/>
        </w:rPr>
        <w:t>“It is a dangerous maneuver in these shallow waters, Sylvia,” said Hemi.</w:t>
      </w:r>
    </w:p>
    <w:p w14:paraId="5EB05A34" w14:textId="5FC48C17" w:rsidR="001E2E9B" w:rsidRDefault="00000000">
      <w:pPr>
        <w:pStyle w:val="BodyText"/>
        <w:rPr>
          <w:rFonts w:ascii="Arial" w:hAnsi="Arial"/>
        </w:rPr>
      </w:pPr>
      <w:r>
        <w:rPr>
          <w:rFonts w:ascii="Arial" w:hAnsi="Arial"/>
        </w:rPr>
        <w:t xml:space="preserve">“That’s why I need you on sonar. And their speed is </w:t>
      </w:r>
      <w:proofErr w:type="gramStart"/>
      <w:r>
        <w:rPr>
          <w:rFonts w:ascii="Arial" w:hAnsi="Arial"/>
        </w:rPr>
        <w:t>pretty slow</w:t>
      </w:r>
      <w:proofErr w:type="gramEnd"/>
      <w:del w:id="3935" w:author="Julia Ringo" w:date="2023-10-05T13:15:00Z">
        <w:r w:rsidDel="000E7660">
          <w:rPr>
            <w:rFonts w:ascii="Arial" w:hAnsi="Arial"/>
          </w:rPr>
          <w:delText xml:space="preserve"> — </w:delText>
        </w:r>
      </w:del>
      <w:ins w:id="3936" w:author="Julia Ringo" w:date="2023-10-05T13:15:00Z">
        <w:r w:rsidR="000E7660">
          <w:rPr>
            <w:rFonts w:ascii="Arial" w:hAnsi="Arial"/>
          </w:rPr>
          <w:t>—</w:t>
        </w:r>
      </w:ins>
      <w:r>
        <w:rPr>
          <w:rFonts w:ascii="Arial" w:hAnsi="Arial"/>
        </w:rPr>
        <w:t>that will make it a bit safer.”</w:t>
      </w:r>
    </w:p>
    <w:p w14:paraId="2E816D22" w14:textId="1A5487CD" w:rsidR="001E2E9B" w:rsidRDefault="00000000">
      <w:pPr>
        <w:pStyle w:val="BodyText"/>
        <w:rPr>
          <w:rFonts w:ascii="Arial" w:hAnsi="Arial"/>
        </w:rPr>
      </w:pPr>
      <w:r>
        <w:rPr>
          <w:rFonts w:ascii="Arial" w:hAnsi="Arial"/>
        </w:rPr>
        <w:t>“Alright,” said Hemi</w:t>
      </w:r>
      <w:ins w:id="3937" w:author="Julia Ringo" w:date="2023-10-21T07:52:00Z">
        <w:r w:rsidR="00E5449C">
          <w:rPr>
            <w:rFonts w:ascii="Arial" w:hAnsi="Arial"/>
          </w:rPr>
          <w:t>.</w:t>
        </w:r>
      </w:ins>
      <w:del w:id="3938" w:author="Julia Ringo" w:date="2023-10-21T07:52:00Z">
        <w:r w:rsidDel="00E5449C">
          <w:rPr>
            <w:rFonts w:ascii="Arial" w:hAnsi="Arial"/>
          </w:rPr>
          <w:delText>,</w:delText>
        </w:r>
      </w:del>
      <w:r>
        <w:rPr>
          <w:rFonts w:ascii="Arial" w:hAnsi="Arial"/>
        </w:rPr>
        <w:t xml:space="preserve"> “I will get on sonar with Cassandra, it will be good training for her to listen to this.” Hemi climbed down to the sonar station</w:t>
      </w:r>
      <w:del w:id="3939" w:author="Julia Ringo" w:date="2023-10-21T07:52:00Z">
        <w:r w:rsidDel="00E5449C">
          <w:rPr>
            <w:rFonts w:ascii="Arial" w:hAnsi="Arial"/>
          </w:rPr>
          <w:delText>. He</w:delText>
        </w:r>
      </w:del>
      <w:ins w:id="3940" w:author="Julia Ringo" w:date="2023-10-21T07:52:00Z">
        <w:r w:rsidR="00E5449C">
          <w:rPr>
            <w:rFonts w:ascii="Arial" w:hAnsi="Arial"/>
          </w:rPr>
          <w:t xml:space="preserve"> and</w:t>
        </w:r>
      </w:ins>
      <w:r>
        <w:rPr>
          <w:rFonts w:ascii="Arial" w:hAnsi="Arial"/>
        </w:rPr>
        <w:t xml:space="preserve"> had Cassandra move into the second sonar seat so he could more easily manage the sonar controls and filters himself. They both put on the headsets and concentrated on the sounds coming in as Hemi rotated the sonar directional control around 360 degrees </w:t>
      </w:r>
      <w:del w:id="3941" w:author="Julia Ringo" w:date="2023-10-21T07:52:00Z">
        <w:r w:rsidDel="00E5449C">
          <w:rPr>
            <w:rFonts w:ascii="Arial" w:hAnsi="Arial"/>
          </w:rPr>
          <w:delText>so they could get</w:delText>
        </w:r>
      </w:del>
      <w:ins w:id="3942" w:author="Julia Ringo" w:date="2023-10-21T07:52:00Z">
        <w:r w:rsidR="00E5449C">
          <w:rPr>
            <w:rFonts w:ascii="Arial" w:hAnsi="Arial"/>
          </w:rPr>
          <w:t>for</w:t>
        </w:r>
      </w:ins>
      <w:r>
        <w:rPr>
          <w:rFonts w:ascii="Arial" w:hAnsi="Arial"/>
        </w:rPr>
        <w:t xml:space="preserve"> a full picture of the surrounding traffic.</w:t>
      </w:r>
    </w:p>
    <w:p w14:paraId="36448EF0" w14:textId="6E00D059" w:rsidR="001E2E9B" w:rsidRDefault="00000000">
      <w:pPr>
        <w:pStyle w:val="BodyText"/>
        <w:rPr>
          <w:rFonts w:ascii="Arial" w:hAnsi="Arial"/>
        </w:rPr>
      </w:pPr>
      <w:r>
        <w:rPr>
          <w:rFonts w:ascii="Arial" w:hAnsi="Arial"/>
        </w:rPr>
        <w:t xml:space="preserve">With Hemi settled on sonar, Percy brought the </w:t>
      </w:r>
      <w:r>
        <w:rPr>
          <w:rFonts w:ascii="Arial" w:hAnsi="Arial"/>
          <w:i/>
          <w:iCs/>
        </w:rPr>
        <w:t>Prospect</w:t>
      </w:r>
      <w:r>
        <w:rPr>
          <w:rFonts w:ascii="Arial" w:hAnsi="Arial"/>
        </w:rPr>
        <w:t xml:space="preserve"> down to </w:t>
      </w:r>
      <w:del w:id="3943" w:author="Julia Ringo" w:date="2023-10-21T07:52:00Z">
        <w:r w:rsidDel="00E5449C">
          <w:rPr>
            <w:rFonts w:ascii="Arial" w:hAnsi="Arial"/>
          </w:rPr>
          <w:delText xml:space="preserve">20 </w:delText>
        </w:r>
      </w:del>
      <w:ins w:id="3944" w:author="Julia Ringo" w:date="2023-10-21T07:52:00Z">
        <w:r w:rsidR="00E5449C">
          <w:rPr>
            <w:rFonts w:ascii="Arial" w:hAnsi="Arial"/>
          </w:rPr>
          <w:t>twenty</w:t>
        </w:r>
        <w:r w:rsidR="00E5449C">
          <w:rPr>
            <w:rFonts w:ascii="Arial" w:hAnsi="Arial"/>
          </w:rPr>
          <w:t xml:space="preserve"> </w:t>
        </w:r>
      </w:ins>
      <w:r>
        <w:rPr>
          <w:rFonts w:ascii="Arial" w:hAnsi="Arial"/>
        </w:rPr>
        <w:t>meters below the surface. In some ways</w:t>
      </w:r>
      <w:ins w:id="3945" w:author="Julia Ringo" w:date="2023-10-21T07:52:00Z">
        <w:r w:rsidR="00E5449C">
          <w:rPr>
            <w:rFonts w:ascii="Arial" w:hAnsi="Arial"/>
          </w:rPr>
          <w:t>,</w:t>
        </w:r>
      </w:ins>
      <w:r>
        <w:rPr>
          <w:rFonts w:ascii="Arial" w:hAnsi="Arial"/>
        </w:rPr>
        <w:t xml:space="preserve"> this made </w:t>
      </w:r>
      <w:proofErr w:type="spellStart"/>
      <w:r>
        <w:rPr>
          <w:rFonts w:ascii="Arial" w:hAnsi="Arial"/>
        </w:rPr>
        <w:t>Hemi’s</w:t>
      </w:r>
      <w:proofErr w:type="spellEnd"/>
      <w:r>
        <w:rPr>
          <w:rFonts w:ascii="Arial" w:hAnsi="Arial"/>
        </w:rPr>
        <w:t xml:space="preserve"> job simpler</w:t>
      </w:r>
      <w:ins w:id="3946" w:author="Julia Ringo" w:date="2023-10-21T07:52:00Z">
        <w:r w:rsidR="00E5449C">
          <w:rPr>
            <w:rFonts w:ascii="Arial" w:hAnsi="Arial"/>
          </w:rPr>
          <w:t>,</w:t>
        </w:r>
      </w:ins>
      <w:r>
        <w:rPr>
          <w:rFonts w:ascii="Arial" w:hAnsi="Arial"/>
        </w:rPr>
        <w:t xml:space="preserve"> because all the traffic was now above them</w:t>
      </w:r>
      <w:del w:id="3947" w:author="Julia Ringo" w:date="2023-10-05T13:15:00Z">
        <w:r w:rsidDel="000E7660">
          <w:rPr>
            <w:rFonts w:ascii="Arial" w:hAnsi="Arial"/>
          </w:rPr>
          <w:delText xml:space="preserve"> — </w:delText>
        </w:r>
      </w:del>
      <w:ins w:id="3948" w:author="Julia Ringo" w:date="2023-10-05T13:15:00Z">
        <w:r w:rsidR="000E7660">
          <w:rPr>
            <w:rFonts w:ascii="Arial" w:hAnsi="Arial"/>
          </w:rPr>
          <w:t>—</w:t>
        </w:r>
      </w:ins>
      <w:r>
        <w:rPr>
          <w:rFonts w:ascii="Arial" w:hAnsi="Arial"/>
        </w:rPr>
        <w:t xml:space="preserve">there should be no other submerged submarines in the channel. But with only </w:t>
      </w:r>
      <w:del w:id="3949" w:author="Julia Ringo" w:date="2023-10-21T07:52:00Z">
        <w:r w:rsidDel="00E5449C">
          <w:rPr>
            <w:rFonts w:ascii="Arial" w:hAnsi="Arial"/>
          </w:rPr>
          <w:delText xml:space="preserve">50 </w:delText>
        </w:r>
      </w:del>
      <w:ins w:id="3950" w:author="Julia Ringo" w:date="2023-10-21T07:52:00Z">
        <w:r w:rsidR="00E5449C">
          <w:rPr>
            <w:rFonts w:ascii="Arial" w:hAnsi="Arial"/>
          </w:rPr>
          <w:t>fifty</w:t>
        </w:r>
        <w:r w:rsidR="00E5449C">
          <w:rPr>
            <w:rFonts w:ascii="Arial" w:hAnsi="Arial"/>
          </w:rPr>
          <w:t xml:space="preserve"> </w:t>
        </w:r>
      </w:ins>
      <w:r>
        <w:rPr>
          <w:rFonts w:ascii="Arial" w:hAnsi="Arial"/>
        </w:rPr>
        <w:t>meters of depth to play with, the sounds of the traffic above reflected off the bottom of the channel, back up, and then off in every direction</w:t>
      </w:r>
      <w:ins w:id="3951" w:author="Julia Ringo" w:date="2023-10-21T07:52:00Z">
        <w:r w:rsidR="00E5449C">
          <w:rPr>
            <w:rFonts w:ascii="Arial" w:hAnsi="Arial"/>
          </w:rPr>
          <w:t>,</w:t>
        </w:r>
      </w:ins>
      <w:r>
        <w:rPr>
          <w:rFonts w:ascii="Arial" w:hAnsi="Arial"/>
        </w:rPr>
        <w:t xml:space="preserve"> making the space they were moving through feel very compressed to Hemi.</w:t>
      </w:r>
    </w:p>
    <w:p w14:paraId="7F2C6201" w14:textId="72F17146" w:rsidR="001E2E9B" w:rsidRDefault="00000000">
      <w:pPr>
        <w:pStyle w:val="BodyText"/>
        <w:rPr>
          <w:rFonts w:ascii="Arial" w:hAnsi="Arial"/>
        </w:rPr>
      </w:pPr>
      <w:r>
        <w:rPr>
          <w:rFonts w:ascii="Arial" w:hAnsi="Arial"/>
        </w:rPr>
        <w:t xml:space="preserve">They had maintained a fast </w:t>
      </w:r>
      <w:del w:id="3952" w:author="Julia Ringo" w:date="2023-10-21T07:52:00Z">
        <w:r w:rsidDel="00E5449C">
          <w:rPr>
            <w:rFonts w:ascii="Arial" w:hAnsi="Arial"/>
          </w:rPr>
          <w:delText xml:space="preserve">15 </w:delText>
        </w:r>
      </w:del>
      <w:ins w:id="3953" w:author="Julia Ringo" w:date="2023-10-21T07:52:00Z">
        <w:r w:rsidR="00E5449C">
          <w:rPr>
            <w:rFonts w:ascii="Arial" w:hAnsi="Arial"/>
          </w:rPr>
          <w:t>fifteen</w:t>
        </w:r>
        <w:r w:rsidR="00E5449C">
          <w:rPr>
            <w:rFonts w:ascii="Arial" w:hAnsi="Arial"/>
          </w:rPr>
          <w:t xml:space="preserve"> </w:t>
        </w:r>
      </w:ins>
      <w:r>
        <w:rPr>
          <w:rFonts w:ascii="Arial" w:hAnsi="Arial"/>
        </w:rPr>
        <w:t>knots since submerging. One of the first things Hemi asked Percy to do was to slow the boat down</w:t>
      </w:r>
      <w:del w:id="3954" w:author="Julia Ringo" w:date="2023-10-05T13:15:00Z">
        <w:r w:rsidDel="000E7660">
          <w:rPr>
            <w:rFonts w:ascii="Arial" w:hAnsi="Arial"/>
          </w:rPr>
          <w:delText xml:space="preserve"> — </w:delText>
        </w:r>
      </w:del>
      <w:ins w:id="3955" w:author="Julia Ringo" w:date="2023-10-05T13:15:00Z">
        <w:r w:rsidR="000E7660">
          <w:rPr>
            <w:rFonts w:ascii="Arial" w:hAnsi="Arial"/>
          </w:rPr>
          <w:t>—</w:t>
        </w:r>
      </w:ins>
      <w:r>
        <w:rPr>
          <w:rFonts w:ascii="Arial" w:hAnsi="Arial"/>
        </w:rPr>
        <w:t>both because it would make the sonar clearer, and because even at six knots he estimated they would be doing twice the speed of the cargo ship above his head.</w:t>
      </w:r>
    </w:p>
    <w:p w14:paraId="64B8B1E1" w14:textId="03A59D24" w:rsidR="001E2E9B" w:rsidRDefault="00000000">
      <w:pPr>
        <w:pStyle w:val="BodyText"/>
        <w:rPr>
          <w:rFonts w:ascii="Arial" w:hAnsi="Arial"/>
        </w:rPr>
      </w:pPr>
      <w:r>
        <w:rPr>
          <w:rFonts w:ascii="Arial" w:hAnsi="Arial"/>
        </w:rPr>
        <w:t>Hemi began a steady and careful dialog</w:t>
      </w:r>
      <w:ins w:id="3956" w:author="Julia Ringo" w:date="2023-10-21T07:53:00Z">
        <w:r w:rsidR="00E5449C">
          <w:rPr>
            <w:rFonts w:ascii="Arial" w:hAnsi="Arial"/>
          </w:rPr>
          <w:t>ue</w:t>
        </w:r>
      </w:ins>
      <w:r>
        <w:rPr>
          <w:rFonts w:ascii="Arial" w:hAnsi="Arial"/>
        </w:rPr>
        <w:t xml:space="preserve"> with Percy, much of which she relayed to Bastian and Gregory, to bring the </w:t>
      </w:r>
      <w:r>
        <w:rPr>
          <w:rFonts w:ascii="Arial" w:hAnsi="Arial"/>
          <w:i/>
          <w:iCs/>
        </w:rPr>
        <w:t>Prospect</w:t>
      </w:r>
      <w:r>
        <w:rPr>
          <w:rFonts w:ascii="Arial" w:hAnsi="Arial"/>
        </w:rPr>
        <w:t xml:space="preserve"> up under the cargo ship, and then throttle back to match the slow-moving, building-sized ship that was cruising above.</w:t>
      </w:r>
    </w:p>
    <w:p w14:paraId="1C8CE5C6" w14:textId="77777777" w:rsidR="001E2E9B" w:rsidRDefault="00000000">
      <w:pPr>
        <w:pStyle w:val="BodyText"/>
        <w:rPr>
          <w:rFonts w:ascii="Arial" w:hAnsi="Arial"/>
        </w:rPr>
      </w:pPr>
      <w:r>
        <w:rPr>
          <w:rFonts w:ascii="Arial" w:hAnsi="Arial"/>
        </w:rPr>
        <w:t xml:space="preserve">Percy stood directly next to Gregory and worked the tank trim panel herself, feeling the weight of her ship through its movements and finding </w:t>
      </w:r>
      <w:proofErr w:type="gramStart"/>
      <w:r>
        <w:rPr>
          <w:rFonts w:ascii="Arial" w:hAnsi="Arial"/>
        </w:rPr>
        <w:t>an absolutely neutral</w:t>
      </w:r>
      <w:proofErr w:type="gramEnd"/>
      <w:r>
        <w:rPr>
          <w:rFonts w:ascii="Arial" w:hAnsi="Arial"/>
        </w:rPr>
        <w:t xml:space="preserve"> buoyancy. When she was satisfied that her boat was trimmed so it would be perfectly level without any out-of-balance forces causing them to gain or lose depth, she took one step back from the panel. She tracked Gregory’s moves on the dive plane carefully.</w:t>
      </w:r>
    </w:p>
    <w:p w14:paraId="64579905" w14:textId="0FE37E62" w:rsidR="001E2E9B" w:rsidRDefault="00000000">
      <w:pPr>
        <w:pStyle w:val="BodyText"/>
        <w:rPr>
          <w:rFonts w:ascii="Arial" w:hAnsi="Arial"/>
        </w:rPr>
      </w:pPr>
      <w:r>
        <w:rPr>
          <w:rFonts w:ascii="Arial" w:hAnsi="Arial"/>
        </w:rPr>
        <w:t>“Bastian, do what you have to with the rudder</w:t>
      </w:r>
      <w:ins w:id="3957" w:author="Julia Ringo" w:date="2023-10-21T07:54:00Z">
        <w:r w:rsidR="00E5449C">
          <w:rPr>
            <w:rFonts w:ascii="Arial" w:hAnsi="Arial"/>
          </w:rPr>
          <w:t>;</w:t>
        </w:r>
      </w:ins>
      <w:del w:id="3958" w:author="Julia Ringo" w:date="2023-10-21T07:54:00Z">
        <w:r w:rsidDel="00E5449C">
          <w:rPr>
            <w:rFonts w:ascii="Arial" w:hAnsi="Arial"/>
          </w:rPr>
          <w:delText>,</w:delText>
        </w:r>
      </w:del>
      <w:r>
        <w:rPr>
          <w:rFonts w:ascii="Arial" w:hAnsi="Arial"/>
        </w:rPr>
        <w:t xml:space="preserve"> we have space to play with to our sides,” she said</w:t>
      </w:r>
      <w:del w:id="3959" w:author="Julia Ringo" w:date="2023-10-21T07:54:00Z">
        <w:r w:rsidDel="00E5449C">
          <w:rPr>
            <w:rFonts w:ascii="Arial" w:hAnsi="Arial"/>
          </w:rPr>
          <w:delText xml:space="preserve"> to the men sitting at the controls of her boat</w:delText>
        </w:r>
      </w:del>
      <w:r>
        <w:rPr>
          <w:rFonts w:ascii="Arial" w:hAnsi="Arial"/>
        </w:rPr>
        <w:t xml:space="preserve">. “But Gregory: only make the most </w:t>
      </w:r>
      <w:r>
        <w:rPr>
          <w:rFonts w:ascii="Arial" w:hAnsi="Arial"/>
        </w:rPr>
        <w:lastRenderedPageBreak/>
        <w:t>delicate moves on the dive planes</w:t>
      </w:r>
      <w:del w:id="3960" w:author="Julia Ringo" w:date="2023-10-05T13:15:00Z">
        <w:r w:rsidDel="000E7660">
          <w:rPr>
            <w:rFonts w:ascii="Arial" w:hAnsi="Arial"/>
          </w:rPr>
          <w:delText xml:space="preserve"> — </w:delText>
        </w:r>
      </w:del>
      <w:ins w:id="3961" w:author="Julia Ringo" w:date="2023-10-05T13:15:00Z">
        <w:r w:rsidR="000E7660">
          <w:rPr>
            <w:rFonts w:ascii="Arial" w:hAnsi="Arial"/>
          </w:rPr>
          <w:t>—</w:t>
        </w:r>
      </w:ins>
      <w:r>
        <w:rPr>
          <w:rFonts w:ascii="Arial" w:hAnsi="Arial"/>
        </w:rPr>
        <w:t>one degree up or down, maximum. We want to have lots of time to correct before we drive the bow into the muck or the sail into that steel wall above us.”</w:t>
      </w:r>
    </w:p>
    <w:p w14:paraId="0F964895" w14:textId="75401D0D" w:rsidR="001E2E9B" w:rsidRDefault="00000000">
      <w:pPr>
        <w:pStyle w:val="BodyText"/>
        <w:rPr>
          <w:rFonts w:ascii="Arial" w:hAnsi="Arial"/>
        </w:rPr>
      </w:pPr>
      <w:r>
        <w:rPr>
          <w:rFonts w:ascii="Arial" w:hAnsi="Arial"/>
        </w:rPr>
        <w:t>“Right</w:t>
      </w:r>
      <w:ins w:id="3962" w:author="Julia Ringo" w:date="2023-10-21T07:54:00Z">
        <w:r w:rsidR="00E5449C">
          <w:rPr>
            <w:rFonts w:ascii="Arial" w:hAnsi="Arial"/>
          </w:rPr>
          <w:t>,</w:t>
        </w:r>
      </w:ins>
      <w:r>
        <w:rPr>
          <w:rFonts w:ascii="Arial" w:hAnsi="Arial"/>
        </w:rPr>
        <w:t xml:space="preserve"> Captain,” said Gregory, gripping the dive plane wheel. His eyes darted back and forth from the boat level indicators</w:t>
      </w:r>
      <w:del w:id="3963" w:author="Julia Ringo" w:date="2023-10-21T07:54:00Z">
        <w:r w:rsidDel="00E5449C">
          <w:rPr>
            <w:rFonts w:ascii="Arial" w:hAnsi="Arial"/>
          </w:rPr>
          <w:delText>,</w:delText>
        </w:r>
      </w:del>
      <w:r>
        <w:rPr>
          <w:rFonts w:ascii="Arial" w:hAnsi="Arial"/>
        </w:rPr>
        <w:t xml:space="preserve"> to the depth indicator</w:t>
      </w:r>
      <w:del w:id="3964" w:author="Julia Ringo" w:date="2023-10-21T07:54:00Z">
        <w:r w:rsidDel="00E5449C">
          <w:rPr>
            <w:rFonts w:ascii="Arial" w:hAnsi="Arial"/>
          </w:rPr>
          <w:delText>,</w:delText>
        </w:r>
      </w:del>
      <w:r>
        <w:rPr>
          <w:rFonts w:ascii="Arial" w:hAnsi="Arial"/>
        </w:rPr>
        <w:t xml:space="preserve"> to the depth-under-keel gauge.</w:t>
      </w:r>
    </w:p>
    <w:p w14:paraId="136B47F6" w14:textId="66DB9A27" w:rsidR="001E2E9B" w:rsidRDefault="00000000">
      <w:pPr>
        <w:pStyle w:val="BodyText"/>
        <w:rPr>
          <w:rFonts w:ascii="Arial" w:hAnsi="Arial"/>
        </w:rPr>
      </w:pPr>
      <w:r>
        <w:rPr>
          <w:rFonts w:ascii="Arial" w:hAnsi="Arial"/>
        </w:rPr>
        <w:t xml:space="preserve">After </w:t>
      </w:r>
      <w:del w:id="3965" w:author="Julia Ringo" w:date="2023-10-21T07:54:00Z">
        <w:r w:rsidDel="00E5449C">
          <w:rPr>
            <w:rFonts w:ascii="Arial" w:hAnsi="Arial"/>
          </w:rPr>
          <w:delText xml:space="preserve">20 </w:delText>
        </w:r>
      </w:del>
      <w:proofErr w:type="spellStart"/>
      <w:ins w:id="3966" w:author="Julia Ringo" w:date="2023-10-21T07:54:00Z">
        <w:r w:rsidR="00E5449C">
          <w:rPr>
            <w:rFonts w:ascii="Arial" w:hAnsi="Arial"/>
          </w:rPr>
          <w:t>twemty</w:t>
        </w:r>
        <w:proofErr w:type="spellEnd"/>
        <w:r w:rsidR="00E5449C">
          <w:rPr>
            <w:rFonts w:ascii="Arial" w:hAnsi="Arial"/>
          </w:rPr>
          <w:t xml:space="preserve"> </w:t>
        </w:r>
      </w:ins>
      <w:r>
        <w:rPr>
          <w:rFonts w:ascii="Arial" w:hAnsi="Arial"/>
        </w:rPr>
        <w:t>minutes without incident, they were feeling more confident with the maneuver and maintaining their position. Captain Percy wondered if they might be able to cruise right out into deep water like this, and then spend the rest of the day running deep until they were well out and away from Stilt City.</w:t>
      </w:r>
    </w:p>
    <w:p w14:paraId="15B454F4" w14:textId="77777777" w:rsidR="001E2E9B" w:rsidRDefault="00000000">
      <w:pPr>
        <w:pStyle w:val="BodyText"/>
        <w:rPr>
          <w:rFonts w:ascii="Arial" w:hAnsi="Arial"/>
        </w:rPr>
      </w:pPr>
      <w:r>
        <w:rPr>
          <w:rFonts w:ascii="Arial" w:hAnsi="Arial"/>
        </w:rPr>
        <w:t xml:space="preserve">Then a loud active sonar ping pierced through the </w:t>
      </w:r>
      <w:r>
        <w:rPr>
          <w:rFonts w:ascii="Arial" w:hAnsi="Arial"/>
          <w:i/>
          <w:iCs/>
        </w:rPr>
        <w:t>Prospect</w:t>
      </w:r>
      <w:r w:rsidRPr="00E5449C">
        <w:rPr>
          <w:rFonts w:ascii="Arial" w:hAnsi="Arial"/>
          <w:rPrChange w:id="3967" w:author="Julia Ringo" w:date="2023-10-21T07:54:00Z">
            <w:rPr>
              <w:rFonts w:ascii="Arial" w:hAnsi="Arial"/>
              <w:i/>
              <w:iCs/>
            </w:rPr>
          </w:rPrChange>
        </w:rPr>
        <w:t>’s</w:t>
      </w:r>
      <w:r>
        <w:rPr>
          <w:rFonts w:ascii="Arial" w:hAnsi="Arial"/>
        </w:rPr>
        <w:t xml:space="preserve"> hull.</w:t>
      </w:r>
    </w:p>
    <w:p w14:paraId="422BCB0A" w14:textId="068E34F8" w:rsidR="001E2E9B" w:rsidRDefault="00000000">
      <w:pPr>
        <w:pStyle w:val="BodyText"/>
        <w:rPr>
          <w:rFonts w:ascii="Arial" w:hAnsi="Arial"/>
        </w:rPr>
      </w:pPr>
      <w:r>
        <w:rPr>
          <w:rFonts w:ascii="Arial" w:hAnsi="Arial"/>
        </w:rPr>
        <w:t>“Hemi!” Percy called down to sonar</w:t>
      </w:r>
      <w:ins w:id="3968" w:author="Julia Ringo" w:date="2023-10-21T07:55:00Z">
        <w:r w:rsidR="00E5449C">
          <w:rPr>
            <w:rFonts w:ascii="Arial" w:hAnsi="Arial"/>
          </w:rPr>
          <w:t>.</w:t>
        </w:r>
      </w:ins>
      <w:del w:id="3969" w:author="Julia Ringo" w:date="2023-10-21T07:55:00Z">
        <w:r w:rsidDel="00E5449C">
          <w:rPr>
            <w:rFonts w:ascii="Arial" w:hAnsi="Arial"/>
          </w:rPr>
          <w:delText>,</w:delText>
        </w:r>
      </w:del>
      <w:r>
        <w:rPr>
          <w:rFonts w:ascii="Arial" w:hAnsi="Arial"/>
        </w:rPr>
        <w:t xml:space="preserve"> “</w:t>
      </w:r>
      <w:ins w:id="3970" w:author="Julia Ringo" w:date="2023-10-21T07:55:00Z">
        <w:r w:rsidR="00E5449C">
          <w:rPr>
            <w:rFonts w:ascii="Arial" w:hAnsi="Arial"/>
          </w:rPr>
          <w:t>W</w:t>
        </w:r>
      </w:ins>
      <w:del w:id="3971" w:author="Julia Ringo" w:date="2023-10-21T07:55:00Z">
        <w:r w:rsidDel="00E5449C">
          <w:rPr>
            <w:rFonts w:ascii="Arial" w:hAnsi="Arial"/>
          </w:rPr>
          <w:delText>w</w:delText>
        </w:r>
      </w:del>
      <w:r>
        <w:rPr>
          <w:rFonts w:ascii="Arial" w:hAnsi="Arial"/>
        </w:rPr>
        <w:t>here the fuck did that come from? Was it them?”</w:t>
      </w:r>
    </w:p>
    <w:p w14:paraId="25191387" w14:textId="46A439B1" w:rsidR="001E2E9B" w:rsidRDefault="00000000">
      <w:pPr>
        <w:pStyle w:val="BodyText"/>
        <w:rPr>
          <w:rFonts w:ascii="Arial" w:hAnsi="Arial"/>
        </w:rPr>
      </w:pPr>
      <w:r>
        <w:rPr>
          <w:rFonts w:ascii="Arial" w:hAnsi="Arial"/>
        </w:rPr>
        <w:t>There was a brief silence while Hemi continued listening. Then he called back up to the control room, “</w:t>
      </w:r>
      <w:ins w:id="3972" w:author="Julia Ringo" w:date="2023-10-21T07:55:00Z">
        <w:r w:rsidR="00E5449C">
          <w:rPr>
            <w:rFonts w:ascii="Arial" w:hAnsi="Arial"/>
          </w:rPr>
          <w:t>T</w:t>
        </w:r>
      </w:ins>
      <w:del w:id="3973" w:author="Julia Ringo" w:date="2023-10-21T07:55:00Z">
        <w:r w:rsidDel="00E5449C">
          <w:rPr>
            <w:rFonts w:ascii="Arial" w:hAnsi="Arial"/>
          </w:rPr>
          <w:delText>t</w:delText>
        </w:r>
      </w:del>
      <w:proofErr w:type="gramStart"/>
      <w:r>
        <w:rPr>
          <w:rFonts w:ascii="Arial" w:hAnsi="Arial"/>
        </w:rPr>
        <w:t>he</w:t>
      </w:r>
      <w:proofErr w:type="gramEnd"/>
      <w:r>
        <w:rPr>
          <w:rFonts w:ascii="Arial" w:hAnsi="Arial"/>
        </w:rPr>
        <w:t xml:space="preserve"> source was roughly a mile back up the river behind us. It must have been the </w:t>
      </w:r>
      <w:r>
        <w:rPr>
          <w:rFonts w:ascii="Arial" w:hAnsi="Arial"/>
          <w:i/>
          <w:iCs/>
        </w:rPr>
        <w:t>Grackle</w:t>
      </w:r>
      <w:r>
        <w:rPr>
          <w:rFonts w:ascii="Arial" w:hAnsi="Arial"/>
        </w:rPr>
        <w:t xml:space="preserve">. I do not imagine anyone else has a reason to be sending out pings. They must have guessed we </w:t>
      </w:r>
      <w:proofErr w:type="gramStart"/>
      <w:r>
        <w:rPr>
          <w:rFonts w:ascii="Arial" w:hAnsi="Arial"/>
        </w:rPr>
        <w:t>submerged, and</w:t>
      </w:r>
      <w:proofErr w:type="gramEnd"/>
      <w:r>
        <w:rPr>
          <w:rFonts w:ascii="Arial" w:hAnsi="Arial"/>
        </w:rPr>
        <w:t xml:space="preserve"> decided that if they lit up the river with a ping, the only boat underwater would be us.”</w:t>
      </w:r>
    </w:p>
    <w:p w14:paraId="4E0EF42A" w14:textId="77777777" w:rsidR="001E2E9B" w:rsidRDefault="00000000">
      <w:pPr>
        <w:pStyle w:val="BodyText"/>
        <w:rPr>
          <w:rFonts w:ascii="Arial" w:hAnsi="Arial"/>
        </w:rPr>
      </w:pPr>
      <w:r>
        <w:rPr>
          <w:rFonts w:ascii="Arial" w:hAnsi="Arial"/>
        </w:rPr>
        <w:t>“Do you think that will work?” Percy asked Hemi.</w:t>
      </w:r>
    </w:p>
    <w:p w14:paraId="2EB9CC18" w14:textId="77777777" w:rsidR="001E2E9B" w:rsidRDefault="00000000">
      <w:pPr>
        <w:pStyle w:val="BodyText"/>
        <w:rPr>
          <w:rFonts w:ascii="Arial" w:hAnsi="Arial"/>
        </w:rPr>
      </w:pPr>
      <w:r>
        <w:rPr>
          <w:rFonts w:ascii="Arial" w:hAnsi="Arial"/>
        </w:rPr>
        <w:t xml:space="preserve">“There is enough distance and so much traffic on the water that the ping will be </w:t>
      </w:r>
      <w:proofErr w:type="gramStart"/>
      <w:r>
        <w:rPr>
          <w:rFonts w:ascii="Arial" w:hAnsi="Arial"/>
        </w:rPr>
        <w:t>reflecting back</w:t>
      </w:r>
      <w:proofErr w:type="gramEnd"/>
      <w:r>
        <w:rPr>
          <w:rFonts w:ascii="Arial" w:hAnsi="Arial"/>
        </w:rPr>
        <w:t xml:space="preserve"> massive amounts of information to them. There is a good chance we will be lost in all the noise.”</w:t>
      </w:r>
    </w:p>
    <w:p w14:paraId="28D79095" w14:textId="77777777" w:rsidR="001E2E9B" w:rsidRDefault="00000000">
      <w:pPr>
        <w:pStyle w:val="BodyText"/>
        <w:rPr>
          <w:rFonts w:ascii="Arial" w:hAnsi="Arial"/>
        </w:rPr>
      </w:pPr>
      <w:r>
        <w:rPr>
          <w:rFonts w:ascii="Arial" w:hAnsi="Arial"/>
        </w:rPr>
        <w:t>“OK, we’re sticking with the current fucking plan then.”</w:t>
      </w:r>
    </w:p>
    <w:p w14:paraId="70D27220" w14:textId="6D9BFB73" w:rsidR="001E2E9B" w:rsidRDefault="00000000">
      <w:pPr>
        <w:pStyle w:val="BodyText"/>
        <w:rPr>
          <w:rFonts w:ascii="Arial" w:hAnsi="Arial"/>
        </w:rPr>
      </w:pPr>
      <w:r>
        <w:rPr>
          <w:rFonts w:ascii="Arial" w:hAnsi="Arial"/>
        </w:rPr>
        <w:t xml:space="preserve">Every few minutes another ping rang out. Hemi reported that the pursuing sub was rapidly gaining on them with each ping. But the </w:t>
      </w:r>
      <w:r>
        <w:rPr>
          <w:rFonts w:ascii="Arial" w:hAnsi="Arial"/>
          <w:i/>
          <w:iCs/>
        </w:rPr>
        <w:t>Prospect</w:t>
      </w:r>
      <w:r>
        <w:rPr>
          <w:rFonts w:ascii="Arial" w:hAnsi="Arial"/>
        </w:rPr>
        <w:t>, still under the giant umbrella of the cargo ship above, was moving out of the channel and into more open water. Hemi could tell by the dispersing traffic that the main channel was much wider now</w:t>
      </w:r>
      <w:del w:id="3974" w:author="Julia Ringo" w:date="2023-10-05T13:15:00Z">
        <w:r w:rsidDel="000E7660">
          <w:rPr>
            <w:rFonts w:ascii="Arial" w:hAnsi="Arial"/>
          </w:rPr>
          <w:delText xml:space="preserve"> — </w:delText>
        </w:r>
      </w:del>
      <w:ins w:id="3975" w:author="Julia Ringo" w:date="2023-10-05T13:15:00Z">
        <w:r w:rsidR="000E7660">
          <w:rPr>
            <w:rFonts w:ascii="Arial" w:hAnsi="Arial"/>
          </w:rPr>
          <w:t>—</w:t>
        </w:r>
      </w:ins>
      <w:r>
        <w:rPr>
          <w:rFonts w:ascii="Arial" w:hAnsi="Arial"/>
        </w:rPr>
        <w:t>miles wide. He also estimated that they would soon be passing the structures built at the furthest extent of Stilt City.</w:t>
      </w:r>
    </w:p>
    <w:p w14:paraId="54713933" w14:textId="6B50DCE7" w:rsidR="001E2E9B" w:rsidRDefault="00000000">
      <w:pPr>
        <w:pStyle w:val="BodyText"/>
        <w:rPr>
          <w:rFonts w:ascii="Arial" w:hAnsi="Arial"/>
        </w:rPr>
      </w:pPr>
      <w:r>
        <w:rPr>
          <w:rFonts w:ascii="Arial" w:hAnsi="Arial"/>
        </w:rPr>
        <w:t xml:space="preserve">Percy watched the depth-under-keel dial closely for </w:t>
      </w:r>
      <w:del w:id="3976" w:author="Julia Ringo" w:date="2023-10-21T07:55:00Z">
        <w:r w:rsidDel="00E5449C">
          <w:rPr>
            <w:rFonts w:ascii="Arial" w:hAnsi="Arial"/>
          </w:rPr>
          <w:delText xml:space="preserve">15 </w:delText>
        </w:r>
      </w:del>
      <w:ins w:id="3977" w:author="Julia Ringo" w:date="2023-10-21T07:55:00Z">
        <w:r w:rsidR="00E5449C">
          <w:rPr>
            <w:rFonts w:ascii="Arial" w:hAnsi="Arial"/>
          </w:rPr>
          <w:t>fifteen</w:t>
        </w:r>
        <w:r w:rsidR="00E5449C">
          <w:rPr>
            <w:rFonts w:ascii="Arial" w:hAnsi="Arial"/>
          </w:rPr>
          <w:t xml:space="preserve"> </w:t>
        </w:r>
      </w:ins>
      <w:r>
        <w:rPr>
          <w:rFonts w:ascii="Arial" w:hAnsi="Arial"/>
        </w:rPr>
        <w:t xml:space="preserve">minutes or so as three more pings washed through them. The depth of the water was a </w:t>
      </w:r>
      <w:proofErr w:type="gramStart"/>
      <w:r>
        <w:rPr>
          <w:rFonts w:ascii="Arial" w:hAnsi="Arial"/>
        </w:rPr>
        <w:t>fairly consistent</w:t>
      </w:r>
      <w:proofErr w:type="gramEnd"/>
      <w:r>
        <w:rPr>
          <w:rFonts w:ascii="Arial" w:hAnsi="Arial"/>
        </w:rPr>
        <w:t xml:space="preserve"> </w:t>
      </w:r>
      <w:del w:id="3978" w:author="Julia Ringo" w:date="2023-10-21T07:55:00Z">
        <w:r w:rsidDel="00E5449C">
          <w:rPr>
            <w:rFonts w:ascii="Arial" w:hAnsi="Arial"/>
          </w:rPr>
          <w:delText xml:space="preserve">50 </w:delText>
        </w:r>
      </w:del>
      <w:ins w:id="3979" w:author="Julia Ringo" w:date="2023-10-21T07:55:00Z">
        <w:r w:rsidR="00E5449C">
          <w:rPr>
            <w:rFonts w:ascii="Arial" w:hAnsi="Arial"/>
          </w:rPr>
          <w:t>fifty</w:t>
        </w:r>
        <w:r w:rsidR="00E5449C">
          <w:rPr>
            <w:rFonts w:ascii="Arial" w:hAnsi="Arial"/>
          </w:rPr>
          <w:t xml:space="preserve"> </w:t>
        </w:r>
      </w:ins>
      <w:r>
        <w:rPr>
          <w:rFonts w:ascii="Arial" w:hAnsi="Arial"/>
        </w:rPr>
        <w:t xml:space="preserve">meters, varying slightly towards the deeper direction in some places. The cargo ship maintained a straight course out from the channel, and the </w:t>
      </w:r>
      <w:r>
        <w:rPr>
          <w:rFonts w:ascii="Arial" w:hAnsi="Arial"/>
          <w:i/>
          <w:iCs/>
        </w:rPr>
        <w:t>Prospect</w:t>
      </w:r>
      <w:r>
        <w:rPr>
          <w:rFonts w:ascii="Arial" w:hAnsi="Arial"/>
        </w:rPr>
        <w:t xml:space="preserve"> held its spot under it. Moving into more open waters meant they were more exposed. Any moment now the commander of the </w:t>
      </w:r>
      <w:r>
        <w:rPr>
          <w:rFonts w:ascii="Arial" w:hAnsi="Arial"/>
          <w:i/>
          <w:iCs/>
        </w:rPr>
        <w:t>Grackle</w:t>
      </w:r>
      <w:r>
        <w:rPr>
          <w:rFonts w:ascii="Arial" w:hAnsi="Arial"/>
        </w:rPr>
        <w:t xml:space="preserve"> might figure out that the sonar shadow of the cargo ship above them was much too large. Percy needed to make a move.</w:t>
      </w:r>
    </w:p>
    <w:p w14:paraId="16AC31DF" w14:textId="7C2DA32F" w:rsidR="001E2E9B" w:rsidRDefault="00000000">
      <w:pPr>
        <w:pStyle w:val="BodyText"/>
        <w:rPr>
          <w:rFonts w:ascii="Arial" w:hAnsi="Arial"/>
        </w:rPr>
      </w:pPr>
      <w:r>
        <w:rPr>
          <w:rFonts w:ascii="Arial" w:hAnsi="Arial"/>
        </w:rPr>
        <w:t xml:space="preserve">She climbed down to the navigation station. “Hemi, how good are our charts for this area?” </w:t>
      </w:r>
      <w:ins w:id="3980" w:author="Julia Ringo" w:date="2023-10-21T07:55:00Z">
        <w:r w:rsidR="00E5449C">
          <w:rPr>
            <w:rFonts w:ascii="Arial" w:hAnsi="Arial"/>
          </w:rPr>
          <w:t>s</w:t>
        </w:r>
      </w:ins>
      <w:del w:id="3981" w:author="Julia Ringo" w:date="2023-10-21T07:55:00Z">
        <w:r w:rsidDel="00E5449C">
          <w:rPr>
            <w:rFonts w:ascii="Arial" w:hAnsi="Arial"/>
          </w:rPr>
          <w:delText>S</w:delText>
        </w:r>
      </w:del>
      <w:r>
        <w:rPr>
          <w:rFonts w:ascii="Arial" w:hAnsi="Arial"/>
        </w:rPr>
        <w:t>he asked as she leaned over with the magnifying glass. “Can we run close to the bottom without risking plowing into some uncharted feature?”</w:t>
      </w:r>
    </w:p>
    <w:p w14:paraId="6701F168" w14:textId="77777777" w:rsidR="001E2E9B" w:rsidRDefault="00000000">
      <w:pPr>
        <w:pStyle w:val="BodyText"/>
        <w:rPr>
          <w:rFonts w:ascii="Arial" w:hAnsi="Arial"/>
        </w:rPr>
      </w:pPr>
      <w:r>
        <w:rPr>
          <w:rFonts w:ascii="Arial" w:hAnsi="Arial"/>
        </w:rPr>
        <w:lastRenderedPageBreak/>
        <w:t>Hemi and Cassandra looked over at her without removing their headsets.</w:t>
      </w:r>
    </w:p>
    <w:p w14:paraId="509701DD" w14:textId="77777777" w:rsidR="001E2E9B" w:rsidRDefault="00000000">
      <w:pPr>
        <w:pStyle w:val="BodyText"/>
        <w:rPr>
          <w:rFonts w:ascii="Arial" w:hAnsi="Arial"/>
        </w:rPr>
      </w:pPr>
      <w:r>
        <w:rPr>
          <w:rFonts w:ascii="Arial" w:hAnsi="Arial"/>
        </w:rPr>
        <w:t>“The charts are good. We are also still on the continental shelf, there are not many features to begin with,” said Hemi.</w:t>
      </w:r>
    </w:p>
    <w:p w14:paraId="4C2F6861" w14:textId="6C0C6F66" w:rsidR="001E2E9B" w:rsidRDefault="00000000">
      <w:pPr>
        <w:pStyle w:val="BodyText"/>
        <w:rPr>
          <w:rFonts w:ascii="Arial" w:hAnsi="Arial"/>
        </w:rPr>
      </w:pPr>
      <w:r>
        <w:rPr>
          <w:rFonts w:ascii="Arial" w:hAnsi="Arial"/>
        </w:rPr>
        <w:t xml:space="preserve">Percy leaned over the chart. If it was accurate, then Hemi was right. It showed a flat unvarying plane, </w:t>
      </w:r>
      <w:del w:id="3982" w:author="Julia Ringo" w:date="2023-10-21T07:56:00Z">
        <w:r w:rsidDel="00E5449C">
          <w:rPr>
            <w:rFonts w:ascii="Arial" w:hAnsi="Arial"/>
          </w:rPr>
          <w:delText xml:space="preserve">50 </w:delText>
        </w:r>
      </w:del>
      <w:ins w:id="3983" w:author="Julia Ringo" w:date="2023-10-21T07:56:00Z">
        <w:r w:rsidR="00E5449C">
          <w:rPr>
            <w:rFonts w:ascii="Arial" w:hAnsi="Arial"/>
          </w:rPr>
          <w:t>fifty</w:t>
        </w:r>
        <w:r w:rsidR="00E5449C">
          <w:rPr>
            <w:rFonts w:ascii="Arial" w:hAnsi="Arial"/>
          </w:rPr>
          <w:t xml:space="preserve"> </w:t>
        </w:r>
      </w:ins>
      <w:r>
        <w:rPr>
          <w:rFonts w:ascii="Arial" w:hAnsi="Arial"/>
        </w:rPr>
        <w:t xml:space="preserve">to </w:t>
      </w:r>
      <w:del w:id="3984" w:author="Julia Ringo" w:date="2023-10-21T07:56:00Z">
        <w:r w:rsidDel="00E5449C">
          <w:rPr>
            <w:rFonts w:ascii="Arial" w:hAnsi="Arial"/>
          </w:rPr>
          <w:delText xml:space="preserve">60 </w:delText>
        </w:r>
      </w:del>
      <w:ins w:id="3985" w:author="Julia Ringo" w:date="2023-10-21T07:56:00Z">
        <w:r w:rsidR="00E5449C">
          <w:rPr>
            <w:rFonts w:ascii="Arial" w:hAnsi="Arial"/>
          </w:rPr>
          <w:t>sixty</w:t>
        </w:r>
        <w:r w:rsidR="00E5449C">
          <w:rPr>
            <w:rFonts w:ascii="Arial" w:hAnsi="Arial"/>
          </w:rPr>
          <w:t xml:space="preserve"> </w:t>
        </w:r>
      </w:ins>
      <w:r>
        <w:rPr>
          <w:rFonts w:ascii="Arial" w:hAnsi="Arial"/>
        </w:rPr>
        <w:t xml:space="preserve">meters deep, running out about </w:t>
      </w:r>
      <w:del w:id="3986" w:author="Julia Ringo" w:date="2023-10-21T07:56:00Z">
        <w:r w:rsidDel="00E5449C">
          <w:rPr>
            <w:rFonts w:ascii="Arial" w:hAnsi="Arial"/>
          </w:rPr>
          <w:delText xml:space="preserve">200 </w:delText>
        </w:r>
      </w:del>
      <w:ins w:id="3987" w:author="Julia Ringo" w:date="2023-10-21T07:56:00Z">
        <w:r w:rsidR="00E5449C">
          <w:rPr>
            <w:rFonts w:ascii="Arial" w:hAnsi="Arial"/>
          </w:rPr>
          <w:t>two hundred</w:t>
        </w:r>
        <w:r w:rsidR="00E5449C">
          <w:rPr>
            <w:rFonts w:ascii="Arial" w:hAnsi="Arial"/>
          </w:rPr>
          <w:t xml:space="preserve"> </w:t>
        </w:r>
      </w:ins>
      <w:r>
        <w:rPr>
          <w:rFonts w:ascii="Arial" w:hAnsi="Arial"/>
        </w:rPr>
        <w:t xml:space="preserve">miles from the port of Stilt City. There were much bigger shelf areas in the world, but </w:t>
      </w:r>
      <w:del w:id="3988" w:author="Julia Ringo" w:date="2023-10-21T07:56:00Z">
        <w:r w:rsidDel="00E5449C">
          <w:rPr>
            <w:rFonts w:ascii="Arial" w:hAnsi="Arial"/>
          </w:rPr>
          <w:delText xml:space="preserve">200 </w:delText>
        </w:r>
      </w:del>
      <w:ins w:id="3989" w:author="Julia Ringo" w:date="2023-10-21T07:56:00Z">
        <w:r w:rsidR="00E5449C">
          <w:rPr>
            <w:rFonts w:ascii="Arial" w:hAnsi="Arial"/>
          </w:rPr>
          <w:t>two hundred</w:t>
        </w:r>
        <w:r w:rsidR="00E5449C">
          <w:rPr>
            <w:rFonts w:ascii="Arial" w:hAnsi="Arial"/>
          </w:rPr>
          <w:t xml:space="preserve"> </w:t>
        </w:r>
      </w:ins>
      <w:r>
        <w:rPr>
          <w:rFonts w:ascii="Arial" w:hAnsi="Arial"/>
        </w:rPr>
        <w:t>miles was longer than most.</w:t>
      </w:r>
    </w:p>
    <w:p w14:paraId="51C43D0F" w14:textId="77777777" w:rsidR="001E2E9B" w:rsidRDefault="00000000">
      <w:pPr>
        <w:pStyle w:val="BodyText"/>
        <w:rPr>
          <w:rFonts w:ascii="Arial" w:hAnsi="Arial"/>
        </w:rPr>
      </w:pPr>
      <w:r>
        <w:rPr>
          <w:rFonts w:ascii="Arial" w:hAnsi="Arial"/>
        </w:rPr>
        <w:t>“You are thinking we could hide from the pings if we are close enough to the bottom?” Hemi asked.</w:t>
      </w:r>
    </w:p>
    <w:p w14:paraId="706750E6" w14:textId="5AFFCB9F" w:rsidR="001E2E9B" w:rsidRDefault="00000000">
      <w:pPr>
        <w:pStyle w:val="BodyText"/>
        <w:rPr>
          <w:rFonts w:ascii="Arial" w:hAnsi="Arial"/>
        </w:rPr>
      </w:pPr>
      <w:r>
        <w:rPr>
          <w:rFonts w:ascii="Arial" w:hAnsi="Arial"/>
        </w:rPr>
        <w:t>Percy nodded. “Yeah. With all the fucking pinging</w:t>
      </w:r>
      <w:ins w:id="3990" w:author="Julia Ringo" w:date="2023-10-21T07:56:00Z">
        <w:r w:rsidR="00E5449C">
          <w:rPr>
            <w:rFonts w:ascii="Arial" w:hAnsi="Arial"/>
          </w:rPr>
          <w:t>,</w:t>
        </w:r>
      </w:ins>
      <w:r>
        <w:rPr>
          <w:rFonts w:ascii="Arial" w:hAnsi="Arial"/>
        </w:rPr>
        <w:t xml:space="preserve"> they are going to find us under the cargo ship any second now. Putting ourselves just off the bottom is the only other way I can think of that will let us hide from them.”</w:t>
      </w:r>
    </w:p>
    <w:p w14:paraId="46976956" w14:textId="77777777" w:rsidR="001E2E9B" w:rsidRDefault="00000000">
      <w:pPr>
        <w:pStyle w:val="BodyText"/>
        <w:rPr>
          <w:rFonts w:ascii="Arial" w:hAnsi="Arial"/>
        </w:rPr>
      </w:pPr>
      <w:r>
        <w:rPr>
          <w:rFonts w:ascii="Arial" w:hAnsi="Arial"/>
        </w:rPr>
        <w:t>“I have heard that some of the sonar rigs Authorities are using now are good enough to pick out a boat on the bottom,” said Hemi somewhat doubtfully.</w:t>
      </w:r>
    </w:p>
    <w:p w14:paraId="39B0E3BB" w14:textId="77777777" w:rsidR="001E2E9B" w:rsidRDefault="00000000">
      <w:pPr>
        <w:pStyle w:val="BodyText"/>
        <w:rPr>
          <w:rFonts w:ascii="Arial" w:hAnsi="Arial"/>
        </w:rPr>
      </w:pPr>
      <w:r>
        <w:rPr>
          <w:rFonts w:ascii="Arial" w:hAnsi="Arial"/>
        </w:rPr>
        <w:t xml:space="preserve">“Then let’s assume their sonar is of fairly fuckin’ average quality. After all, I’m pretty sure they lost us on the </w:t>
      </w:r>
      <w:proofErr w:type="spellStart"/>
      <w:r>
        <w:rPr>
          <w:rFonts w:ascii="Arial" w:hAnsi="Arial"/>
        </w:rPr>
        <w:t>tablemount</w:t>
      </w:r>
      <w:proofErr w:type="spellEnd"/>
      <w:r>
        <w:rPr>
          <w:rFonts w:ascii="Arial" w:hAnsi="Arial"/>
        </w:rPr>
        <w:t xml:space="preserve"> like that.”</w:t>
      </w:r>
    </w:p>
    <w:p w14:paraId="521D4E74" w14:textId="3807E284" w:rsidR="001E2E9B" w:rsidRDefault="00000000">
      <w:pPr>
        <w:pStyle w:val="BodyText"/>
        <w:rPr>
          <w:rFonts w:ascii="Arial" w:hAnsi="Arial"/>
        </w:rPr>
      </w:pPr>
      <w:r>
        <w:rPr>
          <w:rFonts w:ascii="Arial" w:hAnsi="Arial"/>
        </w:rPr>
        <w:t xml:space="preserve">“They may have also just assumed </w:t>
      </w:r>
      <w:proofErr w:type="gramStart"/>
      <w:r>
        <w:rPr>
          <w:rFonts w:ascii="Arial" w:hAnsi="Arial"/>
        </w:rPr>
        <w:t>we</w:t>
      </w:r>
      <w:proofErr w:type="gramEnd"/>
      <w:r>
        <w:rPr>
          <w:rFonts w:ascii="Arial" w:hAnsi="Arial"/>
        </w:rPr>
        <w:t xml:space="preserve"> sunk </w:t>
      </w:r>
      <w:ins w:id="3991" w:author="Julia Ringo" w:date="2023-10-21T07:56:00Z">
        <w:r w:rsidR="00E5449C">
          <w:rPr>
            <w:rFonts w:ascii="Arial" w:hAnsi="Arial"/>
          </w:rPr>
          <w:t xml:space="preserve">back </w:t>
        </w:r>
      </w:ins>
      <w:r>
        <w:rPr>
          <w:rFonts w:ascii="Arial" w:hAnsi="Arial"/>
        </w:rPr>
        <w:t>then.”</w:t>
      </w:r>
    </w:p>
    <w:p w14:paraId="4957A9F5" w14:textId="2E3919DA" w:rsidR="001E2E9B" w:rsidRDefault="00000000">
      <w:pPr>
        <w:pStyle w:val="BodyText"/>
        <w:rPr>
          <w:rFonts w:ascii="Arial" w:hAnsi="Arial"/>
        </w:rPr>
      </w:pPr>
      <w:r>
        <w:rPr>
          <w:rFonts w:ascii="Arial" w:hAnsi="Arial"/>
        </w:rPr>
        <w:t>“Well, unless you have a better fuckin’ idea</w:t>
      </w:r>
      <w:del w:id="3992" w:author="Julia Ringo" w:date="2023-10-10T11:08:00Z">
        <w:r w:rsidDel="00B6693A">
          <w:rPr>
            <w:rFonts w:ascii="Arial" w:hAnsi="Arial"/>
          </w:rPr>
          <w:delText>…</w:delText>
        </w:r>
      </w:del>
      <w:ins w:id="3993" w:author="Julia Ringo" w:date="2023-10-10T11:08:00Z">
        <w:r w:rsidR="00B6693A">
          <w:rPr>
            <w:rFonts w:ascii="Arial" w:hAnsi="Arial"/>
          </w:rPr>
          <w:t xml:space="preserve"> . . .</w:t>
        </w:r>
      </w:ins>
      <w:r>
        <w:rPr>
          <w:rFonts w:ascii="Arial" w:hAnsi="Arial"/>
        </w:rPr>
        <w:t>”</w:t>
      </w:r>
    </w:p>
    <w:p w14:paraId="431FF279" w14:textId="77777777" w:rsidR="001E2E9B" w:rsidRDefault="00000000">
      <w:pPr>
        <w:pStyle w:val="BodyText"/>
        <w:rPr>
          <w:rFonts w:ascii="Arial" w:hAnsi="Arial"/>
        </w:rPr>
      </w:pPr>
      <w:r>
        <w:rPr>
          <w:rFonts w:ascii="Arial" w:hAnsi="Arial"/>
        </w:rPr>
        <w:t>“I do not,” said Hemi, as another ping hit them. He turned back to his work on the sonar unit.</w:t>
      </w:r>
    </w:p>
    <w:p w14:paraId="3BA5D6F6" w14:textId="140A61EB" w:rsidR="001E2E9B" w:rsidRDefault="00000000">
      <w:pPr>
        <w:pStyle w:val="BodyText"/>
        <w:rPr>
          <w:rFonts w:ascii="Arial" w:hAnsi="Arial"/>
        </w:rPr>
      </w:pPr>
      <w:r>
        <w:rPr>
          <w:rFonts w:ascii="Arial" w:hAnsi="Arial"/>
        </w:rPr>
        <w:t>Percy climbed to the control room. She worked with Gregory on the dive planes and the trim tanks to bring the boat to a scant two meters off the bottom. She had them slow to two knots to make it less catastrophic if they hit anything</w:t>
      </w:r>
      <w:del w:id="3994" w:author="Julia Ringo" w:date="2023-10-05T13:15:00Z">
        <w:r w:rsidDel="000E7660">
          <w:rPr>
            <w:rFonts w:ascii="Arial" w:hAnsi="Arial"/>
          </w:rPr>
          <w:delText xml:space="preserve"> — </w:delText>
        </w:r>
      </w:del>
      <w:ins w:id="3995" w:author="Julia Ringo" w:date="2023-10-05T13:15:00Z">
        <w:r w:rsidR="000E7660">
          <w:rPr>
            <w:rFonts w:ascii="Arial" w:hAnsi="Arial"/>
          </w:rPr>
          <w:t>—</w:t>
        </w:r>
      </w:ins>
      <w:r>
        <w:rPr>
          <w:rFonts w:ascii="Arial" w:hAnsi="Arial"/>
        </w:rPr>
        <w:t xml:space="preserve">there was no such thing as a perfect chart. Hemi reported that the cargo ship above was creeping away ahead of the </w:t>
      </w:r>
      <w:r>
        <w:rPr>
          <w:rFonts w:ascii="Arial" w:hAnsi="Arial"/>
          <w:i/>
          <w:iCs/>
        </w:rPr>
        <w:t>Prospect</w:t>
      </w:r>
      <w:r>
        <w:rPr>
          <w:rFonts w:ascii="Arial" w:hAnsi="Arial"/>
        </w:rPr>
        <w:t>.</w:t>
      </w:r>
    </w:p>
    <w:p w14:paraId="64346E63" w14:textId="77777777" w:rsidR="001E2E9B" w:rsidRDefault="00000000">
      <w:pPr>
        <w:pStyle w:val="BodyText"/>
        <w:rPr>
          <w:rFonts w:ascii="Arial" w:hAnsi="Arial"/>
        </w:rPr>
      </w:pPr>
      <w:r>
        <w:rPr>
          <w:rFonts w:ascii="Arial" w:hAnsi="Arial"/>
        </w:rPr>
        <w:t>After a few minutes Percy noticed that the regular pings had stopped. “Hemi, what the fuck is going on? No more pings?”</w:t>
      </w:r>
    </w:p>
    <w:p w14:paraId="4A7BAFB2" w14:textId="77777777" w:rsidR="001E2E9B" w:rsidRDefault="00000000">
      <w:pPr>
        <w:pStyle w:val="BodyText"/>
        <w:rPr>
          <w:rFonts w:ascii="Arial" w:hAnsi="Arial"/>
        </w:rPr>
      </w:pPr>
      <w:r>
        <w:rPr>
          <w:rFonts w:ascii="Arial" w:hAnsi="Arial"/>
        </w:rPr>
        <w:t>“I am hearing high-speed ships heading toward the location of the last ping source,” he called up. “It is possible that all the pinging they were doing has attracted some unfriendly attention.”</w:t>
      </w:r>
    </w:p>
    <w:p w14:paraId="06101071" w14:textId="77777777" w:rsidR="001E2E9B" w:rsidRDefault="00000000">
      <w:pPr>
        <w:pStyle w:val="BodyText"/>
        <w:rPr>
          <w:rFonts w:ascii="Arial" w:hAnsi="Arial"/>
        </w:rPr>
      </w:pPr>
      <w:r>
        <w:rPr>
          <w:rFonts w:ascii="Arial" w:hAnsi="Arial"/>
        </w:rPr>
        <w:t>“Ah,” said Percy, “the Stilt City Authority ships are on them?”</w:t>
      </w:r>
    </w:p>
    <w:p w14:paraId="31536B2F" w14:textId="4ABF8F80" w:rsidR="001E2E9B" w:rsidRDefault="00000000">
      <w:pPr>
        <w:pStyle w:val="BodyText"/>
        <w:rPr>
          <w:rFonts w:ascii="Arial" w:hAnsi="Arial"/>
        </w:rPr>
      </w:pPr>
      <w:r>
        <w:rPr>
          <w:rFonts w:ascii="Arial" w:hAnsi="Arial"/>
        </w:rPr>
        <w:t>“Hang on</w:t>
      </w:r>
      <w:del w:id="3996" w:author="Julia Ringo" w:date="2023-10-10T11:08:00Z">
        <w:r w:rsidDel="00B6693A">
          <w:rPr>
            <w:rFonts w:ascii="Arial" w:hAnsi="Arial"/>
          </w:rPr>
          <w:delText>…</w:delText>
        </w:r>
      </w:del>
      <w:ins w:id="3997" w:author="Julia Ringo" w:date="2023-10-10T11:08:00Z">
        <w:r w:rsidR="00B6693A">
          <w:rPr>
            <w:rFonts w:ascii="Arial" w:hAnsi="Arial"/>
          </w:rPr>
          <w:t xml:space="preserve"> . . .</w:t>
        </w:r>
      </w:ins>
      <w:r>
        <w:rPr>
          <w:rFonts w:ascii="Arial" w:hAnsi="Arial"/>
        </w:rPr>
        <w:t>”</w:t>
      </w:r>
    </w:p>
    <w:p w14:paraId="6843C363" w14:textId="77777777" w:rsidR="001E2E9B" w:rsidRDefault="00000000">
      <w:pPr>
        <w:pStyle w:val="BodyText"/>
        <w:rPr>
          <w:rFonts w:ascii="Arial" w:hAnsi="Arial"/>
        </w:rPr>
      </w:pPr>
      <w:r>
        <w:rPr>
          <w:rFonts w:ascii="Arial" w:hAnsi="Arial"/>
        </w:rPr>
        <w:t xml:space="preserve">Percy could not see Hemi from where she was standing in the control room, but in her </w:t>
      </w:r>
      <w:proofErr w:type="gramStart"/>
      <w:r>
        <w:rPr>
          <w:rFonts w:ascii="Arial" w:hAnsi="Arial"/>
        </w:rPr>
        <w:t>mind</w:t>
      </w:r>
      <w:proofErr w:type="gramEnd"/>
      <w:r>
        <w:rPr>
          <w:rFonts w:ascii="Arial" w:hAnsi="Arial"/>
        </w:rPr>
        <w:t xml:space="preserve"> she had a perfect vision of him holding one thick finger up in the air towards her.</w:t>
      </w:r>
    </w:p>
    <w:p w14:paraId="0AAB9A97" w14:textId="77777777" w:rsidR="001E2E9B" w:rsidRDefault="00000000">
      <w:pPr>
        <w:pStyle w:val="BodyText"/>
        <w:rPr>
          <w:rFonts w:ascii="Arial" w:hAnsi="Arial"/>
        </w:rPr>
      </w:pPr>
      <w:r>
        <w:rPr>
          <w:rFonts w:ascii="Arial" w:hAnsi="Arial"/>
        </w:rPr>
        <w:lastRenderedPageBreak/>
        <w:t xml:space="preserve">A minute passed. Then the crew in the control room heard low rumblings that came into the </w:t>
      </w:r>
      <w:r>
        <w:rPr>
          <w:rFonts w:ascii="Arial" w:hAnsi="Arial"/>
          <w:i/>
          <w:iCs/>
        </w:rPr>
        <w:t>Prospect’s</w:t>
      </w:r>
      <w:r>
        <w:rPr>
          <w:rFonts w:ascii="Arial" w:hAnsi="Arial"/>
        </w:rPr>
        <w:t xml:space="preserve"> hull through the water in a softly percussive succession. Gregory looked at her.</w:t>
      </w:r>
    </w:p>
    <w:p w14:paraId="74563C5D" w14:textId="7A8152BB" w:rsidR="001E2E9B" w:rsidRDefault="00000000">
      <w:pPr>
        <w:pStyle w:val="BodyText"/>
        <w:rPr>
          <w:rFonts w:ascii="Arial" w:hAnsi="Arial"/>
        </w:rPr>
      </w:pPr>
      <w:r>
        <w:rPr>
          <w:rFonts w:ascii="Arial" w:hAnsi="Arial"/>
        </w:rPr>
        <w:t>“Fuckin’ depth charges,” she said. And when his eyes took on a bit of prey-like fear, she added, “</w:t>
      </w:r>
      <w:ins w:id="3998" w:author="Julia Ringo" w:date="2023-10-21T07:57:00Z">
        <w:r w:rsidR="00E5449C">
          <w:rPr>
            <w:rFonts w:ascii="Arial" w:hAnsi="Arial"/>
          </w:rPr>
          <w:t>A</w:t>
        </w:r>
      </w:ins>
      <w:del w:id="3999" w:author="Julia Ringo" w:date="2023-10-21T07:57:00Z">
        <w:r w:rsidDel="00E5449C">
          <w:rPr>
            <w:rFonts w:ascii="Arial" w:hAnsi="Arial"/>
          </w:rPr>
          <w:delText>a</w:delText>
        </w:r>
      </w:del>
      <w:r>
        <w:rPr>
          <w:rFonts w:ascii="Arial" w:hAnsi="Arial"/>
        </w:rPr>
        <w:t xml:space="preserve"> little fuckin’ ways off</w:t>
      </w:r>
      <w:ins w:id="4000" w:author="Julia Ringo" w:date="2023-10-21T07:57:00Z">
        <w:r w:rsidR="00E5449C">
          <w:rPr>
            <w:rFonts w:ascii="Arial" w:hAnsi="Arial"/>
          </w:rPr>
          <w:t>,</w:t>
        </w:r>
      </w:ins>
      <w:r>
        <w:rPr>
          <w:rFonts w:ascii="Arial" w:hAnsi="Arial"/>
        </w:rPr>
        <w:t xml:space="preserve"> though.”</w:t>
      </w:r>
    </w:p>
    <w:p w14:paraId="2B56ADC1" w14:textId="40A48B73" w:rsidR="001E2E9B" w:rsidRDefault="00000000">
      <w:pPr>
        <w:pStyle w:val="BodyText"/>
        <w:rPr>
          <w:rFonts w:ascii="Arial" w:hAnsi="Arial"/>
        </w:rPr>
      </w:pPr>
      <w:r>
        <w:rPr>
          <w:rFonts w:ascii="Arial" w:hAnsi="Arial"/>
        </w:rPr>
        <w:t>“The Authority surface ships are dropping charges, Sylvia</w:t>
      </w:r>
      <w:ins w:id="4001" w:author="Julia Ringo" w:date="2023-10-21T07:57:00Z">
        <w:r w:rsidR="00E5449C">
          <w:rPr>
            <w:rFonts w:ascii="Arial" w:hAnsi="Arial"/>
          </w:rPr>
          <w:t>,</w:t>
        </w:r>
      </w:ins>
      <w:del w:id="4002" w:author="Julia Ringo" w:date="2023-10-21T07:57:00Z">
        <w:r w:rsidDel="00E5449C">
          <w:rPr>
            <w:rFonts w:ascii="Arial" w:hAnsi="Arial"/>
          </w:rPr>
          <w:delText>.</w:delText>
        </w:r>
      </w:del>
      <w:r>
        <w:rPr>
          <w:rFonts w:ascii="Arial" w:hAnsi="Arial"/>
        </w:rPr>
        <w:t xml:space="preserve">” Hemi confirmed </w:t>
      </w:r>
      <w:del w:id="4003" w:author="Julia Ringo" w:date="2023-10-21T07:57:00Z">
        <w:r w:rsidDel="00E5449C">
          <w:rPr>
            <w:rFonts w:ascii="Arial" w:hAnsi="Arial"/>
          </w:rPr>
          <w:delText xml:space="preserve">her guess </w:delText>
        </w:r>
      </w:del>
      <w:r>
        <w:rPr>
          <w:rFonts w:ascii="Arial" w:hAnsi="Arial"/>
        </w:rPr>
        <w:t>from the sonar compartment.</w:t>
      </w:r>
    </w:p>
    <w:p w14:paraId="3754833B" w14:textId="77777777" w:rsidR="001E2E9B" w:rsidRDefault="00000000">
      <w:pPr>
        <w:pStyle w:val="BodyText"/>
        <w:rPr>
          <w:rFonts w:ascii="Arial" w:hAnsi="Arial"/>
        </w:rPr>
      </w:pPr>
      <w:r>
        <w:rPr>
          <w:rFonts w:ascii="Arial" w:hAnsi="Arial"/>
        </w:rPr>
        <w:t>“Ha,” said Percy, “we should have thought of this before: it’s a known truism that the best way to get out from under the attention of one fuckin’ Authority is to sic another Authority on ’</w:t>
      </w:r>
      <w:proofErr w:type="spellStart"/>
      <w:r>
        <w:rPr>
          <w:rFonts w:ascii="Arial" w:hAnsi="Arial"/>
        </w:rPr>
        <w:t>em</w:t>
      </w:r>
      <w:proofErr w:type="spellEnd"/>
      <w:r>
        <w:rPr>
          <w:rFonts w:ascii="Arial" w:hAnsi="Arial"/>
        </w:rPr>
        <w:t xml:space="preserve">. </w:t>
      </w:r>
      <w:proofErr w:type="gramStart"/>
      <w:r>
        <w:rPr>
          <w:rFonts w:ascii="Arial" w:hAnsi="Arial"/>
        </w:rPr>
        <w:t>Bastian,</w:t>
      </w:r>
      <w:proofErr w:type="gramEnd"/>
      <w:r>
        <w:rPr>
          <w:rFonts w:ascii="Arial" w:hAnsi="Arial"/>
        </w:rPr>
        <w:t xml:space="preserve"> let’s take this opportunity to change course. Maybe we will finally be able to lose these fuckers. Come around to something </w:t>
      </w:r>
      <w:proofErr w:type="gramStart"/>
      <w:r>
        <w:rPr>
          <w:rFonts w:ascii="Arial" w:hAnsi="Arial"/>
        </w:rPr>
        <w:t>north-</w:t>
      </w:r>
      <w:proofErr w:type="spellStart"/>
      <w:r>
        <w:rPr>
          <w:rFonts w:ascii="Arial" w:hAnsi="Arial"/>
        </w:rPr>
        <w:t>ish</w:t>
      </w:r>
      <w:proofErr w:type="spellEnd"/>
      <w:proofErr w:type="gramEnd"/>
      <w:r>
        <w:rPr>
          <w:rFonts w:ascii="Arial" w:hAnsi="Arial"/>
        </w:rPr>
        <w:t>.”</w:t>
      </w:r>
    </w:p>
    <w:p w14:paraId="403B382A" w14:textId="0165A149" w:rsidR="001E2E9B" w:rsidRDefault="00000000">
      <w:pPr>
        <w:pStyle w:val="BodyText"/>
        <w:rPr>
          <w:rFonts w:ascii="Arial" w:hAnsi="Arial"/>
        </w:rPr>
      </w:pPr>
      <w:r>
        <w:rPr>
          <w:rFonts w:ascii="Arial" w:hAnsi="Arial"/>
        </w:rPr>
        <w:t>“Right</w:t>
      </w:r>
      <w:ins w:id="4004" w:author="Julia Ringo" w:date="2023-10-21T07:57:00Z">
        <w:r w:rsidR="00E5449C">
          <w:rPr>
            <w:rFonts w:ascii="Arial" w:hAnsi="Arial"/>
          </w:rPr>
          <w:t xml:space="preserve">, </w:t>
        </w:r>
      </w:ins>
      <w:del w:id="4005" w:author="Julia Ringo" w:date="2023-10-21T07:57:00Z">
        <w:r w:rsidDel="00E5449C">
          <w:rPr>
            <w:rFonts w:ascii="Arial" w:hAnsi="Arial"/>
          </w:rPr>
          <w:delText xml:space="preserve"> </w:delText>
        </w:r>
      </w:del>
      <w:r>
        <w:rPr>
          <w:rFonts w:ascii="Arial" w:hAnsi="Arial"/>
        </w:rPr>
        <w:t>Cap,” said Bastian, rolling the rudder control wheel in his hands to port as the compass on the wall of gauges started to swing.</w:t>
      </w:r>
    </w:p>
    <w:p w14:paraId="3AE672E8" w14:textId="57380981" w:rsidR="001E2E9B" w:rsidRDefault="00000000">
      <w:pPr>
        <w:pStyle w:val="BodyText"/>
        <w:rPr>
          <w:rFonts w:ascii="Arial" w:hAnsi="Arial"/>
        </w:rPr>
      </w:pPr>
      <w:r>
        <w:rPr>
          <w:rFonts w:ascii="Arial" w:hAnsi="Arial"/>
        </w:rPr>
        <w:t>Percy moved down to the sonar station</w:t>
      </w:r>
      <w:ins w:id="4006" w:author="Julia Ringo" w:date="2023-10-21T07:57:00Z">
        <w:r w:rsidR="00E5449C">
          <w:rPr>
            <w:rFonts w:ascii="Arial" w:hAnsi="Arial"/>
          </w:rPr>
          <w:t>,</w:t>
        </w:r>
      </w:ins>
      <w:r>
        <w:rPr>
          <w:rFonts w:ascii="Arial" w:hAnsi="Arial"/>
        </w:rPr>
        <w:t xml:space="preserve"> and for the next hour or so</w:t>
      </w:r>
      <w:ins w:id="4007" w:author="Julia Ringo" w:date="2023-10-21T07:57:00Z">
        <w:r w:rsidR="00E5449C">
          <w:rPr>
            <w:rFonts w:ascii="Arial" w:hAnsi="Arial"/>
          </w:rPr>
          <w:t>,</w:t>
        </w:r>
      </w:ins>
      <w:r>
        <w:rPr>
          <w:rFonts w:ascii="Arial" w:hAnsi="Arial"/>
        </w:rPr>
        <w:t xml:space="preserve"> Hemi reported charges being dropped in waves</w:t>
      </w:r>
      <w:del w:id="4008" w:author="Julia Ringo" w:date="2023-10-21T07:57:00Z">
        <w:r w:rsidDel="00E5449C">
          <w:rPr>
            <w:rFonts w:ascii="Arial" w:hAnsi="Arial"/>
          </w:rPr>
          <w:delText>,</w:delText>
        </w:r>
      </w:del>
      <w:r>
        <w:rPr>
          <w:rFonts w:ascii="Arial" w:hAnsi="Arial"/>
        </w:rPr>
        <w:t xml:space="preserve"> while Percy stood behind him</w:t>
      </w:r>
      <w:ins w:id="4009" w:author="Julia Ringo" w:date="2023-10-21T07:57:00Z">
        <w:r w:rsidR="00E5449C">
          <w:rPr>
            <w:rFonts w:ascii="Arial" w:hAnsi="Arial"/>
          </w:rPr>
          <w:t>,</w:t>
        </w:r>
      </w:ins>
      <w:r>
        <w:rPr>
          <w:rFonts w:ascii="Arial" w:hAnsi="Arial"/>
        </w:rPr>
        <w:t xml:space="preserve"> watching the dials of the sonar rig rise and fall with the sounds Hemi and Cassandra were hearing. “It seems like they are dropping charges in a random pattern around the area where the last ping came from an hour ago,” Hemi said, mapping an image in his head of the rough location of the dozens of explosions he had heard.</w:t>
      </w:r>
    </w:p>
    <w:p w14:paraId="35D30B58" w14:textId="77777777" w:rsidR="001E2E9B" w:rsidRDefault="00000000">
      <w:pPr>
        <w:pStyle w:val="BodyText"/>
        <w:rPr>
          <w:rFonts w:ascii="Arial" w:hAnsi="Arial"/>
        </w:rPr>
      </w:pPr>
      <w:r>
        <w:rPr>
          <w:rFonts w:ascii="Arial" w:hAnsi="Arial"/>
        </w:rPr>
        <w:t xml:space="preserve">“It could be the </w:t>
      </w:r>
      <w:r>
        <w:rPr>
          <w:rFonts w:ascii="Arial" w:hAnsi="Arial"/>
          <w:i/>
          <w:iCs/>
        </w:rPr>
        <w:t>Grackle</w:t>
      </w:r>
      <w:r>
        <w:rPr>
          <w:rFonts w:ascii="Arial" w:hAnsi="Arial"/>
        </w:rPr>
        <w:t xml:space="preserve"> is now hiding on the bottom themselves,” Percy replied. “The Stilt City Authority ships probably lost them in that brown muck water from the river </w:t>
      </w:r>
      <w:proofErr w:type="gramStart"/>
      <w:r>
        <w:rPr>
          <w:rFonts w:ascii="Arial" w:hAnsi="Arial"/>
        </w:rPr>
        <w:t>outflow, and</w:t>
      </w:r>
      <w:proofErr w:type="gramEnd"/>
      <w:r>
        <w:rPr>
          <w:rFonts w:ascii="Arial" w:hAnsi="Arial"/>
        </w:rPr>
        <w:t xml:space="preserve"> are hoping a random charge will force them to the surface.”</w:t>
      </w:r>
    </w:p>
    <w:p w14:paraId="7C66F95F" w14:textId="77777777" w:rsidR="001E2E9B" w:rsidRDefault="00000000">
      <w:pPr>
        <w:pStyle w:val="BodyText"/>
        <w:rPr>
          <w:rFonts w:ascii="Arial" w:hAnsi="Arial"/>
        </w:rPr>
      </w:pPr>
      <w:r>
        <w:rPr>
          <w:rFonts w:ascii="Arial" w:hAnsi="Arial"/>
        </w:rPr>
        <w:t xml:space="preserve">“Given the intensity of the attack, I would suggest that it is unlikely the </w:t>
      </w:r>
      <w:r>
        <w:rPr>
          <w:rFonts w:ascii="Arial" w:hAnsi="Arial"/>
          <w:i/>
          <w:iCs/>
        </w:rPr>
        <w:t>Grackle</w:t>
      </w:r>
      <w:r>
        <w:rPr>
          <w:rFonts w:ascii="Arial" w:hAnsi="Arial"/>
        </w:rPr>
        <w:t xml:space="preserve"> could survive,” said Hemi. “And I would add I have recently heard sounds that would be not inconsistent with the failure of a pressure hull.”</w:t>
      </w:r>
    </w:p>
    <w:p w14:paraId="15799984" w14:textId="77777777" w:rsidR="001E2E9B" w:rsidRDefault="00000000">
      <w:pPr>
        <w:pStyle w:val="BodyText"/>
        <w:rPr>
          <w:rFonts w:ascii="Arial" w:hAnsi="Arial"/>
        </w:rPr>
      </w:pPr>
      <w:r>
        <w:rPr>
          <w:rFonts w:ascii="Arial" w:hAnsi="Arial"/>
        </w:rPr>
        <w:t xml:space="preserve">“The Stilt City Authority boats destroying the </w:t>
      </w:r>
      <w:r>
        <w:rPr>
          <w:rFonts w:ascii="Arial" w:hAnsi="Arial"/>
          <w:i/>
          <w:iCs/>
        </w:rPr>
        <w:t>Grackle</w:t>
      </w:r>
      <w:r>
        <w:rPr>
          <w:rFonts w:ascii="Arial" w:hAnsi="Arial"/>
        </w:rPr>
        <w:t xml:space="preserve"> would surely be a blessing from hell. If we had a way to </w:t>
      </w:r>
      <w:r>
        <w:rPr>
          <w:rFonts w:ascii="Arial" w:hAnsi="Arial"/>
          <w:i/>
          <w:iCs/>
        </w:rPr>
        <w:t>confirm</w:t>
      </w:r>
      <w:r>
        <w:rPr>
          <w:rFonts w:ascii="Arial" w:hAnsi="Arial"/>
        </w:rPr>
        <w:t xml:space="preserve"> their sinking, we could sleep easy for the first time in a long time. That would be the greatest fuckin’ blessing of ’</w:t>
      </w:r>
      <w:proofErr w:type="spellStart"/>
      <w:r>
        <w:rPr>
          <w:rFonts w:ascii="Arial" w:hAnsi="Arial"/>
        </w:rPr>
        <w:t>em</w:t>
      </w:r>
      <w:proofErr w:type="spellEnd"/>
      <w:r>
        <w:rPr>
          <w:rFonts w:ascii="Arial" w:hAnsi="Arial"/>
        </w:rPr>
        <w:t xml:space="preserve"> all.”</w:t>
      </w:r>
    </w:p>
    <w:p w14:paraId="750314EC" w14:textId="77777777" w:rsidR="001E2E9B" w:rsidRDefault="00000000">
      <w:pPr>
        <w:pStyle w:val="BodyText"/>
        <w:rPr>
          <w:rFonts w:ascii="Arial" w:hAnsi="Arial"/>
        </w:rPr>
      </w:pPr>
      <w:r>
        <w:rPr>
          <w:rFonts w:ascii="Arial" w:hAnsi="Arial"/>
        </w:rPr>
        <w:t xml:space="preserve">As much as Captain Percy wanted to cruise out of the area at high speed, she still did not want to risk giving away the </w:t>
      </w:r>
      <w:r>
        <w:rPr>
          <w:rFonts w:ascii="Arial" w:hAnsi="Arial"/>
          <w:i/>
          <w:iCs/>
        </w:rPr>
        <w:t>Prospect</w:t>
      </w:r>
      <w:r w:rsidRPr="00E5449C">
        <w:rPr>
          <w:rFonts w:ascii="Arial" w:hAnsi="Arial"/>
          <w:rPrChange w:id="4010" w:author="Julia Ringo" w:date="2023-10-21T07:58:00Z">
            <w:rPr>
              <w:rFonts w:ascii="Arial" w:hAnsi="Arial"/>
              <w:i/>
              <w:iCs/>
            </w:rPr>
          </w:rPrChange>
        </w:rPr>
        <w:t>’s</w:t>
      </w:r>
      <w:r>
        <w:rPr>
          <w:rFonts w:ascii="Arial" w:hAnsi="Arial"/>
        </w:rPr>
        <w:t xml:space="preserve"> position. They crawled at a painfully slow, but discreet, three knots on the </w:t>
      </w:r>
      <w:proofErr w:type="gramStart"/>
      <w:r>
        <w:rPr>
          <w:rFonts w:ascii="Arial" w:hAnsi="Arial"/>
        </w:rPr>
        <w:t>more or less random</w:t>
      </w:r>
      <w:proofErr w:type="gramEnd"/>
      <w:r>
        <w:rPr>
          <w:rFonts w:ascii="Arial" w:hAnsi="Arial"/>
        </w:rPr>
        <w:t xml:space="preserve"> northerly course Bastian had chosen for the rest of the daylight hours. By dark they had left the noise of the depth charges far behind, along with any kind of contact or signal that they might still be pursued.</w:t>
      </w:r>
      <w:bookmarkEnd w:id="3619"/>
    </w:p>
    <w:p w14:paraId="124695E0" w14:textId="77777777" w:rsidR="001E2E9B" w:rsidRDefault="00000000">
      <w:pPr>
        <w:pStyle w:val="Heading2"/>
        <w:rPr>
          <w:rFonts w:ascii="Arial" w:hAnsi="Arial"/>
        </w:rPr>
      </w:pPr>
      <w:bookmarkStart w:id="4011" w:name="garbage-gyre"/>
      <w:r>
        <w:rPr>
          <w:rFonts w:ascii="Arial" w:hAnsi="Arial"/>
        </w:rPr>
        <w:t>7. Garbage Gyre</w:t>
      </w:r>
    </w:p>
    <w:p w14:paraId="38F07AD5" w14:textId="3ECA1E87" w:rsidR="001E2E9B" w:rsidRDefault="00000000">
      <w:pPr>
        <w:pStyle w:val="FirstParagraph"/>
        <w:rPr>
          <w:rFonts w:ascii="Arial" w:hAnsi="Arial"/>
        </w:rPr>
      </w:pPr>
      <w:r>
        <w:rPr>
          <w:rFonts w:ascii="Arial" w:hAnsi="Arial"/>
        </w:rPr>
        <w:t xml:space="preserve">With darkness, Hemi was able to take a sighting from a star, and he calculated they had made about </w:t>
      </w:r>
      <w:del w:id="4012" w:author="Julia Ringo" w:date="2023-10-21T07:58:00Z">
        <w:r w:rsidDel="00E5449C">
          <w:rPr>
            <w:rFonts w:ascii="Arial" w:hAnsi="Arial"/>
          </w:rPr>
          <w:delText xml:space="preserve">20 </w:delText>
        </w:r>
      </w:del>
      <w:ins w:id="4013" w:author="Julia Ringo" w:date="2023-10-21T07:58:00Z">
        <w:r w:rsidR="00E5449C">
          <w:rPr>
            <w:rFonts w:ascii="Arial" w:hAnsi="Arial"/>
          </w:rPr>
          <w:t>twenty</w:t>
        </w:r>
        <w:r w:rsidR="00E5449C">
          <w:rPr>
            <w:rFonts w:ascii="Arial" w:hAnsi="Arial"/>
          </w:rPr>
          <w:t xml:space="preserve"> </w:t>
        </w:r>
      </w:ins>
      <w:r>
        <w:rPr>
          <w:rFonts w:ascii="Arial" w:hAnsi="Arial"/>
        </w:rPr>
        <w:t xml:space="preserve">nautical miles from the point where they had last heard the faintest echo of the depth charges. Percy felt that was enough of a cushion that they could start the diesels, and the engines were soon roaring below decks. Percy had them </w:t>
      </w:r>
      <w:r>
        <w:rPr>
          <w:rFonts w:ascii="Arial" w:hAnsi="Arial"/>
        </w:rPr>
        <w:lastRenderedPageBreak/>
        <w:t xml:space="preserve">throttle up to </w:t>
      </w:r>
      <w:del w:id="4014" w:author="Julia Ringo" w:date="2023-10-21T07:58:00Z">
        <w:r w:rsidDel="00E5449C">
          <w:rPr>
            <w:rFonts w:ascii="Arial" w:hAnsi="Arial"/>
          </w:rPr>
          <w:delText xml:space="preserve">15 </w:delText>
        </w:r>
      </w:del>
      <w:ins w:id="4015" w:author="Julia Ringo" w:date="2023-10-21T07:58:00Z">
        <w:r w:rsidR="00E5449C">
          <w:rPr>
            <w:rFonts w:ascii="Arial" w:hAnsi="Arial"/>
          </w:rPr>
          <w:t>fifteen</w:t>
        </w:r>
        <w:r w:rsidR="00E5449C">
          <w:rPr>
            <w:rFonts w:ascii="Arial" w:hAnsi="Arial"/>
          </w:rPr>
          <w:t xml:space="preserve"> </w:t>
        </w:r>
      </w:ins>
      <w:r>
        <w:rPr>
          <w:rFonts w:ascii="Arial" w:hAnsi="Arial"/>
        </w:rPr>
        <w:t>knots, and Hemi calculated a precise easterly course that would bring them to the rendezvous point with Shakes. Percy kept a lookout in the ring throughout the night and gambled on not using the radar, feeling that it was too likely to give them away.</w:t>
      </w:r>
    </w:p>
    <w:p w14:paraId="7CA509A7" w14:textId="77777777" w:rsidR="001E2E9B" w:rsidRDefault="00000000">
      <w:pPr>
        <w:pStyle w:val="BodyText"/>
        <w:rPr>
          <w:rFonts w:ascii="Arial" w:hAnsi="Arial"/>
        </w:rPr>
      </w:pPr>
      <w:r>
        <w:rPr>
          <w:rFonts w:ascii="Arial" w:hAnsi="Arial"/>
        </w:rPr>
        <w:t xml:space="preserve">They ran through the night on too much coffee and not enough sleep. But they saw no other vessels, and there was no sign of the </w:t>
      </w:r>
      <w:r>
        <w:rPr>
          <w:rFonts w:ascii="Arial" w:hAnsi="Arial"/>
          <w:i/>
          <w:iCs/>
        </w:rPr>
        <w:t>Grackle</w:t>
      </w:r>
      <w:r>
        <w:rPr>
          <w:rFonts w:ascii="Arial" w:hAnsi="Arial"/>
        </w:rPr>
        <w:t>.</w:t>
      </w:r>
    </w:p>
    <w:p w14:paraId="6270486C" w14:textId="47D6CD60" w:rsidR="001E2E9B" w:rsidRDefault="00000000">
      <w:pPr>
        <w:pStyle w:val="BodyText"/>
        <w:rPr>
          <w:rFonts w:ascii="Arial" w:hAnsi="Arial"/>
        </w:rPr>
      </w:pPr>
      <w:r>
        <w:rPr>
          <w:rFonts w:ascii="Arial" w:hAnsi="Arial"/>
        </w:rPr>
        <w:t>Even as the sun rose before them, Percy kept the boat on the surface</w:t>
      </w:r>
      <w:ins w:id="4016" w:author="Julia Ringo" w:date="2023-10-21T08:35:00Z">
        <w:r w:rsidR="00E97C8C">
          <w:rPr>
            <w:rFonts w:ascii="Arial" w:hAnsi="Arial"/>
          </w:rPr>
          <w:t>,</w:t>
        </w:r>
      </w:ins>
      <w:r>
        <w:rPr>
          <w:rFonts w:ascii="Arial" w:hAnsi="Arial"/>
        </w:rPr>
        <w:t xml:space="preserve"> hoping to make the rendezvous with Shakes </w:t>
      </w:r>
      <w:proofErr w:type="gramStart"/>
      <w:r>
        <w:rPr>
          <w:rFonts w:ascii="Arial" w:hAnsi="Arial"/>
        </w:rPr>
        <w:t>more or less on</w:t>
      </w:r>
      <w:proofErr w:type="gramEnd"/>
      <w:r>
        <w:rPr>
          <w:rFonts w:ascii="Arial" w:hAnsi="Arial"/>
        </w:rPr>
        <w:t xml:space="preserve"> time. The sun was well above the </w:t>
      </w:r>
      <w:proofErr w:type="gramStart"/>
      <w:r>
        <w:rPr>
          <w:rFonts w:ascii="Arial" w:hAnsi="Arial"/>
        </w:rPr>
        <w:t>horizon</w:t>
      </w:r>
      <w:proofErr w:type="gramEnd"/>
      <w:r>
        <w:rPr>
          <w:rFonts w:ascii="Arial" w:hAnsi="Arial"/>
        </w:rPr>
        <w:t xml:space="preserve"> and they had clear visibility for something like ten miles from the lookout ring before Percy finally called for the submarine to submerge. There were only a few more miles more to the rendezvous point with Shakes, and Percy had high confidence that Hemi would navigate them with his usual high precision to the correct spot.</w:t>
      </w:r>
    </w:p>
    <w:p w14:paraId="089741B6" w14:textId="723C9183" w:rsidR="001E2E9B" w:rsidRDefault="00000000">
      <w:pPr>
        <w:pStyle w:val="BodyText"/>
        <w:rPr>
          <w:rFonts w:ascii="Arial" w:hAnsi="Arial"/>
        </w:rPr>
      </w:pPr>
      <w:r>
        <w:rPr>
          <w:rFonts w:ascii="Arial" w:hAnsi="Arial"/>
        </w:rPr>
        <w:t xml:space="preserve">A few hours later, Hemi announced they had arrived at the rendezvous point. They leveled the boat at </w:t>
      </w:r>
      <w:del w:id="4017" w:author="Julia Ringo" w:date="2023-10-21T08:35:00Z">
        <w:r w:rsidDel="00E97C8C">
          <w:rPr>
            <w:rFonts w:ascii="Arial" w:hAnsi="Arial"/>
          </w:rPr>
          <w:delText xml:space="preserve">20 </w:delText>
        </w:r>
      </w:del>
      <w:ins w:id="4018" w:author="Julia Ringo" w:date="2023-10-21T08:35:00Z">
        <w:r w:rsidR="00E97C8C">
          <w:rPr>
            <w:rFonts w:ascii="Arial" w:hAnsi="Arial"/>
          </w:rPr>
          <w:t>twenty</w:t>
        </w:r>
        <w:r w:rsidR="00E97C8C">
          <w:rPr>
            <w:rFonts w:ascii="Arial" w:hAnsi="Arial"/>
          </w:rPr>
          <w:t xml:space="preserve"> </w:t>
        </w:r>
      </w:ins>
      <w:r>
        <w:rPr>
          <w:rFonts w:ascii="Arial" w:hAnsi="Arial"/>
        </w:rPr>
        <w:t>meters of depth and shut down the motors to wait. Everyone except Cassandra passed the midday and afternoon hours in lazy recuperation</w:t>
      </w:r>
      <w:ins w:id="4019" w:author="Julia Ringo" w:date="2023-10-21T08:35:00Z">
        <w:r w:rsidR="00E97C8C">
          <w:rPr>
            <w:rFonts w:ascii="Arial" w:hAnsi="Arial"/>
          </w:rPr>
          <w:t>,</w:t>
        </w:r>
      </w:ins>
      <w:del w:id="4020" w:author="Julia Ringo" w:date="2023-10-21T08:35:00Z">
        <w:r w:rsidDel="00E97C8C">
          <w:rPr>
            <w:rFonts w:ascii="Arial" w:hAnsi="Arial"/>
          </w:rPr>
          <w:delText xml:space="preserve"> and</w:delText>
        </w:r>
      </w:del>
      <w:r>
        <w:rPr>
          <w:rFonts w:ascii="Arial" w:hAnsi="Arial"/>
        </w:rPr>
        <w:t xml:space="preserve"> catching up on sleep. Cassandra was stuck listening to sonar, trying to detect </w:t>
      </w:r>
      <w:del w:id="4021" w:author="Julia Ringo" w:date="2023-10-21T08:35:00Z">
        <w:r w:rsidDel="00E97C8C">
          <w:rPr>
            <w:rFonts w:ascii="Arial" w:hAnsi="Arial"/>
          </w:rPr>
          <w:delText xml:space="preserve">the </w:delText>
        </w:r>
      </w:del>
      <w:proofErr w:type="spellStart"/>
      <w:r>
        <w:rPr>
          <w:rFonts w:ascii="Arial" w:hAnsi="Arial"/>
        </w:rPr>
        <w:t>Shakes’</w:t>
      </w:r>
      <w:ins w:id="4022" w:author="Julia Ringo" w:date="2023-10-21T08:35:00Z">
        <w:r w:rsidR="00E97C8C">
          <w:rPr>
            <w:rFonts w:ascii="Arial" w:hAnsi="Arial"/>
          </w:rPr>
          <w:t>s</w:t>
        </w:r>
      </w:ins>
      <w:proofErr w:type="spellEnd"/>
      <w:r>
        <w:rPr>
          <w:rFonts w:ascii="Arial" w:hAnsi="Arial"/>
        </w:rPr>
        <w:t xml:space="preserve"> approach. In the late afternoon she caught the far-off sound of a loud diesel engine, and by the time ten minutes had passed she was sure it was the </w:t>
      </w:r>
      <w:r>
        <w:rPr>
          <w:rFonts w:ascii="Arial" w:hAnsi="Arial"/>
          <w:i/>
          <w:iCs/>
        </w:rPr>
        <w:t>Gnat</w:t>
      </w:r>
      <w:r>
        <w:rPr>
          <w:rFonts w:ascii="Arial" w:hAnsi="Arial"/>
        </w:rPr>
        <w:t>, approaching the rendezvous at a high speed on the surface.</w:t>
      </w:r>
    </w:p>
    <w:p w14:paraId="2DC09ADE" w14:textId="643F1283" w:rsidR="001E2E9B" w:rsidRDefault="00000000">
      <w:pPr>
        <w:pStyle w:val="BodyText"/>
        <w:rPr>
          <w:rFonts w:ascii="Arial" w:hAnsi="Arial"/>
        </w:rPr>
      </w:pPr>
      <w:r>
        <w:rPr>
          <w:rFonts w:ascii="Arial" w:hAnsi="Arial"/>
        </w:rPr>
        <w:t xml:space="preserve">At a few miles off, the sound of the diesel disappeared. Cassandra assumed Shakes was diving before approaching the rendezvous point. Percy called Hemi up to the control room. An hour later </w:t>
      </w:r>
      <w:proofErr w:type="spellStart"/>
      <w:r>
        <w:rPr>
          <w:rFonts w:ascii="Arial" w:hAnsi="Arial"/>
        </w:rPr>
        <w:t>Shakes’</w:t>
      </w:r>
      <w:ins w:id="4023" w:author="Julia Ringo" w:date="2023-10-21T08:36:00Z">
        <w:r w:rsidR="00E97C8C">
          <w:rPr>
            <w:rFonts w:ascii="Arial" w:hAnsi="Arial"/>
          </w:rPr>
          <w:t>s</w:t>
        </w:r>
      </w:ins>
      <w:proofErr w:type="spellEnd"/>
      <w:r>
        <w:rPr>
          <w:rFonts w:ascii="Arial" w:hAnsi="Arial"/>
        </w:rPr>
        <w:t xml:space="preserve"> voice came in over the ship-to-ship. Hemi arranged with Shakes to mate the </w:t>
      </w:r>
      <w:r>
        <w:rPr>
          <w:rFonts w:ascii="Arial" w:hAnsi="Arial"/>
          <w:i/>
          <w:iCs/>
        </w:rPr>
        <w:t>Gnat</w:t>
      </w:r>
      <w:r>
        <w:rPr>
          <w:rFonts w:ascii="Arial" w:hAnsi="Arial"/>
        </w:rPr>
        <w:t xml:space="preserve"> to the underside of the </w:t>
      </w:r>
      <w:r>
        <w:rPr>
          <w:rFonts w:ascii="Arial" w:hAnsi="Arial"/>
          <w:i/>
          <w:iCs/>
        </w:rPr>
        <w:t>Prospect</w:t>
      </w:r>
      <w:r>
        <w:rPr>
          <w:rFonts w:ascii="Arial" w:hAnsi="Arial"/>
        </w:rPr>
        <w:t>. It took another hour to execute the delicate maneuver.</w:t>
      </w:r>
    </w:p>
    <w:p w14:paraId="5101EF85" w14:textId="77777777" w:rsidR="001E2E9B" w:rsidRDefault="00000000">
      <w:pPr>
        <w:pStyle w:val="BodyText"/>
        <w:rPr>
          <w:rFonts w:ascii="Arial" w:hAnsi="Arial"/>
        </w:rPr>
      </w:pPr>
      <w:r>
        <w:rPr>
          <w:rFonts w:ascii="Arial" w:hAnsi="Arial"/>
        </w:rPr>
        <w:t xml:space="preserve">Hemi sent Bastian down to the lowest deck of the </w:t>
      </w:r>
      <w:r>
        <w:rPr>
          <w:rFonts w:ascii="Arial" w:hAnsi="Arial"/>
          <w:i/>
          <w:iCs/>
        </w:rPr>
        <w:t>Prospect</w:t>
      </w:r>
      <w:r>
        <w:rPr>
          <w:rFonts w:ascii="Arial" w:hAnsi="Arial"/>
        </w:rPr>
        <w:t xml:space="preserve"> to open the hatch to the </w:t>
      </w:r>
      <w:r>
        <w:rPr>
          <w:rFonts w:ascii="Arial" w:hAnsi="Arial"/>
          <w:i/>
          <w:iCs/>
        </w:rPr>
        <w:t>Gnat</w:t>
      </w:r>
      <w:r>
        <w:rPr>
          <w:rFonts w:ascii="Arial" w:hAnsi="Arial"/>
        </w:rPr>
        <w:t xml:space="preserve">. Even as he climbed up through the hatch, helped by Bastian’s strong grip, </w:t>
      </w:r>
      <w:proofErr w:type="gramStart"/>
      <w:r>
        <w:rPr>
          <w:rFonts w:ascii="Arial" w:hAnsi="Arial"/>
        </w:rPr>
        <w:t>Shakes</w:t>
      </w:r>
      <w:proofErr w:type="gramEnd"/>
      <w:r>
        <w:rPr>
          <w:rFonts w:ascii="Arial" w:hAnsi="Arial"/>
        </w:rPr>
        <w:t xml:space="preserve"> was already thinking about food.</w:t>
      </w:r>
    </w:p>
    <w:p w14:paraId="524E95FC" w14:textId="77777777" w:rsidR="001E2E9B" w:rsidRDefault="00000000">
      <w:pPr>
        <w:pStyle w:val="BodyText"/>
        <w:rPr>
          <w:rFonts w:ascii="Arial" w:hAnsi="Arial"/>
        </w:rPr>
      </w:pPr>
      <w:r>
        <w:rPr>
          <w:rFonts w:ascii="Arial" w:hAnsi="Arial"/>
        </w:rPr>
        <w:t xml:space="preserve">“Bastian! Good to fuckin’ see you again. It’s about dinner time on this fuckin’ vessel, </w:t>
      </w:r>
      <w:proofErr w:type="spellStart"/>
      <w:r>
        <w:rPr>
          <w:rFonts w:ascii="Arial" w:hAnsi="Arial"/>
        </w:rPr>
        <w:t>ain’t</w:t>
      </w:r>
      <w:proofErr w:type="spellEnd"/>
      <w:r>
        <w:rPr>
          <w:rFonts w:ascii="Arial" w:hAnsi="Arial"/>
        </w:rPr>
        <w:t xml:space="preserve"> it?”</w:t>
      </w:r>
    </w:p>
    <w:p w14:paraId="2BDCC821" w14:textId="77777777" w:rsidR="001E2E9B" w:rsidRDefault="00000000">
      <w:pPr>
        <w:pStyle w:val="BodyText"/>
        <w:rPr>
          <w:rFonts w:ascii="Arial" w:hAnsi="Arial"/>
        </w:rPr>
      </w:pPr>
      <w:r>
        <w:rPr>
          <w:rFonts w:ascii="Arial" w:hAnsi="Arial"/>
        </w:rPr>
        <w:t>“</w:t>
      </w:r>
      <w:proofErr w:type="gramStart"/>
      <w:r>
        <w:rPr>
          <w:rFonts w:ascii="Arial" w:hAnsi="Arial"/>
        </w:rPr>
        <w:t>Sure</w:t>
      </w:r>
      <w:proofErr w:type="gramEnd"/>
      <w:r>
        <w:rPr>
          <w:rFonts w:ascii="Arial" w:hAnsi="Arial"/>
        </w:rPr>
        <w:t xml:space="preserve"> it fucking is, Captain Shakes,” said Bastian, through a cigarette in his mouth. “I think I smelled Gregory working on some fucking sticky glop or other in the galley</w:t>
      </w:r>
      <w:del w:id="4024" w:author="Julia Ringo" w:date="2023-10-21T10:06:00Z">
        <w:r w:rsidDel="00E97C8C">
          <w:rPr>
            <w:rFonts w:ascii="Arial" w:hAnsi="Arial"/>
          </w:rPr>
          <w:delText>,</w:delText>
        </w:r>
      </w:del>
      <w:r>
        <w:rPr>
          <w:rFonts w:ascii="Arial" w:hAnsi="Arial"/>
        </w:rPr>
        <w:t xml:space="preserve"> when I was making my way down here. You’re hungry?”</w:t>
      </w:r>
    </w:p>
    <w:p w14:paraId="4FF65CD3" w14:textId="0CDA8C52" w:rsidR="001E2E9B" w:rsidRDefault="00000000">
      <w:pPr>
        <w:pStyle w:val="BodyText"/>
        <w:rPr>
          <w:rFonts w:ascii="Arial" w:hAnsi="Arial"/>
        </w:rPr>
      </w:pPr>
      <w:r>
        <w:rPr>
          <w:rFonts w:ascii="Arial" w:hAnsi="Arial"/>
        </w:rPr>
        <w:t>“Submarining is fucking hungry work</w:t>
      </w:r>
      <w:ins w:id="4025" w:author="Julia Ringo" w:date="2023-10-21T10:06:00Z">
        <w:r w:rsidR="0067666F">
          <w:rPr>
            <w:rFonts w:ascii="Arial" w:hAnsi="Arial"/>
          </w:rPr>
          <w:t>,</w:t>
        </w:r>
      </w:ins>
      <w:r>
        <w:rPr>
          <w:rFonts w:ascii="Arial" w:hAnsi="Arial"/>
        </w:rPr>
        <w:t xml:space="preserve"> Bastian. Let’s go see what that feller is burning.”</w:t>
      </w:r>
    </w:p>
    <w:p w14:paraId="3953E564" w14:textId="042847E6" w:rsidR="001E2E9B" w:rsidRDefault="00000000">
      <w:pPr>
        <w:pStyle w:val="BodyText"/>
        <w:rPr>
          <w:rFonts w:ascii="Arial" w:hAnsi="Arial"/>
        </w:rPr>
      </w:pPr>
      <w:r>
        <w:rPr>
          <w:rFonts w:ascii="Arial" w:hAnsi="Arial"/>
        </w:rPr>
        <w:t xml:space="preserve">They made their way up the decks with the wrenches hanging from </w:t>
      </w:r>
      <w:proofErr w:type="spellStart"/>
      <w:r>
        <w:rPr>
          <w:rFonts w:ascii="Arial" w:hAnsi="Arial"/>
        </w:rPr>
        <w:t>Shakes’</w:t>
      </w:r>
      <w:ins w:id="4026" w:author="Julia Ringo" w:date="2023-10-21T10:06:00Z">
        <w:r w:rsidR="0067666F">
          <w:rPr>
            <w:rFonts w:ascii="Arial" w:hAnsi="Arial"/>
          </w:rPr>
          <w:t>s</w:t>
        </w:r>
      </w:ins>
      <w:proofErr w:type="spellEnd"/>
      <w:r>
        <w:rPr>
          <w:rFonts w:ascii="Arial" w:hAnsi="Arial"/>
        </w:rPr>
        <w:t xml:space="preserve"> belt </w:t>
      </w:r>
      <w:proofErr w:type="gramStart"/>
      <w:r>
        <w:rPr>
          <w:rFonts w:ascii="Arial" w:hAnsi="Arial"/>
        </w:rPr>
        <w:t>clanking loudly</w:t>
      </w:r>
      <w:proofErr w:type="gramEnd"/>
      <w:r>
        <w:rPr>
          <w:rFonts w:ascii="Arial" w:hAnsi="Arial"/>
        </w:rPr>
        <w:t xml:space="preserve"> each time they ascended one of the ladders or steep stairways. In the galley, Hemi and Percy were sitting at the table and Gregory had a </w:t>
      </w:r>
      <w:proofErr w:type="gramStart"/>
      <w:r>
        <w:rPr>
          <w:rFonts w:ascii="Arial" w:hAnsi="Arial"/>
        </w:rPr>
        <w:t>big curved</w:t>
      </w:r>
      <w:proofErr w:type="gramEnd"/>
      <w:r>
        <w:rPr>
          <w:rFonts w:ascii="Arial" w:hAnsi="Arial"/>
        </w:rPr>
        <w:t xml:space="preserve"> steel pan from which smoke was rising. They all sat, and Gregory delivered a heavy meal of boiled oats and cabbage with small bits of </w:t>
      </w:r>
      <w:proofErr w:type="gramStart"/>
      <w:r>
        <w:rPr>
          <w:rFonts w:ascii="Arial" w:hAnsi="Arial"/>
        </w:rPr>
        <w:t>slightly-charred</w:t>
      </w:r>
      <w:proofErr w:type="gramEnd"/>
      <w:r>
        <w:rPr>
          <w:rFonts w:ascii="Arial" w:hAnsi="Arial"/>
        </w:rPr>
        <w:t xml:space="preserve"> canned ham sprinkled throughout. The oats had enough texture still left to them that the little grains popped between their teeth. Hemi brought a bowl in to Cassandra</w:t>
      </w:r>
      <w:ins w:id="4027" w:author="Julia Ringo" w:date="2023-10-21T10:06:00Z">
        <w:r w:rsidR="0067666F">
          <w:rPr>
            <w:rFonts w:ascii="Arial" w:hAnsi="Arial"/>
          </w:rPr>
          <w:t>,</w:t>
        </w:r>
      </w:ins>
      <w:r>
        <w:rPr>
          <w:rFonts w:ascii="Arial" w:hAnsi="Arial"/>
        </w:rPr>
        <w:t xml:space="preserve"> who was still on sonar duty.</w:t>
      </w:r>
    </w:p>
    <w:p w14:paraId="629405E4" w14:textId="47F09CED" w:rsidR="001E2E9B" w:rsidRDefault="00000000">
      <w:pPr>
        <w:pStyle w:val="BodyText"/>
        <w:rPr>
          <w:rFonts w:ascii="Arial" w:hAnsi="Arial"/>
        </w:rPr>
      </w:pPr>
      <w:r>
        <w:rPr>
          <w:rFonts w:ascii="Arial" w:hAnsi="Arial"/>
        </w:rPr>
        <w:lastRenderedPageBreak/>
        <w:t>After Shakes ate his third bowl, Gregory poured everyone a cup of the requisite coffee</w:t>
      </w:r>
      <w:ins w:id="4028" w:author="Julia Ringo" w:date="2023-10-21T10:07:00Z">
        <w:r w:rsidR="0067666F">
          <w:rPr>
            <w:rFonts w:ascii="Arial" w:hAnsi="Arial"/>
          </w:rPr>
          <w:t xml:space="preserve">. </w:t>
        </w:r>
      </w:ins>
      <w:del w:id="4029" w:author="Julia Ringo" w:date="2023-10-21T10:07:00Z">
        <w:r w:rsidDel="0067666F">
          <w:rPr>
            <w:rFonts w:ascii="Arial" w:hAnsi="Arial"/>
          </w:rPr>
          <w:delText xml:space="preserve"> that followed every meal. </w:delText>
        </w:r>
      </w:del>
      <w:r>
        <w:rPr>
          <w:rFonts w:ascii="Arial" w:hAnsi="Arial"/>
        </w:rPr>
        <w:t>Percy leaned back into the corner of the galley bench, stretching her arms.</w:t>
      </w:r>
    </w:p>
    <w:p w14:paraId="63B2F07D" w14:textId="26C309E3" w:rsidR="001E2E9B" w:rsidRDefault="00000000">
      <w:pPr>
        <w:pStyle w:val="BodyText"/>
        <w:rPr>
          <w:rFonts w:ascii="Arial" w:hAnsi="Arial"/>
        </w:rPr>
      </w:pPr>
      <w:r>
        <w:rPr>
          <w:rFonts w:ascii="Arial" w:hAnsi="Arial"/>
        </w:rPr>
        <w:t>“I see you made it out of that fuckin’ Stilt City,” said Shakes</w:t>
      </w:r>
      <w:ins w:id="4030" w:author="Julia Ringo" w:date="2023-10-21T10:07:00Z">
        <w:r w:rsidR="0067666F">
          <w:rPr>
            <w:rFonts w:ascii="Arial" w:hAnsi="Arial"/>
          </w:rPr>
          <w:t>.</w:t>
        </w:r>
      </w:ins>
      <w:del w:id="4031" w:author="Julia Ringo" w:date="2023-10-21T10:07:00Z">
        <w:r w:rsidDel="0067666F">
          <w:rPr>
            <w:rFonts w:ascii="Arial" w:hAnsi="Arial"/>
          </w:rPr>
          <w:delText>,</w:delText>
        </w:r>
      </w:del>
      <w:r>
        <w:rPr>
          <w:rFonts w:ascii="Arial" w:hAnsi="Arial"/>
        </w:rPr>
        <w:t xml:space="preserve"> “</w:t>
      </w:r>
      <w:ins w:id="4032" w:author="Julia Ringo" w:date="2023-10-21T10:07:00Z">
        <w:r w:rsidR="0067666F">
          <w:rPr>
            <w:rFonts w:ascii="Arial" w:hAnsi="Arial"/>
          </w:rPr>
          <w:t>W</w:t>
        </w:r>
      </w:ins>
      <w:del w:id="4033" w:author="Julia Ringo" w:date="2023-10-21T10:07:00Z">
        <w:r w:rsidDel="0067666F">
          <w:rPr>
            <w:rFonts w:ascii="Arial" w:hAnsi="Arial"/>
          </w:rPr>
          <w:delText>w</w:delText>
        </w:r>
      </w:del>
      <w:r>
        <w:rPr>
          <w:rFonts w:ascii="Arial" w:hAnsi="Arial"/>
        </w:rPr>
        <w:t xml:space="preserve">hen that sub turned off the channel to follow the </w:t>
      </w:r>
      <w:r>
        <w:rPr>
          <w:rFonts w:ascii="Arial" w:hAnsi="Arial"/>
          <w:i/>
          <w:iCs/>
        </w:rPr>
        <w:t>Prospect</w:t>
      </w:r>
      <w:r>
        <w:rPr>
          <w:rFonts w:ascii="Arial" w:hAnsi="Arial"/>
        </w:rPr>
        <w:t xml:space="preserve"> into that narrow waterway, I thought maybe our partnership was fuckin’ done for.”</w:t>
      </w:r>
    </w:p>
    <w:p w14:paraId="62C0E47E" w14:textId="77777777" w:rsidR="001E2E9B" w:rsidRDefault="00000000">
      <w:pPr>
        <w:pStyle w:val="BodyText"/>
        <w:rPr>
          <w:rFonts w:ascii="Arial" w:hAnsi="Arial"/>
        </w:rPr>
      </w:pPr>
      <w:r>
        <w:rPr>
          <w:rFonts w:ascii="Arial" w:hAnsi="Arial"/>
        </w:rPr>
        <w:t>“Yet you still managed to make the fuckin’ rendezvous point,” said Captain Percy.</w:t>
      </w:r>
    </w:p>
    <w:p w14:paraId="1D0AA3FF" w14:textId="2C6F1E6E" w:rsidR="001E2E9B" w:rsidRDefault="00000000">
      <w:pPr>
        <w:pStyle w:val="BodyText"/>
        <w:rPr>
          <w:rFonts w:ascii="Arial" w:hAnsi="Arial"/>
        </w:rPr>
      </w:pPr>
      <w:r>
        <w:rPr>
          <w:rFonts w:ascii="Arial" w:hAnsi="Arial"/>
        </w:rPr>
        <w:t>“Well</w:t>
      </w:r>
      <w:ins w:id="4034" w:author="Julia Ringo" w:date="2023-10-21T10:07:00Z">
        <w:r w:rsidR="0067666F">
          <w:rPr>
            <w:rFonts w:ascii="Arial" w:hAnsi="Arial"/>
          </w:rPr>
          <w:t>,</w:t>
        </w:r>
      </w:ins>
      <w:r>
        <w:rPr>
          <w:rFonts w:ascii="Arial" w:hAnsi="Arial"/>
        </w:rPr>
        <w:t xml:space="preserve"> the last job working for you was so fuckin’ profitable, I wasn’t </w:t>
      </w:r>
      <w:del w:id="4035" w:author="Julia Ringo" w:date="2023-10-21T10:07:00Z">
        <w:r w:rsidDel="0067666F">
          <w:rPr>
            <w:rFonts w:ascii="Arial" w:hAnsi="Arial"/>
          </w:rPr>
          <w:delText xml:space="preserve">just </w:delText>
        </w:r>
      </w:del>
      <w:r>
        <w:rPr>
          <w:rFonts w:ascii="Arial" w:hAnsi="Arial"/>
        </w:rPr>
        <w:t xml:space="preserve">going to let that go </w:t>
      </w:r>
      <w:ins w:id="4036" w:author="Julia Ringo" w:date="2023-10-21T10:07:00Z">
        <w:r w:rsidR="0067666F">
          <w:rPr>
            <w:rFonts w:ascii="Arial" w:hAnsi="Arial"/>
          </w:rPr>
          <w:t xml:space="preserve">just </w:t>
        </w:r>
      </w:ins>
      <w:r>
        <w:rPr>
          <w:rFonts w:ascii="Arial" w:hAnsi="Arial"/>
        </w:rPr>
        <w:t>because I thought y’all were fucking dead.”</w:t>
      </w:r>
    </w:p>
    <w:p w14:paraId="3C422888" w14:textId="77777777" w:rsidR="001E2E9B" w:rsidRDefault="00000000">
      <w:pPr>
        <w:pStyle w:val="BodyText"/>
        <w:rPr>
          <w:rFonts w:ascii="Arial" w:hAnsi="Arial"/>
        </w:rPr>
      </w:pPr>
      <w:r>
        <w:rPr>
          <w:rFonts w:ascii="Arial" w:hAnsi="Arial"/>
        </w:rPr>
        <w:t>Percy chuckled.</w:t>
      </w:r>
    </w:p>
    <w:p w14:paraId="5119BA67" w14:textId="77777777"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what’s the fuckin’ plan now? Is there a next job?” asked Shakes.</w:t>
      </w:r>
    </w:p>
    <w:p w14:paraId="6310E8D1" w14:textId="41497977" w:rsidR="001E2E9B" w:rsidRDefault="00000000">
      <w:pPr>
        <w:pStyle w:val="BodyText"/>
        <w:rPr>
          <w:rFonts w:ascii="Arial" w:hAnsi="Arial"/>
        </w:rPr>
      </w:pPr>
      <w:r>
        <w:rPr>
          <w:rFonts w:ascii="Arial" w:hAnsi="Arial"/>
        </w:rPr>
        <w:t xml:space="preserve">“For the moment, the plan is to put as much distance between ourselves and the last place we saw that fucking </w:t>
      </w:r>
      <w:r>
        <w:rPr>
          <w:rFonts w:ascii="Arial" w:hAnsi="Arial"/>
          <w:i/>
          <w:iCs/>
        </w:rPr>
        <w:t>Grackle</w:t>
      </w:r>
      <w:r>
        <w:rPr>
          <w:rFonts w:ascii="Arial" w:hAnsi="Arial"/>
        </w:rPr>
        <w:t xml:space="preserve"> as possible. If there’s even a </w:t>
      </w:r>
      <w:proofErr w:type="gramStart"/>
      <w:r>
        <w:rPr>
          <w:rFonts w:ascii="Arial" w:hAnsi="Arial"/>
        </w:rPr>
        <w:t>chance</w:t>
      </w:r>
      <w:proofErr w:type="gramEnd"/>
      <w:r>
        <w:rPr>
          <w:rFonts w:ascii="Arial" w:hAnsi="Arial"/>
        </w:rPr>
        <w:t xml:space="preserve"> they are still swimming, we’ll have to lose those fuckers for good before resuming business as usual. I can cut you </w:t>
      </w:r>
      <w:proofErr w:type="spellStart"/>
      <w:r>
        <w:rPr>
          <w:rFonts w:ascii="Arial" w:hAnsi="Arial"/>
        </w:rPr>
        <w:t>loose</w:t>
      </w:r>
      <w:proofErr w:type="spellEnd"/>
      <w:r>
        <w:rPr>
          <w:rFonts w:ascii="Arial" w:hAnsi="Arial"/>
        </w:rPr>
        <w:t xml:space="preserve"> if you like</w:t>
      </w:r>
      <w:ins w:id="4037" w:author="Julia Ringo" w:date="2023-10-21T10:07:00Z">
        <w:r w:rsidR="0067666F">
          <w:rPr>
            <w:rFonts w:ascii="Arial" w:hAnsi="Arial"/>
          </w:rPr>
          <w:t>,</w:t>
        </w:r>
      </w:ins>
      <w:r>
        <w:rPr>
          <w:rFonts w:ascii="Arial" w:hAnsi="Arial"/>
        </w:rPr>
        <w:t xml:space="preserve"> Shakes</w:t>
      </w:r>
      <w:del w:id="4038" w:author="Julia Ringo" w:date="2023-10-05T13:15:00Z">
        <w:r w:rsidDel="000E7660">
          <w:rPr>
            <w:rFonts w:ascii="Arial" w:hAnsi="Arial"/>
          </w:rPr>
          <w:delText xml:space="preserve"> — </w:delText>
        </w:r>
      </w:del>
      <w:ins w:id="4039" w:author="Julia Ringo" w:date="2023-10-05T13:15:00Z">
        <w:r w:rsidR="000E7660">
          <w:rPr>
            <w:rFonts w:ascii="Arial" w:hAnsi="Arial"/>
          </w:rPr>
          <w:t>—</w:t>
        </w:r>
      </w:ins>
      <w:r>
        <w:rPr>
          <w:rFonts w:ascii="Arial" w:hAnsi="Arial"/>
        </w:rPr>
        <w:t>it’s mostly our fuckin’ headache, not yours.”</w:t>
      </w:r>
    </w:p>
    <w:p w14:paraId="1AC08D3E" w14:textId="77777777" w:rsidR="001E2E9B" w:rsidRDefault="00000000">
      <w:pPr>
        <w:pStyle w:val="BodyText"/>
        <w:rPr>
          <w:rFonts w:ascii="Arial" w:hAnsi="Arial"/>
        </w:rPr>
      </w:pPr>
      <w:r>
        <w:rPr>
          <w:rFonts w:ascii="Arial" w:hAnsi="Arial"/>
        </w:rPr>
        <w:t xml:space="preserve">Shakes stirred </w:t>
      </w:r>
      <w:proofErr w:type="gramStart"/>
      <w:r>
        <w:rPr>
          <w:rFonts w:ascii="Arial" w:hAnsi="Arial"/>
        </w:rPr>
        <w:t>a number of</w:t>
      </w:r>
      <w:proofErr w:type="gramEnd"/>
      <w:r>
        <w:rPr>
          <w:rFonts w:ascii="Arial" w:hAnsi="Arial"/>
        </w:rPr>
        <w:t xml:space="preserve"> </w:t>
      </w:r>
      <w:proofErr w:type="spellStart"/>
      <w:r>
        <w:rPr>
          <w:rFonts w:ascii="Arial" w:hAnsi="Arial"/>
        </w:rPr>
        <w:t>spoonfuls</w:t>
      </w:r>
      <w:proofErr w:type="spellEnd"/>
      <w:r>
        <w:rPr>
          <w:rFonts w:ascii="Arial" w:hAnsi="Arial"/>
        </w:rPr>
        <w:t xml:space="preserve"> of sugar into his coffee. “And what if I’m willing to make it my headache too?”</w:t>
      </w:r>
    </w:p>
    <w:p w14:paraId="67F74BE7" w14:textId="77777777" w:rsidR="001E2E9B" w:rsidRDefault="00000000">
      <w:pPr>
        <w:pStyle w:val="BodyText"/>
        <w:rPr>
          <w:rFonts w:ascii="Arial" w:hAnsi="Arial"/>
        </w:rPr>
      </w:pPr>
      <w:r>
        <w:rPr>
          <w:rFonts w:ascii="Arial" w:hAnsi="Arial"/>
        </w:rPr>
        <w:t xml:space="preserve">“Regardless of what fouled spring from which our continuous fuckin’ bad luck flows, I’d be happy to have you along if you’re fuckin’ willing. Having the </w:t>
      </w:r>
      <w:r>
        <w:rPr>
          <w:rFonts w:ascii="Arial" w:hAnsi="Arial"/>
          <w:i/>
          <w:iCs/>
        </w:rPr>
        <w:t>Gnat</w:t>
      </w:r>
      <w:r>
        <w:rPr>
          <w:rFonts w:ascii="Arial" w:hAnsi="Arial"/>
        </w:rPr>
        <w:t xml:space="preserve"> around could prove useful again.”</w:t>
      </w:r>
    </w:p>
    <w:p w14:paraId="1527C898" w14:textId="77777777"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you’ll keep me on fuckin’ retainer?”</w:t>
      </w:r>
    </w:p>
    <w:p w14:paraId="3247235F" w14:textId="77777777" w:rsidR="001E2E9B" w:rsidRDefault="00000000">
      <w:pPr>
        <w:pStyle w:val="BodyText"/>
        <w:rPr>
          <w:rFonts w:ascii="Arial" w:hAnsi="Arial"/>
        </w:rPr>
      </w:pPr>
      <w:r>
        <w:rPr>
          <w:rFonts w:ascii="Arial" w:hAnsi="Arial"/>
        </w:rPr>
        <w:t>“Sure, if you like.”</w:t>
      </w:r>
    </w:p>
    <w:p w14:paraId="6E24B72B" w14:textId="1188047A" w:rsidR="001E2E9B" w:rsidRDefault="00000000">
      <w:pPr>
        <w:pStyle w:val="BodyText"/>
        <w:rPr>
          <w:rFonts w:ascii="Arial" w:hAnsi="Arial"/>
        </w:rPr>
      </w:pPr>
      <w:r>
        <w:rPr>
          <w:rFonts w:ascii="Arial" w:hAnsi="Arial"/>
        </w:rPr>
        <w:t>“Alright,” said Shakes</w:t>
      </w:r>
      <w:ins w:id="4040" w:author="Julia Ringo" w:date="2023-10-21T10:08:00Z">
        <w:r w:rsidR="0067666F">
          <w:rPr>
            <w:rFonts w:ascii="Arial" w:hAnsi="Arial"/>
          </w:rPr>
          <w:t>.</w:t>
        </w:r>
      </w:ins>
      <w:del w:id="4041" w:author="Julia Ringo" w:date="2023-10-21T10:08:00Z">
        <w:r w:rsidDel="0067666F">
          <w:rPr>
            <w:rFonts w:ascii="Arial" w:hAnsi="Arial"/>
          </w:rPr>
          <w:delText>,</w:delText>
        </w:r>
      </w:del>
      <w:r>
        <w:rPr>
          <w:rFonts w:ascii="Arial" w:hAnsi="Arial"/>
        </w:rPr>
        <w:t xml:space="preserve"> “</w:t>
      </w:r>
      <w:ins w:id="4042" w:author="Julia Ringo" w:date="2023-10-21T10:08:00Z">
        <w:r w:rsidR="0067666F">
          <w:rPr>
            <w:rFonts w:ascii="Arial" w:hAnsi="Arial"/>
          </w:rPr>
          <w:t>W</w:t>
        </w:r>
      </w:ins>
      <w:del w:id="4043" w:author="Julia Ringo" w:date="2023-10-21T10:08:00Z">
        <w:r w:rsidDel="0067666F">
          <w:rPr>
            <w:rFonts w:ascii="Arial" w:hAnsi="Arial"/>
          </w:rPr>
          <w:delText>w</w:delText>
        </w:r>
      </w:del>
      <w:r>
        <w:rPr>
          <w:rFonts w:ascii="Arial" w:hAnsi="Arial"/>
        </w:rPr>
        <w:t>ith the condition that you make Gregory continue to feed me, I’ll stick with y’all for now.”</w:t>
      </w:r>
    </w:p>
    <w:p w14:paraId="1193EDA7" w14:textId="77777777" w:rsidR="001E2E9B" w:rsidRDefault="00000000">
      <w:pPr>
        <w:pStyle w:val="BodyText"/>
        <w:rPr>
          <w:rFonts w:ascii="Arial" w:hAnsi="Arial"/>
        </w:rPr>
      </w:pPr>
      <w:r>
        <w:rPr>
          <w:rFonts w:ascii="Arial" w:hAnsi="Arial"/>
        </w:rPr>
        <w:t>“You know I do take care of a few other things on this boat besides the fuckin’ food,” said Gregory.</w:t>
      </w:r>
    </w:p>
    <w:p w14:paraId="7310CB0C" w14:textId="77777777" w:rsidR="001E2E9B" w:rsidRDefault="00000000">
      <w:pPr>
        <w:pStyle w:val="BodyText"/>
        <w:rPr>
          <w:rFonts w:ascii="Arial" w:hAnsi="Arial"/>
        </w:rPr>
      </w:pPr>
      <w:r>
        <w:rPr>
          <w:rFonts w:ascii="Arial" w:hAnsi="Arial"/>
        </w:rPr>
        <w:t xml:space="preserve">Percy ignored Gregory. “Once we’ve covered some significant expanse of ocean without crossing paths with the </w:t>
      </w:r>
      <w:r>
        <w:rPr>
          <w:rFonts w:ascii="Arial" w:hAnsi="Arial"/>
          <w:i/>
          <w:iCs/>
        </w:rPr>
        <w:t>Grackle</w:t>
      </w:r>
      <w:r>
        <w:rPr>
          <w:rFonts w:ascii="Arial" w:hAnsi="Arial"/>
        </w:rPr>
        <w:t xml:space="preserve"> again, we’ll put into a port somewhere and start looking for work. And hopefully we’ll be able to include the </w:t>
      </w:r>
      <w:r>
        <w:rPr>
          <w:rFonts w:ascii="Arial" w:hAnsi="Arial"/>
          <w:i/>
          <w:iCs/>
        </w:rPr>
        <w:t>Gnat</w:t>
      </w:r>
      <w:r>
        <w:rPr>
          <w:rFonts w:ascii="Arial" w:hAnsi="Arial"/>
        </w:rPr>
        <w:t xml:space="preserve"> in whatever new endeavor we take up.”</w:t>
      </w:r>
    </w:p>
    <w:p w14:paraId="664A9214" w14:textId="77777777" w:rsidR="001E2E9B" w:rsidRDefault="00000000">
      <w:pPr>
        <w:pStyle w:val="BodyText"/>
        <w:rPr>
          <w:rFonts w:ascii="Arial" w:hAnsi="Arial"/>
        </w:rPr>
      </w:pPr>
      <w:r>
        <w:rPr>
          <w:rFonts w:ascii="Arial" w:hAnsi="Arial"/>
        </w:rPr>
        <w:t> </w:t>
      </w:r>
    </w:p>
    <w:p w14:paraId="55D2F9E2" w14:textId="77777777" w:rsidR="001E2E9B" w:rsidRDefault="00000000">
      <w:pPr>
        <w:pStyle w:val="BodyText"/>
        <w:rPr>
          <w:rFonts w:ascii="Arial" w:hAnsi="Arial"/>
        </w:rPr>
      </w:pPr>
      <w:r>
        <w:rPr>
          <w:rFonts w:ascii="Arial" w:hAnsi="Arial"/>
        </w:rPr>
        <w:t xml:space="preserve">When the clock indicated that it was fully dark above the waves, Percy had them drive the </w:t>
      </w:r>
      <w:r>
        <w:rPr>
          <w:rFonts w:ascii="Arial" w:hAnsi="Arial"/>
          <w:i/>
          <w:iCs/>
        </w:rPr>
        <w:t>Prospect</w:t>
      </w:r>
      <w:r>
        <w:rPr>
          <w:rFonts w:ascii="Arial" w:hAnsi="Arial"/>
        </w:rPr>
        <w:t xml:space="preserve"> up to the surface. Hemi and Shakes got the </w:t>
      </w:r>
      <w:r>
        <w:rPr>
          <w:rFonts w:ascii="Arial" w:hAnsi="Arial"/>
          <w:i/>
          <w:iCs/>
        </w:rPr>
        <w:t>Gnat</w:t>
      </w:r>
      <w:r>
        <w:rPr>
          <w:rFonts w:ascii="Arial" w:hAnsi="Arial"/>
        </w:rPr>
        <w:t xml:space="preserve"> disconnected and surfaced. Soon both boats were running parallel to each other across a black sea of modest swells. The sky was loaded with heavy clouds which brought with them a steady breeze that drove the waves against the boats. The clouds made the night dark. So much so that while it was easy to hear the </w:t>
      </w:r>
      <w:r>
        <w:rPr>
          <w:rFonts w:ascii="Arial" w:hAnsi="Arial"/>
          <w:i/>
          <w:iCs/>
        </w:rPr>
        <w:t>Gnat’s</w:t>
      </w:r>
      <w:r>
        <w:rPr>
          <w:rFonts w:ascii="Arial" w:hAnsi="Arial"/>
        </w:rPr>
        <w:t xml:space="preserve"> diesel engine from the bridge of the </w:t>
      </w:r>
      <w:r>
        <w:rPr>
          <w:rFonts w:ascii="Arial" w:hAnsi="Arial"/>
          <w:i/>
          <w:iCs/>
        </w:rPr>
        <w:lastRenderedPageBreak/>
        <w:t>Prospect</w:t>
      </w:r>
      <w:r>
        <w:rPr>
          <w:rFonts w:ascii="Arial" w:hAnsi="Arial"/>
        </w:rPr>
        <w:t>, it could not be seen out there in the blackness, except for the occasional spark of fire that escaped from its exhaust pipe.</w:t>
      </w:r>
    </w:p>
    <w:p w14:paraId="19C92D2B" w14:textId="7F17D741" w:rsidR="001E2E9B" w:rsidRDefault="00000000">
      <w:pPr>
        <w:pStyle w:val="BodyText"/>
        <w:rPr>
          <w:rFonts w:ascii="Arial" w:hAnsi="Arial"/>
        </w:rPr>
      </w:pPr>
      <w:r>
        <w:rPr>
          <w:rFonts w:ascii="Arial" w:hAnsi="Arial"/>
        </w:rPr>
        <w:t xml:space="preserve">They kept a steady eastern course, moving deep into the central ocean. With both boats running their diesel </w:t>
      </w:r>
      <w:proofErr w:type="gramStart"/>
      <w:r>
        <w:rPr>
          <w:rFonts w:ascii="Arial" w:hAnsi="Arial"/>
        </w:rPr>
        <w:t xml:space="preserve">engines </w:t>
      </w:r>
      <w:ins w:id="4044" w:author="Julia Ringo" w:date="2023-10-21T10:09:00Z">
        <w:r w:rsidR="0067666F">
          <w:rPr>
            <w:rFonts w:ascii="Arial" w:hAnsi="Arial"/>
          </w:rPr>
          <w:t>,</w:t>
        </w:r>
      </w:ins>
      <w:r>
        <w:rPr>
          <w:rFonts w:ascii="Arial" w:hAnsi="Arial"/>
        </w:rPr>
        <w:t>they</w:t>
      </w:r>
      <w:proofErr w:type="gramEnd"/>
      <w:r>
        <w:rPr>
          <w:rFonts w:ascii="Arial" w:hAnsi="Arial"/>
        </w:rPr>
        <w:t xml:space="preserve"> could sustain high speeds. Maintaining a steady </w:t>
      </w:r>
      <w:del w:id="4045" w:author="Julia Ringo" w:date="2023-10-21T10:09:00Z">
        <w:r w:rsidDel="0067666F">
          <w:rPr>
            <w:rFonts w:ascii="Arial" w:hAnsi="Arial"/>
          </w:rPr>
          <w:delText xml:space="preserve">15 </w:delText>
        </w:r>
      </w:del>
      <w:ins w:id="4046" w:author="Julia Ringo" w:date="2023-10-21T10:09:00Z">
        <w:r w:rsidR="0067666F">
          <w:rPr>
            <w:rFonts w:ascii="Arial" w:hAnsi="Arial"/>
          </w:rPr>
          <w:t>fifteen-</w:t>
        </w:r>
      </w:ins>
      <w:r>
        <w:rPr>
          <w:rFonts w:ascii="Arial" w:hAnsi="Arial"/>
        </w:rPr>
        <w:t>knot average, they covered the vast distances of the open ocean relatively quickly.</w:t>
      </w:r>
    </w:p>
    <w:p w14:paraId="55D68AD5" w14:textId="00DE9D52" w:rsidR="001E2E9B" w:rsidRDefault="00000000">
      <w:pPr>
        <w:pStyle w:val="BodyText"/>
        <w:rPr>
          <w:rFonts w:ascii="Arial" w:hAnsi="Arial"/>
        </w:rPr>
      </w:pPr>
      <w:r>
        <w:rPr>
          <w:rFonts w:ascii="Arial" w:hAnsi="Arial"/>
        </w:rPr>
        <w:t>Percy rode up on the bridge. Given the extreme darkness, she decided to forego putting a lookout in the ring. She had never felt like she had all the crew she needed to run the boat effectively, but having lost Owen and Chips, she was feeling more pinched than ever by too</w:t>
      </w:r>
      <w:del w:id="4047" w:author="Julia Ringo" w:date="2023-10-21T10:09:00Z">
        <w:r w:rsidDel="0067666F">
          <w:rPr>
            <w:rFonts w:ascii="Arial" w:hAnsi="Arial"/>
          </w:rPr>
          <w:delText>-</w:delText>
        </w:r>
      </w:del>
      <w:ins w:id="4048" w:author="Julia Ringo" w:date="2023-10-21T10:09:00Z">
        <w:r w:rsidR="0067666F">
          <w:rPr>
            <w:rFonts w:ascii="Arial" w:hAnsi="Arial"/>
          </w:rPr>
          <w:t xml:space="preserve"> </w:t>
        </w:r>
      </w:ins>
      <w:r>
        <w:rPr>
          <w:rFonts w:ascii="Arial" w:hAnsi="Arial"/>
        </w:rPr>
        <w:t>few hands.</w:t>
      </w:r>
    </w:p>
    <w:p w14:paraId="229900C5" w14:textId="78DFCD71" w:rsidR="001E2E9B" w:rsidRDefault="00000000">
      <w:pPr>
        <w:pStyle w:val="BodyText"/>
        <w:rPr>
          <w:rFonts w:ascii="Arial" w:hAnsi="Arial"/>
        </w:rPr>
      </w:pPr>
      <w:r>
        <w:rPr>
          <w:rFonts w:ascii="Arial" w:hAnsi="Arial"/>
        </w:rPr>
        <w:t xml:space="preserve">With no visibility on deck, and the sonar nearly useless over the volume of sound the diesel engines dumped into the water, the only real vision Percy had was on radar. </w:t>
      </w:r>
      <w:del w:id="4049" w:author="Julia Ringo" w:date="2023-10-21T10:10:00Z">
        <w:r w:rsidDel="0067666F">
          <w:rPr>
            <w:rFonts w:ascii="Arial" w:hAnsi="Arial"/>
          </w:rPr>
          <w:delText>So e</w:delText>
        </w:r>
      </w:del>
      <w:ins w:id="4050" w:author="Julia Ringo" w:date="2023-10-21T10:10:00Z">
        <w:r w:rsidR="0067666F">
          <w:rPr>
            <w:rFonts w:ascii="Arial" w:hAnsi="Arial"/>
          </w:rPr>
          <w:t>E</w:t>
        </w:r>
      </w:ins>
      <w:r>
        <w:rPr>
          <w:rFonts w:ascii="Arial" w:hAnsi="Arial"/>
        </w:rPr>
        <w:t xml:space="preserve">very </w:t>
      </w:r>
      <w:del w:id="4051" w:author="Julia Ringo" w:date="2023-10-21T10:10:00Z">
        <w:r w:rsidDel="0067666F">
          <w:rPr>
            <w:rFonts w:ascii="Arial" w:hAnsi="Arial"/>
          </w:rPr>
          <w:delText xml:space="preserve">20 </w:delText>
        </w:r>
      </w:del>
      <w:ins w:id="4052" w:author="Julia Ringo" w:date="2023-10-21T10:10:00Z">
        <w:r w:rsidR="0067666F">
          <w:rPr>
            <w:rFonts w:ascii="Arial" w:hAnsi="Arial"/>
          </w:rPr>
          <w:t>twenty</w:t>
        </w:r>
        <w:r w:rsidR="0067666F">
          <w:rPr>
            <w:rFonts w:ascii="Arial" w:hAnsi="Arial"/>
          </w:rPr>
          <w:t xml:space="preserve"> </w:t>
        </w:r>
      </w:ins>
      <w:r>
        <w:rPr>
          <w:rFonts w:ascii="Arial" w:hAnsi="Arial"/>
        </w:rPr>
        <w:t>minutes</w:t>
      </w:r>
      <w:ins w:id="4053" w:author="Julia Ringo" w:date="2023-10-21T10:10:00Z">
        <w:r w:rsidR="0067666F">
          <w:rPr>
            <w:rFonts w:ascii="Arial" w:hAnsi="Arial"/>
          </w:rPr>
          <w:t>,</w:t>
        </w:r>
      </w:ins>
      <w:r>
        <w:rPr>
          <w:rFonts w:ascii="Arial" w:hAnsi="Arial"/>
        </w:rPr>
        <w:t xml:space="preserve"> she had Cassandra turn on the radar for a few sweeps to make sure the ocean remained clear in front of them</w:t>
      </w:r>
      <w:del w:id="4054" w:author="Julia Ringo" w:date="2023-10-05T13:15:00Z">
        <w:r w:rsidDel="000E7660">
          <w:rPr>
            <w:rFonts w:ascii="Arial" w:hAnsi="Arial"/>
          </w:rPr>
          <w:delText xml:space="preserve"> — </w:delText>
        </w:r>
      </w:del>
      <w:ins w:id="4055" w:author="Julia Ringo" w:date="2023-10-05T13:15:00Z">
        <w:r w:rsidR="000E7660">
          <w:rPr>
            <w:rFonts w:ascii="Arial" w:hAnsi="Arial"/>
          </w:rPr>
          <w:t>—</w:t>
        </w:r>
      </w:ins>
      <w:r>
        <w:rPr>
          <w:rFonts w:ascii="Arial" w:hAnsi="Arial"/>
        </w:rPr>
        <w:t xml:space="preserve">and that nobody was </w:t>
      </w:r>
      <w:proofErr w:type="spellStart"/>
      <w:r>
        <w:rPr>
          <w:rFonts w:ascii="Arial" w:hAnsi="Arial"/>
        </w:rPr>
        <w:t>tailing</w:t>
      </w:r>
      <w:proofErr w:type="spellEnd"/>
      <w:r>
        <w:rPr>
          <w:rFonts w:ascii="Arial" w:hAnsi="Arial"/>
        </w:rPr>
        <w:t xml:space="preserve"> behind.</w:t>
      </w:r>
    </w:p>
    <w:p w14:paraId="62BF54EA" w14:textId="314CCF53" w:rsidR="001E2E9B" w:rsidRDefault="00000000">
      <w:pPr>
        <w:pStyle w:val="BodyText"/>
        <w:rPr>
          <w:rFonts w:ascii="Arial" w:hAnsi="Arial"/>
        </w:rPr>
      </w:pPr>
      <w:r>
        <w:rPr>
          <w:rFonts w:ascii="Arial" w:hAnsi="Arial"/>
        </w:rPr>
        <w:t>For the first few hours of the night</w:t>
      </w:r>
      <w:ins w:id="4056" w:author="Julia Ringo" w:date="2023-10-21T10:10:00Z">
        <w:r w:rsidR="0067666F">
          <w:rPr>
            <w:rFonts w:ascii="Arial" w:hAnsi="Arial"/>
          </w:rPr>
          <w:t>,</w:t>
        </w:r>
      </w:ins>
      <w:r>
        <w:rPr>
          <w:rFonts w:ascii="Arial" w:hAnsi="Arial"/>
        </w:rPr>
        <w:t xml:space="preserve"> they settled into the monotonous drudgery of cruising. Gregory was in his rack, Cassandra listened to heavy noise in the sonar headset, Percy stared into the darkness from the bridge, and Hemi and Bastian stared at the wall of unmoving dials in the control room.</w:t>
      </w:r>
    </w:p>
    <w:p w14:paraId="61297C8F" w14:textId="55CB30E9" w:rsidR="001E2E9B" w:rsidRDefault="00000000">
      <w:pPr>
        <w:pStyle w:val="BodyText"/>
        <w:rPr>
          <w:rFonts w:ascii="Arial" w:hAnsi="Arial"/>
        </w:rPr>
      </w:pPr>
      <w:r>
        <w:rPr>
          <w:rFonts w:ascii="Arial" w:hAnsi="Arial"/>
        </w:rPr>
        <w:t>Toward midnight, Hemi climbed tiredly down to the sonar station</w:t>
      </w:r>
      <w:del w:id="4057" w:author="Julia Ringo" w:date="2023-10-21T10:10:00Z">
        <w:r w:rsidDel="0067666F">
          <w:rPr>
            <w:rFonts w:ascii="Arial" w:hAnsi="Arial"/>
          </w:rPr>
          <w:delText>,</w:delText>
        </w:r>
      </w:del>
      <w:r>
        <w:rPr>
          <w:rFonts w:ascii="Arial" w:hAnsi="Arial"/>
        </w:rPr>
        <w:t xml:space="preserve"> and tapped Cassandra on the shoulder. She did not even look up, having been expecting </w:t>
      </w:r>
      <w:proofErr w:type="spellStart"/>
      <w:r>
        <w:rPr>
          <w:rFonts w:ascii="Arial" w:hAnsi="Arial"/>
        </w:rPr>
        <w:t>Hemi’s</w:t>
      </w:r>
      <w:proofErr w:type="spellEnd"/>
      <w:r>
        <w:rPr>
          <w:rFonts w:ascii="Arial" w:hAnsi="Arial"/>
        </w:rPr>
        <w:t xml:space="preserve"> signal that it was time </w:t>
      </w:r>
      <w:del w:id="4058" w:author="Julia Ringo" w:date="2023-10-21T10:10:00Z">
        <w:r w:rsidDel="0067666F">
          <w:rPr>
            <w:rFonts w:ascii="Arial" w:hAnsi="Arial"/>
          </w:rPr>
          <w:delText xml:space="preserve">again </w:delText>
        </w:r>
      </w:del>
      <w:r>
        <w:rPr>
          <w:rFonts w:ascii="Arial" w:hAnsi="Arial"/>
        </w:rPr>
        <w:t>to do a</w:t>
      </w:r>
      <w:ins w:id="4059" w:author="Julia Ringo" w:date="2023-10-21T10:10:00Z">
        <w:r w:rsidR="0067666F">
          <w:rPr>
            <w:rFonts w:ascii="Arial" w:hAnsi="Arial"/>
          </w:rPr>
          <w:t>nother</w:t>
        </w:r>
      </w:ins>
      <w:r>
        <w:rPr>
          <w:rFonts w:ascii="Arial" w:hAnsi="Arial"/>
        </w:rPr>
        <w:t xml:space="preserve"> radar check. She leaned over and flipped the switch. The green light of the radar flashed across the scope, then swept slowly around</w:t>
      </w:r>
      <w:ins w:id="4060" w:author="Julia Ringo" w:date="2023-10-21T10:10:00Z">
        <w:r w:rsidR="0067666F">
          <w:rPr>
            <w:rFonts w:ascii="Arial" w:hAnsi="Arial"/>
          </w:rPr>
          <w:t>,</w:t>
        </w:r>
      </w:ins>
      <w:r>
        <w:rPr>
          <w:rFonts w:ascii="Arial" w:hAnsi="Arial"/>
        </w:rPr>
        <w:t xml:space="preserve"> showing nothing behind or to the sides, except for the lone blip of the </w:t>
      </w:r>
      <w:r>
        <w:rPr>
          <w:rFonts w:ascii="Arial" w:hAnsi="Arial"/>
          <w:i/>
          <w:iCs/>
        </w:rPr>
        <w:t>Gnat</w:t>
      </w:r>
      <w:r>
        <w:rPr>
          <w:rFonts w:ascii="Arial" w:hAnsi="Arial"/>
        </w:rPr>
        <w:t xml:space="preserve"> to starboard.</w:t>
      </w:r>
    </w:p>
    <w:p w14:paraId="0F9C54D7" w14:textId="77777777" w:rsidR="001E2E9B" w:rsidRDefault="00000000">
      <w:pPr>
        <w:pStyle w:val="BodyText"/>
        <w:rPr>
          <w:rFonts w:ascii="Arial" w:hAnsi="Arial"/>
        </w:rPr>
      </w:pPr>
      <w:r>
        <w:rPr>
          <w:rFonts w:ascii="Arial" w:hAnsi="Arial"/>
        </w:rPr>
        <w:t xml:space="preserve">But as the radar passed to the front of the </w:t>
      </w:r>
      <w:r>
        <w:rPr>
          <w:rFonts w:ascii="Arial" w:hAnsi="Arial"/>
          <w:i/>
          <w:iCs/>
        </w:rPr>
        <w:t>Prospect</w:t>
      </w:r>
      <w:r>
        <w:rPr>
          <w:rFonts w:ascii="Arial" w:hAnsi="Arial"/>
        </w:rPr>
        <w:t xml:space="preserve"> it laid down a sprinkling of green glowing dots, like fireflies above an evening field, that slowly faded away until the sweep came around a second time and lit them all up again. A few of the dots were only a mile or two ahead of the </w:t>
      </w:r>
      <w:r>
        <w:rPr>
          <w:rFonts w:ascii="Arial" w:hAnsi="Arial"/>
          <w:i/>
          <w:iCs/>
        </w:rPr>
        <w:t>Prospect</w:t>
      </w:r>
      <w:r>
        <w:rPr>
          <w:rFonts w:ascii="Arial" w:hAnsi="Arial"/>
        </w:rPr>
        <w:t>. Further away they increased in density to a number that could not be quickly counted.</w:t>
      </w:r>
    </w:p>
    <w:p w14:paraId="7B6F7C3E" w14:textId="77777777" w:rsidR="001E2E9B" w:rsidRDefault="00000000">
      <w:pPr>
        <w:pStyle w:val="BodyText"/>
        <w:rPr>
          <w:rFonts w:ascii="Arial" w:hAnsi="Arial"/>
        </w:rPr>
      </w:pPr>
      <w:r>
        <w:rPr>
          <w:rFonts w:ascii="Arial" w:hAnsi="Arial"/>
        </w:rPr>
        <w:t>“Hemi, what’s that? It looks like a fleet!” said Cassandra, her eyes going wide and reflecting the green glow of the radar display.</w:t>
      </w:r>
    </w:p>
    <w:p w14:paraId="7EFE42F1" w14:textId="77712BF5" w:rsidR="001E2E9B" w:rsidRDefault="00000000">
      <w:pPr>
        <w:pStyle w:val="BodyText"/>
        <w:rPr>
          <w:rFonts w:ascii="Arial" w:hAnsi="Arial"/>
        </w:rPr>
      </w:pPr>
      <w:r>
        <w:rPr>
          <w:rFonts w:ascii="Arial" w:hAnsi="Arial"/>
        </w:rPr>
        <w:t>“Hmm. That is not alright. Bastian!” Hemi called to the control room. “Throttle back to five knots</w:t>
      </w:r>
      <w:del w:id="4061" w:author="Julia Ringo" w:date="2023-10-10T11:08:00Z">
        <w:r w:rsidDel="00B6693A">
          <w:rPr>
            <w:rFonts w:ascii="Arial" w:hAnsi="Arial"/>
          </w:rPr>
          <w:delText>…</w:delText>
        </w:r>
      </w:del>
      <w:ins w:id="4062" w:author="Julia Ringo" w:date="2023-10-10T11:08:00Z">
        <w:r w:rsidR="00B6693A">
          <w:rPr>
            <w:rFonts w:ascii="Arial" w:hAnsi="Arial"/>
          </w:rPr>
          <w:t xml:space="preserve"> . . . </w:t>
        </w:r>
      </w:ins>
      <w:del w:id="4063" w:author="Julia Ringo" w:date="2023-10-21T10:11:00Z">
        <w:r w:rsidDel="0067666F">
          <w:rPr>
            <w:rFonts w:ascii="Arial" w:hAnsi="Arial"/>
          </w:rPr>
          <w:delText xml:space="preserve"> </w:delText>
        </w:r>
      </w:del>
      <w:r>
        <w:rPr>
          <w:rFonts w:ascii="Arial" w:hAnsi="Arial"/>
        </w:rPr>
        <w:t>and shut down the diesels!”</w:t>
      </w:r>
    </w:p>
    <w:p w14:paraId="7B5B1175" w14:textId="3934160A" w:rsidR="001E2E9B" w:rsidRDefault="00000000">
      <w:pPr>
        <w:pStyle w:val="BodyText"/>
        <w:rPr>
          <w:rFonts w:ascii="Arial" w:hAnsi="Arial"/>
        </w:rPr>
      </w:pPr>
      <w:r>
        <w:rPr>
          <w:rFonts w:ascii="Arial" w:hAnsi="Arial"/>
        </w:rPr>
        <w:t>The sound of the diesels faded. Percy arrived in the sonar compartment soon after, having been directed there from above by Bastian. “What the fuck is going on</w:t>
      </w:r>
      <w:ins w:id="4064" w:author="Julia Ringo" w:date="2023-10-21T10:11:00Z">
        <w:r w:rsidR="0067666F">
          <w:rPr>
            <w:rFonts w:ascii="Arial" w:hAnsi="Arial"/>
          </w:rPr>
          <w:t>,</w:t>
        </w:r>
      </w:ins>
      <w:r>
        <w:rPr>
          <w:rFonts w:ascii="Arial" w:hAnsi="Arial"/>
        </w:rPr>
        <w:t xml:space="preserve"> Hemi?”</w:t>
      </w:r>
    </w:p>
    <w:p w14:paraId="6FB9A3B9" w14:textId="77777777" w:rsidR="001E2E9B" w:rsidRDefault="00000000">
      <w:pPr>
        <w:pStyle w:val="BodyText"/>
        <w:rPr>
          <w:rFonts w:ascii="Arial" w:hAnsi="Arial"/>
        </w:rPr>
      </w:pPr>
      <w:r>
        <w:rPr>
          <w:rFonts w:ascii="Arial" w:hAnsi="Arial"/>
        </w:rPr>
        <w:t>He pointed to the scope as he adjusted the second sonar headset over his ears. “We are going to give that strange pile of radar contacts a listen.”</w:t>
      </w:r>
    </w:p>
    <w:p w14:paraId="3FCAD18A" w14:textId="77777777" w:rsidR="001E2E9B" w:rsidRDefault="00000000">
      <w:pPr>
        <w:pStyle w:val="BodyText"/>
        <w:rPr>
          <w:rFonts w:ascii="Arial" w:hAnsi="Arial"/>
        </w:rPr>
      </w:pPr>
      <w:r>
        <w:rPr>
          <w:rFonts w:ascii="Arial" w:hAnsi="Arial"/>
        </w:rPr>
        <w:t xml:space="preserve">Percy flipped off the radar. “Let’s not give away our position more than </w:t>
      </w:r>
      <w:proofErr w:type="gramStart"/>
      <w:r>
        <w:rPr>
          <w:rFonts w:ascii="Arial" w:hAnsi="Arial"/>
        </w:rPr>
        <w:t>we</w:t>
      </w:r>
      <w:proofErr w:type="gramEnd"/>
      <w:r>
        <w:rPr>
          <w:rFonts w:ascii="Arial" w:hAnsi="Arial"/>
        </w:rPr>
        <w:t xml:space="preserve"> already fuckin’ have. What do you think, should we dive?”</w:t>
      </w:r>
    </w:p>
    <w:p w14:paraId="62D5732C" w14:textId="291A6687" w:rsidR="001E2E9B" w:rsidRDefault="00000000">
      <w:pPr>
        <w:pStyle w:val="BodyText"/>
        <w:rPr>
          <w:rFonts w:ascii="Arial" w:hAnsi="Arial"/>
        </w:rPr>
      </w:pPr>
      <w:r>
        <w:rPr>
          <w:rFonts w:ascii="Arial" w:hAnsi="Arial"/>
        </w:rPr>
        <w:lastRenderedPageBreak/>
        <w:t>“I don’t hear anything</w:t>
      </w:r>
      <w:ins w:id="4065" w:author="Julia Ringo" w:date="2023-10-21T10:11:00Z">
        <w:r w:rsidR="0067666F">
          <w:rPr>
            <w:rFonts w:ascii="Arial" w:hAnsi="Arial"/>
          </w:rPr>
          <w:t>,</w:t>
        </w:r>
      </w:ins>
      <w:r>
        <w:rPr>
          <w:rFonts w:ascii="Arial" w:hAnsi="Arial"/>
        </w:rPr>
        <w:t xml:space="preserve"> Captain Percy,” Cassandra interrupted. “</w:t>
      </w:r>
      <w:ins w:id="4066" w:author="Julia Ringo" w:date="2023-10-21T10:11:00Z">
        <w:r w:rsidR="0067666F">
          <w:rPr>
            <w:rFonts w:ascii="Arial" w:hAnsi="Arial"/>
          </w:rPr>
          <w:t>A</w:t>
        </w:r>
      </w:ins>
      <w:del w:id="4067" w:author="Julia Ringo" w:date="2023-10-21T10:11:00Z">
        <w:r w:rsidDel="0067666F">
          <w:rPr>
            <w:rFonts w:ascii="Arial" w:hAnsi="Arial"/>
          </w:rPr>
          <w:delText>a</w:delText>
        </w:r>
      </w:del>
      <w:r>
        <w:rPr>
          <w:rFonts w:ascii="Arial" w:hAnsi="Arial"/>
        </w:rPr>
        <w:t xml:space="preserve">t least, not above Shakes’ </w:t>
      </w:r>
      <w:proofErr w:type="spellStart"/>
      <w:ins w:id="4068" w:author="Julia Ringo" w:date="2023-10-21T10:11:00Z">
        <w:r w:rsidR="0067666F">
          <w:rPr>
            <w:rFonts w:ascii="Arial" w:hAnsi="Arial"/>
          </w:rPr>
          <w:t>s</w:t>
        </w:r>
      </w:ins>
      <w:r>
        <w:rPr>
          <w:rFonts w:ascii="Arial" w:hAnsi="Arial"/>
        </w:rPr>
        <w:t>engine</w:t>
      </w:r>
      <w:proofErr w:type="spellEnd"/>
      <w:r>
        <w:rPr>
          <w:rFonts w:ascii="Arial" w:hAnsi="Arial"/>
        </w:rPr>
        <w:t>.”</w:t>
      </w:r>
    </w:p>
    <w:p w14:paraId="31B0493C" w14:textId="77777777" w:rsidR="001E2E9B" w:rsidRDefault="00000000">
      <w:pPr>
        <w:pStyle w:val="BodyText"/>
        <w:rPr>
          <w:rFonts w:ascii="Arial" w:hAnsi="Arial"/>
        </w:rPr>
      </w:pPr>
      <w:r>
        <w:rPr>
          <w:rFonts w:ascii="Arial" w:hAnsi="Arial"/>
        </w:rPr>
        <w:t>“For fuck’s sake. Ping him,” Percy ordered. “We need Shakes to shut down, and he might respond to a ping.”</w:t>
      </w:r>
    </w:p>
    <w:p w14:paraId="52F64C00" w14:textId="77777777" w:rsidR="001E2E9B" w:rsidRDefault="00000000">
      <w:pPr>
        <w:pStyle w:val="BodyText"/>
        <w:rPr>
          <w:rFonts w:ascii="Arial" w:hAnsi="Arial"/>
        </w:rPr>
      </w:pPr>
      <w:r>
        <w:rPr>
          <w:rFonts w:ascii="Arial" w:hAnsi="Arial"/>
        </w:rPr>
        <w:t>Hemi reached over Cassandra and pressed the ping button on the active sonar. A second later the unit lit up.</w:t>
      </w:r>
    </w:p>
    <w:p w14:paraId="4DCE8799" w14:textId="6812B2D2" w:rsidR="001E2E9B" w:rsidRDefault="00000000">
      <w:pPr>
        <w:pStyle w:val="BodyText"/>
        <w:rPr>
          <w:rFonts w:ascii="Arial" w:hAnsi="Arial"/>
        </w:rPr>
      </w:pPr>
      <w:r>
        <w:rPr>
          <w:rFonts w:ascii="Arial" w:hAnsi="Arial"/>
        </w:rPr>
        <w:t xml:space="preserve">“The active unit is showing dozens of contacts </w:t>
      </w:r>
      <w:r>
        <w:rPr>
          <w:rFonts w:ascii="Arial" w:hAnsi="Arial"/>
          <w:i/>
          <w:iCs/>
        </w:rPr>
        <w:t>underwater</w:t>
      </w:r>
      <w:r>
        <w:rPr>
          <w:rFonts w:ascii="Arial" w:hAnsi="Arial"/>
        </w:rPr>
        <w:t xml:space="preserve"> as well as on the surface.” Cassandra kept one hand against the sonar earpiece. “Shakes did shut down</w:t>
      </w:r>
      <w:del w:id="4069" w:author="Julia Ringo" w:date="2023-10-05T13:15:00Z">
        <w:r w:rsidDel="000E7660">
          <w:rPr>
            <w:rFonts w:ascii="Arial" w:hAnsi="Arial"/>
          </w:rPr>
          <w:delText xml:space="preserve"> — </w:delText>
        </w:r>
      </w:del>
      <w:ins w:id="4070" w:author="Julia Ringo" w:date="2023-10-05T13:15:00Z">
        <w:r w:rsidR="000E7660">
          <w:rPr>
            <w:rFonts w:ascii="Arial" w:hAnsi="Arial"/>
          </w:rPr>
          <w:t>—</w:t>
        </w:r>
      </w:ins>
      <w:ins w:id="4071" w:author="Julia Ringo" w:date="2023-10-21T10:11:00Z">
        <w:r w:rsidR="0067666F">
          <w:rPr>
            <w:rFonts w:ascii="Arial" w:hAnsi="Arial"/>
          </w:rPr>
          <w:t xml:space="preserve">but </w:t>
        </w:r>
      </w:ins>
      <w:r>
        <w:rPr>
          <w:rFonts w:ascii="Arial" w:hAnsi="Arial"/>
        </w:rPr>
        <w:t>I still don’t hear anything</w:t>
      </w:r>
      <w:del w:id="4072" w:author="Julia Ringo" w:date="2023-10-21T10:11:00Z">
        <w:r w:rsidDel="0067666F">
          <w:rPr>
            <w:rFonts w:ascii="Arial" w:hAnsi="Arial"/>
          </w:rPr>
          <w:delText xml:space="preserve"> though</w:delText>
        </w:r>
      </w:del>
      <w:r>
        <w:rPr>
          <w:rFonts w:ascii="Arial" w:hAnsi="Arial"/>
        </w:rPr>
        <w:t>. It’s completely silent now.”</w:t>
      </w:r>
    </w:p>
    <w:p w14:paraId="0734CC22" w14:textId="3989F950" w:rsidR="001E2E9B" w:rsidRDefault="00000000">
      <w:pPr>
        <w:pStyle w:val="BodyText"/>
        <w:rPr>
          <w:rFonts w:ascii="Arial" w:hAnsi="Arial"/>
        </w:rPr>
      </w:pPr>
      <w:r>
        <w:rPr>
          <w:rFonts w:ascii="Arial" w:hAnsi="Arial"/>
        </w:rPr>
        <w:t>“It is extremely unlikely that there is a fleet of dozens of ships and subs just floating without engines running,” said Hemi. “Something else is going on here</w:t>
      </w:r>
      <w:del w:id="4073" w:author="Julia Ringo" w:date="2023-10-10T11:08:00Z">
        <w:r w:rsidDel="00B6693A">
          <w:rPr>
            <w:rFonts w:ascii="Arial" w:hAnsi="Arial"/>
          </w:rPr>
          <w:delText>…</w:delText>
        </w:r>
      </w:del>
      <w:ins w:id="4074" w:author="Julia Ringo" w:date="2023-10-10T11:08:00Z">
        <w:r w:rsidR="00B6693A">
          <w:rPr>
            <w:rFonts w:ascii="Arial" w:hAnsi="Arial"/>
          </w:rPr>
          <w:t xml:space="preserve"> . . .</w:t>
        </w:r>
      </w:ins>
      <w:r>
        <w:rPr>
          <w:rFonts w:ascii="Arial" w:hAnsi="Arial"/>
        </w:rPr>
        <w:t>”</w:t>
      </w:r>
    </w:p>
    <w:p w14:paraId="0F87D5C6" w14:textId="285AA671" w:rsidR="001E2E9B" w:rsidRDefault="00000000">
      <w:pPr>
        <w:pStyle w:val="BodyText"/>
        <w:rPr>
          <w:rFonts w:ascii="Arial" w:hAnsi="Arial"/>
        </w:rPr>
      </w:pPr>
      <w:r>
        <w:rPr>
          <w:rFonts w:ascii="Arial" w:hAnsi="Arial"/>
        </w:rPr>
        <w:t xml:space="preserve">In the sonar compartment they could hear </w:t>
      </w:r>
      <w:proofErr w:type="spellStart"/>
      <w:r>
        <w:rPr>
          <w:rFonts w:ascii="Arial" w:hAnsi="Arial"/>
        </w:rPr>
        <w:t>Shakes’</w:t>
      </w:r>
      <w:ins w:id="4075" w:author="Julia Ringo" w:date="2023-10-21T10:11:00Z">
        <w:r w:rsidR="0067666F">
          <w:rPr>
            <w:rFonts w:ascii="Arial" w:hAnsi="Arial"/>
          </w:rPr>
          <w:t>s</w:t>
        </w:r>
      </w:ins>
      <w:proofErr w:type="spellEnd"/>
      <w:r>
        <w:rPr>
          <w:rFonts w:ascii="Arial" w:hAnsi="Arial"/>
        </w:rPr>
        <w:t xml:space="preserve"> voice crackling questions over the ship-to-ship in the control room and Bastian responding to him.</w:t>
      </w:r>
    </w:p>
    <w:p w14:paraId="6920C0DA" w14:textId="77777777" w:rsidR="001E2E9B" w:rsidRDefault="00000000">
      <w:pPr>
        <w:pStyle w:val="BodyText"/>
        <w:rPr>
          <w:rFonts w:ascii="Arial" w:hAnsi="Arial"/>
        </w:rPr>
      </w:pPr>
      <w:r>
        <w:rPr>
          <w:rFonts w:ascii="Arial" w:hAnsi="Arial"/>
        </w:rPr>
        <w:t>“I suggest we make use of our friend Shakes as a resource,” Hemi said.</w:t>
      </w:r>
    </w:p>
    <w:p w14:paraId="289366AE" w14:textId="2142DF94" w:rsidR="001E2E9B" w:rsidRDefault="00000000">
      <w:pPr>
        <w:pStyle w:val="BodyText"/>
        <w:rPr>
          <w:rFonts w:ascii="Arial" w:hAnsi="Arial"/>
        </w:rPr>
      </w:pPr>
      <w:r>
        <w:rPr>
          <w:rFonts w:ascii="Arial" w:hAnsi="Arial"/>
        </w:rPr>
        <w:t>“Send the reckless risk-taker to check out the frightening unknown objects? That’s my kind of fuckin’ plan</w:t>
      </w:r>
      <w:ins w:id="4076" w:author="Julia Ringo" w:date="2023-10-21T10:11:00Z">
        <w:r w:rsidR="0067666F">
          <w:rPr>
            <w:rFonts w:ascii="Arial" w:hAnsi="Arial"/>
          </w:rPr>
          <w:t>,</w:t>
        </w:r>
      </w:ins>
      <w:r>
        <w:rPr>
          <w:rFonts w:ascii="Arial" w:hAnsi="Arial"/>
        </w:rPr>
        <w:t xml:space="preserve"> Hemi.” Percy climbed up to the control room and took over the conversation with Shakes</w:t>
      </w:r>
      <w:del w:id="4077" w:author="Julia Ringo" w:date="2023-10-21T10:12:00Z">
        <w:r w:rsidDel="0067666F">
          <w:rPr>
            <w:rFonts w:ascii="Arial" w:hAnsi="Arial"/>
          </w:rPr>
          <w:delText xml:space="preserve"> from Bastian</w:delText>
        </w:r>
      </w:del>
      <w:r>
        <w:rPr>
          <w:rFonts w:ascii="Arial" w:hAnsi="Arial"/>
        </w:rPr>
        <w:t xml:space="preserve">. She explained the situation to him and together they came up with a plan where Shakes would move forward on battery and check out the radar contacts while the </w:t>
      </w:r>
      <w:r>
        <w:rPr>
          <w:rFonts w:ascii="Arial" w:hAnsi="Arial"/>
          <w:i/>
          <w:iCs/>
        </w:rPr>
        <w:t>Prospect</w:t>
      </w:r>
      <w:r>
        <w:rPr>
          <w:rFonts w:ascii="Arial" w:hAnsi="Arial"/>
        </w:rPr>
        <w:t xml:space="preserve"> submerged to periscope depth and followed behind, staying within ship-to-ship range of the </w:t>
      </w:r>
      <w:r>
        <w:rPr>
          <w:rFonts w:ascii="Arial" w:hAnsi="Arial"/>
          <w:i/>
          <w:iCs/>
        </w:rPr>
        <w:t>Gnat</w:t>
      </w:r>
      <w:r>
        <w:rPr>
          <w:rFonts w:ascii="Arial" w:hAnsi="Arial"/>
        </w:rPr>
        <w:t>.</w:t>
      </w:r>
    </w:p>
    <w:p w14:paraId="39D6E1E0" w14:textId="1FF28BA7" w:rsidR="001E2E9B" w:rsidRDefault="00000000">
      <w:pPr>
        <w:pStyle w:val="BodyText"/>
        <w:rPr>
          <w:rFonts w:ascii="Arial" w:hAnsi="Arial"/>
        </w:rPr>
      </w:pPr>
      <w:r>
        <w:rPr>
          <w:rFonts w:ascii="Arial" w:hAnsi="Arial"/>
        </w:rPr>
        <w:t xml:space="preserve">Fifteen minutes later, the </w:t>
      </w:r>
      <w:r>
        <w:rPr>
          <w:rFonts w:ascii="Arial" w:hAnsi="Arial"/>
          <w:i/>
          <w:iCs/>
        </w:rPr>
        <w:t>Gnat</w:t>
      </w:r>
      <w:r>
        <w:rPr>
          <w:rFonts w:ascii="Arial" w:hAnsi="Arial"/>
        </w:rPr>
        <w:t xml:space="preserve"> was coming up on the first of the radar contacts. Percy watched the blackness where the </w:t>
      </w:r>
      <w:r>
        <w:rPr>
          <w:rFonts w:ascii="Arial" w:hAnsi="Arial"/>
          <w:i/>
          <w:iCs/>
        </w:rPr>
        <w:t>Gnat</w:t>
      </w:r>
      <w:r>
        <w:rPr>
          <w:rFonts w:ascii="Arial" w:hAnsi="Arial"/>
        </w:rPr>
        <w:t xml:space="preserve"> was located ahead of them through the periscope. Soon a beam of light shot out from the water, and in the reflection of it she could see </w:t>
      </w:r>
      <w:proofErr w:type="spellStart"/>
      <w:r>
        <w:rPr>
          <w:rFonts w:ascii="Arial" w:hAnsi="Arial"/>
        </w:rPr>
        <w:t>Shakes’</w:t>
      </w:r>
      <w:ins w:id="4078" w:author="Julia Ringo" w:date="2023-10-21T10:12:00Z">
        <w:r w:rsidR="0067666F">
          <w:rPr>
            <w:rFonts w:ascii="Arial" w:hAnsi="Arial"/>
          </w:rPr>
          <w:t>s</w:t>
        </w:r>
      </w:ins>
      <w:proofErr w:type="spellEnd"/>
      <w:r>
        <w:rPr>
          <w:rFonts w:ascii="Arial" w:hAnsi="Arial"/>
        </w:rPr>
        <w:t xml:space="preserve"> spiky head at the top of the sail of the </w:t>
      </w:r>
      <w:r>
        <w:rPr>
          <w:rFonts w:ascii="Arial" w:hAnsi="Arial"/>
          <w:i/>
          <w:iCs/>
        </w:rPr>
        <w:t>Gnat</w:t>
      </w:r>
      <w:r>
        <w:rPr>
          <w:rFonts w:ascii="Arial" w:hAnsi="Arial"/>
        </w:rPr>
        <w:t>. Shakes ran the light beam forward and back along a black wall that rode up and down on the ocean swell ahead of him.</w:t>
      </w:r>
    </w:p>
    <w:p w14:paraId="03A41EDA" w14:textId="035950A1" w:rsidR="001E2E9B" w:rsidRDefault="00000000">
      <w:pPr>
        <w:pStyle w:val="BodyText"/>
        <w:rPr>
          <w:rFonts w:ascii="Arial" w:hAnsi="Arial"/>
        </w:rPr>
      </w:pPr>
      <w:r>
        <w:rPr>
          <w:rFonts w:ascii="Arial" w:hAnsi="Arial"/>
        </w:rPr>
        <w:t>At this range Cassandra was now able to hear the object on the sonar</w:t>
      </w:r>
      <w:del w:id="4079" w:author="Julia Ringo" w:date="2023-10-05T13:15:00Z">
        <w:r w:rsidDel="000E7660">
          <w:rPr>
            <w:rFonts w:ascii="Arial" w:hAnsi="Arial"/>
          </w:rPr>
          <w:delText xml:space="preserve"> — </w:delText>
        </w:r>
      </w:del>
      <w:ins w:id="4080" w:author="Julia Ringo" w:date="2023-10-05T13:15:00Z">
        <w:r w:rsidR="000E7660">
          <w:rPr>
            <w:rFonts w:ascii="Arial" w:hAnsi="Arial"/>
          </w:rPr>
          <w:t>—</w:t>
        </w:r>
      </w:ins>
      <w:r>
        <w:rPr>
          <w:rFonts w:ascii="Arial" w:hAnsi="Arial"/>
        </w:rPr>
        <w:t>water slapping against a steel void with the random regularity of ocean chop</w:t>
      </w:r>
      <w:del w:id="4081" w:author="Julia Ringo" w:date="2023-10-05T13:15:00Z">
        <w:r w:rsidDel="000E7660">
          <w:rPr>
            <w:rFonts w:ascii="Arial" w:hAnsi="Arial"/>
          </w:rPr>
          <w:delText xml:space="preserve"> — </w:delText>
        </w:r>
      </w:del>
      <w:ins w:id="4082" w:author="Julia Ringo" w:date="2023-10-21T10:12:00Z">
        <w:r w:rsidR="0067666F">
          <w:rPr>
            <w:rFonts w:ascii="Arial" w:hAnsi="Arial"/>
          </w:rPr>
          <w:t xml:space="preserve">. </w:t>
        </w:r>
      </w:ins>
      <w:del w:id="4083" w:author="Julia Ringo" w:date="2023-10-21T10:12:00Z">
        <w:r w:rsidDel="0067666F">
          <w:rPr>
            <w:rFonts w:ascii="Arial" w:hAnsi="Arial"/>
          </w:rPr>
          <w:delText xml:space="preserve">Cassandra </w:delText>
        </w:r>
      </w:del>
      <w:ins w:id="4084" w:author="Julia Ringo" w:date="2023-10-21T10:12:00Z">
        <w:r w:rsidR="0067666F">
          <w:rPr>
            <w:rFonts w:ascii="Arial" w:hAnsi="Arial"/>
          </w:rPr>
          <w:t>She</w:t>
        </w:r>
        <w:r w:rsidR="0067666F">
          <w:rPr>
            <w:rFonts w:ascii="Arial" w:hAnsi="Arial"/>
          </w:rPr>
          <w:t xml:space="preserve"> </w:t>
        </w:r>
      </w:ins>
      <w:r>
        <w:rPr>
          <w:rFonts w:ascii="Arial" w:hAnsi="Arial"/>
        </w:rPr>
        <w:t>was convinced it was a ship.</w:t>
      </w:r>
    </w:p>
    <w:p w14:paraId="4A4047D1" w14:textId="52677003" w:rsidR="001E2E9B" w:rsidRDefault="00000000">
      <w:pPr>
        <w:pStyle w:val="BodyText"/>
        <w:rPr>
          <w:rFonts w:ascii="Arial" w:hAnsi="Arial"/>
        </w:rPr>
      </w:pPr>
      <w:r>
        <w:rPr>
          <w:rFonts w:ascii="Arial" w:hAnsi="Arial"/>
        </w:rPr>
        <w:t>Only a few minutes later, Shakes confirmed her guess over radio. “Yeah</w:t>
      </w:r>
      <w:ins w:id="4085" w:author="Julia Ringo" w:date="2023-10-21T10:12:00Z">
        <w:r w:rsidR="0067666F">
          <w:rPr>
            <w:rFonts w:ascii="Arial" w:hAnsi="Arial"/>
          </w:rPr>
          <w:t>,</w:t>
        </w:r>
      </w:ins>
      <w:r>
        <w:rPr>
          <w:rFonts w:ascii="Arial" w:hAnsi="Arial"/>
        </w:rPr>
        <w:t xml:space="preserve"> </w:t>
      </w:r>
      <w:r>
        <w:rPr>
          <w:rFonts w:ascii="Arial" w:hAnsi="Arial"/>
          <w:i/>
          <w:iCs/>
        </w:rPr>
        <w:t>Prospect</w:t>
      </w:r>
      <w:r>
        <w:rPr>
          <w:rFonts w:ascii="Arial" w:hAnsi="Arial"/>
        </w:rPr>
        <w:t>, the object is a big empty cargo vessel. Rusting away and half sunk, it looks like. You think all those contacts are abandoned ships?”</w:t>
      </w:r>
    </w:p>
    <w:p w14:paraId="1F1006BA" w14:textId="77777777" w:rsidR="001E2E9B" w:rsidRDefault="00000000">
      <w:pPr>
        <w:pStyle w:val="BodyText"/>
        <w:rPr>
          <w:rFonts w:ascii="Arial" w:hAnsi="Arial"/>
        </w:rPr>
      </w:pPr>
      <w:r>
        <w:rPr>
          <w:rFonts w:ascii="Arial" w:hAnsi="Arial"/>
        </w:rPr>
        <w:t>Percy looked away from the periscope viewfinder at Hemi, who was holding the ship-to-ship radio mic. “What do you think, Hemi?”</w:t>
      </w:r>
    </w:p>
    <w:p w14:paraId="44DED354" w14:textId="77777777" w:rsidR="001E2E9B" w:rsidRDefault="00000000">
      <w:pPr>
        <w:pStyle w:val="BodyText"/>
        <w:rPr>
          <w:rFonts w:ascii="Arial" w:hAnsi="Arial"/>
        </w:rPr>
      </w:pPr>
      <w:r>
        <w:rPr>
          <w:rFonts w:ascii="Arial" w:hAnsi="Arial"/>
        </w:rPr>
        <w:t>“It is possible. I have heard rumors of such things: abandoned ships, among other refuse, float into some kind of slow gyre in the middle of the ocean where they sometimes circle for decades before they weaken enough for the ocean to draw them down.”</w:t>
      </w:r>
    </w:p>
    <w:p w14:paraId="335E1B7A" w14:textId="77777777" w:rsidR="001E2E9B" w:rsidRDefault="00000000">
      <w:pPr>
        <w:pStyle w:val="BodyText"/>
        <w:rPr>
          <w:rFonts w:ascii="Arial" w:hAnsi="Arial"/>
        </w:rPr>
      </w:pPr>
      <w:r>
        <w:rPr>
          <w:rFonts w:ascii="Arial" w:hAnsi="Arial"/>
        </w:rPr>
        <w:lastRenderedPageBreak/>
        <w:t>“Like a fucking ship graveyard,” said Bastian.</w:t>
      </w:r>
    </w:p>
    <w:p w14:paraId="3C50E89E" w14:textId="77777777" w:rsidR="001E2E9B" w:rsidRDefault="00000000">
      <w:pPr>
        <w:pStyle w:val="BodyText"/>
        <w:rPr>
          <w:rFonts w:ascii="Arial" w:hAnsi="Arial"/>
        </w:rPr>
      </w:pPr>
      <w:r>
        <w:rPr>
          <w:rFonts w:ascii="Arial" w:hAnsi="Arial"/>
        </w:rPr>
        <w:t>“A walk among those lost souls might be a fucking opportunity for a pair of boats that don’t want to be found,” said Percy. “Hemi, see if you can work out a way with Shakes that we might traverse this graveyard without physically encountering one of these ghosts.”</w:t>
      </w:r>
    </w:p>
    <w:p w14:paraId="06F8D250" w14:textId="77777777" w:rsidR="001E2E9B" w:rsidRDefault="00000000">
      <w:pPr>
        <w:pStyle w:val="BodyText"/>
        <w:rPr>
          <w:rFonts w:ascii="Arial" w:hAnsi="Arial"/>
        </w:rPr>
      </w:pPr>
      <w:r>
        <w:rPr>
          <w:rFonts w:ascii="Arial" w:hAnsi="Arial"/>
        </w:rPr>
        <w:t>Hemi and Shakes chatted for a few minutes over the ship-to-ship. They decided that if they kept the speed low, they should be able to navigate through the sea of derelicts safely.</w:t>
      </w:r>
    </w:p>
    <w:p w14:paraId="12A90388" w14:textId="77777777"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surfaced and they pushed forward at three knots. The </w:t>
      </w:r>
      <w:r>
        <w:rPr>
          <w:rFonts w:ascii="Arial" w:hAnsi="Arial"/>
          <w:i/>
          <w:iCs/>
        </w:rPr>
        <w:t>Gnat</w:t>
      </w:r>
      <w:r>
        <w:rPr>
          <w:rFonts w:ascii="Arial" w:hAnsi="Arial"/>
        </w:rPr>
        <w:t xml:space="preserve"> took up a position 100 meters or so behind. Shakes kept the </w:t>
      </w:r>
      <w:r>
        <w:rPr>
          <w:rFonts w:ascii="Arial" w:hAnsi="Arial"/>
          <w:i/>
          <w:iCs/>
        </w:rPr>
        <w:t>Gnat’s</w:t>
      </w:r>
      <w:r>
        <w:rPr>
          <w:rFonts w:ascii="Arial" w:hAnsi="Arial"/>
        </w:rPr>
        <w:t xml:space="preserve"> diesel off as he followed in the </w:t>
      </w:r>
      <w:r>
        <w:rPr>
          <w:rFonts w:ascii="Arial" w:hAnsi="Arial"/>
          <w:i/>
          <w:iCs/>
        </w:rPr>
        <w:t>Prospect’s</w:t>
      </w:r>
      <w:r>
        <w:rPr>
          <w:rFonts w:ascii="Arial" w:hAnsi="Arial"/>
        </w:rPr>
        <w:t xml:space="preserve"> wake so he could keep in constant contact with the </w:t>
      </w:r>
      <w:r>
        <w:rPr>
          <w:rFonts w:ascii="Arial" w:hAnsi="Arial"/>
          <w:i/>
          <w:iCs/>
        </w:rPr>
        <w:t>Prospect</w:t>
      </w:r>
      <w:r>
        <w:rPr>
          <w:rFonts w:ascii="Arial" w:hAnsi="Arial"/>
        </w:rPr>
        <w:t xml:space="preserve"> over the ship-to-ship.</w:t>
      </w:r>
    </w:p>
    <w:p w14:paraId="78F94248" w14:textId="3983EA2B" w:rsidR="001E2E9B" w:rsidRDefault="00000000">
      <w:pPr>
        <w:pStyle w:val="BodyText"/>
        <w:rPr>
          <w:rFonts w:ascii="Arial" w:hAnsi="Arial"/>
        </w:rPr>
      </w:pPr>
      <w:r>
        <w:rPr>
          <w:rFonts w:ascii="Arial" w:hAnsi="Arial"/>
        </w:rPr>
        <w:t xml:space="preserve">At first, Cassandra was able to steer them around the big pieces of flotsam using the sonar. Since the ocean was quiet, she could hear the </w:t>
      </w:r>
      <w:del w:id="4086" w:author="Julia Ringo" w:date="2023-10-21T10:13:00Z">
        <w:r w:rsidDel="0067666F">
          <w:rPr>
            <w:rFonts w:ascii="Arial" w:hAnsi="Arial"/>
          </w:rPr>
          <w:delText xml:space="preserve">sound of the </w:delText>
        </w:r>
      </w:del>
      <w:r>
        <w:rPr>
          <w:rFonts w:ascii="Arial" w:hAnsi="Arial"/>
          <w:i/>
          <w:iCs/>
        </w:rPr>
        <w:t>Prospect’s</w:t>
      </w:r>
      <w:r>
        <w:rPr>
          <w:rFonts w:ascii="Arial" w:hAnsi="Arial"/>
        </w:rPr>
        <w:t xml:space="preserve"> diesel engines bouncing off the bigger floating pieces. But soon they entered an area so densely packed with wrecked hulks that they needed to use the active sonar to chart their way precisely through it. They started pinging at regular intervals a few minutes apart, and Cassandra would report obstructions ahead</w:t>
      </w:r>
      <w:del w:id="4087" w:author="Julia Ringo" w:date="2023-10-05T13:15:00Z">
        <w:r w:rsidDel="000E7660">
          <w:rPr>
            <w:rFonts w:ascii="Arial" w:hAnsi="Arial"/>
          </w:rPr>
          <w:delText xml:space="preserve"> — </w:delText>
        </w:r>
      </w:del>
      <w:ins w:id="4088" w:author="Julia Ringo" w:date="2023-10-05T13:15:00Z">
        <w:r w:rsidR="000E7660">
          <w:rPr>
            <w:rFonts w:ascii="Arial" w:hAnsi="Arial"/>
          </w:rPr>
          <w:t>—</w:t>
        </w:r>
      </w:ins>
      <w:r>
        <w:rPr>
          <w:rFonts w:ascii="Arial" w:hAnsi="Arial"/>
        </w:rPr>
        <w:t>both above and below the surface. Hemi noted her reports on a clipboard and worked out a safe route forward.</w:t>
      </w:r>
    </w:p>
    <w:p w14:paraId="0D70C81C" w14:textId="2550E327" w:rsidR="001E2E9B" w:rsidRDefault="00000000">
      <w:pPr>
        <w:pStyle w:val="BodyText"/>
        <w:rPr>
          <w:rFonts w:ascii="Arial" w:hAnsi="Arial"/>
        </w:rPr>
      </w:pPr>
      <w:r>
        <w:rPr>
          <w:rFonts w:ascii="Arial" w:hAnsi="Arial"/>
        </w:rPr>
        <w:t xml:space="preserve">Captain Percy ran a power wire up to the bridge and connected a hand-held spotlight. She swept a beam back and forth, scraping away at the blackness in front of her boat. Most of the contacts Cassandra was seeing with the sonar were partially or almost entirely submerged, held aloft over the </w:t>
      </w:r>
      <w:del w:id="4089" w:author="Julia Ringo" w:date="2023-10-21T10:13:00Z">
        <w:r w:rsidDel="0067666F">
          <w:rPr>
            <w:rFonts w:ascii="Arial" w:hAnsi="Arial"/>
          </w:rPr>
          <w:delText>1000</w:delText>
        </w:r>
      </w:del>
      <w:ins w:id="4090" w:author="Julia Ringo" w:date="2023-10-21T10:13:00Z">
        <w:r w:rsidR="0067666F">
          <w:rPr>
            <w:rFonts w:ascii="Arial" w:hAnsi="Arial"/>
          </w:rPr>
          <w:t>thousand</w:t>
        </w:r>
      </w:ins>
      <w:r>
        <w:rPr>
          <w:rFonts w:ascii="Arial" w:hAnsi="Arial"/>
        </w:rPr>
        <w:t>-meter</w:t>
      </w:r>
      <w:ins w:id="4091" w:author="Julia Ringo" w:date="2023-10-21T10:13:00Z">
        <w:r w:rsidR="0067666F">
          <w:rPr>
            <w:rFonts w:ascii="Arial" w:hAnsi="Arial"/>
          </w:rPr>
          <w:t>-</w:t>
        </w:r>
      </w:ins>
      <w:del w:id="4092" w:author="Julia Ringo" w:date="2023-10-21T10:13:00Z">
        <w:r w:rsidDel="0067666F">
          <w:rPr>
            <w:rFonts w:ascii="Arial" w:hAnsi="Arial"/>
          </w:rPr>
          <w:delText xml:space="preserve"> </w:delText>
        </w:r>
      </w:del>
      <w:r>
        <w:rPr>
          <w:rFonts w:ascii="Arial" w:hAnsi="Arial"/>
        </w:rPr>
        <w:t>deep ocean by clinging to the last desperate bubble of buoyancy yet retained from when the ships were living. Under Percy’s light</w:t>
      </w:r>
      <w:ins w:id="4093" w:author="Julia Ringo" w:date="2023-10-21T10:13:00Z">
        <w:r w:rsidR="0067666F">
          <w:rPr>
            <w:rFonts w:ascii="Arial" w:hAnsi="Arial"/>
          </w:rPr>
          <w:t>,</w:t>
        </w:r>
      </w:ins>
      <w:r>
        <w:rPr>
          <w:rFonts w:ascii="Arial" w:hAnsi="Arial"/>
        </w:rPr>
        <w:t xml:space="preserve"> the vessels were typically low, black, curved, and oily forms</w:t>
      </w:r>
      <w:ins w:id="4094" w:author="Julia Ringo" w:date="2023-10-21T10:13:00Z">
        <w:r w:rsidR="0067666F">
          <w:rPr>
            <w:rFonts w:ascii="Arial" w:hAnsi="Arial"/>
          </w:rPr>
          <w:t>,</w:t>
        </w:r>
      </w:ins>
      <w:del w:id="4095" w:author="Julia Ringo" w:date="2023-10-21T10:13:00Z">
        <w:r w:rsidDel="0067666F">
          <w:rPr>
            <w:rFonts w:ascii="Arial" w:hAnsi="Arial"/>
          </w:rPr>
          <w:delText>;</w:delText>
        </w:r>
      </w:del>
      <w:r>
        <w:rPr>
          <w:rFonts w:ascii="Arial" w:hAnsi="Arial"/>
        </w:rPr>
        <w:t xml:space="preserve"> riding threateningly just under the surface, awash with waves that passed over and obscured them. Alternatively, they would take the figure of a low wall in the water, still showing the distinctive outline of the pointed form of a ship hull.</w:t>
      </w:r>
    </w:p>
    <w:p w14:paraId="3AB988B4" w14:textId="42625995" w:rsidR="001E2E9B" w:rsidRDefault="00000000">
      <w:pPr>
        <w:pStyle w:val="BodyText"/>
        <w:rPr>
          <w:rFonts w:ascii="Arial" w:hAnsi="Arial"/>
        </w:rPr>
      </w:pPr>
      <w:r>
        <w:rPr>
          <w:rFonts w:ascii="Arial" w:hAnsi="Arial"/>
        </w:rPr>
        <w:t xml:space="preserve">As they made their way further, the debris in the water grew more abundant. The breeze they had been driving into earlier died away and the ocean flattened out, as if held down by the thick greasy blanket of refuse laying on it. Among the larger debris pieces of the derelict vessels there were rafts of smaller junk clumping together: rotting wood from ship decking and furniture, rusting barrels, bits of foam covered in bright cloth, frayed lines, bleached-pale buoys and fenders, pieces of masts, and tool handles. Anything that might fall from a ship or get tossed into the ocean and </w:t>
      </w:r>
      <w:del w:id="4096" w:author="Julia Ringo" w:date="2023-10-21T10:15:00Z">
        <w:r w:rsidDel="0067666F">
          <w:rPr>
            <w:rFonts w:ascii="Arial" w:hAnsi="Arial"/>
          </w:rPr>
          <w:delText xml:space="preserve">did </w:delText>
        </w:r>
      </w:del>
      <w:r>
        <w:rPr>
          <w:rFonts w:ascii="Arial" w:hAnsi="Arial"/>
        </w:rPr>
        <w:t xml:space="preserve">not immediately sink seemed to have made its way to this huge gyre of garbage. Pieces bumped eerily against the hull of the </w:t>
      </w:r>
      <w:r>
        <w:rPr>
          <w:rFonts w:ascii="Arial" w:hAnsi="Arial"/>
          <w:i/>
          <w:iCs/>
        </w:rPr>
        <w:t>Prospect</w:t>
      </w:r>
      <w:r>
        <w:rPr>
          <w:rFonts w:ascii="Arial" w:hAnsi="Arial"/>
        </w:rPr>
        <w:t xml:space="preserve"> with deep resonant thumps that could be heard throughout the boat. In many places an iridescent oily sheen sprinkled with clumps of floating grease </w:t>
      </w:r>
      <w:proofErr w:type="gramStart"/>
      <w:r>
        <w:rPr>
          <w:rFonts w:ascii="Arial" w:hAnsi="Arial"/>
        </w:rPr>
        <w:t>reflected back</w:t>
      </w:r>
      <w:proofErr w:type="gramEnd"/>
      <w:r>
        <w:rPr>
          <w:rFonts w:ascii="Arial" w:hAnsi="Arial"/>
        </w:rPr>
        <w:t xml:space="preserve"> in Percy’s light.</w:t>
      </w:r>
    </w:p>
    <w:p w14:paraId="7ABE3382" w14:textId="77777777" w:rsidR="001E2E9B" w:rsidRDefault="00000000">
      <w:pPr>
        <w:pStyle w:val="BodyText"/>
        <w:rPr>
          <w:rFonts w:ascii="Arial" w:hAnsi="Arial"/>
        </w:rPr>
      </w:pPr>
      <w:r>
        <w:rPr>
          <w:rFonts w:ascii="Arial" w:hAnsi="Arial"/>
        </w:rPr>
        <w:t>Gregory, in the lookout ring, suddenly turned to one side with a jerk. “Captain Percy, am I hallucinating? I think I saw movement up on one of those low-sunken ships off the port side.”</w:t>
      </w:r>
    </w:p>
    <w:p w14:paraId="6DCB056C" w14:textId="7A076B30" w:rsidR="001E2E9B" w:rsidRDefault="00000000">
      <w:pPr>
        <w:pStyle w:val="BodyText"/>
        <w:rPr>
          <w:rFonts w:ascii="Arial" w:hAnsi="Arial"/>
        </w:rPr>
      </w:pPr>
      <w:r>
        <w:rPr>
          <w:rFonts w:ascii="Arial" w:hAnsi="Arial"/>
        </w:rPr>
        <w:lastRenderedPageBreak/>
        <w:t>Percy immediately switched off the light. She peered into the darkness in the direction Gregory indicated. For a moment it was a futile effort to see where there was no light for her eyes to receive. But then</w:t>
      </w:r>
      <w:ins w:id="4097" w:author="Julia Ringo" w:date="2023-10-21T10:15:00Z">
        <w:r w:rsidR="0067666F">
          <w:rPr>
            <w:rFonts w:ascii="Arial" w:hAnsi="Arial"/>
          </w:rPr>
          <w:t>,</w:t>
        </w:r>
      </w:ins>
      <w:r>
        <w:rPr>
          <w:rFonts w:ascii="Arial" w:hAnsi="Arial"/>
        </w:rPr>
        <w:t xml:space="preserve"> a bright blue light outlined the shadow of a hunched gaunt figure in the middle-distance, just off to one side of the point she had been staring at in the darkness. It took her a moment to realize that she recognized the light of a cutting torch.</w:t>
      </w:r>
    </w:p>
    <w:p w14:paraId="209C0289" w14:textId="478389AA" w:rsidR="001E2E9B" w:rsidRDefault="00000000">
      <w:pPr>
        <w:pStyle w:val="BodyText"/>
        <w:rPr>
          <w:rFonts w:ascii="Arial" w:hAnsi="Arial"/>
        </w:rPr>
      </w:pPr>
      <w:r>
        <w:rPr>
          <w:rFonts w:ascii="Arial" w:hAnsi="Arial"/>
        </w:rPr>
        <w:t>“Scavengers</w:t>
      </w:r>
      <w:ins w:id="4098" w:author="Julia Ringo" w:date="2023-10-21T10:15:00Z">
        <w:r w:rsidR="0067666F">
          <w:rPr>
            <w:rFonts w:ascii="Arial" w:hAnsi="Arial"/>
          </w:rPr>
          <w:t>,</w:t>
        </w:r>
      </w:ins>
      <w:r>
        <w:rPr>
          <w:rFonts w:ascii="Arial" w:hAnsi="Arial"/>
        </w:rPr>
        <w:t xml:space="preserve"> Gregory. Any source of scrap metal, no matter how remote, will also have someone who knows how to transform it into fucking treasure. It’s possible they live out here. Sometimes whole communities will develop around a resource like this.”</w:t>
      </w:r>
    </w:p>
    <w:p w14:paraId="1C1A16D1" w14:textId="77777777" w:rsidR="001E2E9B" w:rsidRDefault="00000000">
      <w:pPr>
        <w:pStyle w:val="BodyText"/>
        <w:rPr>
          <w:rFonts w:ascii="Arial" w:hAnsi="Arial"/>
        </w:rPr>
      </w:pPr>
      <w:r>
        <w:rPr>
          <w:rFonts w:ascii="Arial" w:hAnsi="Arial"/>
        </w:rPr>
        <w:t>Percy turned the spot</w:t>
      </w:r>
      <w:del w:id="4099" w:author="Julia Ringo" w:date="2023-10-21T10:15:00Z">
        <w:r w:rsidDel="0067666F">
          <w:rPr>
            <w:rFonts w:ascii="Arial" w:hAnsi="Arial"/>
          </w:rPr>
          <w:delText xml:space="preserve"> </w:delText>
        </w:r>
      </w:del>
      <w:r>
        <w:rPr>
          <w:rFonts w:ascii="Arial" w:hAnsi="Arial"/>
        </w:rPr>
        <w:t xml:space="preserve">light back on but did not shine it in the direction of the cutting torch, guessing that scavengers in a place like this would prefer to be left alone. A moment later the </w:t>
      </w:r>
      <w:r>
        <w:rPr>
          <w:rFonts w:ascii="Arial" w:hAnsi="Arial"/>
          <w:i/>
          <w:iCs/>
        </w:rPr>
        <w:t>Prospect</w:t>
      </w:r>
      <w:r>
        <w:rPr>
          <w:rFonts w:ascii="Arial" w:hAnsi="Arial"/>
        </w:rPr>
        <w:t xml:space="preserve"> was slowly motoring past a low barge half loaded with a mound of rusting steel.</w:t>
      </w:r>
    </w:p>
    <w:p w14:paraId="2FEA099F" w14:textId="77777777" w:rsidR="001E2E9B" w:rsidRDefault="00000000">
      <w:pPr>
        <w:pStyle w:val="BodyText"/>
        <w:rPr>
          <w:rFonts w:ascii="Arial" w:hAnsi="Arial"/>
        </w:rPr>
      </w:pPr>
      <w:r>
        <w:rPr>
          <w:rFonts w:ascii="Arial" w:hAnsi="Arial"/>
        </w:rPr>
        <w:t> </w:t>
      </w:r>
    </w:p>
    <w:p w14:paraId="407FED5B" w14:textId="0A46D5F0" w:rsidR="001E2E9B" w:rsidRDefault="00000000">
      <w:pPr>
        <w:pStyle w:val="BodyText"/>
        <w:rPr>
          <w:rFonts w:ascii="Arial" w:hAnsi="Arial"/>
        </w:rPr>
      </w:pPr>
      <w:r>
        <w:rPr>
          <w:rFonts w:ascii="Arial" w:hAnsi="Arial"/>
        </w:rPr>
        <w:t xml:space="preserve">They spent the entire night pinging their way through the densely polluted surface water with the </w:t>
      </w:r>
      <w:r>
        <w:rPr>
          <w:rFonts w:ascii="Arial" w:hAnsi="Arial"/>
          <w:i/>
          <w:iCs/>
        </w:rPr>
        <w:t>Gnat</w:t>
      </w:r>
      <w:r>
        <w:rPr>
          <w:rFonts w:ascii="Arial" w:hAnsi="Arial"/>
        </w:rPr>
        <w:t xml:space="preserve"> following dutifully behind. Percy instinctively </w:t>
      </w:r>
      <w:del w:id="4100" w:author="Julia Ringo" w:date="2023-10-21T10:16:00Z">
        <w:r w:rsidDel="0067666F">
          <w:rPr>
            <w:rFonts w:ascii="Arial" w:hAnsi="Arial"/>
          </w:rPr>
          <w:delText xml:space="preserve">was </w:delText>
        </w:r>
      </w:del>
      <w:r>
        <w:rPr>
          <w:rFonts w:ascii="Arial" w:hAnsi="Arial"/>
        </w:rPr>
        <w:t>fe</w:t>
      </w:r>
      <w:ins w:id="4101" w:author="Julia Ringo" w:date="2023-10-21T10:16:00Z">
        <w:r w:rsidR="0067666F">
          <w:rPr>
            <w:rFonts w:ascii="Arial" w:hAnsi="Arial"/>
          </w:rPr>
          <w:t>lt</w:t>
        </w:r>
      </w:ins>
      <w:del w:id="4102" w:author="Julia Ringo" w:date="2023-10-21T10:16:00Z">
        <w:r w:rsidDel="0067666F">
          <w:rPr>
            <w:rFonts w:ascii="Arial" w:hAnsi="Arial"/>
          </w:rPr>
          <w:delText>eling</w:delText>
        </w:r>
      </w:del>
      <w:r>
        <w:rPr>
          <w:rFonts w:ascii="Arial" w:hAnsi="Arial"/>
        </w:rPr>
        <w:t xml:space="preserve"> uncomfortable about the racket the two ships were making, especially since every ping told anyone within a </w:t>
      </w:r>
      <w:del w:id="4103" w:author="Julia Ringo" w:date="2023-10-21T10:16:00Z">
        <w:r w:rsidDel="001662BF">
          <w:rPr>
            <w:rFonts w:ascii="Arial" w:hAnsi="Arial"/>
          </w:rPr>
          <w:delText>10</w:delText>
        </w:r>
      </w:del>
      <w:ins w:id="4104" w:author="Julia Ringo" w:date="2023-10-21T10:16:00Z">
        <w:r w:rsidR="001662BF">
          <w:rPr>
            <w:rFonts w:ascii="Arial" w:hAnsi="Arial"/>
          </w:rPr>
          <w:t>ten</w:t>
        </w:r>
      </w:ins>
      <w:r>
        <w:rPr>
          <w:rFonts w:ascii="Arial" w:hAnsi="Arial"/>
        </w:rPr>
        <w:t xml:space="preserve">, maybe even </w:t>
      </w:r>
      <w:del w:id="4105" w:author="Julia Ringo" w:date="2023-10-21T10:16:00Z">
        <w:r w:rsidDel="001662BF">
          <w:rPr>
            <w:rFonts w:ascii="Arial" w:hAnsi="Arial"/>
          </w:rPr>
          <w:delText>20</w:delText>
        </w:r>
      </w:del>
      <w:ins w:id="4106" w:author="Julia Ringo" w:date="2023-10-21T10:16:00Z">
        <w:r w:rsidR="001662BF">
          <w:rPr>
            <w:rFonts w:ascii="Arial" w:hAnsi="Arial"/>
          </w:rPr>
          <w:t>twenty</w:t>
        </w:r>
      </w:ins>
      <w:r>
        <w:rPr>
          <w:rFonts w:ascii="Arial" w:hAnsi="Arial"/>
        </w:rPr>
        <w:t>, mile radius precisely where they were. And</w:t>
      </w:r>
      <w:ins w:id="4107" w:author="Julia Ringo" w:date="2023-10-21T10:16:00Z">
        <w:r w:rsidR="001662BF">
          <w:rPr>
            <w:rFonts w:ascii="Arial" w:hAnsi="Arial"/>
          </w:rPr>
          <w:t>,</w:t>
        </w:r>
      </w:ins>
      <w:r>
        <w:rPr>
          <w:rFonts w:ascii="Arial" w:hAnsi="Arial"/>
        </w:rPr>
        <w:t xml:space="preserve"> of course</w:t>
      </w:r>
      <w:ins w:id="4108" w:author="Julia Ringo" w:date="2023-10-21T10:16:00Z">
        <w:r w:rsidR="001662BF">
          <w:rPr>
            <w:rFonts w:ascii="Arial" w:hAnsi="Arial"/>
          </w:rPr>
          <w:t>,</w:t>
        </w:r>
      </w:ins>
      <w:r>
        <w:rPr>
          <w:rFonts w:ascii="Arial" w:hAnsi="Arial"/>
        </w:rPr>
        <w:t xml:space="preserve"> even at a near-idle, the </w:t>
      </w:r>
      <w:r>
        <w:rPr>
          <w:rFonts w:ascii="Arial" w:hAnsi="Arial"/>
          <w:i/>
          <w:iCs/>
        </w:rPr>
        <w:t>Gnat’s</w:t>
      </w:r>
      <w:r>
        <w:rPr>
          <w:rFonts w:ascii="Arial" w:hAnsi="Arial"/>
        </w:rPr>
        <w:t xml:space="preserve"> diesel</w:t>
      </w:r>
      <w:del w:id="4109" w:author="Julia Ringo" w:date="2023-10-05T13:15:00Z">
        <w:r w:rsidDel="000E7660">
          <w:rPr>
            <w:rFonts w:ascii="Arial" w:hAnsi="Arial"/>
          </w:rPr>
          <w:delText xml:space="preserve"> — </w:delText>
        </w:r>
      </w:del>
      <w:ins w:id="4110" w:author="Julia Ringo" w:date="2023-10-05T13:15:00Z">
        <w:r w:rsidR="000E7660">
          <w:rPr>
            <w:rFonts w:ascii="Arial" w:hAnsi="Arial"/>
          </w:rPr>
          <w:t>—</w:t>
        </w:r>
      </w:ins>
      <w:r>
        <w:rPr>
          <w:rFonts w:ascii="Arial" w:hAnsi="Arial"/>
        </w:rPr>
        <w:t>which Shakes was now running again</w:t>
      </w:r>
      <w:del w:id="4111" w:author="Julia Ringo" w:date="2023-10-05T13:15:00Z">
        <w:r w:rsidDel="000E7660">
          <w:rPr>
            <w:rFonts w:ascii="Arial" w:hAnsi="Arial"/>
          </w:rPr>
          <w:delText xml:space="preserve"> — </w:delText>
        </w:r>
      </w:del>
      <w:ins w:id="4112" w:author="Julia Ringo" w:date="2023-10-05T13:15:00Z">
        <w:r w:rsidR="000E7660">
          <w:rPr>
            <w:rFonts w:ascii="Arial" w:hAnsi="Arial"/>
          </w:rPr>
          <w:t>—</w:t>
        </w:r>
      </w:ins>
      <w:r>
        <w:rPr>
          <w:rFonts w:ascii="Arial" w:hAnsi="Arial"/>
        </w:rPr>
        <w:t>growled loudly</w:t>
      </w:r>
      <w:ins w:id="4113" w:author="Julia Ringo" w:date="2023-10-21T10:16:00Z">
        <w:r w:rsidR="001662BF">
          <w:rPr>
            <w:rFonts w:ascii="Arial" w:hAnsi="Arial"/>
          </w:rPr>
          <w:t>,</w:t>
        </w:r>
      </w:ins>
      <w:r>
        <w:rPr>
          <w:rFonts w:ascii="Arial" w:hAnsi="Arial"/>
        </w:rPr>
        <w:t xml:space="preserve"> with sympathetic vibrations </w:t>
      </w:r>
      <w:del w:id="4114" w:author="Julia Ringo" w:date="2023-10-21T10:17:00Z">
        <w:r w:rsidDel="001662BF">
          <w:rPr>
            <w:rFonts w:ascii="Arial" w:hAnsi="Arial"/>
          </w:rPr>
          <w:delText xml:space="preserve">reflected back </w:delText>
        </w:r>
      </w:del>
      <w:r>
        <w:rPr>
          <w:rFonts w:ascii="Arial" w:hAnsi="Arial"/>
        </w:rPr>
        <w:t>from the abandoned ship hulls surrounding them. Captain Percy reassured herself that they were far off any routine shipping lanes, and most vessels would steer around this patch they had chosen to plunge into. This refuse patch</w:t>
      </w:r>
      <w:ins w:id="4115" w:author="Julia Ringo" w:date="2023-10-21T10:17:00Z">
        <w:r w:rsidR="001662BF">
          <w:rPr>
            <w:rFonts w:ascii="Arial" w:hAnsi="Arial"/>
          </w:rPr>
          <w:t>, which increasingly</w:t>
        </w:r>
      </w:ins>
      <w:del w:id="4116" w:author="Julia Ringo" w:date="2023-10-21T10:17:00Z">
        <w:r w:rsidDel="001662BF">
          <w:rPr>
            <w:rFonts w:ascii="Arial" w:hAnsi="Arial"/>
          </w:rPr>
          <w:delText xml:space="preserve"> that</w:delText>
        </w:r>
      </w:del>
      <w:r>
        <w:rPr>
          <w:rFonts w:ascii="Arial" w:hAnsi="Arial"/>
        </w:rPr>
        <w:t xml:space="preserve"> </w:t>
      </w:r>
      <w:del w:id="4117" w:author="Julia Ringo" w:date="2023-10-21T10:17:00Z">
        <w:r w:rsidDel="001662BF">
          <w:rPr>
            <w:rFonts w:ascii="Arial" w:hAnsi="Arial"/>
          </w:rPr>
          <w:delText>was more and more appearing</w:delText>
        </w:r>
      </w:del>
      <w:ins w:id="4118" w:author="Julia Ringo" w:date="2023-10-21T10:17:00Z">
        <w:r w:rsidR="001662BF">
          <w:rPr>
            <w:rFonts w:ascii="Arial" w:hAnsi="Arial"/>
          </w:rPr>
          <w:t>appeared</w:t>
        </w:r>
      </w:ins>
      <w:r>
        <w:rPr>
          <w:rFonts w:ascii="Arial" w:hAnsi="Arial"/>
        </w:rPr>
        <w:t xml:space="preserve"> to be quite a massive obstacle</w:t>
      </w:r>
      <w:del w:id="4119" w:author="Julia Ringo" w:date="2023-10-21T10:17:00Z">
        <w:r w:rsidDel="001662BF">
          <w:rPr>
            <w:rFonts w:ascii="Arial" w:hAnsi="Arial"/>
          </w:rPr>
          <w:delText xml:space="preserve"> to make one’s way across</w:delText>
        </w:r>
      </w:del>
      <w:r>
        <w:rPr>
          <w:rFonts w:ascii="Arial" w:hAnsi="Arial"/>
        </w:rPr>
        <w:t>.</w:t>
      </w:r>
    </w:p>
    <w:p w14:paraId="06C198AC" w14:textId="77777777" w:rsidR="001E2E9B" w:rsidRDefault="00000000">
      <w:pPr>
        <w:pStyle w:val="BodyText"/>
        <w:rPr>
          <w:rFonts w:ascii="Arial" w:hAnsi="Arial"/>
        </w:rPr>
      </w:pPr>
      <w:r>
        <w:rPr>
          <w:rFonts w:ascii="Arial" w:hAnsi="Arial"/>
        </w:rPr>
        <w:t xml:space="preserve">The boats were still on the surface, and Percy was still standing on the bridge of the </w:t>
      </w:r>
      <w:r>
        <w:rPr>
          <w:rFonts w:ascii="Arial" w:hAnsi="Arial"/>
          <w:i/>
          <w:iCs/>
        </w:rPr>
        <w:t>Prospect</w:t>
      </w:r>
      <w:r>
        <w:rPr>
          <w:rFonts w:ascii="Arial" w:hAnsi="Arial"/>
        </w:rPr>
        <w:t>, when the morning sun eased itself up over the eastern horizon. Its long red rays ignited the landscape of black hulks around them until it looked like boats were stirring the dead waters of an underworld lake of blood.</w:t>
      </w:r>
    </w:p>
    <w:p w14:paraId="4C0AC571" w14:textId="6B49B574" w:rsidR="001E2E9B" w:rsidRDefault="00000000">
      <w:pPr>
        <w:pStyle w:val="BodyText"/>
        <w:rPr>
          <w:rFonts w:ascii="Arial" w:hAnsi="Arial"/>
        </w:rPr>
      </w:pPr>
      <w:r>
        <w:rPr>
          <w:rFonts w:ascii="Arial" w:hAnsi="Arial"/>
        </w:rPr>
        <w:t>As the sun crept upwards and its light filled out the entire spectrum, the lake of blood turned into a turbid and viscous black sea</w:t>
      </w:r>
      <w:del w:id="4120" w:author="Julia Ringo" w:date="2023-10-05T13:15:00Z">
        <w:r w:rsidDel="000E7660">
          <w:rPr>
            <w:rFonts w:ascii="Arial" w:hAnsi="Arial"/>
          </w:rPr>
          <w:delText xml:space="preserve"> — </w:delText>
        </w:r>
      </w:del>
      <w:ins w:id="4121" w:author="Julia Ringo" w:date="2023-10-05T13:15:00Z">
        <w:r w:rsidR="000E7660">
          <w:rPr>
            <w:rFonts w:ascii="Arial" w:hAnsi="Arial"/>
          </w:rPr>
          <w:t>—</w:t>
        </w:r>
      </w:ins>
      <w:r>
        <w:rPr>
          <w:rFonts w:ascii="Arial" w:hAnsi="Arial"/>
        </w:rPr>
        <w:t>all the bunker fuels, engine lubricants, solvents and greases; all the specially developed chemical mixes that drove or eased the movements of the giant steel machines through the water</w:t>
      </w:r>
      <w:del w:id="4122" w:author="Julia Ringo" w:date="2023-10-05T13:15:00Z">
        <w:r w:rsidDel="000E7660">
          <w:rPr>
            <w:rFonts w:ascii="Arial" w:hAnsi="Arial"/>
          </w:rPr>
          <w:delText xml:space="preserve"> — </w:delText>
        </w:r>
      </w:del>
      <w:ins w:id="4123" w:author="Julia Ringo" w:date="2023-10-05T13:15:00Z">
        <w:r w:rsidR="000E7660">
          <w:rPr>
            <w:rFonts w:ascii="Arial" w:hAnsi="Arial"/>
          </w:rPr>
          <w:t>—</w:t>
        </w:r>
      </w:ins>
      <w:r>
        <w:rPr>
          <w:rFonts w:ascii="Arial" w:hAnsi="Arial"/>
        </w:rPr>
        <w:t>all eventually escaped from the rotting containers that held them and contaminated the pure sea water of the middle ocean. The contaminants floated on the surface, coating and binding together the more physical refuse. The stuck-together grime coalesced and joined forces with larger pieces that floated in defiance of the power of the perpetually sucking bottomless hole underneath.</w:t>
      </w:r>
    </w:p>
    <w:p w14:paraId="54455A6A" w14:textId="77777777" w:rsidR="001E2E9B" w:rsidRDefault="00000000">
      <w:pPr>
        <w:pStyle w:val="BodyText"/>
        <w:rPr>
          <w:rFonts w:ascii="Arial" w:hAnsi="Arial"/>
        </w:rPr>
      </w:pPr>
      <w:r>
        <w:rPr>
          <w:rFonts w:ascii="Arial" w:hAnsi="Arial"/>
        </w:rPr>
        <w:t xml:space="preserve">By the full light of day, Percy felt far too exposed. She waved down Shakes until he stopped the </w:t>
      </w:r>
      <w:r>
        <w:rPr>
          <w:rFonts w:ascii="Arial" w:hAnsi="Arial"/>
          <w:i/>
          <w:iCs/>
        </w:rPr>
        <w:t>Gnat’s</w:t>
      </w:r>
      <w:r>
        <w:rPr>
          <w:rFonts w:ascii="Arial" w:hAnsi="Arial"/>
        </w:rPr>
        <w:t xml:space="preserve"> engine and Hemi could contact him via radio to tell him to bring the </w:t>
      </w:r>
      <w:r>
        <w:rPr>
          <w:rFonts w:ascii="Arial" w:hAnsi="Arial"/>
          <w:i/>
          <w:iCs/>
        </w:rPr>
        <w:t>Gnat</w:t>
      </w:r>
      <w:r>
        <w:rPr>
          <w:rFonts w:ascii="Arial" w:hAnsi="Arial"/>
        </w:rPr>
        <w:t xml:space="preserve"> underneath and mate with the </w:t>
      </w:r>
      <w:r>
        <w:rPr>
          <w:rFonts w:ascii="Arial" w:hAnsi="Arial"/>
          <w:i/>
          <w:iCs/>
        </w:rPr>
        <w:t>Prospect</w:t>
      </w:r>
      <w:r>
        <w:rPr>
          <w:rFonts w:ascii="Arial" w:hAnsi="Arial"/>
        </w:rPr>
        <w:t>. This was fine with Shakes, who had not slept the entire night and looked forward to taking a rest aboard the relatively luxurious larger submarine.</w:t>
      </w:r>
    </w:p>
    <w:p w14:paraId="03AA7099" w14:textId="31D008F4" w:rsidR="001E2E9B" w:rsidRDefault="00000000">
      <w:pPr>
        <w:pStyle w:val="BodyText"/>
        <w:rPr>
          <w:rFonts w:ascii="Arial" w:hAnsi="Arial"/>
        </w:rPr>
      </w:pPr>
      <w:r>
        <w:rPr>
          <w:rFonts w:ascii="Arial" w:hAnsi="Arial"/>
        </w:rPr>
        <w:lastRenderedPageBreak/>
        <w:t xml:space="preserve">With the </w:t>
      </w:r>
      <w:r>
        <w:rPr>
          <w:rFonts w:ascii="Arial" w:hAnsi="Arial"/>
          <w:i/>
          <w:iCs/>
        </w:rPr>
        <w:t>Gnat</w:t>
      </w:r>
      <w:r>
        <w:rPr>
          <w:rFonts w:ascii="Arial" w:hAnsi="Arial"/>
        </w:rPr>
        <w:t xml:space="preserve"> attached, Percy had the </w:t>
      </w:r>
      <w:r>
        <w:rPr>
          <w:rFonts w:ascii="Arial" w:hAnsi="Arial"/>
          <w:i/>
          <w:iCs/>
        </w:rPr>
        <w:t>Prospect</w:t>
      </w:r>
      <w:r w:rsidRPr="001662BF">
        <w:rPr>
          <w:rFonts w:ascii="Arial" w:hAnsi="Arial"/>
          <w:rPrChange w:id="4124" w:author="Julia Ringo" w:date="2023-10-21T10:18:00Z">
            <w:rPr>
              <w:rFonts w:ascii="Arial" w:hAnsi="Arial"/>
              <w:i/>
              <w:iCs/>
            </w:rPr>
          </w:rPrChange>
        </w:rPr>
        <w:t>’s</w:t>
      </w:r>
      <w:r w:rsidRPr="001662BF">
        <w:rPr>
          <w:rFonts w:ascii="Arial" w:hAnsi="Arial"/>
        </w:rPr>
        <w:t xml:space="preserve"> </w:t>
      </w:r>
      <w:r>
        <w:rPr>
          <w:rFonts w:ascii="Arial" w:hAnsi="Arial"/>
        </w:rPr>
        <w:t xml:space="preserve">diesels shut down, and they submerged to 20 meters. It was much quieter </w:t>
      </w:r>
      <w:proofErr w:type="gramStart"/>
      <w:r>
        <w:rPr>
          <w:rFonts w:ascii="Arial" w:hAnsi="Arial"/>
        </w:rPr>
        <w:t xml:space="preserve">underwater </w:t>
      </w:r>
      <w:ins w:id="4125" w:author="Julia Ringo" w:date="2023-10-21T10:18:00Z">
        <w:r w:rsidR="001662BF">
          <w:rPr>
            <w:rFonts w:ascii="Arial" w:hAnsi="Arial"/>
          </w:rPr>
          <w:t>,</w:t>
        </w:r>
      </w:ins>
      <w:r>
        <w:rPr>
          <w:rFonts w:ascii="Arial" w:hAnsi="Arial"/>
        </w:rPr>
        <w:t>with</w:t>
      </w:r>
      <w:proofErr w:type="gramEnd"/>
      <w:r>
        <w:rPr>
          <w:rFonts w:ascii="Arial" w:hAnsi="Arial"/>
        </w:rPr>
        <w:t xml:space="preserve"> no noise but the gentle hum of the electric motors. But they continued to send out a ping every ten minutes or so with the active sonar to avoid the submerged wrecks, which occasionally hung bow- or stern-down hundreds of meters into the water.</w:t>
      </w:r>
    </w:p>
    <w:p w14:paraId="3CAE5A20" w14:textId="77777777" w:rsidR="001E2E9B" w:rsidRDefault="00000000">
      <w:pPr>
        <w:pStyle w:val="BodyText"/>
        <w:rPr>
          <w:rFonts w:ascii="Arial" w:hAnsi="Arial"/>
        </w:rPr>
      </w:pPr>
      <w:r>
        <w:rPr>
          <w:rFonts w:ascii="Arial" w:hAnsi="Arial"/>
        </w:rPr>
        <w:t xml:space="preserve">On passive sonar, Cassandra listened to the sound of the </w:t>
      </w:r>
      <w:r>
        <w:rPr>
          <w:rFonts w:ascii="Arial" w:hAnsi="Arial"/>
          <w:i/>
          <w:iCs/>
        </w:rPr>
        <w:t>Prospect’s</w:t>
      </w:r>
      <w:r>
        <w:rPr>
          <w:rFonts w:ascii="Arial" w:hAnsi="Arial"/>
        </w:rPr>
        <w:t xml:space="preserve"> motors traveling off into the water and come bouncing back. From the signals, she felt the impenetrable surface above and tracked the larger pieces in their unchangeable orbits in the gyre around her. She spent the first few hours of the morning scanning circles with the sonar, flipping filters on and off.</w:t>
      </w:r>
    </w:p>
    <w:p w14:paraId="07C44E7A" w14:textId="5F21FED4" w:rsidR="001E2E9B" w:rsidRDefault="00000000">
      <w:pPr>
        <w:pStyle w:val="BodyText"/>
        <w:rPr>
          <w:rFonts w:ascii="Arial" w:hAnsi="Arial"/>
        </w:rPr>
      </w:pPr>
      <w:r>
        <w:rPr>
          <w:rFonts w:ascii="Arial" w:hAnsi="Arial"/>
        </w:rPr>
        <w:t>When she felt like she had found a good combination of filters for giving her the clearest view of the surrounding water</w:t>
      </w:r>
      <w:del w:id="4126" w:author="Julia Ringo" w:date="2023-10-05T13:15:00Z">
        <w:r w:rsidDel="000E7660">
          <w:rPr>
            <w:rFonts w:ascii="Arial" w:hAnsi="Arial"/>
          </w:rPr>
          <w:delText xml:space="preserve"> — </w:delText>
        </w:r>
      </w:del>
      <w:ins w:id="4127" w:author="Julia Ringo" w:date="2023-10-05T13:15:00Z">
        <w:r w:rsidR="000E7660">
          <w:rPr>
            <w:rFonts w:ascii="Arial" w:hAnsi="Arial"/>
          </w:rPr>
          <w:t>—</w:t>
        </w:r>
      </w:ins>
      <w:r>
        <w:rPr>
          <w:rFonts w:ascii="Arial" w:hAnsi="Arial"/>
        </w:rPr>
        <w:t xml:space="preserve">while at the same time taking out the source sound of the </w:t>
      </w:r>
      <w:r>
        <w:rPr>
          <w:rFonts w:ascii="Arial" w:hAnsi="Arial"/>
          <w:i/>
          <w:iCs/>
        </w:rPr>
        <w:t>Prospect’s</w:t>
      </w:r>
      <w:r>
        <w:rPr>
          <w:rFonts w:ascii="Arial" w:hAnsi="Arial"/>
        </w:rPr>
        <w:t xml:space="preserve"> motors</w:t>
      </w:r>
      <w:del w:id="4128" w:author="Julia Ringo" w:date="2023-10-05T13:15:00Z">
        <w:r w:rsidDel="000E7660">
          <w:rPr>
            <w:rFonts w:ascii="Arial" w:hAnsi="Arial"/>
          </w:rPr>
          <w:delText xml:space="preserve"> — </w:delText>
        </w:r>
      </w:del>
      <w:ins w:id="4129" w:author="Julia Ringo" w:date="2023-10-05T13:15:00Z">
        <w:r w:rsidR="000E7660">
          <w:rPr>
            <w:rFonts w:ascii="Arial" w:hAnsi="Arial"/>
          </w:rPr>
          <w:t>—</w:t>
        </w:r>
      </w:ins>
      <w:r>
        <w:rPr>
          <w:rFonts w:ascii="Arial" w:hAnsi="Arial"/>
        </w:rPr>
        <w:t>she did a slow sweep in every direction</w:t>
      </w:r>
      <w:ins w:id="4130" w:author="Julia Ringo" w:date="2023-10-21T10:20:00Z">
        <w:r w:rsidR="001662BF">
          <w:rPr>
            <w:rFonts w:ascii="Arial" w:hAnsi="Arial"/>
          </w:rPr>
          <w:t>,</w:t>
        </w:r>
      </w:ins>
      <w:r>
        <w:rPr>
          <w:rFonts w:ascii="Arial" w:hAnsi="Arial"/>
        </w:rPr>
        <w:t xml:space="preserve"> scribbling notes on a pad as she went. Toward</w:t>
      </w:r>
      <w:del w:id="4131" w:author="Julia Ringo" w:date="2023-10-21T10:20:00Z">
        <w:r w:rsidDel="001662BF">
          <w:rPr>
            <w:rFonts w:ascii="Arial" w:hAnsi="Arial"/>
          </w:rPr>
          <w:delText>s</w:delText>
        </w:r>
      </w:del>
      <w:r>
        <w:rPr>
          <w:rFonts w:ascii="Arial" w:hAnsi="Arial"/>
        </w:rPr>
        <w:t xml:space="preserve"> the rear port side, she thought she could hear something oddly mechanical. She adjusted her filters and tried to pin it down, but it eluded her. It may have been the distant thrum of a motor, but it also could just be chunks of refuse grinding against each other. The sea was so full of signals and reflections that beyond her immediate surrounding landscape it was impossible to be sure what was real and what was just an acoustic mirage.</w:t>
      </w:r>
    </w:p>
    <w:p w14:paraId="1103516D" w14:textId="77777777" w:rsidR="001E2E9B" w:rsidRDefault="00000000">
      <w:pPr>
        <w:pStyle w:val="BodyText"/>
        <w:rPr>
          <w:rFonts w:ascii="Arial" w:hAnsi="Arial"/>
        </w:rPr>
      </w:pPr>
      <w:r>
        <w:rPr>
          <w:rFonts w:ascii="Arial" w:hAnsi="Arial"/>
        </w:rPr>
        <w:t> </w:t>
      </w:r>
    </w:p>
    <w:p w14:paraId="4757716D" w14:textId="39905F92" w:rsidR="001E2E9B" w:rsidRDefault="00000000">
      <w:pPr>
        <w:pStyle w:val="BodyText"/>
        <w:rPr>
          <w:rFonts w:ascii="Arial" w:hAnsi="Arial"/>
        </w:rPr>
      </w:pPr>
      <w:r>
        <w:rPr>
          <w:rFonts w:ascii="Arial" w:hAnsi="Arial"/>
        </w:rPr>
        <w:t xml:space="preserve">Throughout the day they slowly proceeded through the gyre. The active-sonar pings lit up the surroundings for Cassandra. Yet she continually faced her own doubts: about her ability to detect objects in the water, about the directional guidance she was suggesting to Hemi and Percy, and about that occasional far-off machine noise that suggested she was not quite running down every signal to its fullest extent. But every time her doubts came up, Hemi asked her to set off another active-sonar ping, and each of those pings </w:t>
      </w:r>
      <w:del w:id="4132" w:author="Julia Ringo" w:date="2023-10-21T10:21:00Z">
        <w:r w:rsidDel="001662BF">
          <w:rPr>
            <w:rFonts w:ascii="Arial" w:hAnsi="Arial"/>
          </w:rPr>
          <w:delText>would come</w:delText>
        </w:r>
      </w:del>
      <w:ins w:id="4133" w:author="Julia Ringo" w:date="2023-10-21T10:21:00Z">
        <w:r w:rsidR="001662BF">
          <w:rPr>
            <w:rFonts w:ascii="Arial" w:hAnsi="Arial"/>
          </w:rPr>
          <w:t>came</w:t>
        </w:r>
      </w:ins>
      <w:r>
        <w:rPr>
          <w:rFonts w:ascii="Arial" w:hAnsi="Arial"/>
        </w:rPr>
        <w:t xml:space="preserve"> back with such a concrete depiction of what surrounded them that her doubts would melt away with the fading sound of the ping.</w:t>
      </w:r>
    </w:p>
    <w:p w14:paraId="00A75099" w14:textId="10C492BE" w:rsidR="001E2E9B" w:rsidRDefault="00000000">
      <w:pPr>
        <w:pStyle w:val="BodyText"/>
        <w:rPr>
          <w:rFonts w:ascii="Arial" w:hAnsi="Arial"/>
        </w:rPr>
      </w:pPr>
      <w:r>
        <w:rPr>
          <w:rFonts w:ascii="Arial" w:hAnsi="Arial"/>
        </w:rPr>
        <w:t xml:space="preserve">By the end of the day, Cassandra’s confidence was growing as she started to understand that sonar was becoming second-nature to her. She </w:t>
      </w:r>
      <w:del w:id="4134" w:author="Julia Ringo" w:date="2023-10-21T10:21:00Z">
        <w:r w:rsidDel="001662BF">
          <w:rPr>
            <w:rFonts w:ascii="Arial" w:hAnsi="Arial"/>
          </w:rPr>
          <w:delText xml:space="preserve">would </w:delText>
        </w:r>
      </w:del>
      <w:r>
        <w:rPr>
          <w:rFonts w:ascii="Arial" w:hAnsi="Arial"/>
        </w:rPr>
        <w:t>close</w:t>
      </w:r>
      <w:ins w:id="4135" w:author="Julia Ringo" w:date="2023-10-21T10:21:00Z">
        <w:r w:rsidR="001662BF">
          <w:rPr>
            <w:rFonts w:ascii="Arial" w:hAnsi="Arial"/>
          </w:rPr>
          <w:t>d</w:t>
        </w:r>
      </w:ins>
      <w:r>
        <w:rPr>
          <w:rFonts w:ascii="Arial" w:hAnsi="Arial"/>
        </w:rPr>
        <w:t xml:space="preserve"> her eyes, and her mind </w:t>
      </w:r>
      <w:del w:id="4136" w:author="Julia Ringo" w:date="2023-10-21T10:21:00Z">
        <w:r w:rsidDel="001662BF">
          <w:rPr>
            <w:rFonts w:ascii="Arial" w:hAnsi="Arial"/>
          </w:rPr>
          <w:delText xml:space="preserve">would </w:delText>
        </w:r>
      </w:del>
      <w:r>
        <w:rPr>
          <w:rFonts w:ascii="Arial" w:hAnsi="Arial"/>
        </w:rPr>
        <w:t>travel</w:t>
      </w:r>
      <w:ins w:id="4137" w:author="Julia Ringo" w:date="2023-10-21T10:21:00Z">
        <w:r w:rsidR="001662BF">
          <w:rPr>
            <w:rFonts w:ascii="Arial" w:hAnsi="Arial"/>
          </w:rPr>
          <w:t>ed</w:t>
        </w:r>
      </w:ins>
      <w:r>
        <w:rPr>
          <w:rFonts w:ascii="Arial" w:hAnsi="Arial"/>
        </w:rPr>
        <w:t xml:space="preserve"> out into the water. It </w:t>
      </w:r>
      <w:del w:id="4138" w:author="Julia Ringo" w:date="2023-10-21T10:21:00Z">
        <w:r w:rsidDel="001662BF">
          <w:rPr>
            <w:rFonts w:ascii="Arial" w:hAnsi="Arial"/>
          </w:rPr>
          <w:delText>would be</w:delText>
        </w:r>
      </w:del>
      <w:ins w:id="4139" w:author="Julia Ringo" w:date="2023-10-21T10:21:00Z">
        <w:r w:rsidR="001662BF">
          <w:rPr>
            <w:rFonts w:ascii="Arial" w:hAnsi="Arial"/>
          </w:rPr>
          <w:t>was</w:t>
        </w:r>
      </w:ins>
      <w:r>
        <w:rPr>
          <w:rFonts w:ascii="Arial" w:hAnsi="Arial"/>
        </w:rPr>
        <w:t xml:space="preserve"> all blackness at first, but she </w:t>
      </w:r>
      <w:del w:id="4140" w:author="Julia Ringo" w:date="2023-10-21T10:21:00Z">
        <w:r w:rsidDel="001662BF">
          <w:rPr>
            <w:rFonts w:ascii="Arial" w:hAnsi="Arial"/>
          </w:rPr>
          <w:delText xml:space="preserve">would </w:delText>
        </w:r>
      </w:del>
      <w:r>
        <w:rPr>
          <w:rFonts w:ascii="Arial" w:hAnsi="Arial"/>
        </w:rPr>
        <w:t>relax</w:t>
      </w:r>
      <w:ins w:id="4141" w:author="Julia Ringo" w:date="2023-10-21T10:21:00Z">
        <w:r w:rsidR="001662BF">
          <w:rPr>
            <w:rFonts w:ascii="Arial" w:hAnsi="Arial"/>
          </w:rPr>
          <w:t>ed</w:t>
        </w:r>
      </w:ins>
      <w:r>
        <w:rPr>
          <w:rFonts w:ascii="Arial" w:hAnsi="Arial"/>
        </w:rPr>
        <w:t xml:space="preserve"> and open</w:t>
      </w:r>
      <w:ins w:id="4142" w:author="Julia Ringo" w:date="2023-10-21T10:21:00Z">
        <w:r w:rsidR="001662BF">
          <w:rPr>
            <w:rFonts w:ascii="Arial" w:hAnsi="Arial"/>
          </w:rPr>
          <w:t>ed</w:t>
        </w:r>
      </w:ins>
      <w:r>
        <w:rPr>
          <w:rFonts w:ascii="Arial" w:hAnsi="Arial"/>
        </w:rPr>
        <w:t xml:space="preserve"> her mouth slightly to minimize the sound of her own breathing. Her heart rate </w:t>
      </w:r>
      <w:del w:id="4143" w:author="Julia Ringo" w:date="2023-10-21T10:21:00Z">
        <w:r w:rsidDel="001662BF">
          <w:rPr>
            <w:rFonts w:ascii="Arial" w:hAnsi="Arial"/>
          </w:rPr>
          <w:delText xml:space="preserve">would </w:delText>
        </w:r>
      </w:del>
      <w:r>
        <w:rPr>
          <w:rFonts w:ascii="Arial" w:hAnsi="Arial"/>
        </w:rPr>
        <w:t>slow</w:t>
      </w:r>
      <w:ins w:id="4144" w:author="Julia Ringo" w:date="2023-10-21T10:21:00Z">
        <w:r w:rsidR="001662BF">
          <w:rPr>
            <w:rFonts w:ascii="Arial" w:hAnsi="Arial"/>
          </w:rPr>
          <w:t>ed</w:t>
        </w:r>
      </w:ins>
      <w:r>
        <w:rPr>
          <w:rFonts w:ascii="Arial" w:hAnsi="Arial"/>
        </w:rPr>
        <w:t xml:space="preserve">. Her mind </w:t>
      </w:r>
      <w:del w:id="4145" w:author="Julia Ringo" w:date="2023-10-21T10:21:00Z">
        <w:r w:rsidDel="001662BF">
          <w:rPr>
            <w:rFonts w:ascii="Arial" w:hAnsi="Arial"/>
          </w:rPr>
          <w:delText xml:space="preserve">would </w:delText>
        </w:r>
      </w:del>
      <w:r>
        <w:rPr>
          <w:rFonts w:ascii="Arial" w:hAnsi="Arial"/>
        </w:rPr>
        <w:t>search</w:t>
      </w:r>
      <w:ins w:id="4146" w:author="Julia Ringo" w:date="2023-10-21T10:21:00Z">
        <w:r w:rsidR="001662BF">
          <w:rPr>
            <w:rFonts w:ascii="Arial" w:hAnsi="Arial"/>
          </w:rPr>
          <w:t>ed</w:t>
        </w:r>
      </w:ins>
      <w:r>
        <w:rPr>
          <w:rFonts w:ascii="Arial" w:hAnsi="Arial"/>
        </w:rPr>
        <w:t xml:space="preserve"> the water. Turning the directional wheel, she found her mind could follow the direction as if she were seeing out through the microphones. She no longer need</w:t>
      </w:r>
      <w:ins w:id="4147" w:author="Julia Ringo" w:date="2023-10-21T10:21:00Z">
        <w:r w:rsidR="001662BF">
          <w:rPr>
            <w:rFonts w:ascii="Arial" w:hAnsi="Arial"/>
          </w:rPr>
          <w:t>ed</w:t>
        </w:r>
      </w:ins>
      <w:r>
        <w:rPr>
          <w:rFonts w:ascii="Arial" w:hAnsi="Arial"/>
        </w:rPr>
        <w:t xml:space="preserve"> to look at the directional indicator to know whether the mics were oriented to the front, sides</w:t>
      </w:r>
      <w:ins w:id="4148" w:author="Julia Ringo" w:date="2023-10-21T10:21:00Z">
        <w:r w:rsidR="001662BF">
          <w:rPr>
            <w:rFonts w:ascii="Arial" w:hAnsi="Arial"/>
          </w:rPr>
          <w:t>,</w:t>
        </w:r>
      </w:ins>
      <w:r>
        <w:rPr>
          <w:rFonts w:ascii="Arial" w:hAnsi="Arial"/>
        </w:rPr>
        <w:t xml:space="preserve"> or rear of the boat, she just </w:t>
      </w:r>
      <w:r>
        <w:rPr>
          <w:rFonts w:ascii="Arial" w:hAnsi="Arial"/>
          <w:i/>
          <w:iCs/>
        </w:rPr>
        <w:t>knew</w:t>
      </w:r>
      <w:r>
        <w:rPr>
          <w:rFonts w:ascii="Arial" w:hAnsi="Arial"/>
        </w:rPr>
        <w:t xml:space="preserve">, even with her eyes closed. The black pitch of the deep sea fell away, and in her mind it </w:t>
      </w:r>
      <w:del w:id="4149" w:author="Julia Ringo" w:date="2023-10-21T10:22:00Z">
        <w:r w:rsidDel="001662BF">
          <w:rPr>
            <w:rFonts w:ascii="Arial" w:hAnsi="Arial"/>
          </w:rPr>
          <w:delText xml:space="preserve">would </w:delText>
        </w:r>
      </w:del>
      <w:r>
        <w:rPr>
          <w:rFonts w:ascii="Arial" w:hAnsi="Arial"/>
        </w:rPr>
        <w:t>all li</w:t>
      </w:r>
      <w:del w:id="4150" w:author="Julia Ringo" w:date="2023-10-21T10:22:00Z">
        <w:r w:rsidDel="001662BF">
          <w:rPr>
            <w:rFonts w:ascii="Arial" w:hAnsi="Arial"/>
          </w:rPr>
          <w:delText>gh</w:delText>
        </w:r>
      </w:del>
      <w:r>
        <w:rPr>
          <w:rFonts w:ascii="Arial" w:hAnsi="Arial"/>
        </w:rPr>
        <w:t xml:space="preserve">t up around her with a midday brightness that was entirely contained within her small skull. She watched the landscape with patience, like someone sitting in a rocker on a mountaintop porch. In her mind’s eye she could see </w:t>
      </w:r>
      <w:ins w:id="4151" w:author="Julia Ringo" w:date="2023-10-21T10:22:00Z">
        <w:r w:rsidR="001662BF">
          <w:rPr>
            <w:rFonts w:ascii="Arial" w:hAnsi="Arial"/>
          </w:rPr>
          <w:t>with astonishing clarity</w:t>
        </w:r>
        <w:r w:rsidR="001662BF">
          <w:rPr>
            <w:rFonts w:ascii="Arial" w:hAnsi="Arial"/>
          </w:rPr>
          <w:t xml:space="preserve"> </w:t>
        </w:r>
      </w:ins>
      <w:r>
        <w:rPr>
          <w:rFonts w:ascii="Arial" w:hAnsi="Arial"/>
        </w:rPr>
        <w:t>the objects that marked the landscape</w:t>
      </w:r>
      <w:del w:id="4152" w:author="Julia Ringo" w:date="2023-10-21T10:22:00Z">
        <w:r w:rsidDel="001662BF">
          <w:rPr>
            <w:rFonts w:ascii="Arial" w:hAnsi="Arial"/>
          </w:rPr>
          <w:delText xml:space="preserve"> with astonishing clarity</w:delText>
        </w:r>
      </w:del>
      <w:r>
        <w:rPr>
          <w:rFonts w:ascii="Arial" w:hAnsi="Arial"/>
        </w:rPr>
        <w:t xml:space="preserve">: the smoothly curving walls of the hulls like the bodies of lanced leviathans, the </w:t>
      </w:r>
      <w:r>
        <w:rPr>
          <w:rFonts w:ascii="Arial" w:hAnsi="Arial"/>
        </w:rPr>
        <w:lastRenderedPageBreak/>
        <w:t>crenelations of the superstructures, the sharply defined spaces between the refuse pieces. And from below, nothing. Always nothing.</w:t>
      </w:r>
    </w:p>
    <w:p w14:paraId="2DCBA392" w14:textId="4CB792AF" w:rsidR="001E2E9B" w:rsidRDefault="00000000">
      <w:pPr>
        <w:pStyle w:val="BodyText"/>
        <w:rPr>
          <w:rFonts w:ascii="Arial" w:hAnsi="Arial"/>
        </w:rPr>
      </w:pPr>
      <w:r>
        <w:rPr>
          <w:rFonts w:ascii="Arial" w:hAnsi="Arial"/>
        </w:rPr>
        <w:t xml:space="preserve">With confidence came a love of her job, and the long shift that Percy was currently asking her to do without breaks seemed like less of a burden than it had </w:t>
      </w:r>
      <w:del w:id="4153" w:author="Julia Ringo" w:date="2023-10-21T10:22:00Z">
        <w:r w:rsidDel="001662BF">
          <w:rPr>
            <w:rFonts w:ascii="Arial" w:hAnsi="Arial"/>
          </w:rPr>
          <w:delText>in the past</w:delText>
        </w:r>
      </w:del>
      <w:ins w:id="4154" w:author="Julia Ringo" w:date="2023-10-21T10:22:00Z">
        <w:r w:rsidR="001662BF">
          <w:rPr>
            <w:rFonts w:ascii="Arial" w:hAnsi="Arial"/>
          </w:rPr>
          <w:t>at first</w:t>
        </w:r>
      </w:ins>
      <w:r>
        <w:rPr>
          <w:rFonts w:ascii="Arial" w:hAnsi="Arial"/>
        </w:rPr>
        <w:t>. She found time passed rapidly when her mind was out there swimming in the sea of sound.</w:t>
      </w:r>
    </w:p>
    <w:p w14:paraId="784EF566" w14:textId="3A4ADC2F" w:rsidR="001E2E9B" w:rsidRDefault="00000000">
      <w:pPr>
        <w:pStyle w:val="BodyText"/>
        <w:rPr>
          <w:rFonts w:ascii="Arial" w:hAnsi="Arial"/>
        </w:rPr>
      </w:pPr>
      <w:r>
        <w:rPr>
          <w:rFonts w:ascii="Arial" w:hAnsi="Arial"/>
        </w:rPr>
        <w:t xml:space="preserve">By the clock, it was just after dark when Captain Percy suggested they might want to move up to periscope depth and have a look around at the garbage patch from the surface. The </w:t>
      </w:r>
      <w:r>
        <w:rPr>
          <w:rFonts w:ascii="Arial" w:hAnsi="Arial"/>
          <w:i/>
          <w:iCs/>
        </w:rPr>
        <w:t>Prospect’</w:t>
      </w:r>
      <w:r w:rsidRPr="001662BF">
        <w:rPr>
          <w:rFonts w:ascii="Arial" w:hAnsi="Arial"/>
          <w:rPrChange w:id="4155" w:author="Julia Ringo" w:date="2023-10-21T10:22:00Z">
            <w:rPr>
              <w:rFonts w:ascii="Arial" w:hAnsi="Arial"/>
              <w:i/>
              <w:iCs/>
            </w:rPr>
          </w:rPrChange>
        </w:rPr>
        <w:t>s</w:t>
      </w:r>
      <w:r>
        <w:rPr>
          <w:rFonts w:ascii="Arial" w:hAnsi="Arial"/>
        </w:rPr>
        <w:t xml:space="preserve"> batteries were about half discharged</w:t>
      </w:r>
      <w:ins w:id="4156" w:author="Julia Ringo" w:date="2023-10-21T10:23:00Z">
        <w:r w:rsidR="001662BF">
          <w:rPr>
            <w:rFonts w:ascii="Arial" w:hAnsi="Arial"/>
          </w:rPr>
          <w:t>,</w:t>
        </w:r>
      </w:ins>
      <w:r>
        <w:rPr>
          <w:rFonts w:ascii="Arial" w:hAnsi="Arial"/>
        </w:rPr>
        <w:t xml:space="preserve"> and if it was safe to run on the surface, they could run the diesels and recharge the batteries as usual. She asked Cassandra to have one last listen before she started raising the boat. Percy shut down the motors entirely so Cassandra could hear as far as possible.</w:t>
      </w:r>
    </w:p>
    <w:p w14:paraId="08293BD6" w14:textId="77777777" w:rsidR="001E2E9B" w:rsidRDefault="00000000">
      <w:pPr>
        <w:pStyle w:val="BodyText"/>
        <w:rPr>
          <w:rFonts w:ascii="Arial" w:hAnsi="Arial"/>
        </w:rPr>
      </w:pPr>
      <w:r>
        <w:rPr>
          <w:rFonts w:ascii="Arial" w:hAnsi="Arial"/>
        </w:rPr>
        <w:t>In this complete silence, Cassandra swung the sonar mics slowly in a full circle around, listening to the sounds of the ocean in every direction. As the mics came around towards the rear of the boat, that soft far-off motorized sound arose again, floating up from the depths of the silence.</w:t>
      </w:r>
    </w:p>
    <w:p w14:paraId="30E940A8" w14:textId="09320F02" w:rsidR="001E2E9B" w:rsidRDefault="00000000">
      <w:pPr>
        <w:pStyle w:val="BodyText"/>
        <w:rPr>
          <w:rFonts w:ascii="Arial" w:hAnsi="Arial"/>
        </w:rPr>
      </w:pPr>
      <w:r>
        <w:rPr>
          <w:rFonts w:ascii="Arial" w:hAnsi="Arial"/>
        </w:rPr>
        <w:t xml:space="preserve">Suddenly all her doubts came flooding back, and Cassandra felt her ears go warm inside the headphones. She instinctively knew that motor off in the water was </w:t>
      </w:r>
      <w:r>
        <w:rPr>
          <w:rFonts w:ascii="Arial" w:hAnsi="Arial"/>
          <w:i/>
          <w:iCs/>
        </w:rPr>
        <w:t>Grackle</w:t>
      </w:r>
      <w:r>
        <w:rPr>
          <w:rFonts w:ascii="Arial" w:hAnsi="Arial"/>
        </w:rPr>
        <w:t>. Still behind them, still pursuing</w:t>
      </w:r>
      <w:ins w:id="4157" w:author="Julia Ringo" w:date="2023-10-21T10:23:00Z">
        <w:r w:rsidR="001662BF">
          <w:rPr>
            <w:rFonts w:ascii="Arial" w:hAnsi="Arial"/>
          </w:rPr>
          <w:t>,</w:t>
        </w:r>
      </w:ins>
      <w:del w:id="4158" w:author="Julia Ringo" w:date="2023-10-21T10:23:00Z">
        <w:r w:rsidDel="001662BF">
          <w:rPr>
            <w:rFonts w:ascii="Arial" w:hAnsi="Arial"/>
          </w:rPr>
          <w:delText>;</w:delText>
        </w:r>
      </w:del>
      <w:r>
        <w:rPr>
          <w:rFonts w:ascii="Arial" w:hAnsi="Arial"/>
        </w:rPr>
        <w:t xml:space="preserve"> perhaps never having left. She also knew that she should have known it was their pursuers when she heard the first faint wavering contact hours ago in the early part of the day. She realized she had made a mistake, potentially a large one, and that made her afraid to say anything.</w:t>
      </w:r>
    </w:p>
    <w:p w14:paraId="7F62448B" w14:textId="0BEC75D9" w:rsidR="001E2E9B" w:rsidRDefault="00000000">
      <w:pPr>
        <w:pStyle w:val="BodyText"/>
        <w:rPr>
          <w:rFonts w:ascii="Arial" w:hAnsi="Arial"/>
        </w:rPr>
      </w:pPr>
      <w:r>
        <w:rPr>
          <w:rFonts w:ascii="Arial" w:hAnsi="Arial"/>
        </w:rPr>
        <w:t xml:space="preserve">She listened to the sound for a few minutes, only just barely easing the directional wheel back and forth across the signal, trying to lock in on the strongest bearing. It was only when Hemi put his heavy hand on her shoulder that she realized that he had been standing behind her, watching. Even without hearing, he </w:t>
      </w:r>
      <w:del w:id="4159" w:author="Julia Ringo" w:date="2023-10-21T10:23:00Z">
        <w:r w:rsidDel="001662BF">
          <w:rPr>
            <w:rFonts w:ascii="Arial" w:hAnsi="Arial"/>
          </w:rPr>
          <w:delText>was capable of</w:delText>
        </w:r>
      </w:del>
      <w:ins w:id="4160" w:author="Julia Ringo" w:date="2023-10-21T10:23:00Z">
        <w:r w:rsidR="001662BF">
          <w:rPr>
            <w:rFonts w:ascii="Arial" w:hAnsi="Arial"/>
          </w:rPr>
          <w:t>could</w:t>
        </w:r>
      </w:ins>
      <w:r>
        <w:rPr>
          <w:rFonts w:ascii="Arial" w:hAnsi="Arial"/>
        </w:rPr>
        <w:t xml:space="preserve"> read</w:t>
      </w:r>
      <w:del w:id="4161" w:author="Julia Ringo" w:date="2023-10-21T10:23:00Z">
        <w:r w:rsidDel="001662BF">
          <w:rPr>
            <w:rFonts w:ascii="Arial" w:hAnsi="Arial"/>
          </w:rPr>
          <w:delText>ing</w:delText>
        </w:r>
      </w:del>
      <w:r>
        <w:rPr>
          <w:rFonts w:ascii="Arial" w:hAnsi="Arial"/>
        </w:rPr>
        <w:t xml:space="preserve"> the gauges and kn</w:t>
      </w:r>
      <w:ins w:id="4162" w:author="Julia Ringo" w:date="2023-10-21T10:23:00Z">
        <w:r w:rsidR="001662BF">
          <w:rPr>
            <w:rFonts w:ascii="Arial" w:hAnsi="Arial"/>
          </w:rPr>
          <w:t>ew</w:t>
        </w:r>
      </w:ins>
      <w:del w:id="4163" w:author="Julia Ringo" w:date="2023-10-21T10:23:00Z">
        <w:r w:rsidDel="001662BF">
          <w:rPr>
            <w:rFonts w:ascii="Arial" w:hAnsi="Arial"/>
          </w:rPr>
          <w:delText>owing</w:delText>
        </w:r>
      </w:del>
      <w:r>
        <w:rPr>
          <w:rFonts w:ascii="Arial" w:hAnsi="Arial"/>
        </w:rPr>
        <w:t xml:space="preserve"> she was on something. Cassandra looked up at him. She wrestled down her fear about the mistake she had made.</w:t>
      </w:r>
    </w:p>
    <w:p w14:paraId="77EC8EB1" w14:textId="621549DA" w:rsidR="001E2E9B" w:rsidRDefault="00000000">
      <w:pPr>
        <w:pStyle w:val="BodyText"/>
        <w:rPr>
          <w:rFonts w:ascii="Arial" w:hAnsi="Arial"/>
        </w:rPr>
      </w:pPr>
      <w:r>
        <w:rPr>
          <w:rFonts w:ascii="Arial" w:hAnsi="Arial"/>
        </w:rPr>
        <w:t>She slipped a headphone off one ear. “Something’s there</w:t>
      </w:r>
      <w:ins w:id="4164" w:author="Julia Ringo" w:date="2023-10-21T10:23:00Z">
        <w:r w:rsidR="001662BF">
          <w:rPr>
            <w:rFonts w:ascii="Arial" w:hAnsi="Arial"/>
          </w:rPr>
          <w:t>,</w:t>
        </w:r>
      </w:ins>
      <w:r>
        <w:rPr>
          <w:rFonts w:ascii="Arial" w:hAnsi="Arial"/>
        </w:rPr>
        <w:t xml:space="preserve"> Hemi.”</w:t>
      </w:r>
    </w:p>
    <w:p w14:paraId="492B026E" w14:textId="77777777" w:rsidR="001E2E9B" w:rsidRDefault="00000000">
      <w:pPr>
        <w:pStyle w:val="BodyText"/>
        <w:rPr>
          <w:rFonts w:ascii="Arial" w:hAnsi="Arial"/>
        </w:rPr>
      </w:pPr>
      <w:r>
        <w:rPr>
          <w:rFonts w:ascii="Arial" w:hAnsi="Arial"/>
        </w:rPr>
        <w:t>“It does look like it, does it not?” he said. “Let me listen.” He picked up the second headset and adjusted the gain. He paused for a second, then flipped a couple of filters on and listened again.</w:t>
      </w:r>
    </w:p>
    <w:p w14:paraId="1208FF9E" w14:textId="486EEF6A" w:rsidR="001E2E9B" w:rsidRDefault="00000000">
      <w:pPr>
        <w:pStyle w:val="BodyText"/>
        <w:rPr>
          <w:rFonts w:ascii="Arial" w:hAnsi="Arial"/>
        </w:rPr>
      </w:pPr>
      <w:r>
        <w:rPr>
          <w:rFonts w:ascii="Arial" w:hAnsi="Arial"/>
        </w:rPr>
        <w:t>“That’s them, isn’t it Hemi?” Cassandra asked. “I</w:t>
      </w:r>
      <w:del w:id="4165" w:author="Julia Ringo" w:date="2023-10-10T11:08:00Z">
        <w:r w:rsidDel="00B6693A">
          <w:rPr>
            <w:rFonts w:ascii="Arial" w:hAnsi="Arial"/>
          </w:rPr>
          <w:delText>…</w:delText>
        </w:r>
      </w:del>
      <w:ins w:id="4166" w:author="Julia Ringo" w:date="2023-10-10T11:08:00Z">
        <w:r w:rsidR="00B6693A">
          <w:rPr>
            <w:rFonts w:ascii="Arial" w:hAnsi="Arial"/>
          </w:rPr>
          <w:t xml:space="preserve"> . . . </w:t>
        </w:r>
      </w:ins>
      <w:del w:id="4167" w:author="Julia Ringo" w:date="2023-10-21T10:23:00Z">
        <w:r w:rsidDel="001662BF">
          <w:rPr>
            <w:rFonts w:ascii="Arial" w:hAnsi="Arial"/>
          </w:rPr>
          <w:delText xml:space="preserve"> </w:delText>
        </w:r>
      </w:del>
      <w:r>
        <w:rPr>
          <w:rFonts w:ascii="Arial" w:hAnsi="Arial"/>
        </w:rPr>
        <w:t>I think I heard them earlier.”</w:t>
      </w:r>
    </w:p>
    <w:p w14:paraId="7E431913" w14:textId="507DAB86" w:rsidR="001E2E9B" w:rsidRDefault="00000000">
      <w:pPr>
        <w:pStyle w:val="BodyText"/>
        <w:rPr>
          <w:rFonts w:ascii="Arial" w:hAnsi="Arial"/>
        </w:rPr>
      </w:pPr>
      <w:r>
        <w:rPr>
          <w:rFonts w:ascii="Arial" w:hAnsi="Arial"/>
        </w:rPr>
        <w:t xml:space="preserve">Hemi nodded as he patted Cassandra’s shoulder again. “Sylvia!” </w:t>
      </w:r>
      <w:ins w:id="4168" w:author="Julia Ringo" w:date="2023-10-21T10:23:00Z">
        <w:r w:rsidR="001662BF">
          <w:rPr>
            <w:rFonts w:ascii="Arial" w:hAnsi="Arial"/>
          </w:rPr>
          <w:t>h</w:t>
        </w:r>
      </w:ins>
      <w:del w:id="4169" w:author="Julia Ringo" w:date="2023-10-21T10:23:00Z">
        <w:r w:rsidDel="001662BF">
          <w:rPr>
            <w:rFonts w:ascii="Arial" w:hAnsi="Arial"/>
          </w:rPr>
          <w:delText>H</w:delText>
        </w:r>
      </w:del>
      <w:r>
        <w:rPr>
          <w:rFonts w:ascii="Arial" w:hAnsi="Arial"/>
        </w:rPr>
        <w:t>e bellowed upwar</w:t>
      </w:r>
      <w:ins w:id="4170" w:author="Julia Ringo" w:date="2023-10-21T10:24:00Z">
        <w:r w:rsidR="001662BF">
          <w:rPr>
            <w:rFonts w:ascii="Arial" w:hAnsi="Arial"/>
          </w:rPr>
          <w:t>d</w:t>
        </w:r>
      </w:ins>
      <w:del w:id="4171" w:author="Julia Ringo" w:date="2023-10-21T10:24:00Z">
        <w:r w:rsidDel="001662BF">
          <w:rPr>
            <w:rFonts w:ascii="Arial" w:hAnsi="Arial"/>
          </w:rPr>
          <w:delText>ds</w:delText>
        </w:r>
      </w:del>
      <w:r>
        <w:rPr>
          <w:rFonts w:ascii="Arial" w:hAnsi="Arial"/>
        </w:rPr>
        <w:t xml:space="preserve"> as he stepped back</w:t>
      </w:r>
      <w:del w:id="4172" w:author="Julia Ringo" w:date="2023-10-21T10:24:00Z">
        <w:r w:rsidDel="001662BF">
          <w:rPr>
            <w:rFonts w:ascii="Arial" w:hAnsi="Arial"/>
          </w:rPr>
          <w:delText>wards</w:delText>
        </w:r>
      </w:del>
      <w:r>
        <w:rPr>
          <w:rFonts w:ascii="Arial" w:hAnsi="Arial"/>
        </w:rPr>
        <w:t>, stretching out the wire of the headset. He looked up through the hatch to the control room.</w:t>
      </w:r>
    </w:p>
    <w:p w14:paraId="6F25F572" w14:textId="77777777" w:rsidR="001E2E9B" w:rsidRDefault="00000000">
      <w:pPr>
        <w:pStyle w:val="BodyText"/>
        <w:rPr>
          <w:rFonts w:ascii="Arial" w:hAnsi="Arial"/>
        </w:rPr>
      </w:pPr>
      <w:r>
        <w:rPr>
          <w:rFonts w:ascii="Arial" w:hAnsi="Arial"/>
        </w:rPr>
        <w:t xml:space="preserve">Percy squatted on her haunches, her face a meter above </w:t>
      </w:r>
      <w:proofErr w:type="spellStart"/>
      <w:r>
        <w:rPr>
          <w:rFonts w:ascii="Arial" w:hAnsi="Arial"/>
        </w:rPr>
        <w:t>Hemi’s</w:t>
      </w:r>
      <w:proofErr w:type="spellEnd"/>
      <w:r>
        <w:rPr>
          <w:rFonts w:ascii="Arial" w:hAnsi="Arial"/>
        </w:rPr>
        <w:t>. “What the fuck is it this time?”</w:t>
      </w:r>
    </w:p>
    <w:p w14:paraId="1E4606E2" w14:textId="62E37E7C" w:rsidR="001E2E9B" w:rsidRDefault="00000000">
      <w:pPr>
        <w:pStyle w:val="BodyText"/>
        <w:rPr>
          <w:rFonts w:ascii="Arial" w:hAnsi="Arial"/>
        </w:rPr>
      </w:pPr>
      <w:r>
        <w:rPr>
          <w:rFonts w:ascii="Arial" w:hAnsi="Arial"/>
        </w:rPr>
        <w:t xml:space="preserve">“The </w:t>
      </w:r>
      <w:r>
        <w:rPr>
          <w:rFonts w:ascii="Arial" w:hAnsi="Arial"/>
          <w:i/>
          <w:iCs/>
        </w:rPr>
        <w:t>Grackle</w:t>
      </w:r>
      <w:del w:id="4173" w:author="Julia Ringo" w:date="2023-10-10T11:08:00Z">
        <w:r w:rsidDel="00B6693A">
          <w:rPr>
            <w:rFonts w:ascii="Arial" w:hAnsi="Arial"/>
          </w:rPr>
          <w:delText>…</w:delText>
        </w:r>
      </w:del>
      <w:ins w:id="4174" w:author="Julia Ringo" w:date="2023-10-10T11:08:00Z">
        <w:r w:rsidR="00B6693A">
          <w:rPr>
            <w:rFonts w:ascii="Arial" w:hAnsi="Arial"/>
          </w:rPr>
          <w:t xml:space="preserve"> . . . </w:t>
        </w:r>
      </w:ins>
      <w:del w:id="4175" w:author="Julia Ringo" w:date="2023-10-21T10:24:00Z">
        <w:r w:rsidDel="001662BF">
          <w:rPr>
            <w:rFonts w:ascii="Arial" w:hAnsi="Arial"/>
          </w:rPr>
          <w:delText xml:space="preserve"> </w:delText>
        </w:r>
      </w:del>
      <w:r>
        <w:rPr>
          <w:rFonts w:ascii="Arial" w:hAnsi="Arial"/>
        </w:rPr>
        <w:t>it is back again.”</w:t>
      </w:r>
    </w:p>
    <w:p w14:paraId="7F82D84D" w14:textId="77777777" w:rsidR="001E2E9B" w:rsidRDefault="00000000">
      <w:pPr>
        <w:pStyle w:val="BodyText"/>
        <w:rPr>
          <w:rFonts w:ascii="Arial" w:hAnsi="Arial"/>
        </w:rPr>
      </w:pPr>
      <w:r>
        <w:rPr>
          <w:rFonts w:ascii="Arial" w:hAnsi="Arial"/>
        </w:rPr>
        <w:lastRenderedPageBreak/>
        <w:t>“Sweet motherfucking fuck! Why? Why are they still fucking after us? We. Have. No. Cargo.” She breathed for a few seconds. “How far away are they?”</w:t>
      </w:r>
    </w:p>
    <w:p w14:paraId="59B0F7C2" w14:textId="550DDD79" w:rsidR="001E2E9B" w:rsidRDefault="00000000">
      <w:pPr>
        <w:pStyle w:val="BodyText"/>
        <w:rPr>
          <w:rFonts w:ascii="Arial" w:hAnsi="Arial"/>
        </w:rPr>
      </w:pPr>
      <w:r>
        <w:rPr>
          <w:rFonts w:ascii="Arial" w:hAnsi="Arial"/>
        </w:rPr>
        <w:t>“The contact is faint and distant. That is why Cassandra did not hear them before.” His eye caught Cassandra’s grateful face. “They are far enough away that the active ping is not returning a distance to them</w:t>
      </w:r>
      <w:del w:id="4176" w:author="Julia Ringo" w:date="2023-10-05T13:15:00Z">
        <w:r w:rsidDel="000E7660">
          <w:rPr>
            <w:rFonts w:ascii="Arial" w:hAnsi="Arial"/>
          </w:rPr>
          <w:delText xml:space="preserve"> — </w:delText>
        </w:r>
      </w:del>
      <w:ins w:id="4177" w:author="Julia Ringo" w:date="2023-10-05T13:15:00Z">
        <w:r w:rsidR="000E7660">
          <w:rPr>
            <w:rFonts w:ascii="Arial" w:hAnsi="Arial"/>
          </w:rPr>
          <w:t>—</w:t>
        </w:r>
      </w:ins>
      <w:r>
        <w:rPr>
          <w:rFonts w:ascii="Arial" w:hAnsi="Arial"/>
        </w:rPr>
        <w:t>or at least the active unit can</w:t>
      </w:r>
      <w:del w:id="4178" w:author="Julia Ringo" w:date="2023-10-21T10:24:00Z">
        <w:r w:rsidDel="001662BF">
          <w:rPr>
            <w:rFonts w:ascii="Arial" w:hAnsi="Arial"/>
          </w:rPr>
          <w:delText xml:space="preserve"> </w:delText>
        </w:r>
      </w:del>
      <w:r>
        <w:rPr>
          <w:rFonts w:ascii="Arial" w:hAnsi="Arial"/>
        </w:rPr>
        <w:t>not sort it out from all the other objects in the water.”</w:t>
      </w:r>
    </w:p>
    <w:p w14:paraId="751DBBFE" w14:textId="0FF643C0" w:rsidR="001E2E9B" w:rsidRDefault="00000000">
      <w:pPr>
        <w:pStyle w:val="BodyText"/>
        <w:rPr>
          <w:rFonts w:ascii="Arial" w:hAnsi="Arial"/>
        </w:rPr>
      </w:pPr>
      <w:r>
        <w:rPr>
          <w:rFonts w:ascii="Arial" w:hAnsi="Arial"/>
        </w:rPr>
        <w:t>“But the pinging we’ve been doing has probably been leading them along through this garbage patch I fuckin’ mistakenly believed would provide us cover</w:t>
      </w:r>
      <w:del w:id="4179" w:author="Julia Ringo" w:date="2023-10-05T13:15:00Z">
        <w:r w:rsidDel="000E7660">
          <w:rPr>
            <w:rFonts w:ascii="Arial" w:hAnsi="Arial"/>
          </w:rPr>
          <w:delText xml:space="preserve"> — </w:delText>
        </w:r>
      </w:del>
      <w:ins w:id="4180" w:author="Julia Ringo" w:date="2023-10-05T13:15:00Z">
        <w:r w:rsidR="000E7660">
          <w:rPr>
            <w:rFonts w:ascii="Arial" w:hAnsi="Arial"/>
          </w:rPr>
          <w:t>—</w:t>
        </w:r>
      </w:ins>
      <w:r>
        <w:rPr>
          <w:rFonts w:ascii="Arial" w:hAnsi="Arial"/>
        </w:rPr>
        <w:t xml:space="preserve">like fucking breadcrumbs through some fucking black forest. I know I’ve said it before: but I can’t fucking </w:t>
      </w:r>
      <w:r>
        <w:rPr>
          <w:rFonts w:ascii="Arial" w:hAnsi="Arial"/>
          <w:i/>
          <w:iCs/>
        </w:rPr>
        <w:t>believe</w:t>
      </w:r>
      <w:r>
        <w:rPr>
          <w:rFonts w:ascii="Arial" w:hAnsi="Arial"/>
        </w:rPr>
        <w:t xml:space="preserve"> that </w:t>
      </w:r>
      <w:r>
        <w:rPr>
          <w:rFonts w:ascii="Arial" w:hAnsi="Arial"/>
          <w:i/>
          <w:iCs/>
        </w:rPr>
        <w:t>ugly</w:t>
      </w:r>
      <w:r>
        <w:rPr>
          <w:rFonts w:ascii="Arial" w:hAnsi="Arial"/>
        </w:rPr>
        <w:t xml:space="preserve"> fucking boat is </w:t>
      </w:r>
      <w:r>
        <w:rPr>
          <w:rFonts w:ascii="Arial" w:hAnsi="Arial"/>
          <w:i/>
          <w:iCs/>
        </w:rPr>
        <w:t>still</w:t>
      </w:r>
      <w:r>
        <w:rPr>
          <w:rFonts w:ascii="Arial" w:hAnsi="Arial"/>
        </w:rPr>
        <w:t xml:space="preserve"> after us!”</w:t>
      </w:r>
    </w:p>
    <w:p w14:paraId="10C1FC68" w14:textId="20CC1307" w:rsidR="001E2E9B" w:rsidRDefault="00000000">
      <w:pPr>
        <w:pStyle w:val="BodyText"/>
        <w:rPr>
          <w:rFonts w:ascii="Arial" w:hAnsi="Arial"/>
        </w:rPr>
      </w:pPr>
      <w:r>
        <w:rPr>
          <w:rFonts w:ascii="Arial" w:hAnsi="Arial"/>
        </w:rPr>
        <w:t>“</w:t>
      </w:r>
      <w:r>
        <w:rPr>
          <w:rFonts w:ascii="Arial" w:hAnsi="Arial"/>
          <w:i/>
          <w:iCs/>
        </w:rPr>
        <w:t>Round Good Hope, and round the Horn, and round perdition’s flames</w:t>
      </w:r>
      <w:del w:id="4181" w:author="Julia Ringo" w:date="2023-10-10T11:08:00Z">
        <w:r w:rsidDel="00B6693A">
          <w:rPr>
            <w:rFonts w:ascii="Arial" w:hAnsi="Arial"/>
          </w:rPr>
          <w:delText>…</w:delText>
        </w:r>
      </w:del>
      <w:ins w:id="4182" w:author="Julia Ringo" w:date="2023-10-10T11:08:00Z">
        <w:r w:rsidR="00B6693A">
          <w:rPr>
            <w:rFonts w:ascii="Arial" w:hAnsi="Arial"/>
          </w:rPr>
          <w:t xml:space="preserve"> . . .</w:t>
        </w:r>
      </w:ins>
      <w:r>
        <w:rPr>
          <w:rFonts w:ascii="Arial" w:hAnsi="Arial"/>
        </w:rPr>
        <w:t>” Hemi said quietly to himself.</w:t>
      </w:r>
    </w:p>
    <w:p w14:paraId="7CFCE271" w14:textId="77777777" w:rsidR="001E2E9B" w:rsidRDefault="00000000">
      <w:pPr>
        <w:pStyle w:val="BodyText"/>
        <w:rPr>
          <w:rFonts w:ascii="Arial" w:hAnsi="Arial"/>
        </w:rPr>
      </w:pPr>
      <w:r>
        <w:rPr>
          <w:rFonts w:ascii="Arial" w:hAnsi="Arial"/>
        </w:rPr>
        <w:t xml:space="preserve">But Percy heard him quite clearly. “Oh, so the </w:t>
      </w:r>
      <w:r>
        <w:rPr>
          <w:rFonts w:ascii="Arial" w:hAnsi="Arial"/>
          <w:i/>
          <w:iCs/>
        </w:rPr>
        <w:t>Prospect</w:t>
      </w:r>
      <w:r>
        <w:rPr>
          <w:rFonts w:ascii="Arial" w:hAnsi="Arial"/>
        </w:rPr>
        <w:t xml:space="preserve"> is the fucking white whale now?”</w:t>
      </w:r>
    </w:p>
    <w:p w14:paraId="0C87FFE4" w14:textId="77777777" w:rsidR="001E2E9B" w:rsidRDefault="00000000">
      <w:pPr>
        <w:pStyle w:val="BodyText"/>
        <w:rPr>
          <w:rFonts w:ascii="Arial" w:hAnsi="Arial"/>
        </w:rPr>
      </w:pPr>
      <w:r>
        <w:rPr>
          <w:rFonts w:ascii="Arial" w:hAnsi="Arial"/>
        </w:rPr>
        <w:t>He looked up at her. “You must admit, there is almost a kind of classic literary insanity to their actions.”</w:t>
      </w:r>
    </w:p>
    <w:p w14:paraId="58708499" w14:textId="7D09554C" w:rsidR="001E2E9B" w:rsidRDefault="00000000">
      <w:pPr>
        <w:pStyle w:val="BodyText"/>
        <w:rPr>
          <w:rFonts w:ascii="Arial" w:hAnsi="Arial"/>
        </w:rPr>
      </w:pPr>
      <w:r>
        <w:rPr>
          <w:rFonts w:ascii="Arial" w:hAnsi="Arial"/>
        </w:rPr>
        <w:t>“You stifle that fucking tendency of yours toward layered meanings of overwritten symbolism right now</w:t>
      </w:r>
      <w:ins w:id="4183" w:author="Julia Ringo" w:date="2023-10-21T10:24:00Z">
        <w:r w:rsidR="001662BF">
          <w:rPr>
            <w:rFonts w:ascii="Arial" w:hAnsi="Arial"/>
          </w:rPr>
          <w:t>,</w:t>
        </w:r>
      </w:ins>
      <w:r>
        <w:rPr>
          <w:rFonts w:ascii="Arial" w:hAnsi="Arial"/>
        </w:rPr>
        <w:t xml:space="preserve"> Hemi Howell. Whenever you do that, it gives me the same crawling-nauseated feeling as sticking my hand in a toilet bowl full of unflushed shit. The </w:t>
      </w:r>
      <w:ins w:id="4184" w:author="Julia Ringo" w:date="2023-10-21T10:25:00Z">
        <w:r w:rsidR="001662BF">
          <w:rPr>
            <w:rFonts w:ascii="Arial" w:hAnsi="Arial"/>
          </w:rPr>
          <w:t>o</w:t>
        </w:r>
      </w:ins>
      <w:del w:id="4185" w:author="Julia Ringo" w:date="2023-10-21T10:25:00Z">
        <w:r w:rsidDel="001662BF">
          <w:rPr>
            <w:rFonts w:ascii="Arial" w:hAnsi="Arial"/>
          </w:rPr>
          <w:delText>O</w:delText>
        </w:r>
      </w:del>
      <w:r>
        <w:rPr>
          <w:rFonts w:ascii="Arial" w:hAnsi="Arial"/>
        </w:rPr>
        <w:t>cean is plenty fucking dramatic enough without having to spread some kind of pretentious icing of bullshit modern literary sludge on top of it</w:t>
      </w:r>
      <w:del w:id="4186" w:author="Julia Ringo" w:date="2023-10-10T11:08:00Z">
        <w:r w:rsidDel="00B6693A">
          <w:rPr>
            <w:rFonts w:ascii="Arial" w:hAnsi="Arial"/>
          </w:rPr>
          <w:delText>…</w:delText>
        </w:r>
      </w:del>
      <w:ins w:id="4187" w:author="Julia Ringo" w:date="2023-10-10T11:08:00Z">
        <w:r w:rsidR="00B6693A">
          <w:rPr>
            <w:rFonts w:ascii="Arial" w:hAnsi="Arial"/>
          </w:rPr>
          <w:t xml:space="preserve"> . . . </w:t>
        </w:r>
      </w:ins>
      <w:ins w:id="4188" w:author="Julia Ringo" w:date="2023-10-21T10:25:00Z">
        <w:r w:rsidR="001662BF">
          <w:rPr>
            <w:rFonts w:ascii="Arial" w:hAnsi="Arial"/>
          </w:rPr>
          <w:t>a</w:t>
        </w:r>
      </w:ins>
      <w:del w:id="4189" w:author="Julia Ringo" w:date="2023-10-21T10:25:00Z">
        <w:r w:rsidDel="001662BF">
          <w:rPr>
            <w:rFonts w:ascii="Arial" w:hAnsi="Arial"/>
          </w:rPr>
          <w:delText xml:space="preserve"> A</w:delText>
        </w:r>
      </w:del>
      <w:r>
        <w:rPr>
          <w:rFonts w:ascii="Arial" w:hAnsi="Arial"/>
        </w:rPr>
        <w:t xml:space="preserve">lright? Now, are they gaining on us? How long before we </w:t>
      </w:r>
      <w:proofErr w:type="gramStart"/>
      <w:r>
        <w:rPr>
          <w:rFonts w:ascii="Arial" w:hAnsi="Arial"/>
        </w:rPr>
        <w:t>have to</w:t>
      </w:r>
      <w:proofErr w:type="gramEnd"/>
      <w:r>
        <w:rPr>
          <w:rFonts w:ascii="Arial" w:hAnsi="Arial"/>
        </w:rPr>
        <w:t xml:space="preserve"> start worrying about them putting a torpedo in the water?”</w:t>
      </w:r>
    </w:p>
    <w:p w14:paraId="6F9BD951" w14:textId="7591D997" w:rsidR="001E2E9B" w:rsidRDefault="00000000">
      <w:pPr>
        <w:pStyle w:val="BodyText"/>
        <w:rPr>
          <w:rFonts w:ascii="Arial" w:hAnsi="Arial"/>
        </w:rPr>
      </w:pPr>
      <w:r>
        <w:rPr>
          <w:rFonts w:ascii="Arial" w:hAnsi="Arial"/>
        </w:rPr>
        <w:t>“No way to tell just yet. They likely have the same difficulty as us</w:t>
      </w:r>
      <w:del w:id="4190" w:author="Julia Ringo" w:date="2023-10-05T13:15:00Z">
        <w:r w:rsidDel="000E7660">
          <w:rPr>
            <w:rFonts w:ascii="Arial" w:hAnsi="Arial"/>
          </w:rPr>
          <w:delText xml:space="preserve"> — </w:delText>
        </w:r>
      </w:del>
      <w:ins w:id="4191" w:author="Julia Ringo" w:date="2023-10-05T13:15:00Z">
        <w:r w:rsidR="000E7660">
          <w:rPr>
            <w:rFonts w:ascii="Arial" w:hAnsi="Arial"/>
          </w:rPr>
          <w:t>—</w:t>
        </w:r>
      </w:ins>
      <w:r>
        <w:rPr>
          <w:rFonts w:ascii="Arial" w:hAnsi="Arial"/>
        </w:rPr>
        <w:t>moving fast through the surface garbage puts them at risk of hitting something.”</w:t>
      </w:r>
    </w:p>
    <w:p w14:paraId="48ECDC4E" w14:textId="77556293" w:rsidR="001E2E9B" w:rsidRDefault="00000000">
      <w:pPr>
        <w:pStyle w:val="BodyText"/>
        <w:rPr>
          <w:rFonts w:ascii="Arial" w:hAnsi="Arial"/>
        </w:rPr>
      </w:pPr>
      <w:r>
        <w:rPr>
          <w:rFonts w:ascii="Arial" w:hAnsi="Arial"/>
        </w:rPr>
        <w:t>“On the other hand, they have a giant fucking ram mounted to the front of their fucking ugly-ass sub. Perhaps they have no fucking fear at all of plowing through any heavy obstacle before them. With that in mind: we run like the fearful little mammalian prey we are. We remain submerged! Bastian, seven knots. Fuck! No, wait. Gregory</w:t>
      </w:r>
      <w:del w:id="4192" w:author="Julia Ringo" w:date="2023-10-05T13:15:00Z">
        <w:r w:rsidDel="000E7660">
          <w:rPr>
            <w:rFonts w:ascii="Arial" w:hAnsi="Arial"/>
          </w:rPr>
          <w:delText xml:space="preserve"> — </w:delText>
        </w:r>
      </w:del>
      <w:ins w:id="4193" w:author="Julia Ringo" w:date="2023-10-05T13:15:00Z">
        <w:r w:rsidR="000E7660">
          <w:rPr>
            <w:rFonts w:ascii="Arial" w:hAnsi="Arial"/>
          </w:rPr>
          <w:t>—</w:t>
        </w:r>
      </w:ins>
      <w:r>
        <w:rPr>
          <w:rFonts w:ascii="Arial" w:hAnsi="Arial"/>
        </w:rPr>
        <w:t xml:space="preserve">first go find fucking Shakes and get that leeching boat of his detached from my </w:t>
      </w:r>
      <w:r>
        <w:rPr>
          <w:rFonts w:ascii="Arial" w:hAnsi="Arial"/>
          <w:i/>
          <w:iCs/>
        </w:rPr>
        <w:t>Prospect</w:t>
      </w:r>
      <w:r>
        <w:rPr>
          <w:rFonts w:ascii="Arial" w:hAnsi="Arial"/>
        </w:rPr>
        <w:t>.”</w:t>
      </w:r>
    </w:p>
    <w:p w14:paraId="41CC7B1F" w14:textId="77777777" w:rsidR="001E2E9B" w:rsidRDefault="00000000">
      <w:pPr>
        <w:pStyle w:val="BodyText"/>
        <w:rPr>
          <w:rFonts w:ascii="Arial" w:hAnsi="Arial"/>
        </w:rPr>
      </w:pPr>
      <w:r>
        <w:rPr>
          <w:rFonts w:ascii="Arial" w:hAnsi="Arial"/>
        </w:rPr>
        <w:t xml:space="preserve">Twenty minutes later there was a clunk from the depths of the </w:t>
      </w:r>
      <w:r>
        <w:rPr>
          <w:rFonts w:ascii="Arial" w:hAnsi="Arial"/>
          <w:i/>
          <w:iCs/>
        </w:rPr>
        <w:t>Prospect</w:t>
      </w:r>
      <w:r>
        <w:rPr>
          <w:rFonts w:ascii="Arial" w:hAnsi="Arial"/>
        </w:rPr>
        <w:t xml:space="preserve"> as the </w:t>
      </w:r>
      <w:r>
        <w:rPr>
          <w:rFonts w:ascii="Arial" w:hAnsi="Arial"/>
          <w:i/>
          <w:iCs/>
        </w:rPr>
        <w:t>Gnat</w:t>
      </w:r>
      <w:r>
        <w:rPr>
          <w:rFonts w:ascii="Arial" w:hAnsi="Arial"/>
        </w:rPr>
        <w:t xml:space="preserve"> detached. Bastian eased the throttle forward slightly and the sounds inside the boat responded with a slightly increased pitch. The difference in speed was not significant, and most of the crew did not detect their increased velocity through the water.</w:t>
      </w:r>
    </w:p>
    <w:p w14:paraId="5C9C257C" w14:textId="77777777" w:rsidR="001E2E9B" w:rsidRDefault="00000000">
      <w:pPr>
        <w:pStyle w:val="BodyText"/>
        <w:rPr>
          <w:rFonts w:ascii="Arial" w:hAnsi="Arial"/>
        </w:rPr>
      </w:pPr>
      <w:r>
        <w:rPr>
          <w:rFonts w:ascii="Arial" w:hAnsi="Arial"/>
        </w:rPr>
        <w:t xml:space="preserve">But Percy could. To her it felt like her boat was now tearing through the deep, and the terror of what may be hanging down from the surface directly in her path made her </w:t>
      </w:r>
      <w:proofErr w:type="gramStart"/>
      <w:r>
        <w:rPr>
          <w:rFonts w:ascii="Arial" w:hAnsi="Arial"/>
        </w:rPr>
        <w:t>break out</w:t>
      </w:r>
      <w:proofErr w:type="gramEnd"/>
      <w:r>
        <w:rPr>
          <w:rFonts w:ascii="Arial" w:hAnsi="Arial"/>
        </w:rPr>
        <w:t xml:space="preserve"> in a cold sweat that did not evaporate in the cool, damp air of the control room.</w:t>
      </w:r>
    </w:p>
    <w:p w14:paraId="6D56DBFD" w14:textId="77777777" w:rsidR="001E2E9B" w:rsidRDefault="00000000">
      <w:pPr>
        <w:pStyle w:val="BodyText"/>
        <w:rPr>
          <w:rFonts w:ascii="Arial" w:hAnsi="Arial"/>
        </w:rPr>
      </w:pPr>
      <w:r>
        <w:rPr>
          <w:rFonts w:ascii="Arial" w:hAnsi="Arial"/>
        </w:rPr>
        <w:lastRenderedPageBreak/>
        <w:t xml:space="preserve">For the first half of the night, they kept up the active pings. Percy traded the assurance of a clear path for the fear that each ping almost certainly allowed the </w:t>
      </w:r>
      <w:r>
        <w:rPr>
          <w:rFonts w:ascii="Arial" w:hAnsi="Arial"/>
          <w:i/>
          <w:iCs/>
        </w:rPr>
        <w:t>Grackle</w:t>
      </w:r>
      <w:r>
        <w:rPr>
          <w:rFonts w:ascii="Arial" w:hAnsi="Arial"/>
        </w:rPr>
        <w:t xml:space="preserve"> to continue to track them.</w:t>
      </w:r>
    </w:p>
    <w:p w14:paraId="38425FDD" w14:textId="77777777" w:rsidR="001E2E9B" w:rsidRDefault="00000000">
      <w:pPr>
        <w:pStyle w:val="BodyText"/>
        <w:rPr>
          <w:rFonts w:ascii="Arial" w:hAnsi="Arial"/>
        </w:rPr>
      </w:pPr>
      <w:r>
        <w:rPr>
          <w:rFonts w:ascii="Arial" w:hAnsi="Arial"/>
        </w:rPr>
        <w:t xml:space="preserve">As the night wore on though, Hemi and Cassandra’s careful measurements of the strength of the </w:t>
      </w:r>
      <w:r>
        <w:rPr>
          <w:rFonts w:ascii="Arial" w:hAnsi="Arial"/>
          <w:i/>
          <w:iCs/>
        </w:rPr>
        <w:t>Grackle</w:t>
      </w:r>
      <w:r w:rsidRPr="001662BF">
        <w:rPr>
          <w:rFonts w:ascii="Arial" w:hAnsi="Arial"/>
          <w:rPrChange w:id="4194" w:author="Julia Ringo" w:date="2023-10-21T10:25:00Z">
            <w:rPr>
              <w:rFonts w:ascii="Arial" w:hAnsi="Arial"/>
              <w:i/>
              <w:iCs/>
            </w:rPr>
          </w:rPrChange>
        </w:rPr>
        <w:t>’s</w:t>
      </w:r>
      <w:r w:rsidRPr="001662BF">
        <w:rPr>
          <w:rFonts w:ascii="Arial" w:hAnsi="Arial"/>
        </w:rPr>
        <w:t xml:space="preserve"> </w:t>
      </w:r>
      <w:r>
        <w:rPr>
          <w:rFonts w:ascii="Arial" w:hAnsi="Arial"/>
        </w:rPr>
        <w:t xml:space="preserve">sonar signal suggested the </w:t>
      </w:r>
      <w:r>
        <w:rPr>
          <w:rFonts w:ascii="Arial" w:hAnsi="Arial"/>
          <w:i/>
          <w:iCs/>
        </w:rPr>
        <w:t>Prospect</w:t>
      </w:r>
      <w:r>
        <w:rPr>
          <w:rFonts w:ascii="Arial" w:hAnsi="Arial"/>
        </w:rPr>
        <w:t xml:space="preserve"> was not going to gain any distance on their pursuers while the pinging continued. In fact, it seemed they might be losing ground.</w:t>
      </w:r>
    </w:p>
    <w:p w14:paraId="65646AF0" w14:textId="77777777" w:rsidR="001E2E9B" w:rsidRDefault="00000000">
      <w:pPr>
        <w:pStyle w:val="BodyText"/>
        <w:rPr>
          <w:rFonts w:ascii="Arial" w:hAnsi="Arial"/>
        </w:rPr>
      </w:pPr>
      <w:r>
        <w:rPr>
          <w:rFonts w:ascii="Arial" w:hAnsi="Arial"/>
        </w:rPr>
        <w:t xml:space="preserve">The hours droned by with unchanging regularity. Hemi and Cassandra felt their minds softening with the persistence of the noise in their headsets. While Percy desperately needed every member of her crew, she also could not have them making bad decisions from lack of sleep. </w:t>
      </w:r>
      <w:proofErr w:type="gramStart"/>
      <w:r>
        <w:rPr>
          <w:rFonts w:ascii="Arial" w:hAnsi="Arial"/>
        </w:rPr>
        <w:t>So</w:t>
      </w:r>
      <w:proofErr w:type="gramEnd"/>
      <w:r>
        <w:rPr>
          <w:rFonts w:ascii="Arial" w:hAnsi="Arial"/>
        </w:rPr>
        <w:t xml:space="preserve"> after midnight she insisted that Hemi and Bastian hit the rack, with Cassandra and Gregory scheduled for a few hours in their bunks later in the night. She had no intention of sleeping herself.</w:t>
      </w:r>
    </w:p>
    <w:p w14:paraId="5867683B" w14:textId="761C1CB9" w:rsidR="001E2E9B" w:rsidRDefault="00000000">
      <w:pPr>
        <w:pStyle w:val="BodyText"/>
        <w:rPr>
          <w:rFonts w:ascii="Arial" w:hAnsi="Arial"/>
        </w:rPr>
      </w:pPr>
      <w:r>
        <w:rPr>
          <w:rFonts w:ascii="Arial" w:hAnsi="Arial"/>
        </w:rPr>
        <w:t xml:space="preserve">When Percy inspected the page on the clipboard next to Cassandra’s sonar unit, she found it was rapidly filling up with notations describing the objects the active sonar was </w:t>
      </w:r>
      <w:proofErr w:type="gramStart"/>
      <w:r>
        <w:rPr>
          <w:rFonts w:ascii="Arial" w:hAnsi="Arial"/>
        </w:rPr>
        <w:t>reflecting back</w:t>
      </w:r>
      <w:proofErr w:type="gramEnd"/>
      <w:r>
        <w:rPr>
          <w:rFonts w:ascii="Arial" w:hAnsi="Arial"/>
        </w:rPr>
        <w:t xml:space="preserve">, and the signal strength of the submarine following behind. Percy willed the </w:t>
      </w:r>
      <w:r>
        <w:rPr>
          <w:rFonts w:ascii="Arial" w:hAnsi="Arial"/>
          <w:i/>
          <w:iCs/>
        </w:rPr>
        <w:t>Prospect</w:t>
      </w:r>
      <w:r>
        <w:rPr>
          <w:rFonts w:ascii="Arial" w:hAnsi="Arial"/>
        </w:rPr>
        <w:t xml:space="preserve"> on, trying desperately to get Cassandra’s numbers to add up to some more distance between herself and that dogged signal out there in the water. But the numbers eased ever closer together, and she knew it was only a matter of time before the </w:t>
      </w:r>
      <w:r>
        <w:rPr>
          <w:rFonts w:ascii="Arial" w:hAnsi="Arial"/>
          <w:i/>
          <w:iCs/>
        </w:rPr>
        <w:t>Grackle</w:t>
      </w:r>
      <w:r>
        <w:rPr>
          <w:rFonts w:ascii="Arial" w:hAnsi="Arial"/>
        </w:rPr>
        <w:t xml:space="preserve"> would be within torpedo range. That sub’s commander must have known it </w:t>
      </w:r>
      <w:proofErr w:type="gramStart"/>
      <w:r>
        <w:rPr>
          <w:rFonts w:ascii="Arial" w:hAnsi="Arial"/>
        </w:rPr>
        <w:t>too, because</w:t>
      </w:r>
      <w:proofErr w:type="gramEnd"/>
      <w:r>
        <w:rPr>
          <w:rFonts w:ascii="Arial" w:hAnsi="Arial"/>
        </w:rPr>
        <w:t xml:space="preserve"> he did not increase speed, preferring to slowly reel his target in with minimal risk to his own boat. Given how quickly he had jumped to taking risks to gain an upper hand on the </w:t>
      </w:r>
      <w:r>
        <w:rPr>
          <w:rFonts w:ascii="Arial" w:hAnsi="Arial"/>
          <w:i/>
          <w:iCs/>
        </w:rPr>
        <w:t>Prospect</w:t>
      </w:r>
      <w:r>
        <w:rPr>
          <w:rFonts w:ascii="Arial" w:hAnsi="Arial"/>
        </w:rPr>
        <w:t xml:space="preserve"> in the past, the patience the </w:t>
      </w:r>
      <w:r>
        <w:rPr>
          <w:rFonts w:ascii="Arial" w:hAnsi="Arial"/>
          <w:i/>
          <w:iCs/>
        </w:rPr>
        <w:t>Grackle’s</w:t>
      </w:r>
      <w:r>
        <w:rPr>
          <w:rFonts w:ascii="Arial" w:hAnsi="Arial"/>
        </w:rPr>
        <w:t xml:space="preserve"> commander was currently showing telegraphed to Percy </w:t>
      </w:r>
      <w:del w:id="4195" w:author="Julia Ringo" w:date="2023-10-21T10:26:00Z">
        <w:r w:rsidDel="00B643EE">
          <w:rPr>
            <w:rFonts w:ascii="Arial" w:hAnsi="Arial"/>
          </w:rPr>
          <w:delText xml:space="preserve">an </w:delText>
        </w:r>
      </w:del>
      <w:ins w:id="4196" w:author="Julia Ringo" w:date="2023-10-21T10:26:00Z">
        <w:r w:rsidR="00B643EE">
          <w:rPr>
            <w:rFonts w:ascii="Arial" w:hAnsi="Arial"/>
          </w:rPr>
          <w:t>his</w:t>
        </w:r>
        <w:r w:rsidR="00B643EE">
          <w:rPr>
            <w:rFonts w:ascii="Arial" w:hAnsi="Arial"/>
          </w:rPr>
          <w:t xml:space="preserve"> </w:t>
        </w:r>
      </w:ins>
      <w:r>
        <w:rPr>
          <w:rFonts w:ascii="Arial" w:hAnsi="Arial"/>
        </w:rPr>
        <w:t xml:space="preserve">unnerving </w:t>
      </w:r>
      <w:del w:id="4197" w:author="Julia Ringo" w:date="2023-10-21T10:26:00Z">
        <w:r w:rsidDel="00B643EE">
          <w:rPr>
            <w:rFonts w:ascii="Arial" w:hAnsi="Arial"/>
          </w:rPr>
          <w:delText xml:space="preserve">amount of </w:delText>
        </w:r>
      </w:del>
      <w:r>
        <w:rPr>
          <w:rFonts w:ascii="Arial" w:hAnsi="Arial"/>
        </w:rPr>
        <w:t xml:space="preserve">confidence </w:t>
      </w:r>
      <w:del w:id="4198" w:author="Julia Ringo" w:date="2023-10-21T10:26:00Z">
        <w:r w:rsidDel="00B643EE">
          <w:rPr>
            <w:rFonts w:ascii="Arial" w:hAnsi="Arial"/>
          </w:rPr>
          <w:delText xml:space="preserve">he had </w:delText>
        </w:r>
      </w:del>
      <w:r>
        <w:rPr>
          <w:rFonts w:ascii="Arial" w:hAnsi="Arial"/>
        </w:rPr>
        <w:t>in the coming demise of her boat.</w:t>
      </w:r>
    </w:p>
    <w:p w14:paraId="1216809E" w14:textId="18543C6B" w:rsidR="001E2E9B" w:rsidRDefault="00000000">
      <w:pPr>
        <w:pStyle w:val="BodyText"/>
        <w:rPr>
          <w:rFonts w:ascii="Arial" w:hAnsi="Arial"/>
        </w:rPr>
      </w:pPr>
      <w:r>
        <w:rPr>
          <w:rFonts w:ascii="Arial" w:hAnsi="Arial"/>
        </w:rPr>
        <w:t xml:space="preserve">In the middle of the night, </w:t>
      </w:r>
      <w:del w:id="4199" w:author="Julia Ringo" w:date="2023-10-21T10:26:00Z">
        <w:r w:rsidDel="00B643EE">
          <w:rPr>
            <w:rFonts w:ascii="Arial" w:hAnsi="Arial"/>
          </w:rPr>
          <w:delText xml:space="preserve">Captain </w:delText>
        </w:r>
      </w:del>
      <w:r>
        <w:rPr>
          <w:rFonts w:ascii="Arial" w:hAnsi="Arial"/>
        </w:rPr>
        <w:t>Percy came down to the sonar compartment to check on the numbers once again. Cassandra showed her that the list of signal strengths had steadily increased with the closing of their pursuers. Percy broke out in another cold sweat</w:t>
      </w:r>
      <w:del w:id="4200" w:author="Julia Ringo" w:date="2023-10-05T13:15:00Z">
        <w:r w:rsidDel="000E7660">
          <w:rPr>
            <w:rFonts w:ascii="Arial" w:hAnsi="Arial"/>
          </w:rPr>
          <w:delText xml:space="preserve"> — </w:delText>
        </w:r>
      </w:del>
      <w:ins w:id="4201" w:author="Julia Ringo" w:date="2023-10-21T10:27:00Z">
        <w:r w:rsidR="00B643EE">
          <w:rPr>
            <w:rFonts w:ascii="Arial" w:hAnsi="Arial"/>
          </w:rPr>
          <w:t>, t</w:t>
        </w:r>
      </w:ins>
      <w:del w:id="4202" w:author="Julia Ringo" w:date="2023-10-21T10:27:00Z">
        <w:r w:rsidDel="00B643EE">
          <w:rPr>
            <w:rFonts w:ascii="Arial" w:hAnsi="Arial"/>
          </w:rPr>
          <w:delText>t</w:delText>
        </w:r>
      </w:del>
      <w:r>
        <w:rPr>
          <w:rFonts w:ascii="Arial" w:hAnsi="Arial"/>
        </w:rPr>
        <w:t xml:space="preserve">his time from the fear of the torpedo that she now realized could be released at any second. The </w:t>
      </w:r>
      <w:r>
        <w:rPr>
          <w:rFonts w:ascii="Arial" w:hAnsi="Arial"/>
          <w:i/>
          <w:iCs/>
        </w:rPr>
        <w:t>Grackle</w:t>
      </w:r>
      <w:r>
        <w:rPr>
          <w:rFonts w:ascii="Arial" w:hAnsi="Arial"/>
        </w:rPr>
        <w:t xml:space="preserve"> was rendering more clearly on the active sonar readouts</w:t>
      </w:r>
      <w:del w:id="4203" w:author="Julia Ringo" w:date="2023-10-05T13:15:00Z">
        <w:r w:rsidDel="000E7660">
          <w:rPr>
            <w:rFonts w:ascii="Arial" w:hAnsi="Arial"/>
          </w:rPr>
          <w:delText xml:space="preserve"> — </w:delText>
        </w:r>
      </w:del>
      <w:ins w:id="4204" w:author="Julia Ringo" w:date="2023-10-05T13:15:00Z">
        <w:r w:rsidR="000E7660">
          <w:rPr>
            <w:rFonts w:ascii="Arial" w:hAnsi="Arial"/>
          </w:rPr>
          <w:t>—</w:t>
        </w:r>
      </w:ins>
      <w:r>
        <w:rPr>
          <w:rFonts w:ascii="Arial" w:hAnsi="Arial"/>
        </w:rPr>
        <w:t>it had crept within ten nautical miles.</w:t>
      </w:r>
    </w:p>
    <w:p w14:paraId="0450F76E" w14:textId="75163A96" w:rsidR="001E2E9B" w:rsidRDefault="00000000">
      <w:pPr>
        <w:pStyle w:val="BodyText"/>
        <w:rPr>
          <w:rFonts w:ascii="Arial" w:hAnsi="Arial"/>
        </w:rPr>
      </w:pPr>
      <w:r>
        <w:rPr>
          <w:rFonts w:ascii="Arial" w:hAnsi="Arial"/>
        </w:rPr>
        <w:t xml:space="preserve">Almost regretting it as she said it, Percy asked Cassandra to lay off the active pings and use only passive sonar to track objects in the water. It would be challenging given the density of objects fouling the space they were moving through, but at seven knots the </w:t>
      </w:r>
      <w:r>
        <w:rPr>
          <w:rFonts w:ascii="Arial" w:hAnsi="Arial"/>
          <w:i/>
          <w:iCs/>
        </w:rPr>
        <w:t>Prospect</w:t>
      </w:r>
      <w:r>
        <w:rPr>
          <w:rFonts w:ascii="Arial" w:hAnsi="Arial"/>
        </w:rPr>
        <w:t xml:space="preserve"> was putting out just enough noise that a good sonar operator should be able to </w:t>
      </w:r>
      <w:del w:id="4205" w:author="Julia Ringo" w:date="2023-10-21T10:37:00Z">
        <w:r w:rsidDel="004229B0">
          <w:rPr>
            <w:rFonts w:ascii="Arial" w:hAnsi="Arial"/>
          </w:rPr>
          <w:delText xml:space="preserve">see </w:delText>
        </w:r>
      </w:del>
      <w:r>
        <w:rPr>
          <w:rFonts w:ascii="Arial" w:hAnsi="Arial"/>
        </w:rPr>
        <w:t xml:space="preserve">clearly </w:t>
      </w:r>
      <w:ins w:id="4206" w:author="Julia Ringo" w:date="2023-10-21T10:37:00Z">
        <w:r w:rsidR="004229B0">
          <w:rPr>
            <w:rFonts w:ascii="Arial" w:hAnsi="Arial"/>
          </w:rPr>
          <w:t xml:space="preserve">see </w:t>
        </w:r>
      </w:ins>
      <w:r>
        <w:rPr>
          <w:rFonts w:ascii="Arial" w:hAnsi="Arial"/>
        </w:rPr>
        <w:t xml:space="preserve">the surrounding seascape for miles in every direction. </w:t>
      </w:r>
      <w:proofErr w:type="spellStart"/>
      <w:r>
        <w:rPr>
          <w:rFonts w:ascii="Arial" w:hAnsi="Arial"/>
        </w:rPr>
        <w:t>Hemi’s</w:t>
      </w:r>
      <w:proofErr w:type="spellEnd"/>
      <w:r>
        <w:rPr>
          <w:rFonts w:ascii="Arial" w:hAnsi="Arial"/>
        </w:rPr>
        <w:t xml:space="preserve"> faith in Cassandra’s natural skills was rubbing off on Percy.</w:t>
      </w:r>
    </w:p>
    <w:p w14:paraId="3130FC1F" w14:textId="1BF2DFD8" w:rsidR="001E2E9B" w:rsidRDefault="00000000">
      <w:pPr>
        <w:pStyle w:val="BodyText"/>
        <w:rPr>
          <w:rFonts w:ascii="Arial" w:hAnsi="Arial"/>
        </w:rPr>
      </w:pPr>
      <w:r>
        <w:rPr>
          <w:rFonts w:ascii="Arial" w:hAnsi="Arial"/>
        </w:rPr>
        <w:t xml:space="preserve">With the active sonar off, Cassandra soon reported that the </w:t>
      </w:r>
      <w:r>
        <w:rPr>
          <w:rFonts w:ascii="Arial" w:hAnsi="Arial"/>
          <w:i/>
          <w:iCs/>
        </w:rPr>
        <w:t>Grackle</w:t>
      </w:r>
      <w:r>
        <w:rPr>
          <w:rFonts w:ascii="Arial" w:hAnsi="Arial"/>
        </w:rPr>
        <w:t xml:space="preserve"> had slowed and was losing some distance. Captain Percy knew exactly what the cause of that was</w:t>
      </w:r>
      <w:del w:id="4207" w:author="Julia Ringo" w:date="2023-10-05T13:15:00Z">
        <w:r w:rsidDel="000E7660">
          <w:rPr>
            <w:rFonts w:ascii="Arial" w:hAnsi="Arial"/>
          </w:rPr>
          <w:delText xml:space="preserve"> — </w:delText>
        </w:r>
      </w:del>
      <w:ins w:id="4208" w:author="Julia Ringo" w:date="2023-10-05T13:15:00Z">
        <w:r w:rsidR="000E7660">
          <w:rPr>
            <w:rFonts w:ascii="Arial" w:hAnsi="Arial"/>
          </w:rPr>
          <w:t>—</w:t>
        </w:r>
      </w:ins>
      <w:r>
        <w:rPr>
          <w:rFonts w:ascii="Arial" w:hAnsi="Arial"/>
        </w:rPr>
        <w:t xml:space="preserve">they had to run slowly and more </w:t>
      </w:r>
      <w:del w:id="4209" w:author="Julia Ringo" w:date="2023-10-21T10:37:00Z">
        <w:r w:rsidDel="004229B0">
          <w:rPr>
            <w:rFonts w:ascii="Arial" w:hAnsi="Arial"/>
          </w:rPr>
          <w:delText xml:space="preserve">silently </w:delText>
        </w:r>
      </w:del>
      <w:ins w:id="4210" w:author="Julia Ringo" w:date="2023-10-21T10:37:00Z">
        <w:r w:rsidR="004229B0">
          <w:rPr>
            <w:rFonts w:ascii="Arial" w:hAnsi="Arial"/>
          </w:rPr>
          <w:t>quie</w:t>
        </w:r>
        <w:r w:rsidR="004229B0">
          <w:rPr>
            <w:rFonts w:ascii="Arial" w:hAnsi="Arial"/>
          </w:rPr>
          <w:t xml:space="preserve">tly </w:t>
        </w:r>
      </w:ins>
      <w:r>
        <w:rPr>
          <w:rFonts w:ascii="Arial" w:hAnsi="Arial"/>
        </w:rPr>
        <w:t xml:space="preserve">to hear the </w:t>
      </w:r>
      <w:r>
        <w:rPr>
          <w:rFonts w:ascii="Arial" w:hAnsi="Arial"/>
          <w:i/>
          <w:iCs/>
        </w:rPr>
        <w:t>Prospect’s</w:t>
      </w:r>
      <w:r>
        <w:rPr>
          <w:rFonts w:ascii="Arial" w:hAnsi="Arial"/>
        </w:rPr>
        <w:t xml:space="preserve"> engine noise now.</w:t>
      </w:r>
    </w:p>
    <w:p w14:paraId="3F44FDD7" w14:textId="77777777" w:rsidR="001E2E9B" w:rsidRDefault="00000000">
      <w:pPr>
        <w:pStyle w:val="BodyText"/>
        <w:rPr>
          <w:rFonts w:ascii="Arial" w:hAnsi="Arial"/>
        </w:rPr>
      </w:pPr>
      <w:r>
        <w:rPr>
          <w:rFonts w:ascii="Arial" w:hAnsi="Arial"/>
        </w:rPr>
        <w:t> </w:t>
      </w:r>
    </w:p>
    <w:p w14:paraId="54CAED02" w14:textId="7639FC41" w:rsidR="001E2E9B" w:rsidRDefault="00000000">
      <w:pPr>
        <w:pStyle w:val="BodyText"/>
        <w:rPr>
          <w:rFonts w:ascii="Arial" w:hAnsi="Arial"/>
        </w:rPr>
      </w:pPr>
      <w:r>
        <w:rPr>
          <w:rFonts w:ascii="Arial" w:hAnsi="Arial"/>
        </w:rPr>
        <w:lastRenderedPageBreak/>
        <w:t>For the next two hours</w:t>
      </w:r>
      <w:ins w:id="4211" w:author="Julia Ringo" w:date="2023-10-21T10:38:00Z">
        <w:r w:rsidR="004229B0">
          <w:rPr>
            <w:rFonts w:ascii="Arial" w:hAnsi="Arial"/>
          </w:rPr>
          <w:t>,</w:t>
        </w:r>
      </w:ins>
      <w:r>
        <w:rPr>
          <w:rFonts w:ascii="Arial" w:hAnsi="Arial"/>
        </w:rPr>
        <w:t xml:space="preserve"> Cassandra blearily focused on listening to the sonar contacts while shouting potential hazards </w:t>
      </w:r>
      <w:del w:id="4212" w:author="Julia Ringo" w:date="2023-10-21T10:38:00Z">
        <w:r w:rsidDel="004229B0">
          <w:rPr>
            <w:rFonts w:ascii="Arial" w:hAnsi="Arial"/>
          </w:rPr>
          <w:delText xml:space="preserve">she heard </w:delText>
        </w:r>
      </w:del>
      <w:r>
        <w:rPr>
          <w:rFonts w:ascii="Arial" w:hAnsi="Arial"/>
        </w:rPr>
        <w:t xml:space="preserve">in the water up to the control room. Gregory and Percy were required to constantly </w:t>
      </w:r>
      <w:del w:id="4213" w:author="Julia Ringo" w:date="2023-10-21T10:38:00Z">
        <w:r w:rsidDel="004229B0">
          <w:rPr>
            <w:rFonts w:ascii="Arial" w:hAnsi="Arial"/>
          </w:rPr>
          <w:delText xml:space="preserve">make </w:delText>
        </w:r>
      </w:del>
      <w:r>
        <w:rPr>
          <w:rFonts w:ascii="Arial" w:hAnsi="Arial"/>
        </w:rPr>
        <w:t>adjust</w:t>
      </w:r>
      <w:del w:id="4214" w:author="Julia Ringo" w:date="2023-10-21T10:38:00Z">
        <w:r w:rsidDel="004229B0">
          <w:rPr>
            <w:rFonts w:ascii="Arial" w:hAnsi="Arial"/>
          </w:rPr>
          <w:delText>ments</w:delText>
        </w:r>
      </w:del>
      <w:r>
        <w:rPr>
          <w:rFonts w:ascii="Arial" w:hAnsi="Arial"/>
        </w:rPr>
        <w:t xml:space="preserve"> </w:t>
      </w:r>
      <w:del w:id="4215" w:author="Julia Ringo" w:date="2023-10-21T10:38:00Z">
        <w:r w:rsidDel="004229B0">
          <w:rPr>
            <w:rFonts w:ascii="Arial" w:hAnsi="Arial"/>
          </w:rPr>
          <w:delText xml:space="preserve">to </w:delText>
        </w:r>
      </w:del>
      <w:r>
        <w:rPr>
          <w:rFonts w:ascii="Arial" w:hAnsi="Arial"/>
        </w:rPr>
        <w:t xml:space="preserve">their course to avoid one large object or another that rang out in Cassandra’s earpieces. But she could not hear the smaller objects, and every so often one would bump threateningly against the hull, loud enough for them all to hear it regardless of which part of the ship had been struck. Every time this happened Percy shouted a string of curses down to Cassandra, and </w:t>
      </w:r>
      <w:del w:id="4216" w:author="Julia Ringo" w:date="2023-10-21T10:40:00Z">
        <w:r w:rsidDel="004229B0">
          <w:rPr>
            <w:rFonts w:ascii="Arial" w:hAnsi="Arial"/>
          </w:rPr>
          <w:delText xml:space="preserve">every time it happened </w:delText>
        </w:r>
      </w:del>
      <w:r>
        <w:rPr>
          <w:rFonts w:ascii="Arial" w:hAnsi="Arial"/>
        </w:rPr>
        <w:t xml:space="preserve">the oaths </w:t>
      </w:r>
      <w:ins w:id="4217" w:author="Julia Ringo" w:date="2023-10-21T10:40:00Z">
        <w:r w:rsidR="004229B0">
          <w:rPr>
            <w:rFonts w:ascii="Arial" w:hAnsi="Arial"/>
          </w:rPr>
          <w:t xml:space="preserve">ever </w:t>
        </w:r>
      </w:ins>
      <w:del w:id="4218" w:author="Julia Ringo" w:date="2023-10-21T10:40:00Z">
        <w:r w:rsidDel="004229B0">
          <w:rPr>
            <w:rFonts w:ascii="Arial" w:hAnsi="Arial"/>
          </w:rPr>
          <w:delText xml:space="preserve">were </w:delText>
        </w:r>
      </w:del>
      <w:r>
        <w:rPr>
          <w:rFonts w:ascii="Arial" w:hAnsi="Arial"/>
        </w:rPr>
        <w:t xml:space="preserve">fiercer </w:t>
      </w:r>
      <w:del w:id="4219" w:author="Julia Ringo" w:date="2023-10-21T10:40:00Z">
        <w:r w:rsidDel="004229B0">
          <w:rPr>
            <w:rFonts w:ascii="Arial" w:hAnsi="Arial"/>
          </w:rPr>
          <w:delText xml:space="preserve">and </w:delText>
        </w:r>
      </w:del>
      <w:proofErr w:type="gramStart"/>
      <w:ins w:id="4220" w:author="Julia Ringo" w:date="2023-10-21T10:40:00Z">
        <w:r w:rsidR="004229B0">
          <w:rPr>
            <w:rFonts w:ascii="Arial" w:hAnsi="Arial"/>
          </w:rPr>
          <w:t>longer-</w:t>
        </w:r>
      </w:ins>
      <w:r>
        <w:rPr>
          <w:rFonts w:ascii="Arial" w:hAnsi="Arial"/>
        </w:rPr>
        <w:t>last</w:t>
      </w:r>
      <w:ins w:id="4221" w:author="Julia Ringo" w:date="2023-10-21T10:40:00Z">
        <w:r w:rsidR="004229B0">
          <w:rPr>
            <w:rFonts w:ascii="Arial" w:hAnsi="Arial"/>
          </w:rPr>
          <w:t>ing</w:t>
        </w:r>
      </w:ins>
      <w:proofErr w:type="gramEnd"/>
      <w:del w:id="4222" w:author="Julia Ringo" w:date="2023-10-21T10:40:00Z">
        <w:r w:rsidDel="004229B0">
          <w:rPr>
            <w:rFonts w:ascii="Arial" w:hAnsi="Arial"/>
          </w:rPr>
          <w:delText>ed longer</w:delText>
        </w:r>
      </w:del>
      <w:r>
        <w:rPr>
          <w:rFonts w:ascii="Arial" w:hAnsi="Arial"/>
        </w:rPr>
        <w:t>.</w:t>
      </w:r>
    </w:p>
    <w:p w14:paraId="07F33FA5" w14:textId="72816FF2" w:rsidR="001E2E9B" w:rsidRDefault="00000000">
      <w:pPr>
        <w:pStyle w:val="BodyText"/>
        <w:rPr>
          <w:rFonts w:ascii="Arial" w:hAnsi="Arial"/>
        </w:rPr>
      </w:pPr>
      <w:r>
        <w:rPr>
          <w:rFonts w:ascii="Arial" w:hAnsi="Arial"/>
        </w:rPr>
        <w:t xml:space="preserve">By the time Hemi arrived back in the sonar compartment from his rack, Cassandra was clearly frayed. He consulted with her briefly to get caught up. He realized he would need to relieve </w:t>
      </w:r>
      <w:del w:id="4223" w:author="Julia Ringo" w:date="2023-10-21T10:41:00Z">
        <w:r w:rsidDel="004229B0">
          <w:rPr>
            <w:rFonts w:ascii="Arial" w:hAnsi="Arial"/>
          </w:rPr>
          <w:delText xml:space="preserve">Cassandra </w:delText>
        </w:r>
      </w:del>
      <w:ins w:id="4224" w:author="Julia Ringo" w:date="2023-10-21T10:41:00Z">
        <w:r w:rsidR="004229B0">
          <w:rPr>
            <w:rFonts w:ascii="Arial" w:hAnsi="Arial"/>
          </w:rPr>
          <w:t>her</w:t>
        </w:r>
      </w:ins>
      <w:del w:id="4225" w:author="Julia Ringo" w:date="2023-10-21T10:41:00Z">
        <w:r w:rsidDel="004229B0">
          <w:rPr>
            <w:rFonts w:ascii="Arial" w:hAnsi="Arial"/>
          </w:rPr>
          <w:delText>and let her get some rest</w:delText>
        </w:r>
      </w:del>
      <w:r>
        <w:rPr>
          <w:rFonts w:ascii="Arial" w:hAnsi="Arial"/>
        </w:rPr>
        <w:t>. But first he wanted to check in with Percy, so he climbed to the control room.</w:t>
      </w:r>
    </w:p>
    <w:p w14:paraId="19DD4F39" w14:textId="29708449" w:rsidR="001E2E9B" w:rsidRDefault="00000000">
      <w:pPr>
        <w:pStyle w:val="BodyText"/>
        <w:rPr>
          <w:rFonts w:ascii="Arial" w:hAnsi="Arial"/>
        </w:rPr>
      </w:pPr>
      <w:r>
        <w:rPr>
          <w:rFonts w:ascii="Arial" w:hAnsi="Arial"/>
        </w:rPr>
        <w:t>While he was on the ladder, the crunching sound of an impact</w:t>
      </w:r>
      <w:del w:id="4226" w:author="Julia Ringo" w:date="2023-10-05T13:15:00Z">
        <w:r w:rsidDel="000E7660">
          <w:rPr>
            <w:rFonts w:ascii="Arial" w:hAnsi="Arial"/>
          </w:rPr>
          <w:delText xml:space="preserve"> — </w:delText>
        </w:r>
      </w:del>
      <w:ins w:id="4227" w:author="Julia Ringo" w:date="2023-10-05T13:15:00Z">
        <w:r w:rsidR="000E7660">
          <w:rPr>
            <w:rFonts w:ascii="Arial" w:hAnsi="Arial"/>
          </w:rPr>
          <w:t>—</w:t>
        </w:r>
      </w:ins>
      <w:r>
        <w:rPr>
          <w:rFonts w:ascii="Arial" w:hAnsi="Arial"/>
        </w:rPr>
        <w:t xml:space="preserve">a recapitulation of the sound they all heard the first time the </w:t>
      </w:r>
      <w:r>
        <w:rPr>
          <w:rFonts w:ascii="Arial" w:hAnsi="Arial"/>
          <w:i/>
          <w:iCs/>
        </w:rPr>
        <w:t>Grackle</w:t>
      </w:r>
      <w:r>
        <w:rPr>
          <w:rFonts w:ascii="Arial" w:hAnsi="Arial"/>
        </w:rPr>
        <w:t xml:space="preserve"> had rammed them</w:t>
      </w:r>
      <w:del w:id="4228" w:author="Julia Ringo" w:date="2023-10-05T13:15:00Z">
        <w:r w:rsidDel="000E7660">
          <w:rPr>
            <w:rFonts w:ascii="Arial" w:hAnsi="Arial"/>
          </w:rPr>
          <w:delText xml:space="preserve"> — </w:delText>
        </w:r>
      </w:del>
      <w:ins w:id="4229" w:author="Julia Ringo" w:date="2023-10-05T13:15:00Z">
        <w:r w:rsidR="000E7660">
          <w:rPr>
            <w:rFonts w:ascii="Arial" w:hAnsi="Arial"/>
          </w:rPr>
          <w:t>—</w:t>
        </w:r>
      </w:ins>
      <w:r>
        <w:rPr>
          <w:rFonts w:ascii="Arial" w:hAnsi="Arial"/>
        </w:rPr>
        <w:t xml:space="preserve">shook the </w:t>
      </w:r>
      <w:r>
        <w:rPr>
          <w:rFonts w:ascii="Arial" w:hAnsi="Arial"/>
          <w:i/>
          <w:iCs/>
        </w:rPr>
        <w:t>Prospect</w:t>
      </w:r>
      <w:r>
        <w:rPr>
          <w:rFonts w:ascii="Arial" w:hAnsi="Arial"/>
        </w:rPr>
        <w:t xml:space="preserve"> bow to stern.</w:t>
      </w:r>
    </w:p>
    <w:p w14:paraId="5A34EC9C" w14:textId="77777777" w:rsidR="001E2E9B" w:rsidRDefault="00000000">
      <w:pPr>
        <w:pStyle w:val="BodyText"/>
        <w:rPr>
          <w:rFonts w:ascii="Arial" w:hAnsi="Arial"/>
        </w:rPr>
      </w:pPr>
      <w:r>
        <w:rPr>
          <w:rFonts w:ascii="Arial" w:hAnsi="Arial"/>
        </w:rPr>
        <w:t>“Gregory! Reduce speed to two knots!” Percy shouted almost instinctively.</w:t>
      </w:r>
    </w:p>
    <w:p w14:paraId="3B6611A3" w14:textId="0D25726F" w:rsidR="001E2E9B" w:rsidRDefault="00000000">
      <w:pPr>
        <w:pStyle w:val="BodyText"/>
        <w:rPr>
          <w:rFonts w:ascii="Arial" w:hAnsi="Arial"/>
        </w:rPr>
      </w:pPr>
      <w:r>
        <w:rPr>
          <w:rFonts w:ascii="Arial" w:hAnsi="Arial"/>
        </w:rPr>
        <w:t>As the boat slowed, Percy’s next thought was that they had in fact been rammed again</w:t>
      </w:r>
      <w:del w:id="4230" w:author="Julia Ringo" w:date="2023-10-05T13:15:00Z">
        <w:r w:rsidDel="000E7660">
          <w:rPr>
            <w:rFonts w:ascii="Arial" w:hAnsi="Arial"/>
          </w:rPr>
          <w:delText xml:space="preserve"> — </w:delText>
        </w:r>
      </w:del>
      <w:ins w:id="4231" w:author="Julia Ringo" w:date="2023-10-05T13:15:00Z">
        <w:r w:rsidR="000E7660">
          <w:rPr>
            <w:rFonts w:ascii="Arial" w:hAnsi="Arial"/>
          </w:rPr>
          <w:t>—</w:t>
        </w:r>
      </w:ins>
      <w:r>
        <w:rPr>
          <w:rFonts w:ascii="Arial" w:hAnsi="Arial"/>
        </w:rPr>
        <w:t xml:space="preserve">that Cassandra had not heard the </w:t>
      </w:r>
      <w:r>
        <w:rPr>
          <w:rFonts w:ascii="Arial" w:hAnsi="Arial"/>
          <w:i/>
          <w:iCs/>
        </w:rPr>
        <w:t>Grackle</w:t>
      </w:r>
      <w:r>
        <w:rPr>
          <w:rFonts w:ascii="Arial" w:hAnsi="Arial"/>
        </w:rPr>
        <w:t xml:space="preserve"> charging at them. “Cassandra</w:t>
      </w:r>
      <w:ins w:id="4232" w:author="Julia Ringo" w:date="2023-10-21T10:42:00Z">
        <w:r w:rsidR="004229B0">
          <w:rPr>
            <w:rFonts w:ascii="Arial" w:hAnsi="Arial"/>
          </w:rPr>
          <w:t>,</w:t>
        </w:r>
      </w:ins>
      <w:r>
        <w:rPr>
          <w:rFonts w:ascii="Arial" w:hAnsi="Arial"/>
        </w:rPr>
        <w:t xml:space="preserve"> you little shit! You let them hit us!”</w:t>
      </w:r>
    </w:p>
    <w:p w14:paraId="55BF6272" w14:textId="0400142A" w:rsidR="001E2E9B" w:rsidRDefault="00000000">
      <w:pPr>
        <w:pStyle w:val="BodyText"/>
        <w:rPr>
          <w:rFonts w:ascii="Arial" w:hAnsi="Arial"/>
        </w:rPr>
      </w:pPr>
      <w:r>
        <w:rPr>
          <w:rFonts w:ascii="Arial" w:hAnsi="Arial"/>
        </w:rPr>
        <w:t>“No</w:t>
      </w:r>
      <w:ins w:id="4233" w:author="Julia Ringo" w:date="2023-10-21T10:42:00Z">
        <w:r w:rsidR="004229B0">
          <w:rPr>
            <w:rFonts w:ascii="Arial" w:hAnsi="Arial"/>
          </w:rPr>
          <w:t>,</w:t>
        </w:r>
      </w:ins>
      <w:r>
        <w:rPr>
          <w:rFonts w:ascii="Arial" w:hAnsi="Arial"/>
        </w:rPr>
        <w:t xml:space="preserve"> Captain Percy!” Cassandra wailed with the deep-grained panic of someone who knows they had made a mistake</w:t>
      </w:r>
      <w:ins w:id="4234" w:author="Julia Ringo" w:date="2023-10-21T10:42:00Z">
        <w:r w:rsidR="004229B0">
          <w:rPr>
            <w:rFonts w:ascii="Arial" w:hAnsi="Arial"/>
          </w:rPr>
          <w:t>.</w:t>
        </w:r>
      </w:ins>
      <w:del w:id="4235" w:author="Julia Ringo" w:date="2023-10-21T10:42:00Z">
        <w:r w:rsidDel="004229B0">
          <w:rPr>
            <w:rFonts w:ascii="Arial" w:hAnsi="Arial"/>
          </w:rPr>
          <w:delText>,</w:delText>
        </w:r>
      </w:del>
      <w:r>
        <w:rPr>
          <w:rFonts w:ascii="Arial" w:hAnsi="Arial"/>
        </w:rPr>
        <w:t xml:space="preserve"> “</w:t>
      </w:r>
      <w:ins w:id="4236" w:author="Julia Ringo" w:date="2023-10-21T10:42:00Z">
        <w:r w:rsidR="004229B0">
          <w:rPr>
            <w:rFonts w:ascii="Arial" w:hAnsi="Arial"/>
          </w:rPr>
          <w:t>I</w:t>
        </w:r>
      </w:ins>
      <w:del w:id="4237" w:author="Julia Ringo" w:date="2023-10-21T10:42:00Z">
        <w:r w:rsidDel="004229B0">
          <w:rPr>
            <w:rFonts w:ascii="Arial" w:hAnsi="Arial"/>
          </w:rPr>
          <w:delText>i</w:delText>
        </w:r>
      </w:del>
      <w:r>
        <w:rPr>
          <w:rFonts w:ascii="Arial" w:hAnsi="Arial"/>
        </w:rPr>
        <w:t xml:space="preserve">t </w:t>
      </w:r>
      <w:proofErr w:type="gramStart"/>
      <w:r>
        <w:rPr>
          <w:rFonts w:ascii="Arial" w:hAnsi="Arial"/>
        </w:rPr>
        <w:t>definitely wasn’t</w:t>
      </w:r>
      <w:proofErr w:type="gramEnd"/>
      <w:r>
        <w:rPr>
          <w:rFonts w:ascii="Arial" w:hAnsi="Arial"/>
        </w:rPr>
        <w:t xml:space="preserve"> them! They’re still miles and miles off.”</w:t>
      </w:r>
    </w:p>
    <w:p w14:paraId="2A308D27" w14:textId="77777777" w:rsidR="001E2E9B" w:rsidRDefault="00000000">
      <w:pPr>
        <w:pStyle w:val="BodyText"/>
        <w:rPr>
          <w:rFonts w:ascii="Arial" w:hAnsi="Arial"/>
        </w:rPr>
      </w:pPr>
      <w:r>
        <w:rPr>
          <w:rFonts w:ascii="Arial" w:hAnsi="Arial"/>
        </w:rPr>
        <w:t>Percy looked down at Hemi, who still clung to the ladder, his huge stony form held by hard, tensed muscles. “Hemi, you get that little fucking whore off my sonar immediately and tell me what the fuck is going on with my boat!”</w:t>
      </w:r>
    </w:p>
    <w:p w14:paraId="23A3CD90" w14:textId="77777777" w:rsidR="001E2E9B" w:rsidRDefault="00000000">
      <w:pPr>
        <w:pStyle w:val="BodyText"/>
        <w:rPr>
          <w:rFonts w:ascii="Arial" w:hAnsi="Arial"/>
        </w:rPr>
      </w:pPr>
      <w:r>
        <w:rPr>
          <w:rFonts w:ascii="Arial" w:hAnsi="Arial"/>
        </w:rPr>
        <w:t xml:space="preserve">Hemi slowly lowered himself to the deck of the sonar </w:t>
      </w:r>
      <w:proofErr w:type="gramStart"/>
      <w:r>
        <w:rPr>
          <w:rFonts w:ascii="Arial" w:hAnsi="Arial"/>
        </w:rPr>
        <w:t>compartment, and</w:t>
      </w:r>
      <w:proofErr w:type="gramEnd"/>
      <w:r>
        <w:rPr>
          <w:rFonts w:ascii="Arial" w:hAnsi="Arial"/>
        </w:rPr>
        <w:t xml:space="preserve"> nodded to Cassandra. She stood, wobbly on her feet, and handed him the sonar headset. Hemi looked towards the hatch that led to the crew quarters and Cassandra followed his eyes, first with her own eyes and then her whole body. She disappeared silently below decks.</w:t>
      </w:r>
    </w:p>
    <w:p w14:paraId="5E11D039" w14:textId="78E512B6" w:rsidR="001E2E9B" w:rsidRDefault="00000000">
      <w:pPr>
        <w:pStyle w:val="BodyText"/>
        <w:rPr>
          <w:rFonts w:ascii="Arial" w:hAnsi="Arial"/>
        </w:rPr>
      </w:pPr>
      <w:r>
        <w:rPr>
          <w:rFonts w:ascii="Arial" w:hAnsi="Arial"/>
        </w:rPr>
        <w:t>Hemi put the sonar headset on and listened closely for a minute. “It was just a derelict</w:t>
      </w:r>
      <w:del w:id="4238" w:author="Julia Ringo" w:date="2023-10-10T11:08:00Z">
        <w:r w:rsidDel="00B6693A">
          <w:rPr>
            <w:rFonts w:ascii="Arial" w:hAnsi="Arial"/>
          </w:rPr>
          <w:delText>…</w:delText>
        </w:r>
      </w:del>
      <w:ins w:id="4239" w:author="Julia Ringo" w:date="2023-10-10T11:08:00Z">
        <w:r w:rsidR="00B6693A">
          <w:rPr>
            <w:rFonts w:ascii="Arial" w:hAnsi="Arial"/>
          </w:rPr>
          <w:t xml:space="preserve"> . . . </w:t>
        </w:r>
      </w:ins>
      <w:del w:id="4240" w:author="Julia Ringo" w:date="2023-10-21T10:42:00Z">
        <w:r w:rsidDel="004229B0">
          <w:rPr>
            <w:rFonts w:ascii="Arial" w:hAnsi="Arial"/>
          </w:rPr>
          <w:delText xml:space="preserve"> </w:delText>
        </w:r>
      </w:del>
      <w:r>
        <w:rPr>
          <w:rFonts w:ascii="Arial" w:hAnsi="Arial"/>
        </w:rPr>
        <w:t>Cassandra was right, the pursuing sub is still close to ten miles behind us.”</w:t>
      </w:r>
    </w:p>
    <w:p w14:paraId="6C6DFC69" w14:textId="327C3E24" w:rsidR="001E2E9B" w:rsidRDefault="00000000">
      <w:pPr>
        <w:pStyle w:val="BodyText"/>
        <w:rPr>
          <w:rFonts w:ascii="Arial" w:hAnsi="Arial"/>
        </w:rPr>
      </w:pPr>
      <w:r>
        <w:rPr>
          <w:rFonts w:ascii="Arial" w:hAnsi="Arial"/>
        </w:rPr>
        <w:t>“She still fucked us</w:t>
      </w:r>
      <w:ins w:id="4241" w:author="Julia Ringo" w:date="2023-10-21T10:42:00Z">
        <w:r w:rsidR="004229B0">
          <w:rPr>
            <w:rFonts w:ascii="Arial" w:hAnsi="Arial"/>
          </w:rPr>
          <w:t>,</w:t>
        </w:r>
      </w:ins>
      <w:r>
        <w:rPr>
          <w:rFonts w:ascii="Arial" w:hAnsi="Arial"/>
        </w:rPr>
        <w:t xml:space="preserve"> Hemi. A competent operator would have fucking heard that derelict coming on.”</w:t>
      </w:r>
    </w:p>
    <w:p w14:paraId="527942F4" w14:textId="77777777" w:rsidR="001E2E9B" w:rsidRDefault="00000000">
      <w:pPr>
        <w:pStyle w:val="BodyText"/>
        <w:rPr>
          <w:rFonts w:ascii="Arial" w:hAnsi="Arial"/>
        </w:rPr>
      </w:pPr>
      <w:r>
        <w:rPr>
          <w:rFonts w:ascii="Arial" w:hAnsi="Arial"/>
        </w:rPr>
        <w:t>“She was just tired, Sylvia. She had been at the sonar station for nearly twenty hours. You or I could have made the same mistake in that condition.”</w:t>
      </w:r>
    </w:p>
    <w:p w14:paraId="110A5965" w14:textId="77777777" w:rsidR="001E2E9B" w:rsidRDefault="00000000">
      <w:pPr>
        <w:pStyle w:val="BodyText"/>
        <w:rPr>
          <w:rFonts w:ascii="Arial" w:hAnsi="Arial"/>
        </w:rPr>
      </w:pPr>
      <w:r>
        <w:rPr>
          <w:rFonts w:ascii="Arial" w:hAnsi="Arial"/>
        </w:rPr>
        <w:t>“I can’t use her in critical fucking situations, Hemi. It’s too fucking risky.”</w:t>
      </w:r>
    </w:p>
    <w:p w14:paraId="5514277F" w14:textId="77777777" w:rsidR="001E2E9B" w:rsidRDefault="00000000">
      <w:pPr>
        <w:pStyle w:val="BodyText"/>
        <w:rPr>
          <w:rFonts w:ascii="Arial" w:hAnsi="Arial"/>
        </w:rPr>
      </w:pPr>
      <w:r>
        <w:rPr>
          <w:rFonts w:ascii="Arial" w:hAnsi="Arial"/>
        </w:rPr>
        <w:t>Hemi did not reply.</w:t>
      </w:r>
    </w:p>
    <w:p w14:paraId="013C08A2" w14:textId="77777777" w:rsidR="001E2E9B" w:rsidRDefault="00000000">
      <w:pPr>
        <w:pStyle w:val="BodyText"/>
        <w:rPr>
          <w:rFonts w:ascii="Arial" w:hAnsi="Arial"/>
        </w:rPr>
      </w:pPr>
      <w:r>
        <w:rPr>
          <w:rFonts w:ascii="Arial" w:hAnsi="Arial"/>
        </w:rPr>
        <w:lastRenderedPageBreak/>
        <w:t xml:space="preserve">Bastian was coming through the hatch into the sonar compartment when Gregory reported to Percy that the </w:t>
      </w:r>
      <w:r>
        <w:rPr>
          <w:rFonts w:ascii="Arial" w:hAnsi="Arial"/>
          <w:i/>
          <w:iCs/>
        </w:rPr>
        <w:t>Prospect</w:t>
      </w:r>
      <w:r>
        <w:rPr>
          <w:rFonts w:ascii="Arial" w:hAnsi="Arial"/>
        </w:rPr>
        <w:t xml:space="preserve"> was losing buoyancy in the bow again. Subconsciously, Percy had already known it through the shift in the angle of the deck under her boots, but the thought had yet to register itself in the conscious part of her mind.</w:t>
      </w:r>
    </w:p>
    <w:p w14:paraId="7723EBFD" w14:textId="5CBD135C" w:rsidR="001E2E9B" w:rsidRDefault="00000000">
      <w:pPr>
        <w:pStyle w:val="BodyText"/>
        <w:rPr>
          <w:rFonts w:ascii="Arial" w:hAnsi="Arial"/>
        </w:rPr>
      </w:pPr>
      <w:r>
        <w:rPr>
          <w:rFonts w:ascii="Arial" w:hAnsi="Arial"/>
        </w:rPr>
        <w:t>Percy looked down and saw Bastian standing at the foot of the ladder to the control room. “Bastian, get up here. Gregory, before you hit the rack, go down to the fucking cargo hold and check on our welded split in the pressure hull</w:t>
      </w:r>
      <w:del w:id="4242" w:author="Julia Ringo" w:date="2023-10-05T13:15:00Z">
        <w:r w:rsidDel="000E7660">
          <w:rPr>
            <w:rFonts w:ascii="Arial" w:hAnsi="Arial"/>
          </w:rPr>
          <w:delText xml:space="preserve"> — </w:delText>
        </w:r>
      </w:del>
      <w:ins w:id="4243" w:author="Julia Ringo" w:date="2023-10-05T13:15:00Z">
        <w:r w:rsidR="000E7660">
          <w:rPr>
            <w:rFonts w:ascii="Arial" w:hAnsi="Arial"/>
          </w:rPr>
          <w:t>—</w:t>
        </w:r>
      </w:ins>
      <w:r>
        <w:rPr>
          <w:rFonts w:ascii="Arial" w:hAnsi="Arial"/>
        </w:rPr>
        <w:t xml:space="preserve">fucking money is that it has </w:t>
      </w:r>
      <w:proofErr w:type="gramStart"/>
      <w:r>
        <w:rPr>
          <w:rFonts w:ascii="Arial" w:hAnsi="Arial"/>
        </w:rPr>
        <w:t>opened up</w:t>
      </w:r>
      <w:proofErr w:type="gramEnd"/>
      <w:r>
        <w:rPr>
          <w:rFonts w:ascii="Arial" w:hAnsi="Arial"/>
        </w:rPr>
        <w:t xml:space="preserve"> yet again</w:t>
      </w:r>
      <w:ins w:id="4244" w:author="Julia Ringo" w:date="2023-10-21T10:51:00Z">
        <w:r w:rsidR="00BE343E">
          <w:rPr>
            <w:rFonts w:ascii="Arial" w:hAnsi="Arial"/>
          </w:rPr>
          <w:t>,</w:t>
        </w:r>
      </w:ins>
      <w:r>
        <w:rPr>
          <w:rFonts w:ascii="Arial" w:hAnsi="Arial"/>
        </w:rPr>
        <w:t xml:space="preserve"> with that last little boneshaker.”</w:t>
      </w:r>
    </w:p>
    <w:p w14:paraId="38215182" w14:textId="574C50C2" w:rsidR="001E2E9B" w:rsidRDefault="00000000">
      <w:pPr>
        <w:pStyle w:val="BodyText"/>
        <w:rPr>
          <w:rFonts w:ascii="Arial" w:hAnsi="Arial"/>
        </w:rPr>
      </w:pPr>
      <w:r>
        <w:rPr>
          <w:rFonts w:ascii="Arial" w:hAnsi="Arial"/>
        </w:rPr>
        <w:t>A few minutes later Gregory’s voice came crackling over the PA speaker above Percy’s head in the control room. “Fuck</w:t>
      </w:r>
      <w:ins w:id="4245" w:author="Julia Ringo" w:date="2023-10-21T10:51:00Z">
        <w:r w:rsidR="00BE343E">
          <w:rPr>
            <w:rFonts w:ascii="Arial" w:hAnsi="Arial"/>
          </w:rPr>
          <w:t>,</w:t>
        </w:r>
      </w:ins>
      <w:r>
        <w:rPr>
          <w:rFonts w:ascii="Arial" w:hAnsi="Arial"/>
        </w:rPr>
        <w:t xml:space="preserve"> Captain Percy, you’re right. Those welds are failing. There’s already about a foot of fucking water in the bilge.”</w:t>
      </w:r>
    </w:p>
    <w:p w14:paraId="7140AC55" w14:textId="12166E13" w:rsidR="001E2E9B" w:rsidRDefault="00000000">
      <w:pPr>
        <w:pStyle w:val="BodyText"/>
        <w:rPr>
          <w:rFonts w:ascii="Arial" w:hAnsi="Arial"/>
        </w:rPr>
      </w:pPr>
      <w:r>
        <w:rPr>
          <w:rFonts w:ascii="Arial" w:hAnsi="Arial"/>
        </w:rPr>
        <w:t xml:space="preserve">“Fuck me again!” said Percy. She leaned over the trim control panel and flipped on the forward bilge pumps and slid the power controllers up to maximum. As the bilges ramped up, the higher-pitched hum of their small but powerful electric motors passed through the hull and lay down on top of the bass hum of the main drive motors. Bastian looked up at Percy with a </w:t>
      </w:r>
      <w:del w:id="4246" w:author="Julia Ringo" w:date="2023-10-21T10:51:00Z">
        <w:r w:rsidDel="00BE343E">
          <w:rPr>
            <w:rFonts w:ascii="Arial" w:hAnsi="Arial"/>
          </w:rPr>
          <w:delText xml:space="preserve">doubtful </w:delText>
        </w:r>
      </w:del>
      <w:ins w:id="4247" w:author="Julia Ringo" w:date="2023-10-21T10:51:00Z">
        <w:r w:rsidR="00BE343E">
          <w:rPr>
            <w:rFonts w:ascii="Arial" w:hAnsi="Arial"/>
          </w:rPr>
          <w:t>dubious</w:t>
        </w:r>
        <w:r w:rsidR="00BE343E">
          <w:rPr>
            <w:rFonts w:ascii="Arial" w:hAnsi="Arial"/>
          </w:rPr>
          <w:t xml:space="preserve"> </w:t>
        </w:r>
      </w:ins>
      <w:proofErr w:type="gramStart"/>
      <w:r>
        <w:rPr>
          <w:rFonts w:ascii="Arial" w:hAnsi="Arial"/>
        </w:rPr>
        <w:t>look, but</w:t>
      </w:r>
      <w:proofErr w:type="gramEnd"/>
      <w:r>
        <w:rPr>
          <w:rFonts w:ascii="Arial" w:hAnsi="Arial"/>
        </w:rPr>
        <w:t xml:space="preserve"> did not </w:t>
      </w:r>
      <w:del w:id="4248" w:author="Julia Ringo" w:date="2023-10-21T10:51:00Z">
        <w:r w:rsidDel="00BE343E">
          <w:rPr>
            <w:rFonts w:ascii="Arial" w:hAnsi="Arial"/>
          </w:rPr>
          <w:delText xml:space="preserve">express </w:delText>
        </w:r>
      </w:del>
      <w:ins w:id="4249" w:author="Julia Ringo" w:date="2023-10-21T10:51:00Z">
        <w:r w:rsidR="00BE343E">
          <w:rPr>
            <w:rFonts w:ascii="Arial" w:hAnsi="Arial"/>
          </w:rPr>
          <w:t>voice</w:t>
        </w:r>
        <w:r w:rsidR="00BE343E">
          <w:rPr>
            <w:rFonts w:ascii="Arial" w:hAnsi="Arial"/>
          </w:rPr>
          <w:t xml:space="preserve"> </w:t>
        </w:r>
      </w:ins>
      <w:r>
        <w:rPr>
          <w:rFonts w:ascii="Arial" w:hAnsi="Arial"/>
        </w:rPr>
        <w:t>his doubt</w:t>
      </w:r>
      <w:del w:id="4250" w:author="Julia Ringo" w:date="2023-10-21T10:51:00Z">
        <w:r w:rsidDel="00BE343E">
          <w:rPr>
            <w:rFonts w:ascii="Arial" w:hAnsi="Arial"/>
          </w:rPr>
          <w:delText xml:space="preserve"> verbally</w:delText>
        </w:r>
      </w:del>
      <w:r>
        <w:rPr>
          <w:rFonts w:ascii="Arial" w:hAnsi="Arial"/>
        </w:rPr>
        <w:t>.</w:t>
      </w:r>
    </w:p>
    <w:p w14:paraId="59203D5A" w14:textId="77777777" w:rsidR="001E2E9B" w:rsidRDefault="00000000">
      <w:pPr>
        <w:pStyle w:val="BodyText"/>
        <w:rPr>
          <w:rFonts w:ascii="Arial" w:hAnsi="Arial"/>
        </w:rPr>
      </w:pPr>
      <w:r>
        <w:rPr>
          <w:rFonts w:ascii="Arial" w:hAnsi="Arial"/>
        </w:rPr>
        <w:t xml:space="preserve">“Sylvia,” </w:t>
      </w:r>
      <w:proofErr w:type="spellStart"/>
      <w:r>
        <w:rPr>
          <w:rFonts w:ascii="Arial" w:hAnsi="Arial"/>
        </w:rPr>
        <w:t>Hemi’s</w:t>
      </w:r>
      <w:proofErr w:type="spellEnd"/>
      <w:r>
        <w:rPr>
          <w:rFonts w:ascii="Arial" w:hAnsi="Arial"/>
        </w:rPr>
        <w:t xml:space="preserve"> voice floated up from below, “whatever hope we have of the </w:t>
      </w:r>
      <w:r>
        <w:rPr>
          <w:rFonts w:ascii="Arial" w:hAnsi="Arial"/>
          <w:i/>
          <w:iCs/>
        </w:rPr>
        <w:t>Grackle</w:t>
      </w:r>
      <w:r>
        <w:rPr>
          <w:rFonts w:ascii="Arial" w:hAnsi="Arial"/>
        </w:rPr>
        <w:t xml:space="preserve"> not tracking us is removed if you run the bilge pumps at max like that.”</w:t>
      </w:r>
    </w:p>
    <w:p w14:paraId="44DE84EE" w14:textId="5DB15921" w:rsidR="001E2E9B" w:rsidRDefault="00000000">
      <w:pPr>
        <w:pStyle w:val="BodyText"/>
        <w:rPr>
          <w:rFonts w:ascii="Arial" w:hAnsi="Arial"/>
        </w:rPr>
      </w:pPr>
      <w:r>
        <w:rPr>
          <w:rFonts w:ascii="Arial" w:hAnsi="Arial"/>
        </w:rPr>
        <w:t>“Well, we’re not going to fuck around with sinking again</w:t>
      </w:r>
      <w:ins w:id="4251" w:author="Julia Ringo" w:date="2023-10-21T10:52:00Z">
        <w:r w:rsidR="00BE343E">
          <w:rPr>
            <w:rFonts w:ascii="Arial" w:hAnsi="Arial"/>
          </w:rPr>
          <w:t>,</w:t>
        </w:r>
      </w:ins>
      <w:r>
        <w:rPr>
          <w:rFonts w:ascii="Arial" w:hAnsi="Arial"/>
        </w:rPr>
        <w:t xml:space="preserve"> Hemi. I’ve had too many close calls with getting sucked down the hole recently. We’ll just have to figure out some other fucking tactic.”</w:t>
      </w:r>
    </w:p>
    <w:p w14:paraId="279E7322" w14:textId="57E17D45" w:rsidR="001E2E9B" w:rsidRDefault="00000000">
      <w:pPr>
        <w:pStyle w:val="BodyText"/>
        <w:rPr>
          <w:rFonts w:ascii="Arial" w:hAnsi="Arial"/>
        </w:rPr>
      </w:pPr>
      <w:r>
        <w:rPr>
          <w:rFonts w:ascii="Arial" w:hAnsi="Arial"/>
        </w:rPr>
        <w:t xml:space="preserve">For the next few hours Hemi carefully tracked the pursuing sub on sonar. He grew ever </w:t>
      </w:r>
      <w:del w:id="4252" w:author="Julia Ringo" w:date="2023-10-21T10:52:00Z">
        <w:r w:rsidDel="00BE343E">
          <w:rPr>
            <w:rFonts w:ascii="Arial" w:hAnsi="Arial"/>
          </w:rPr>
          <w:delText xml:space="preserve">more </w:delText>
        </w:r>
      </w:del>
      <w:r>
        <w:rPr>
          <w:rFonts w:ascii="Arial" w:hAnsi="Arial"/>
        </w:rPr>
        <w:t>sure</w:t>
      </w:r>
      <w:ins w:id="4253" w:author="Julia Ringo" w:date="2023-10-21T10:52:00Z">
        <w:r w:rsidR="00BE343E">
          <w:rPr>
            <w:rFonts w:ascii="Arial" w:hAnsi="Arial"/>
          </w:rPr>
          <w:t>r</w:t>
        </w:r>
      </w:ins>
      <w:r>
        <w:rPr>
          <w:rFonts w:ascii="Arial" w:hAnsi="Arial"/>
        </w:rPr>
        <w:t xml:space="preserve"> that the </w:t>
      </w:r>
      <w:r>
        <w:rPr>
          <w:rFonts w:ascii="Arial" w:hAnsi="Arial"/>
          <w:i/>
          <w:iCs/>
        </w:rPr>
        <w:t>Grackle</w:t>
      </w:r>
      <w:r>
        <w:rPr>
          <w:rFonts w:ascii="Arial" w:hAnsi="Arial"/>
        </w:rPr>
        <w:t xml:space="preserve"> was back on the </w:t>
      </w:r>
      <w:r>
        <w:rPr>
          <w:rFonts w:ascii="Arial" w:hAnsi="Arial"/>
          <w:i/>
          <w:iCs/>
        </w:rPr>
        <w:t>Prospect’</w:t>
      </w:r>
      <w:r w:rsidRPr="00BE343E">
        <w:rPr>
          <w:rFonts w:ascii="Arial" w:hAnsi="Arial"/>
          <w:rPrChange w:id="4254" w:author="Julia Ringo" w:date="2023-10-21T10:52:00Z">
            <w:rPr>
              <w:rFonts w:ascii="Arial" w:hAnsi="Arial"/>
              <w:i/>
              <w:iCs/>
            </w:rPr>
          </w:rPrChange>
        </w:rPr>
        <w:t>s</w:t>
      </w:r>
      <w:r>
        <w:rPr>
          <w:rFonts w:ascii="Arial" w:hAnsi="Arial"/>
        </w:rPr>
        <w:t xml:space="preserve"> track and was gaining ground once again. Percy nervously watched the battery gauges as the needles dipped slowly down into the areas marked with red cross-hatching. The relatively fast speed they had kept up now combined with the added draw of the bilge pumps to leave them with terrifyingly little battery power.</w:t>
      </w:r>
    </w:p>
    <w:p w14:paraId="04B39C92" w14:textId="77777777" w:rsidR="001E2E9B" w:rsidRDefault="00000000">
      <w:pPr>
        <w:pStyle w:val="BodyText"/>
        <w:rPr>
          <w:rFonts w:ascii="Arial" w:hAnsi="Arial"/>
        </w:rPr>
      </w:pPr>
      <w:r>
        <w:rPr>
          <w:rFonts w:ascii="Arial" w:hAnsi="Arial"/>
        </w:rPr>
        <w:t xml:space="preserve">Captain Percy had run out of ideas though. She just let the </w:t>
      </w:r>
      <w:r>
        <w:rPr>
          <w:rFonts w:ascii="Arial" w:hAnsi="Arial"/>
          <w:i/>
          <w:iCs/>
        </w:rPr>
        <w:t>Prospect</w:t>
      </w:r>
      <w:r>
        <w:rPr>
          <w:rFonts w:ascii="Arial" w:hAnsi="Arial"/>
        </w:rPr>
        <w:t xml:space="preserve"> run, leaning her weight from an overhead strap while she smoked. Hemi continued directing Bastian to make occasional adjustments to steer clear of dangerous objects in the water.</w:t>
      </w:r>
    </w:p>
    <w:p w14:paraId="798A4FDF" w14:textId="20BB9736" w:rsidR="001E2E9B" w:rsidRDefault="00000000">
      <w:pPr>
        <w:pStyle w:val="BodyText"/>
        <w:rPr>
          <w:rFonts w:ascii="Arial" w:hAnsi="Arial"/>
        </w:rPr>
      </w:pPr>
      <w:r>
        <w:rPr>
          <w:rFonts w:ascii="Arial" w:hAnsi="Arial"/>
        </w:rPr>
        <w:t>It was just starting to seem to Percy that perhaps there were fewer calls coming up from Hemi for course adjustments when the needles on the battery gauges suddenly dipped down into the solid red zone and then fell onto their zero needles, flat and lifeless. The sound of the electric drive motors died away with them. And just a second after that</w:t>
      </w:r>
      <w:ins w:id="4255" w:author="Julia Ringo" w:date="2023-10-21T10:53:00Z">
        <w:r w:rsidR="00BE343E">
          <w:rPr>
            <w:rFonts w:ascii="Arial" w:hAnsi="Arial"/>
          </w:rPr>
          <w:t>,</w:t>
        </w:r>
      </w:ins>
      <w:r>
        <w:rPr>
          <w:rFonts w:ascii="Arial" w:hAnsi="Arial"/>
        </w:rPr>
        <w:t xml:space="preserve"> the higher pitched whine of the forward bilge pumps died away too.</w:t>
      </w:r>
    </w:p>
    <w:p w14:paraId="4A271F1D" w14:textId="77777777"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sat dead in the water.</w:t>
      </w:r>
    </w:p>
    <w:p w14:paraId="59E1742D" w14:textId="77777777" w:rsidR="001E2E9B" w:rsidRDefault="00000000">
      <w:pPr>
        <w:pStyle w:val="BodyText"/>
        <w:rPr>
          <w:rFonts w:ascii="Arial" w:hAnsi="Arial"/>
        </w:rPr>
      </w:pPr>
      <w:r>
        <w:rPr>
          <w:rFonts w:ascii="Arial" w:hAnsi="Arial"/>
        </w:rPr>
        <w:t>Bastian tapped the battery gauge, a smoking cigarette propped between two long fingers on a shaking hand.</w:t>
      </w:r>
    </w:p>
    <w:p w14:paraId="3932B79E" w14:textId="67EDFB73" w:rsidR="001E2E9B" w:rsidRDefault="00000000">
      <w:pPr>
        <w:pStyle w:val="BodyText"/>
        <w:rPr>
          <w:rFonts w:ascii="Arial" w:hAnsi="Arial"/>
        </w:rPr>
      </w:pPr>
      <w:r>
        <w:rPr>
          <w:rFonts w:ascii="Arial" w:hAnsi="Arial"/>
        </w:rPr>
        <w:lastRenderedPageBreak/>
        <w:t>“Hemi!” Percy called down</w:t>
      </w:r>
      <w:ins w:id="4256" w:author="Julia Ringo" w:date="2023-10-21T10:53:00Z">
        <w:r w:rsidR="00BE343E">
          <w:rPr>
            <w:rFonts w:ascii="Arial" w:hAnsi="Arial"/>
          </w:rPr>
          <w:t>.</w:t>
        </w:r>
      </w:ins>
      <w:del w:id="4257" w:author="Julia Ringo" w:date="2023-10-21T10:53:00Z">
        <w:r w:rsidDel="00BE343E">
          <w:rPr>
            <w:rFonts w:ascii="Arial" w:hAnsi="Arial"/>
          </w:rPr>
          <w:delText>,</w:delText>
        </w:r>
      </w:del>
      <w:r>
        <w:rPr>
          <w:rFonts w:ascii="Arial" w:hAnsi="Arial"/>
        </w:rPr>
        <w:t xml:space="preserve"> “</w:t>
      </w:r>
      <w:ins w:id="4258" w:author="Julia Ringo" w:date="2023-10-21T10:53:00Z">
        <w:r w:rsidR="00BE343E">
          <w:rPr>
            <w:rFonts w:ascii="Arial" w:hAnsi="Arial"/>
          </w:rPr>
          <w:t>W</w:t>
        </w:r>
      </w:ins>
      <w:del w:id="4259" w:author="Julia Ringo" w:date="2023-10-21T10:53:00Z">
        <w:r w:rsidDel="00BE343E">
          <w:rPr>
            <w:rFonts w:ascii="Arial" w:hAnsi="Arial"/>
          </w:rPr>
          <w:delText>w</w:delText>
        </w:r>
      </w:del>
      <w:r>
        <w:rPr>
          <w:rFonts w:ascii="Arial" w:hAnsi="Arial"/>
        </w:rPr>
        <w:t>e’ve completely run the fucking batteries down!”</w:t>
      </w:r>
    </w:p>
    <w:p w14:paraId="69BAF6FF" w14:textId="77777777" w:rsidR="001E2E9B" w:rsidRDefault="00000000">
      <w:pPr>
        <w:pStyle w:val="BodyText"/>
        <w:rPr>
          <w:rFonts w:ascii="Arial" w:hAnsi="Arial"/>
        </w:rPr>
      </w:pPr>
      <w:r>
        <w:rPr>
          <w:rFonts w:ascii="Arial" w:hAnsi="Arial"/>
        </w:rPr>
        <w:t>Hemi removed the sonar headset and stood at the foot of the ladder to the control room. “What do you want to do now?”</w:t>
      </w:r>
    </w:p>
    <w:p w14:paraId="44A2833B" w14:textId="746CACFE" w:rsidR="001E2E9B" w:rsidRDefault="00000000">
      <w:pPr>
        <w:pStyle w:val="BodyText"/>
        <w:rPr>
          <w:rFonts w:ascii="Arial" w:hAnsi="Arial"/>
        </w:rPr>
      </w:pPr>
      <w:r>
        <w:rPr>
          <w:rFonts w:ascii="Arial" w:hAnsi="Arial"/>
        </w:rPr>
        <w:t xml:space="preserve">“I’m fucking asking you: what the fuck can we do? All we’ve got is hotel power! </w:t>
      </w:r>
      <w:del w:id="4260" w:author="Julia Ringo" w:date="2023-10-10T11:08:00Z">
        <w:r w:rsidDel="00B6693A">
          <w:rPr>
            <w:rFonts w:ascii="Arial" w:hAnsi="Arial"/>
          </w:rPr>
          <w:delText>…</w:delText>
        </w:r>
      </w:del>
      <w:ins w:id="4261" w:author="Julia Ringo" w:date="2023-10-10T11:08:00Z">
        <w:r w:rsidR="00B6693A">
          <w:rPr>
            <w:rFonts w:ascii="Arial" w:hAnsi="Arial"/>
          </w:rPr>
          <w:t xml:space="preserve">. . . </w:t>
        </w:r>
      </w:ins>
      <w:r>
        <w:rPr>
          <w:rFonts w:ascii="Arial" w:hAnsi="Arial"/>
        </w:rPr>
        <w:t>And we’re going to fucking sink if we don’t find some power to run those forward bilges real soon. Give me options!”</w:t>
      </w:r>
    </w:p>
    <w:p w14:paraId="29914C2C" w14:textId="6EEC08B3" w:rsidR="001E2E9B" w:rsidRDefault="00000000">
      <w:pPr>
        <w:pStyle w:val="BodyText"/>
        <w:rPr>
          <w:rFonts w:ascii="Arial" w:hAnsi="Arial"/>
        </w:rPr>
      </w:pPr>
      <w:r>
        <w:rPr>
          <w:rFonts w:ascii="Arial" w:hAnsi="Arial"/>
        </w:rPr>
        <w:t>“You could flip over the main power to draw from the emergency hotel batteries</w:t>
      </w:r>
      <w:del w:id="4262" w:author="Julia Ringo" w:date="2023-10-05T13:15:00Z">
        <w:r w:rsidDel="000E7660">
          <w:rPr>
            <w:rFonts w:ascii="Arial" w:hAnsi="Arial"/>
          </w:rPr>
          <w:delText xml:space="preserve"> — </w:delText>
        </w:r>
      </w:del>
      <w:ins w:id="4263" w:author="Julia Ringo" w:date="2023-10-05T13:15:00Z">
        <w:r w:rsidR="000E7660">
          <w:rPr>
            <w:rFonts w:ascii="Arial" w:hAnsi="Arial"/>
          </w:rPr>
          <w:t>—</w:t>
        </w:r>
      </w:ins>
      <w:r>
        <w:rPr>
          <w:rFonts w:ascii="Arial" w:hAnsi="Arial"/>
        </w:rPr>
        <w:t>but with the bilge motors running, they will deplete those batteries in a matter of an hour or so.”</w:t>
      </w:r>
    </w:p>
    <w:p w14:paraId="4623F060" w14:textId="77777777" w:rsidR="001E2E9B" w:rsidRDefault="00000000">
      <w:pPr>
        <w:pStyle w:val="BodyText"/>
        <w:rPr>
          <w:rFonts w:ascii="Arial" w:hAnsi="Arial"/>
        </w:rPr>
      </w:pPr>
      <w:r>
        <w:rPr>
          <w:rFonts w:ascii="Arial" w:hAnsi="Arial"/>
        </w:rPr>
        <w:t>“No, that doesn’t give us any maneuvering. Give me another option.”</w:t>
      </w:r>
    </w:p>
    <w:p w14:paraId="6BC97C26" w14:textId="77777777" w:rsidR="001E2E9B" w:rsidRDefault="00000000">
      <w:pPr>
        <w:pStyle w:val="BodyText"/>
        <w:rPr>
          <w:rFonts w:ascii="Arial" w:hAnsi="Arial"/>
        </w:rPr>
      </w:pPr>
      <w:r>
        <w:rPr>
          <w:rFonts w:ascii="Arial" w:hAnsi="Arial"/>
        </w:rPr>
        <w:t>“We could surface, of course. Though we will never lose them with the noise we will generate running diesels, and it is almost daylight now.”</w:t>
      </w:r>
    </w:p>
    <w:p w14:paraId="2BAC9F83" w14:textId="77777777" w:rsidR="001E2E9B" w:rsidRDefault="00000000">
      <w:pPr>
        <w:pStyle w:val="BodyText"/>
        <w:rPr>
          <w:rFonts w:ascii="Arial" w:hAnsi="Arial"/>
        </w:rPr>
      </w:pPr>
      <w:r>
        <w:rPr>
          <w:rFonts w:ascii="Arial" w:hAnsi="Arial"/>
        </w:rPr>
        <w:t>“Of this I am fucking aware. But I think that’s what we’re fucking doing because at least we’ll be moving. How much garbage is on the surface?”</w:t>
      </w:r>
    </w:p>
    <w:p w14:paraId="18703909" w14:textId="77777777" w:rsidR="001E2E9B" w:rsidRDefault="00000000">
      <w:pPr>
        <w:pStyle w:val="BodyText"/>
        <w:rPr>
          <w:rFonts w:ascii="Arial" w:hAnsi="Arial"/>
        </w:rPr>
      </w:pPr>
      <w:r>
        <w:rPr>
          <w:rFonts w:ascii="Arial" w:hAnsi="Arial"/>
        </w:rPr>
        <w:t>“There is still a fair amount of coverage, though I do believe we have already passed through the densest mass of the patch.”</w:t>
      </w:r>
    </w:p>
    <w:p w14:paraId="2448DCF2" w14:textId="77777777" w:rsidR="001E2E9B" w:rsidRDefault="00000000">
      <w:pPr>
        <w:pStyle w:val="BodyText"/>
        <w:rPr>
          <w:rFonts w:ascii="Arial" w:hAnsi="Arial"/>
        </w:rPr>
      </w:pPr>
      <w:r>
        <w:rPr>
          <w:rFonts w:ascii="Arial" w:hAnsi="Arial"/>
        </w:rPr>
        <w:t>“And how far behind are our fucking pursuers?”</w:t>
      </w:r>
    </w:p>
    <w:p w14:paraId="1A50FF1E" w14:textId="77777777" w:rsidR="001E2E9B" w:rsidRDefault="00000000">
      <w:pPr>
        <w:pStyle w:val="BodyText"/>
        <w:rPr>
          <w:rFonts w:ascii="Arial" w:hAnsi="Arial"/>
        </w:rPr>
      </w:pPr>
      <w:r>
        <w:rPr>
          <w:rFonts w:ascii="Arial" w:hAnsi="Arial"/>
        </w:rPr>
        <w:t>“Fewer than ten nautical miles.”</w:t>
      </w:r>
    </w:p>
    <w:p w14:paraId="3057D527" w14:textId="7D298B6B" w:rsidR="001E2E9B" w:rsidRDefault="00000000">
      <w:pPr>
        <w:pStyle w:val="BodyText"/>
        <w:rPr>
          <w:rFonts w:ascii="Arial" w:hAnsi="Arial"/>
        </w:rPr>
      </w:pPr>
      <w:r>
        <w:rPr>
          <w:rFonts w:ascii="Arial" w:hAnsi="Arial"/>
        </w:rPr>
        <w:t>“Shit. Ah fucking well. Up we go</w:t>
      </w:r>
      <w:ins w:id="4264" w:author="Julia Ringo" w:date="2023-10-21T10:53:00Z">
        <w:r w:rsidR="00BE343E">
          <w:rPr>
            <w:rFonts w:ascii="Arial" w:hAnsi="Arial"/>
          </w:rPr>
          <w:t>,</w:t>
        </w:r>
      </w:ins>
      <w:r>
        <w:rPr>
          <w:rFonts w:ascii="Arial" w:hAnsi="Arial"/>
        </w:rPr>
        <w:t xml:space="preserve"> boys! Hemi, want to let some air into my girl?”</w:t>
      </w:r>
    </w:p>
    <w:p w14:paraId="3498F5F0" w14:textId="77777777" w:rsidR="001E2E9B" w:rsidRDefault="00000000">
      <w:pPr>
        <w:pStyle w:val="BodyText"/>
        <w:rPr>
          <w:rFonts w:ascii="Arial" w:hAnsi="Arial"/>
        </w:rPr>
      </w:pPr>
      <w:r>
        <w:rPr>
          <w:rFonts w:ascii="Arial" w:hAnsi="Arial"/>
        </w:rPr>
        <w:t xml:space="preserve">A few minutes later a loud hiss pushed through the boat as Hemi </w:t>
      </w:r>
      <w:proofErr w:type="gramStart"/>
      <w:r>
        <w:rPr>
          <w:rFonts w:ascii="Arial" w:hAnsi="Arial"/>
        </w:rPr>
        <w:t>opened up</w:t>
      </w:r>
      <w:proofErr w:type="gramEnd"/>
      <w:r>
        <w:rPr>
          <w:rFonts w:ascii="Arial" w:hAnsi="Arial"/>
        </w:rPr>
        <w:t xml:space="preserve"> the compressed air into the main ballast tanks. The </w:t>
      </w:r>
      <w:r>
        <w:rPr>
          <w:rFonts w:ascii="Arial" w:hAnsi="Arial"/>
          <w:i/>
          <w:iCs/>
        </w:rPr>
        <w:t>Prospect</w:t>
      </w:r>
      <w:r>
        <w:rPr>
          <w:rFonts w:ascii="Arial" w:hAnsi="Arial"/>
        </w:rPr>
        <w:t xml:space="preserve"> rose slowly until it bobbed with its deck awash at the surface.</w:t>
      </w:r>
    </w:p>
    <w:p w14:paraId="6B1FB793" w14:textId="3B5A307E" w:rsidR="001E2E9B" w:rsidRDefault="00000000">
      <w:pPr>
        <w:pStyle w:val="BodyText"/>
        <w:rPr>
          <w:rFonts w:ascii="Arial" w:hAnsi="Arial"/>
        </w:rPr>
      </w:pPr>
      <w:r>
        <w:rPr>
          <w:rFonts w:ascii="Arial" w:hAnsi="Arial"/>
        </w:rPr>
        <w:t>Percy popped the hatch and climbed up to the bridge under a still-dark sky that was just beginning to lighten in the east. The oily water remained black around them, and bits of floating refuse and wood lay across the deck and in the water, but there were distinctly fewer of the large</w:t>
      </w:r>
      <w:ins w:id="4265" w:author="Julia Ringo" w:date="2023-10-21T10:54:00Z">
        <w:r w:rsidR="00BE343E">
          <w:rPr>
            <w:rFonts w:ascii="Arial" w:hAnsi="Arial"/>
          </w:rPr>
          <w:t>,</w:t>
        </w:r>
      </w:ins>
      <w:r>
        <w:rPr>
          <w:rFonts w:ascii="Arial" w:hAnsi="Arial"/>
        </w:rPr>
        <w:t xml:space="preserve"> shadowed ship hulls in the dimly visible sea.</w:t>
      </w:r>
    </w:p>
    <w:p w14:paraId="3AD275DE" w14:textId="2DB0E3CD" w:rsidR="001E2E9B" w:rsidRDefault="00000000">
      <w:pPr>
        <w:pStyle w:val="BodyText"/>
        <w:rPr>
          <w:rFonts w:ascii="Arial" w:hAnsi="Arial"/>
        </w:rPr>
      </w:pPr>
      <w:r>
        <w:rPr>
          <w:rFonts w:ascii="Arial" w:hAnsi="Arial"/>
        </w:rPr>
        <w:t>In the pre-dawn light</w:t>
      </w:r>
      <w:ins w:id="4266" w:author="Julia Ringo" w:date="2023-10-21T10:54:00Z">
        <w:r w:rsidR="00BE343E">
          <w:rPr>
            <w:rFonts w:ascii="Arial" w:hAnsi="Arial"/>
          </w:rPr>
          <w:t>,</w:t>
        </w:r>
      </w:ins>
      <w:r>
        <w:rPr>
          <w:rFonts w:ascii="Arial" w:hAnsi="Arial"/>
        </w:rPr>
        <w:t xml:space="preserve"> Percy scanned around with a pair of binoculars. Not seeing anything of note on the first pass, she circled </w:t>
      </w:r>
      <w:del w:id="4267" w:author="Julia Ringo" w:date="2023-10-21T10:54:00Z">
        <w:r w:rsidDel="00BE343E">
          <w:rPr>
            <w:rFonts w:ascii="Arial" w:hAnsi="Arial"/>
          </w:rPr>
          <w:delText xml:space="preserve">around </w:delText>
        </w:r>
      </w:del>
      <w:r>
        <w:rPr>
          <w:rFonts w:ascii="Arial" w:hAnsi="Arial"/>
        </w:rPr>
        <w:t>the horizon a second time. There was nothing out there to see except the gray gradient field of the sky meeting the black field of the water.</w:t>
      </w:r>
    </w:p>
    <w:p w14:paraId="37009C0B" w14:textId="77777777" w:rsidR="001E2E9B" w:rsidRDefault="00000000">
      <w:pPr>
        <w:pStyle w:val="BodyText"/>
        <w:rPr>
          <w:rFonts w:ascii="Arial" w:hAnsi="Arial"/>
        </w:rPr>
      </w:pPr>
      <w:r>
        <w:rPr>
          <w:rFonts w:ascii="Arial" w:hAnsi="Arial"/>
        </w:rPr>
        <w:t>She called below and a minute later came the familiar whine of the compressed air turning over the diesels. The engines fired and a chugging black smoke rose above the sail behind her. As the big diesels spun their turbines, she could almost feel the power flooding back into all the systems of her boat that depended on it.</w:t>
      </w:r>
    </w:p>
    <w:p w14:paraId="2D6F1608" w14:textId="77777777"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picked up speed, and the low-pressure air system soon had pumped enough into the ballast tanks to fully surface the boat, stranding pieces of refuse on the now-dry deck.</w:t>
      </w:r>
    </w:p>
    <w:p w14:paraId="19AD080D" w14:textId="77777777" w:rsidR="001E2E9B" w:rsidRDefault="00000000">
      <w:pPr>
        <w:pStyle w:val="BodyText"/>
        <w:rPr>
          <w:rFonts w:ascii="Arial" w:hAnsi="Arial"/>
        </w:rPr>
      </w:pPr>
      <w:r>
        <w:rPr>
          <w:rFonts w:ascii="Arial" w:hAnsi="Arial"/>
        </w:rPr>
        <w:lastRenderedPageBreak/>
        <w:t>Percy put Bastian in the lookout ring and had Hemi take over at the controls of the boat. She piloted herself, constantly scanning ahead, and sometimes yelling a small course correction down to Hemi.</w:t>
      </w:r>
    </w:p>
    <w:p w14:paraId="1E1A97B7" w14:textId="6D8A807C" w:rsidR="001E2E9B" w:rsidRDefault="00000000">
      <w:pPr>
        <w:pStyle w:val="BodyText"/>
        <w:rPr>
          <w:rFonts w:ascii="Arial" w:hAnsi="Arial"/>
        </w:rPr>
      </w:pPr>
      <w:r>
        <w:rPr>
          <w:rFonts w:ascii="Arial" w:hAnsi="Arial"/>
        </w:rPr>
        <w:t>In half an hour</w:t>
      </w:r>
      <w:ins w:id="4268" w:author="Julia Ringo" w:date="2023-10-21T10:54:00Z">
        <w:r w:rsidR="00BE343E">
          <w:rPr>
            <w:rFonts w:ascii="Arial" w:hAnsi="Arial"/>
          </w:rPr>
          <w:t>,</w:t>
        </w:r>
      </w:ins>
      <w:r>
        <w:rPr>
          <w:rFonts w:ascii="Arial" w:hAnsi="Arial"/>
        </w:rPr>
        <w:t xml:space="preserve"> the eastern sky </w:t>
      </w:r>
      <w:del w:id="4269" w:author="Julia Ringo" w:date="2023-10-21T10:54:00Z">
        <w:r w:rsidDel="00BE343E">
          <w:rPr>
            <w:rFonts w:ascii="Arial" w:hAnsi="Arial"/>
          </w:rPr>
          <w:delText xml:space="preserve">they moved towards </w:delText>
        </w:r>
      </w:del>
      <w:r>
        <w:rPr>
          <w:rFonts w:ascii="Arial" w:hAnsi="Arial"/>
        </w:rPr>
        <w:t>had lightened</w:t>
      </w:r>
      <w:ins w:id="4270" w:author="Julia Ringo" w:date="2023-10-21T10:54:00Z">
        <w:r w:rsidR="00BE343E">
          <w:rPr>
            <w:rFonts w:ascii="Arial" w:hAnsi="Arial"/>
          </w:rPr>
          <w:t>,</w:t>
        </w:r>
      </w:ins>
      <w:r>
        <w:rPr>
          <w:rFonts w:ascii="Arial" w:hAnsi="Arial"/>
        </w:rPr>
        <w:t xml:space="preserve"> but the western sky behind still pursued them with a dense blackness. With no crew to listen to sonar, they had no chance of hearing the torpedo that slipped into the water. They did not know it was there until the percussive sound of an explosion caught Percy and Bastian in the back of their heads. They spun around to find the source, and a glowing ball of orange was lifting slowly up from the surface a few miles back, a central point of sparkling light that reflected in the oily sheen and the shadowed chunks of refuse.</w:t>
      </w:r>
    </w:p>
    <w:p w14:paraId="7D3B1BC5" w14:textId="77777777" w:rsidR="001E2E9B" w:rsidRDefault="00000000">
      <w:pPr>
        <w:pStyle w:val="BodyText"/>
        <w:rPr>
          <w:rFonts w:ascii="Arial" w:hAnsi="Arial"/>
        </w:rPr>
      </w:pPr>
      <w:r>
        <w:rPr>
          <w:rFonts w:ascii="Arial" w:hAnsi="Arial"/>
        </w:rPr>
        <w:t>“Fuck,” said Bastian quietly.</w:t>
      </w:r>
    </w:p>
    <w:p w14:paraId="5FA56208" w14:textId="77777777" w:rsidR="001E2E9B" w:rsidRDefault="00000000">
      <w:pPr>
        <w:pStyle w:val="BodyText"/>
        <w:rPr>
          <w:rFonts w:ascii="Arial" w:hAnsi="Arial"/>
        </w:rPr>
      </w:pPr>
      <w:r>
        <w:rPr>
          <w:rFonts w:ascii="Arial" w:hAnsi="Arial"/>
        </w:rPr>
        <w:t>“What was that?” Hemi called up from the control room.</w:t>
      </w:r>
    </w:p>
    <w:p w14:paraId="66AEA458" w14:textId="77777777" w:rsidR="001E2E9B" w:rsidRDefault="00000000">
      <w:pPr>
        <w:pStyle w:val="BodyText"/>
        <w:rPr>
          <w:rFonts w:ascii="Arial" w:hAnsi="Arial"/>
        </w:rPr>
      </w:pPr>
      <w:r>
        <w:rPr>
          <w:rFonts w:ascii="Arial" w:hAnsi="Arial"/>
        </w:rPr>
        <w:t>“They put a fucking torpedo in the water after us!” Percy shouted. “Looks like it hit one of the derelicts.”</w:t>
      </w:r>
    </w:p>
    <w:p w14:paraId="54E3C332" w14:textId="6D1D12D8" w:rsidR="001E2E9B" w:rsidRDefault="00000000">
      <w:pPr>
        <w:pStyle w:val="BodyText"/>
        <w:rPr>
          <w:rFonts w:ascii="Arial" w:hAnsi="Arial"/>
        </w:rPr>
      </w:pPr>
      <w:r>
        <w:rPr>
          <w:rFonts w:ascii="Arial" w:hAnsi="Arial"/>
        </w:rPr>
        <w:t>“This is not going to work</w:t>
      </w:r>
      <w:ins w:id="4271" w:author="Julia Ringo" w:date="2023-10-21T10:55:00Z">
        <w:r w:rsidR="00BE343E">
          <w:rPr>
            <w:rFonts w:ascii="Arial" w:hAnsi="Arial"/>
          </w:rPr>
          <w:t>,</w:t>
        </w:r>
      </w:ins>
      <w:r>
        <w:rPr>
          <w:rFonts w:ascii="Arial" w:hAnsi="Arial"/>
        </w:rPr>
        <w:t xml:space="preserve"> Sylvia. They are just going to get closer and try again,” said Hemi.</w:t>
      </w:r>
    </w:p>
    <w:p w14:paraId="40C43F56" w14:textId="77777777" w:rsidR="001E2E9B" w:rsidRDefault="00000000">
      <w:pPr>
        <w:pStyle w:val="BodyText"/>
        <w:rPr>
          <w:rFonts w:ascii="Arial" w:hAnsi="Arial"/>
        </w:rPr>
      </w:pPr>
      <w:r>
        <w:rPr>
          <w:rFonts w:ascii="Arial" w:hAnsi="Arial"/>
        </w:rPr>
        <w:t>“I fucking know!” She lit a cheroot and sucked at it for a long time, the lingering petroleum smell in the air blended with the harsh tobacco smoke as it made its way into her lungs. “OK. Fuck. Bastian, keep watching.”</w:t>
      </w:r>
    </w:p>
    <w:p w14:paraId="43BEAED8" w14:textId="77777777" w:rsidR="001E2E9B" w:rsidRDefault="00000000">
      <w:pPr>
        <w:pStyle w:val="BodyText"/>
        <w:rPr>
          <w:rFonts w:ascii="Arial" w:hAnsi="Arial"/>
        </w:rPr>
      </w:pPr>
      <w:r>
        <w:rPr>
          <w:rFonts w:ascii="Arial" w:hAnsi="Arial"/>
        </w:rPr>
        <w:t>Percy climbed down to the control room, flipped off the diesels, had Hemi throttle the boat back to zero, and powered down the bilge pumps.</w:t>
      </w:r>
    </w:p>
    <w:p w14:paraId="05465DD4" w14:textId="77777777" w:rsidR="001E2E9B" w:rsidRDefault="00000000">
      <w:pPr>
        <w:pStyle w:val="BodyText"/>
        <w:rPr>
          <w:rFonts w:ascii="Arial" w:hAnsi="Arial"/>
        </w:rPr>
      </w:pPr>
      <w:r>
        <w:rPr>
          <w:rFonts w:ascii="Arial" w:hAnsi="Arial"/>
        </w:rPr>
        <w:t>“To take a chance on firing from that distance, they were counting on the fact that we were making so much noise. We just got fucking lucky that there was a big steel target between us for the torpedo to find.”</w:t>
      </w:r>
    </w:p>
    <w:p w14:paraId="778A3AD2" w14:textId="77777777" w:rsidR="001E2E9B" w:rsidRDefault="00000000">
      <w:pPr>
        <w:pStyle w:val="BodyText"/>
        <w:rPr>
          <w:rFonts w:ascii="Arial" w:hAnsi="Arial"/>
        </w:rPr>
      </w:pPr>
      <w:r>
        <w:rPr>
          <w:rFonts w:ascii="Arial" w:hAnsi="Arial"/>
        </w:rPr>
        <w:t>She pulled on her cheroot and stared blankly for a minute.</w:t>
      </w:r>
    </w:p>
    <w:p w14:paraId="0CFF7BF5" w14:textId="77777777" w:rsidR="001E2E9B" w:rsidRDefault="00000000">
      <w:pPr>
        <w:pStyle w:val="BodyText"/>
        <w:rPr>
          <w:rFonts w:ascii="Arial" w:hAnsi="Arial"/>
        </w:rPr>
      </w:pPr>
      <w:r>
        <w:rPr>
          <w:rFonts w:ascii="Arial" w:hAnsi="Arial"/>
        </w:rPr>
        <w:t>“Without the bilges we will not remain long on the surface,” Hemi broke her reverie to remind her of the other impending danger they faced.</w:t>
      </w:r>
    </w:p>
    <w:p w14:paraId="40432E9C" w14:textId="77777777" w:rsidR="001E2E9B" w:rsidRDefault="00000000">
      <w:pPr>
        <w:pStyle w:val="BodyText"/>
        <w:rPr>
          <w:rFonts w:ascii="Arial" w:hAnsi="Arial"/>
        </w:rPr>
      </w:pPr>
      <w:r>
        <w:rPr>
          <w:rFonts w:ascii="Arial" w:hAnsi="Arial"/>
        </w:rPr>
        <w:t>“Go wake up Gregory and sic him on welding the fuckin’ seam back together again. We’ll risk taking on water until he gets the leaking slowed. Are we still in touch with Shakes?”</w:t>
      </w:r>
    </w:p>
    <w:p w14:paraId="6C5FF0E2" w14:textId="09C8D827" w:rsidR="001E2E9B" w:rsidRDefault="00000000">
      <w:pPr>
        <w:pStyle w:val="BodyText"/>
        <w:rPr>
          <w:rFonts w:ascii="Arial" w:hAnsi="Arial"/>
        </w:rPr>
      </w:pPr>
      <w:r>
        <w:rPr>
          <w:rFonts w:ascii="Arial" w:hAnsi="Arial"/>
        </w:rPr>
        <w:t xml:space="preserve">“He checked in over the ship-to-ship maybe ten minutes ago. He should still be in range,” Hemi said as he </w:t>
      </w:r>
      <w:del w:id="4272" w:author="Julia Ringo" w:date="2023-10-21T11:09:00Z">
        <w:r w:rsidDel="009B247F">
          <w:rPr>
            <w:rFonts w:ascii="Arial" w:hAnsi="Arial"/>
          </w:rPr>
          <w:delText xml:space="preserve">was </w:delText>
        </w:r>
      </w:del>
      <w:r>
        <w:rPr>
          <w:rFonts w:ascii="Arial" w:hAnsi="Arial"/>
        </w:rPr>
        <w:t>climb</w:t>
      </w:r>
      <w:ins w:id="4273" w:author="Julia Ringo" w:date="2023-10-21T11:09:00Z">
        <w:r w:rsidR="009B247F">
          <w:rPr>
            <w:rFonts w:ascii="Arial" w:hAnsi="Arial"/>
          </w:rPr>
          <w:t xml:space="preserve">ed </w:t>
        </w:r>
      </w:ins>
      <w:del w:id="4274" w:author="Julia Ringo" w:date="2023-10-21T11:09:00Z">
        <w:r w:rsidDel="009B247F">
          <w:rPr>
            <w:rFonts w:ascii="Arial" w:hAnsi="Arial"/>
          </w:rPr>
          <w:delText xml:space="preserve">ing </w:delText>
        </w:r>
      </w:del>
      <w:r>
        <w:rPr>
          <w:rFonts w:ascii="Arial" w:hAnsi="Arial"/>
        </w:rPr>
        <w:t>down the ladder.</w:t>
      </w:r>
    </w:p>
    <w:p w14:paraId="37A9029E" w14:textId="77777777" w:rsidR="001E2E9B" w:rsidRDefault="00000000">
      <w:pPr>
        <w:pStyle w:val="BodyText"/>
        <w:rPr>
          <w:rFonts w:ascii="Arial" w:hAnsi="Arial"/>
        </w:rPr>
      </w:pPr>
      <w:r>
        <w:rPr>
          <w:rFonts w:ascii="Arial" w:hAnsi="Arial"/>
        </w:rPr>
        <w:t>Percy pulled the ship-to-ship mic to her, stretching the tangles out of the cord. “Captain Shakes, are you still out there?”</w:t>
      </w:r>
    </w:p>
    <w:p w14:paraId="69D62C41" w14:textId="77777777" w:rsidR="001E2E9B" w:rsidRDefault="00000000">
      <w:pPr>
        <w:pStyle w:val="BodyText"/>
        <w:rPr>
          <w:rFonts w:ascii="Arial" w:hAnsi="Arial"/>
        </w:rPr>
      </w:pPr>
      <w:r>
        <w:rPr>
          <w:rFonts w:ascii="Arial" w:hAnsi="Arial"/>
        </w:rPr>
        <w:t>“Captain Percy,” Shakes’ voice came crackling back, “nice to hear from you. I heard that fuckin’ explosion and I thought for a second you were on your way down the hole.”</w:t>
      </w:r>
    </w:p>
    <w:p w14:paraId="586CB70B" w14:textId="77777777" w:rsidR="001E2E9B" w:rsidRDefault="00000000">
      <w:pPr>
        <w:pStyle w:val="BodyText"/>
        <w:rPr>
          <w:rFonts w:ascii="Arial" w:hAnsi="Arial"/>
        </w:rPr>
      </w:pPr>
      <w:r>
        <w:rPr>
          <w:rFonts w:ascii="Arial" w:hAnsi="Arial"/>
        </w:rPr>
        <w:lastRenderedPageBreak/>
        <w:t xml:space="preserve">“They put a fuckin’ torpedo in the water, but all they got was one of the derelicts. Listen, we’re going to make like a derelict ourselves and shut everything down over here. I need you to try to confuse the situation, or they’ll just fucking come right to the point where they last heard us. Make some noise, would </w:t>
      </w:r>
      <w:proofErr w:type="spellStart"/>
      <w:r>
        <w:rPr>
          <w:rFonts w:ascii="Arial" w:hAnsi="Arial"/>
        </w:rPr>
        <w:t>ya</w:t>
      </w:r>
      <w:proofErr w:type="spellEnd"/>
      <w:r>
        <w:rPr>
          <w:rFonts w:ascii="Arial" w:hAnsi="Arial"/>
        </w:rPr>
        <w:t>?”</w:t>
      </w:r>
    </w:p>
    <w:p w14:paraId="5DB6FD62" w14:textId="77777777" w:rsidR="001E2E9B" w:rsidRDefault="00000000">
      <w:pPr>
        <w:pStyle w:val="BodyText"/>
        <w:rPr>
          <w:rFonts w:ascii="Arial" w:hAnsi="Arial"/>
        </w:rPr>
      </w:pPr>
      <w:r>
        <w:rPr>
          <w:rFonts w:ascii="Arial" w:hAnsi="Arial"/>
        </w:rPr>
        <w:t xml:space="preserve">“That’s what I </w:t>
      </w:r>
      <w:proofErr w:type="gramStart"/>
      <w:r>
        <w:rPr>
          <w:rFonts w:ascii="Arial" w:hAnsi="Arial"/>
        </w:rPr>
        <w:t>fucking</w:t>
      </w:r>
      <w:proofErr w:type="gramEnd"/>
      <w:r>
        <w:rPr>
          <w:rFonts w:ascii="Arial" w:hAnsi="Arial"/>
        </w:rPr>
        <w:t xml:space="preserve"> do best these days,” said Shakes. “I’ll totally throw some fucking chaos and confusion into the water. Right?”</w:t>
      </w:r>
    </w:p>
    <w:p w14:paraId="50237104" w14:textId="77777777" w:rsidR="001E2E9B" w:rsidRDefault="00000000">
      <w:pPr>
        <w:pStyle w:val="BodyText"/>
        <w:rPr>
          <w:rFonts w:ascii="Arial" w:hAnsi="Arial"/>
        </w:rPr>
      </w:pPr>
      <w:r>
        <w:rPr>
          <w:rFonts w:ascii="Arial" w:hAnsi="Arial"/>
        </w:rPr>
        <w:t>“Fuckin’ right. Out.”</w:t>
      </w:r>
    </w:p>
    <w:p w14:paraId="7AB38D2D" w14:textId="1B23EC98" w:rsidR="001E2E9B" w:rsidRDefault="00000000">
      <w:pPr>
        <w:pStyle w:val="BodyText"/>
        <w:rPr>
          <w:rFonts w:ascii="Arial" w:hAnsi="Arial"/>
        </w:rPr>
      </w:pPr>
      <w:r>
        <w:rPr>
          <w:rFonts w:ascii="Arial" w:hAnsi="Arial"/>
        </w:rPr>
        <w:t>A minute later</w:t>
      </w:r>
      <w:ins w:id="4275" w:author="Julia Ringo" w:date="2023-10-21T11:10:00Z">
        <w:r w:rsidR="009B247F">
          <w:rPr>
            <w:rFonts w:ascii="Arial" w:hAnsi="Arial"/>
          </w:rPr>
          <w:t>,</w:t>
        </w:r>
      </w:ins>
      <w:r>
        <w:rPr>
          <w:rFonts w:ascii="Arial" w:hAnsi="Arial"/>
        </w:rPr>
        <w:t xml:space="preserve"> the </w:t>
      </w:r>
      <w:r>
        <w:rPr>
          <w:rFonts w:ascii="Arial" w:hAnsi="Arial"/>
          <w:i/>
          <w:iCs/>
        </w:rPr>
        <w:t>Gnat’s</w:t>
      </w:r>
      <w:r>
        <w:rPr>
          <w:rFonts w:ascii="Arial" w:hAnsi="Arial"/>
        </w:rPr>
        <w:t xml:space="preserve"> engine started. Percy could hear it without aid through the hull of the </w:t>
      </w:r>
      <w:r>
        <w:rPr>
          <w:rFonts w:ascii="Arial" w:hAnsi="Arial"/>
          <w:i/>
          <w:iCs/>
        </w:rPr>
        <w:t>Prospect</w:t>
      </w:r>
      <w:ins w:id="4276" w:author="Julia Ringo" w:date="2023-10-21T11:10:00Z">
        <w:r w:rsidR="009B247F">
          <w:rPr>
            <w:rFonts w:ascii="Arial" w:hAnsi="Arial"/>
          </w:rPr>
          <w:t>,</w:t>
        </w:r>
      </w:ins>
      <w:r>
        <w:rPr>
          <w:rFonts w:ascii="Arial" w:hAnsi="Arial"/>
        </w:rPr>
        <w:t xml:space="preserve"> though it was a quarter mile in the distance.</w:t>
      </w:r>
    </w:p>
    <w:p w14:paraId="553BF8AC" w14:textId="4D5A81E9" w:rsidR="001E2E9B" w:rsidRDefault="00000000">
      <w:pPr>
        <w:pStyle w:val="BodyText"/>
        <w:rPr>
          <w:rFonts w:ascii="Arial" w:hAnsi="Arial"/>
        </w:rPr>
      </w:pPr>
      <w:r>
        <w:rPr>
          <w:rFonts w:ascii="Arial" w:hAnsi="Arial"/>
        </w:rPr>
        <w:t xml:space="preserve">Hemi returned and reported that he successfully got a stumbling and groggy Gregory headed down to the cargo hold to seek out the welding gear. Percy put Hemi on sonar with a mandate to give detailed reports on the </w:t>
      </w:r>
      <w:r>
        <w:rPr>
          <w:rFonts w:ascii="Arial" w:hAnsi="Arial"/>
          <w:i/>
          <w:iCs/>
        </w:rPr>
        <w:t>Grackle’s</w:t>
      </w:r>
      <w:r>
        <w:rPr>
          <w:rFonts w:ascii="Arial" w:hAnsi="Arial"/>
        </w:rPr>
        <w:t xml:space="preserve"> location</w:t>
      </w:r>
      <w:del w:id="4277" w:author="Julia Ringo" w:date="2023-10-05T13:15:00Z">
        <w:r w:rsidDel="000E7660">
          <w:rPr>
            <w:rFonts w:ascii="Arial" w:hAnsi="Arial"/>
          </w:rPr>
          <w:delText xml:space="preserve"> — </w:delText>
        </w:r>
      </w:del>
      <w:ins w:id="4278" w:author="Julia Ringo" w:date="2023-10-05T13:15:00Z">
        <w:r w:rsidR="000E7660">
          <w:rPr>
            <w:rFonts w:ascii="Arial" w:hAnsi="Arial"/>
          </w:rPr>
          <w:t>—</w:t>
        </w:r>
      </w:ins>
      <w:r>
        <w:rPr>
          <w:rFonts w:ascii="Arial" w:hAnsi="Arial"/>
        </w:rPr>
        <w:t xml:space="preserve">as soon as the </w:t>
      </w:r>
      <w:r>
        <w:rPr>
          <w:rFonts w:ascii="Arial" w:hAnsi="Arial"/>
          <w:i/>
          <w:iCs/>
        </w:rPr>
        <w:t>Gnat</w:t>
      </w:r>
      <w:r>
        <w:rPr>
          <w:rFonts w:ascii="Arial" w:hAnsi="Arial"/>
        </w:rPr>
        <w:t xml:space="preserve"> had moved far enough off </w:t>
      </w:r>
      <w:del w:id="4279" w:author="Julia Ringo" w:date="2023-10-21T11:10:00Z">
        <w:r w:rsidDel="009B247F">
          <w:rPr>
            <w:rFonts w:ascii="Arial" w:hAnsi="Arial"/>
          </w:rPr>
          <w:delText>to be able to</w:delText>
        </w:r>
      </w:del>
      <w:ins w:id="4280" w:author="Julia Ringo" w:date="2023-10-21T11:10:00Z">
        <w:r w:rsidR="009B247F">
          <w:rPr>
            <w:rFonts w:ascii="Arial" w:hAnsi="Arial"/>
          </w:rPr>
          <w:t>that they could</w:t>
        </w:r>
      </w:ins>
      <w:r>
        <w:rPr>
          <w:rFonts w:ascii="Arial" w:hAnsi="Arial"/>
        </w:rPr>
        <w:t xml:space="preserve"> hear anything.</w:t>
      </w:r>
    </w:p>
    <w:p w14:paraId="78BFCC1A" w14:textId="77777777" w:rsidR="001E2E9B" w:rsidRDefault="00000000">
      <w:pPr>
        <w:pStyle w:val="BodyText"/>
        <w:rPr>
          <w:rFonts w:ascii="Arial" w:hAnsi="Arial"/>
        </w:rPr>
      </w:pPr>
      <w:r>
        <w:rPr>
          <w:rFonts w:ascii="Arial" w:hAnsi="Arial"/>
        </w:rPr>
        <w:t> </w:t>
      </w:r>
    </w:p>
    <w:p w14:paraId="7105F7AE" w14:textId="44A1AE0F" w:rsidR="001E2E9B" w:rsidRDefault="00000000">
      <w:pPr>
        <w:pStyle w:val="BodyText"/>
        <w:rPr>
          <w:rFonts w:ascii="Arial" w:hAnsi="Arial"/>
        </w:rPr>
      </w:pPr>
      <w:r>
        <w:rPr>
          <w:rFonts w:ascii="Arial" w:hAnsi="Arial"/>
        </w:rPr>
        <w:t>Percy spent the next few hours in the control room</w:t>
      </w:r>
      <w:ins w:id="4281" w:author="Julia Ringo" w:date="2023-10-21T11:11:00Z">
        <w:r w:rsidR="009B247F">
          <w:rPr>
            <w:rFonts w:ascii="Arial" w:hAnsi="Arial"/>
          </w:rPr>
          <w:t>,</w:t>
        </w:r>
      </w:ins>
      <w:r>
        <w:rPr>
          <w:rFonts w:ascii="Arial" w:hAnsi="Arial"/>
        </w:rPr>
        <w:t xml:space="preserve"> sitting in the dive planes control chair and smoking one cheroot lit off another as sea water once again seeped into the cargo hold, and the bow of her boat slipped slowly f</w:t>
      </w:r>
      <w:ins w:id="4282" w:author="Julia Ringo" w:date="2023-10-21T11:11:00Z">
        <w:r w:rsidR="009B247F">
          <w:rPr>
            <w:rFonts w:ascii="Arial" w:hAnsi="Arial"/>
          </w:rPr>
          <w:t>a</w:t>
        </w:r>
      </w:ins>
      <w:del w:id="4283" w:author="Julia Ringo" w:date="2023-10-21T11:11:00Z">
        <w:r w:rsidDel="009B247F">
          <w:rPr>
            <w:rFonts w:ascii="Arial" w:hAnsi="Arial"/>
          </w:rPr>
          <w:delText>u</w:delText>
        </w:r>
      </w:del>
      <w:r>
        <w:rPr>
          <w:rFonts w:ascii="Arial" w:hAnsi="Arial"/>
        </w:rPr>
        <w:t>rther down into the water.</w:t>
      </w:r>
    </w:p>
    <w:p w14:paraId="0CFBC055" w14:textId="181B6959" w:rsidR="001E2E9B" w:rsidRDefault="00000000">
      <w:pPr>
        <w:pStyle w:val="BodyText"/>
        <w:rPr>
          <w:rFonts w:ascii="Arial" w:hAnsi="Arial"/>
        </w:rPr>
      </w:pPr>
      <w:r>
        <w:rPr>
          <w:rFonts w:ascii="Arial" w:hAnsi="Arial"/>
        </w:rPr>
        <w:t xml:space="preserve">Hemi </w:t>
      </w:r>
      <w:del w:id="4284" w:author="Julia Ringo" w:date="2023-10-21T11:11:00Z">
        <w:r w:rsidDel="009B247F">
          <w:rPr>
            <w:rFonts w:ascii="Arial" w:hAnsi="Arial"/>
          </w:rPr>
          <w:delText xml:space="preserve">would </w:delText>
        </w:r>
      </w:del>
      <w:r>
        <w:rPr>
          <w:rFonts w:ascii="Arial" w:hAnsi="Arial"/>
        </w:rPr>
        <w:t>call</w:t>
      </w:r>
      <w:ins w:id="4285" w:author="Julia Ringo" w:date="2023-10-21T11:11:00Z">
        <w:r w:rsidR="009B247F">
          <w:rPr>
            <w:rFonts w:ascii="Arial" w:hAnsi="Arial"/>
          </w:rPr>
          <w:t>ed</w:t>
        </w:r>
      </w:ins>
      <w:r>
        <w:rPr>
          <w:rFonts w:ascii="Arial" w:hAnsi="Arial"/>
        </w:rPr>
        <w:t xml:space="preserve"> up a report from sonar every ten minutes or so. The first hour passed quickly, with </w:t>
      </w:r>
      <w:proofErr w:type="spellStart"/>
      <w:r>
        <w:rPr>
          <w:rFonts w:ascii="Arial" w:hAnsi="Arial"/>
        </w:rPr>
        <w:t>Hemi’s</w:t>
      </w:r>
      <w:proofErr w:type="spellEnd"/>
      <w:r>
        <w:rPr>
          <w:rFonts w:ascii="Arial" w:hAnsi="Arial"/>
        </w:rPr>
        <w:t xml:space="preserve"> reports describing their pursuer’s continued plodding movements towards the </w:t>
      </w:r>
      <w:r>
        <w:rPr>
          <w:rFonts w:ascii="Arial" w:hAnsi="Arial"/>
          <w:i/>
          <w:iCs/>
        </w:rPr>
        <w:t>Prospect’s</w:t>
      </w:r>
      <w:r>
        <w:rPr>
          <w:rFonts w:ascii="Arial" w:hAnsi="Arial"/>
        </w:rPr>
        <w:t xml:space="preserve"> location. But </w:t>
      </w:r>
      <w:proofErr w:type="spellStart"/>
      <w:r>
        <w:rPr>
          <w:rFonts w:ascii="Arial" w:hAnsi="Arial"/>
        </w:rPr>
        <w:t>Shakes’</w:t>
      </w:r>
      <w:ins w:id="4286" w:author="Julia Ringo" w:date="2023-10-21T11:11:00Z">
        <w:r w:rsidR="009B247F">
          <w:rPr>
            <w:rFonts w:ascii="Arial" w:hAnsi="Arial"/>
          </w:rPr>
          <w:t>s</w:t>
        </w:r>
      </w:ins>
      <w:proofErr w:type="spellEnd"/>
      <w:r>
        <w:rPr>
          <w:rFonts w:ascii="Arial" w:hAnsi="Arial"/>
        </w:rPr>
        <w:t xml:space="preserve"> slow, noisy run off to the southeast eventually seemed to work, and the </w:t>
      </w:r>
      <w:r>
        <w:rPr>
          <w:rFonts w:ascii="Arial" w:hAnsi="Arial"/>
          <w:i/>
          <w:iCs/>
        </w:rPr>
        <w:t>Grackle</w:t>
      </w:r>
      <w:r>
        <w:rPr>
          <w:rFonts w:ascii="Arial" w:hAnsi="Arial"/>
        </w:rPr>
        <w:t xml:space="preserve"> adjusted its course to follow. The </w:t>
      </w:r>
      <w:r>
        <w:rPr>
          <w:rFonts w:ascii="Arial" w:hAnsi="Arial"/>
          <w:i/>
          <w:iCs/>
        </w:rPr>
        <w:t>Grackle</w:t>
      </w:r>
      <w:r>
        <w:rPr>
          <w:rFonts w:ascii="Arial" w:hAnsi="Arial"/>
        </w:rPr>
        <w:t xml:space="preserve"> began moving steadily away from the </w:t>
      </w:r>
      <w:r>
        <w:rPr>
          <w:rFonts w:ascii="Arial" w:hAnsi="Arial"/>
          <w:i/>
          <w:iCs/>
        </w:rPr>
        <w:t>Prospect</w:t>
      </w:r>
      <w:r>
        <w:rPr>
          <w:rFonts w:ascii="Arial" w:hAnsi="Arial"/>
        </w:rPr>
        <w:t>.</w:t>
      </w:r>
    </w:p>
    <w:p w14:paraId="310E2292" w14:textId="61680DDB" w:rsidR="001E2E9B" w:rsidRDefault="00000000">
      <w:pPr>
        <w:pStyle w:val="BodyText"/>
        <w:rPr>
          <w:rFonts w:ascii="Arial" w:hAnsi="Arial"/>
        </w:rPr>
      </w:pPr>
      <w:r>
        <w:rPr>
          <w:rFonts w:ascii="Arial" w:hAnsi="Arial"/>
        </w:rPr>
        <w:t>At least</w:t>
      </w:r>
      <w:ins w:id="4287" w:author="Julia Ringo" w:date="2023-10-21T11:11:00Z">
        <w:r w:rsidR="009B247F">
          <w:rPr>
            <w:rFonts w:ascii="Arial" w:hAnsi="Arial"/>
          </w:rPr>
          <w:t>,</w:t>
        </w:r>
      </w:ins>
      <w:r>
        <w:rPr>
          <w:rFonts w:ascii="Arial" w:hAnsi="Arial"/>
        </w:rPr>
        <w:t xml:space="preserve"> at first. But in another hour, </w:t>
      </w:r>
      <w:proofErr w:type="spellStart"/>
      <w:r>
        <w:rPr>
          <w:rFonts w:ascii="Arial" w:hAnsi="Arial"/>
        </w:rPr>
        <w:t>Hemi’s</w:t>
      </w:r>
      <w:proofErr w:type="spellEnd"/>
      <w:r>
        <w:rPr>
          <w:rFonts w:ascii="Arial" w:hAnsi="Arial"/>
        </w:rPr>
        <w:t xml:space="preserve"> reports made it clear that their pursuers were now familiar with the</w:t>
      </w:r>
      <w:ins w:id="4288" w:author="Julia Ringo" w:date="2023-10-21T11:11:00Z">
        <w:r w:rsidR="009B247F">
          <w:rPr>
            <w:rFonts w:ascii="Arial" w:hAnsi="Arial"/>
          </w:rPr>
          <w:t>ir</w:t>
        </w:r>
      </w:ins>
      <w:r>
        <w:rPr>
          <w:rFonts w:ascii="Arial" w:hAnsi="Arial"/>
        </w:rPr>
        <w:t xml:space="preserve"> tactic of using the </w:t>
      </w:r>
      <w:r>
        <w:rPr>
          <w:rFonts w:ascii="Arial" w:hAnsi="Arial"/>
          <w:i/>
          <w:iCs/>
        </w:rPr>
        <w:t>Gnat</w:t>
      </w:r>
      <w:r>
        <w:rPr>
          <w:rFonts w:ascii="Arial" w:hAnsi="Arial"/>
        </w:rPr>
        <w:t xml:space="preserve"> to draw them off. The </w:t>
      </w:r>
      <w:r>
        <w:rPr>
          <w:rFonts w:ascii="Arial" w:hAnsi="Arial"/>
          <w:i/>
          <w:iCs/>
        </w:rPr>
        <w:t>Grackle</w:t>
      </w:r>
      <w:r>
        <w:rPr>
          <w:rFonts w:ascii="Arial" w:hAnsi="Arial"/>
        </w:rPr>
        <w:t xml:space="preserve"> gave up the chase to the southeast and started to move in large</w:t>
      </w:r>
      <w:ins w:id="4289" w:author="Julia Ringo" w:date="2023-10-21T11:12:00Z">
        <w:r w:rsidR="009B247F">
          <w:rPr>
            <w:rFonts w:ascii="Arial" w:hAnsi="Arial"/>
          </w:rPr>
          <w:t>,</w:t>
        </w:r>
      </w:ins>
      <w:r>
        <w:rPr>
          <w:rFonts w:ascii="Arial" w:hAnsi="Arial"/>
        </w:rPr>
        <w:t xml:space="preserve"> slowly</w:t>
      </w:r>
      <w:ins w:id="4290" w:author="Julia Ringo" w:date="2023-10-21T11:11:00Z">
        <w:r w:rsidR="009B247F">
          <w:rPr>
            <w:rFonts w:ascii="Arial" w:hAnsi="Arial"/>
          </w:rPr>
          <w:t xml:space="preserve"> </w:t>
        </w:r>
      </w:ins>
      <w:del w:id="4291" w:author="Julia Ringo" w:date="2023-10-21T11:11:00Z">
        <w:r w:rsidDel="009B247F">
          <w:rPr>
            <w:rFonts w:ascii="Arial" w:hAnsi="Arial"/>
          </w:rPr>
          <w:delText>-</w:delText>
        </w:r>
      </w:del>
      <w:r>
        <w:rPr>
          <w:rFonts w:ascii="Arial" w:hAnsi="Arial"/>
        </w:rPr>
        <w:t>searching circles. They returned to using active sonar. The pings once again unnervingly echo</w:t>
      </w:r>
      <w:ins w:id="4292" w:author="Julia Ringo" w:date="2023-10-21T11:12:00Z">
        <w:r w:rsidR="009B247F">
          <w:rPr>
            <w:rFonts w:ascii="Arial" w:hAnsi="Arial"/>
          </w:rPr>
          <w:t>ed</w:t>
        </w:r>
      </w:ins>
      <w:del w:id="4293" w:author="Julia Ringo" w:date="2023-10-21T11:12:00Z">
        <w:r w:rsidDel="009B247F">
          <w:rPr>
            <w:rFonts w:ascii="Arial" w:hAnsi="Arial"/>
          </w:rPr>
          <w:delText>ing</w:delText>
        </w:r>
      </w:del>
      <w:r>
        <w:rPr>
          <w:rFonts w:ascii="Arial" w:hAnsi="Arial"/>
        </w:rPr>
        <w:t xml:space="preserve"> through the hull of the </w:t>
      </w:r>
      <w:r>
        <w:rPr>
          <w:rFonts w:ascii="Arial" w:hAnsi="Arial"/>
          <w:i/>
          <w:iCs/>
        </w:rPr>
        <w:t>Prospect</w:t>
      </w:r>
      <w:r>
        <w:rPr>
          <w:rFonts w:ascii="Arial" w:hAnsi="Arial"/>
        </w:rPr>
        <w:t xml:space="preserve"> every ten minutes or so.</w:t>
      </w:r>
    </w:p>
    <w:p w14:paraId="0650FC88" w14:textId="76748065" w:rsidR="001E2E9B" w:rsidRDefault="00000000">
      <w:pPr>
        <w:pStyle w:val="BodyText"/>
        <w:rPr>
          <w:rFonts w:ascii="Arial" w:hAnsi="Arial"/>
        </w:rPr>
      </w:pPr>
      <w:r>
        <w:rPr>
          <w:rFonts w:ascii="Arial" w:hAnsi="Arial"/>
        </w:rPr>
        <w:t xml:space="preserve">By the third hour, the fear of being found started to convert into the somewhat safer feeling that came with </w:t>
      </w:r>
      <w:del w:id="4294" w:author="Julia Ringo" w:date="2023-10-21T11:12:00Z">
        <w:r w:rsidDel="009B247F">
          <w:rPr>
            <w:rFonts w:ascii="Arial" w:hAnsi="Arial"/>
          </w:rPr>
          <w:delText xml:space="preserve">the </w:delText>
        </w:r>
      </w:del>
      <w:r>
        <w:rPr>
          <w:rFonts w:ascii="Arial" w:hAnsi="Arial"/>
        </w:rPr>
        <w:t xml:space="preserve">monotony. It was clear that the active sonar pinging was not helping the </w:t>
      </w:r>
      <w:r>
        <w:rPr>
          <w:rFonts w:ascii="Arial" w:hAnsi="Arial"/>
          <w:i/>
          <w:iCs/>
        </w:rPr>
        <w:t>Grackle</w:t>
      </w:r>
      <w:r>
        <w:rPr>
          <w:rFonts w:ascii="Arial" w:hAnsi="Arial"/>
        </w:rPr>
        <w:t xml:space="preserve"> sort through the mass of contacts that echoed back to find the </w:t>
      </w:r>
      <w:r>
        <w:rPr>
          <w:rFonts w:ascii="Arial" w:hAnsi="Arial"/>
          <w:i/>
          <w:iCs/>
        </w:rPr>
        <w:t>Prospect</w:t>
      </w:r>
      <w:r>
        <w:rPr>
          <w:rFonts w:ascii="Arial" w:hAnsi="Arial"/>
        </w:rPr>
        <w:t xml:space="preserve">. The </w:t>
      </w:r>
      <w:r>
        <w:rPr>
          <w:rFonts w:ascii="Arial" w:hAnsi="Arial"/>
          <w:i/>
          <w:iCs/>
        </w:rPr>
        <w:t>Grackle</w:t>
      </w:r>
      <w:r>
        <w:rPr>
          <w:rFonts w:ascii="Arial" w:hAnsi="Arial"/>
        </w:rPr>
        <w:t xml:space="preserve"> gave no sign that it would leave off its diligent search, but Percy began to feel more and more confident that unless they were spotted visually, the </w:t>
      </w:r>
      <w:r>
        <w:rPr>
          <w:rFonts w:ascii="Arial" w:hAnsi="Arial"/>
          <w:i/>
          <w:iCs/>
        </w:rPr>
        <w:t>Prospect</w:t>
      </w:r>
      <w:r>
        <w:rPr>
          <w:rFonts w:ascii="Arial" w:hAnsi="Arial"/>
        </w:rPr>
        <w:t xml:space="preserve"> could continue to play the part of the proverbial needle while the </w:t>
      </w:r>
      <w:r>
        <w:rPr>
          <w:rFonts w:ascii="Arial" w:hAnsi="Arial"/>
          <w:i/>
          <w:iCs/>
        </w:rPr>
        <w:t>Grackle</w:t>
      </w:r>
      <w:r>
        <w:rPr>
          <w:rFonts w:ascii="Arial" w:hAnsi="Arial"/>
        </w:rPr>
        <w:t xml:space="preserve"> dug through the haystack.</w:t>
      </w:r>
    </w:p>
    <w:p w14:paraId="6BF49770" w14:textId="7DFF003F" w:rsidR="001E2E9B" w:rsidRDefault="00000000">
      <w:pPr>
        <w:pStyle w:val="BodyText"/>
        <w:rPr>
          <w:rFonts w:ascii="Arial" w:hAnsi="Arial"/>
        </w:rPr>
      </w:pPr>
      <w:r>
        <w:rPr>
          <w:rFonts w:ascii="Arial" w:hAnsi="Arial"/>
        </w:rPr>
        <w:t>After hours alone in the empty cargo hold</w:t>
      </w:r>
      <w:ins w:id="4295" w:author="Julia Ringo" w:date="2023-10-21T11:12:00Z">
        <w:r w:rsidR="009B247F">
          <w:rPr>
            <w:rFonts w:ascii="Arial" w:hAnsi="Arial"/>
          </w:rPr>
          <w:t>,</w:t>
        </w:r>
      </w:ins>
      <w:r>
        <w:rPr>
          <w:rFonts w:ascii="Arial" w:hAnsi="Arial"/>
        </w:rPr>
        <w:t xml:space="preserve"> standing in reeking bilge water, Gregory finally put his dripping and stinking head into the control room to report to Percy that he had successfully stanched the most substantial part of the leaking. She reached over and patted his head, and then wiped her palm on her pants. By now the bow of the </w:t>
      </w:r>
      <w:r>
        <w:rPr>
          <w:rFonts w:ascii="Arial" w:hAnsi="Arial"/>
          <w:i/>
          <w:iCs/>
        </w:rPr>
        <w:t>Prospect</w:t>
      </w:r>
      <w:r>
        <w:rPr>
          <w:rFonts w:ascii="Arial" w:hAnsi="Arial"/>
        </w:rPr>
        <w:t xml:space="preserve"> leaned down about five degrees. She opened a couple of valves on the trim tank control panel and let water flow into the rear trim tanks. The stern sank slowly </w:t>
      </w:r>
      <w:r>
        <w:rPr>
          <w:rFonts w:ascii="Arial" w:hAnsi="Arial"/>
        </w:rPr>
        <w:lastRenderedPageBreak/>
        <w:t xml:space="preserve">down until the boat was level. This left the </w:t>
      </w:r>
      <w:r>
        <w:rPr>
          <w:rFonts w:ascii="Arial" w:hAnsi="Arial"/>
          <w:i/>
          <w:iCs/>
        </w:rPr>
        <w:t>Prospect</w:t>
      </w:r>
      <w:r>
        <w:rPr>
          <w:rFonts w:ascii="Arial" w:hAnsi="Arial"/>
        </w:rPr>
        <w:t xml:space="preserve"> at a depth where the deck was under water, but most of the sail was still dry. Percy figured floating the boat slightly deeper could only enhance the perception that it was nothing but another derelict.</w:t>
      </w:r>
    </w:p>
    <w:p w14:paraId="2162A012" w14:textId="63B4B9B1" w:rsidR="001E2E9B" w:rsidRDefault="00000000">
      <w:pPr>
        <w:pStyle w:val="BodyText"/>
        <w:rPr>
          <w:rFonts w:ascii="Arial" w:hAnsi="Arial"/>
        </w:rPr>
      </w:pPr>
      <w:r>
        <w:rPr>
          <w:rFonts w:ascii="Arial" w:hAnsi="Arial"/>
        </w:rPr>
        <w:t xml:space="preserve">Long hours of this stagnant situation turned into even longer hours. While Captain Percy believed that the most important quality in a submariner was the ability to put patience above all else, she also knew that not </w:t>
      </w:r>
      <w:proofErr w:type="gramStart"/>
      <w:r>
        <w:rPr>
          <w:rFonts w:ascii="Arial" w:hAnsi="Arial"/>
        </w:rPr>
        <w:t>taking action</w:t>
      </w:r>
      <w:proofErr w:type="gramEnd"/>
      <w:r>
        <w:rPr>
          <w:rFonts w:ascii="Arial" w:hAnsi="Arial"/>
        </w:rPr>
        <w:t xml:space="preserve"> was a kind of action. In many cases the right move for a submarine was to simply hide and wait. It was the thing a submarine was best at</w:t>
      </w:r>
      <w:del w:id="4296" w:author="Julia Ringo" w:date="2023-10-05T13:15:00Z">
        <w:r w:rsidDel="000E7660">
          <w:rPr>
            <w:rFonts w:ascii="Arial" w:hAnsi="Arial"/>
          </w:rPr>
          <w:delText xml:space="preserve"> — </w:delText>
        </w:r>
      </w:del>
      <w:ins w:id="4297" w:author="Julia Ringo" w:date="2023-10-05T13:15:00Z">
        <w:r w:rsidR="000E7660">
          <w:rPr>
            <w:rFonts w:ascii="Arial" w:hAnsi="Arial"/>
          </w:rPr>
          <w:t>—</w:t>
        </w:r>
      </w:ins>
      <w:r>
        <w:rPr>
          <w:rFonts w:ascii="Arial" w:hAnsi="Arial"/>
        </w:rPr>
        <w:t>and in this world of discreet shipping</w:t>
      </w:r>
      <w:ins w:id="4298" w:author="Julia Ringo" w:date="2023-10-21T11:13:00Z">
        <w:r w:rsidR="009B247F">
          <w:rPr>
            <w:rFonts w:ascii="Arial" w:hAnsi="Arial"/>
          </w:rPr>
          <w:t>,</w:t>
        </w:r>
      </w:ins>
      <w:r>
        <w:rPr>
          <w:rFonts w:ascii="Arial" w:hAnsi="Arial"/>
        </w:rPr>
        <w:t xml:space="preserve"> this was the reason so much cargo now crawled across the </w:t>
      </w:r>
      <w:del w:id="4299" w:author="Julia Ringo" w:date="2023-10-21T11:13:00Z">
        <w:r w:rsidDel="009B247F">
          <w:rPr>
            <w:rFonts w:ascii="Arial" w:hAnsi="Arial"/>
          </w:rPr>
          <w:delText xml:space="preserve">face of the </w:delText>
        </w:r>
      </w:del>
      <w:r>
        <w:rPr>
          <w:rFonts w:ascii="Arial" w:hAnsi="Arial"/>
        </w:rPr>
        <w:t xml:space="preserve">globe underwater. But the success of using hiding as a technique obviously depended entirely on having a reasonable chance of not being found. Percy’s intuition told her that while they were safe for the moment, it was only a matter of time before their chances of not being found decreased </w:t>
      </w:r>
      <w:proofErr w:type="gramStart"/>
      <w:r>
        <w:rPr>
          <w:rFonts w:ascii="Arial" w:hAnsi="Arial"/>
        </w:rPr>
        <w:t>to</w:t>
      </w:r>
      <w:proofErr w:type="gramEnd"/>
      <w:r>
        <w:rPr>
          <w:rFonts w:ascii="Arial" w:hAnsi="Arial"/>
        </w:rPr>
        <w:t xml:space="preserve"> virtually nothing. She was confident the commander of the </w:t>
      </w:r>
      <w:r>
        <w:rPr>
          <w:rFonts w:ascii="Arial" w:hAnsi="Arial"/>
          <w:i/>
          <w:iCs/>
        </w:rPr>
        <w:t>Grackle</w:t>
      </w:r>
      <w:r>
        <w:rPr>
          <w:rFonts w:ascii="Arial" w:hAnsi="Arial"/>
        </w:rPr>
        <w:t xml:space="preserve"> would intuit the same conclusion.</w:t>
      </w:r>
    </w:p>
    <w:p w14:paraId="5FA39A18" w14:textId="6080DDB1" w:rsidR="001E2E9B" w:rsidRDefault="00000000">
      <w:pPr>
        <w:pStyle w:val="BodyText"/>
        <w:rPr>
          <w:rFonts w:ascii="Arial" w:hAnsi="Arial"/>
        </w:rPr>
      </w:pPr>
      <w:r>
        <w:rPr>
          <w:rFonts w:ascii="Arial" w:hAnsi="Arial"/>
        </w:rPr>
        <w:t>Around mid-afternoon</w:t>
      </w:r>
      <w:ins w:id="4300" w:author="Julia Ringo" w:date="2023-10-21T11:13:00Z">
        <w:r w:rsidR="009B247F">
          <w:rPr>
            <w:rFonts w:ascii="Arial" w:hAnsi="Arial"/>
          </w:rPr>
          <w:t>,</w:t>
        </w:r>
      </w:ins>
      <w:r>
        <w:rPr>
          <w:rFonts w:ascii="Arial" w:hAnsi="Arial"/>
        </w:rPr>
        <w:t xml:space="preserve"> Hemi joined Captain Percy on the bridge of the sail. Bastian had been sent off for much-needed rest, and Gregory was temporarily covering sonar for Hemi, who needed a break to clear his mind after the endless, numbing noise. Hemi would have asked Cassandra to cover for him, but there was no way to know how Percy would react if she found Cassandra </w:t>
      </w:r>
      <w:del w:id="4301" w:author="Julia Ringo" w:date="2023-10-21T11:13:00Z">
        <w:r w:rsidDel="009B247F">
          <w:rPr>
            <w:rFonts w:ascii="Arial" w:hAnsi="Arial"/>
          </w:rPr>
          <w:delText>returned to</w:delText>
        </w:r>
      </w:del>
      <w:ins w:id="4302" w:author="Julia Ringo" w:date="2023-10-21T11:13:00Z">
        <w:r w:rsidR="009B247F">
          <w:rPr>
            <w:rFonts w:ascii="Arial" w:hAnsi="Arial"/>
          </w:rPr>
          <w:t>back at</w:t>
        </w:r>
      </w:ins>
      <w:r>
        <w:rPr>
          <w:rFonts w:ascii="Arial" w:hAnsi="Arial"/>
        </w:rPr>
        <w:t xml:space="preserve"> the sonar station.</w:t>
      </w:r>
    </w:p>
    <w:p w14:paraId="225B7678" w14:textId="77777777" w:rsidR="001E2E9B" w:rsidRDefault="00000000">
      <w:pPr>
        <w:pStyle w:val="BodyText"/>
        <w:rPr>
          <w:rFonts w:ascii="Arial" w:hAnsi="Arial"/>
        </w:rPr>
      </w:pPr>
      <w:r>
        <w:rPr>
          <w:rFonts w:ascii="Arial" w:hAnsi="Arial"/>
        </w:rPr>
        <w:t>Percy was squinting into binoculars as she scanned around the horizon. She was unused to the brightness of the ocean under high daylight.</w:t>
      </w:r>
    </w:p>
    <w:p w14:paraId="29DC94B7" w14:textId="77777777" w:rsidR="001E2E9B" w:rsidRDefault="00000000">
      <w:pPr>
        <w:pStyle w:val="BodyText"/>
        <w:rPr>
          <w:rFonts w:ascii="Arial" w:hAnsi="Arial"/>
        </w:rPr>
      </w:pPr>
      <w:r>
        <w:rPr>
          <w:rFonts w:ascii="Arial" w:hAnsi="Arial"/>
        </w:rPr>
        <w:t xml:space="preserve">She heard </w:t>
      </w:r>
      <w:proofErr w:type="spellStart"/>
      <w:r>
        <w:rPr>
          <w:rFonts w:ascii="Arial" w:hAnsi="Arial"/>
        </w:rPr>
        <w:t>Hemi’s</w:t>
      </w:r>
      <w:proofErr w:type="spellEnd"/>
      <w:r>
        <w:rPr>
          <w:rFonts w:ascii="Arial" w:hAnsi="Arial"/>
        </w:rPr>
        <w:t xml:space="preserve"> heavy step from the ladder onto the bridge, but she did not look away from the horizon while she spoke to him. “We </w:t>
      </w:r>
      <w:proofErr w:type="gramStart"/>
      <w:r>
        <w:rPr>
          <w:rFonts w:ascii="Arial" w:hAnsi="Arial"/>
        </w:rPr>
        <w:t>have to</w:t>
      </w:r>
      <w:proofErr w:type="gramEnd"/>
      <w:r>
        <w:rPr>
          <w:rFonts w:ascii="Arial" w:hAnsi="Arial"/>
        </w:rPr>
        <w:t xml:space="preserve"> make a move. The surface is an unnatural place for a submarine to hide. They are going to find us sooner or later.”</w:t>
      </w:r>
    </w:p>
    <w:p w14:paraId="0E41F006" w14:textId="15923FF0" w:rsidR="001E2E9B" w:rsidRDefault="00000000">
      <w:pPr>
        <w:pStyle w:val="BodyText"/>
        <w:rPr>
          <w:rFonts w:ascii="Arial" w:hAnsi="Arial"/>
        </w:rPr>
      </w:pPr>
      <w:r>
        <w:rPr>
          <w:rFonts w:ascii="Arial" w:hAnsi="Arial"/>
        </w:rPr>
        <w:t>“Having charted their search pattern, I agree. They are following an extremely systematic course, and that suggests to me that sub commander has high confidence that he will find us eventually</w:t>
      </w:r>
      <w:del w:id="4303" w:author="Julia Ringo" w:date="2023-10-05T13:15:00Z">
        <w:r w:rsidDel="000E7660">
          <w:rPr>
            <w:rFonts w:ascii="Arial" w:hAnsi="Arial"/>
          </w:rPr>
          <w:delText xml:space="preserve"> — </w:delText>
        </w:r>
      </w:del>
      <w:ins w:id="4304" w:author="Julia Ringo" w:date="2023-10-05T13:15:00Z">
        <w:r w:rsidR="000E7660">
          <w:rPr>
            <w:rFonts w:ascii="Arial" w:hAnsi="Arial"/>
          </w:rPr>
          <w:t>—</w:t>
        </w:r>
      </w:ins>
      <w:r>
        <w:rPr>
          <w:rFonts w:ascii="Arial" w:hAnsi="Arial"/>
        </w:rPr>
        <w:t>and is willing to take the time to do it.”</w:t>
      </w:r>
    </w:p>
    <w:p w14:paraId="12A1CADB" w14:textId="597A8474" w:rsidR="001E2E9B" w:rsidRDefault="00000000">
      <w:pPr>
        <w:pStyle w:val="BodyText"/>
        <w:rPr>
          <w:rFonts w:ascii="Arial" w:hAnsi="Arial"/>
        </w:rPr>
      </w:pPr>
      <w:r>
        <w:rPr>
          <w:rFonts w:ascii="Arial" w:hAnsi="Arial"/>
        </w:rPr>
        <w:t xml:space="preserve">“We need to end this. We can’t run and hide forever. That fucker might be under the delusion he’s fighting an entrenched </w:t>
      </w:r>
      <w:proofErr w:type="gramStart"/>
      <w:r>
        <w:rPr>
          <w:rFonts w:ascii="Arial" w:hAnsi="Arial"/>
        </w:rPr>
        <w:t>battle, and</w:t>
      </w:r>
      <w:proofErr w:type="gramEnd"/>
      <w:r>
        <w:rPr>
          <w:rFonts w:ascii="Arial" w:hAnsi="Arial"/>
        </w:rPr>
        <w:t xml:space="preserve"> will go on fighting with all the deep-pocketed resources of an Authority. But we have got to get back to work. We have no margin </w:t>
      </w:r>
      <w:del w:id="4305" w:author="Julia Ringo" w:date="2023-10-21T11:14:00Z">
        <w:r w:rsidDel="009B247F">
          <w:rPr>
            <w:rFonts w:ascii="Arial" w:hAnsi="Arial"/>
          </w:rPr>
          <w:delText xml:space="preserve">that </w:delText>
        </w:r>
      </w:del>
      <w:ins w:id="4306" w:author="Julia Ringo" w:date="2023-10-21T11:14:00Z">
        <w:r w:rsidR="009B247F">
          <w:rPr>
            <w:rFonts w:ascii="Arial" w:hAnsi="Arial"/>
          </w:rPr>
          <w:t>to</w:t>
        </w:r>
        <w:r w:rsidR="009B247F">
          <w:rPr>
            <w:rFonts w:ascii="Arial" w:hAnsi="Arial"/>
          </w:rPr>
          <w:t xml:space="preserve"> </w:t>
        </w:r>
      </w:ins>
      <w:r>
        <w:rPr>
          <w:rFonts w:ascii="Arial" w:hAnsi="Arial"/>
        </w:rPr>
        <w:t>cover</w:t>
      </w:r>
      <w:del w:id="4307" w:author="Julia Ringo" w:date="2023-10-21T11:14:00Z">
        <w:r w:rsidDel="009B247F">
          <w:rPr>
            <w:rFonts w:ascii="Arial" w:hAnsi="Arial"/>
          </w:rPr>
          <w:delText>s</w:delText>
        </w:r>
      </w:del>
      <w:r>
        <w:rPr>
          <w:rFonts w:ascii="Arial" w:hAnsi="Arial"/>
        </w:rPr>
        <w:t xml:space="preserve"> constantly operating in this fucked-up prey condition.”</w:t>
      </w:r>
    </w:p>
    <w:p w14:paraId="63F001A2" w14:textId="50B35EC5" w:rsidR="001E2E9B" w:rsidRDefault="00000000">
      <w:pPr>
        <w:pStyle w:val="BodyText"/>
        <w:rPr>
          <w:rFonts w:ascii="Arial" w:hAnsi="Arial"/>
        </w:rPr>
      </w:pPr>
      <w:r>
        <w:rPr>
          <w:rFonts w:ascii="Arial" w:hAnsi="Arial"/>
        </w:rPr>
        <w:t>“I have had the same thought. And I have an idea we could try</w:t>
      </w:r>
      <w:del w:id="4308" w:author="Julia Ringo" w:date="2023-10-05T13:15:00Z">
        <w:r w:rsidDel="000E7660">
          <w:rPr>
            <w:rFonts w:ascii="Arial" w:hAnsi="Arial"/>
          </w:rPr>
          <w:delText xml:space="preserve"> — </w:delText>
        </w:r>
      </w:del>
      <w:ins w:id="4309" w:author="Julia Ringo" w:date="2023-10-05T13:15:00Z">
        <w:r w:rsidR="000E7660">
          <w:rPr>
            <w:rFonts w:ascii="Arial" w:hAnsi="Arial"/>
          </w:rPr>
          <w:t>—</w:t>
        </w:r>
      </w:ins>
      <w:r>
        <w:rPr>
          <w:rFonts w:ascii="Arial" w:hAnsi="Arial"/>
        </w:rPr>
        <w:t xml:space="preserve">though I warn you </w:t>
      </w:r>
      <w:ins w:id="4310" w:author="Julia Ringo" w:date="2023-10-21T11:14:00Z">
        <w:r w:rsidR="009B247F">
          <w:rPr>
            <w:rFonts w:ascii="Arial" w:hAnsi="Arial"/>
          </w:rPr>
          <w:t xml:space="preserve">that </w:t>
        </w:r>
      </w:ins>
      <w:r>
        <w:rPr>
          <w:rFonts w:ascii="Arial" w:hAnsi="Arial"/>
        </w:rPr>
        <w:t>it is extremely unlikely to work.”</w:t>
      </w:r>
    </w:p>
    <w:p w14:paraId="097B8809" w14:textId="77777777" w:rsidR="001E2E9B" w:rsidRDefault="00000000">
      <w:pPr>
        <w:pStyle w:val="BodyText"/>
        <w:rPr>
          <w:rFonts w:ascii="Arial" w:hAnsi="Arial"/>
        </w:rPr>
      </w:pPr>
      <w:r>
        <w:rPr>
          <w:rFonts w:ascii="Arial" w:hAnsi="Arial"/>
        </w:rPr>
        <w:t>At this, Percy lowered the lenses and looked at him. “You have another option and you have been fuckin’ holding out on me?”</w:t>
      </w:r>
    </w:p>
    <w:p w14:paraId="631E6F20" w14:textId="24E0FDC6" w:rsidR="001E2E9B" w:rsidRDefault="00000000">
      <w:pPr>
        <w:pStyle w:val="BodyText"/>
        <w:rPr>
          <w:rFonts w:ascii="Arial" w:hAnsi="Arial"/>
        </w:rPr>
      </w:pPr>
      <w:r>
        <w:rPr>
          <w:rFonts w:ascii="Arial" w:hAnsi="Arial"/>
        </w:rPr>
        <w:t>“</w:t>
      </w:r>
      <w:r>
        <w:rPr>
          <w:rFonts w:ascii="Arial" w:hAnsi="Arial"/>
          <w:i/>
          <w:iCs/>
        </w:rPr>
        <w:t>Extremely</w:t>
      </w:r>
      <w:r>
        <w:rPr>
          <w:rFonts w:ascii="Arial" w:hAnsi="Arial"/>
        </w:rPr>
        <w:t xml:space="preserve"> unlikely to work</w:t>
      </w:r>
      <w:del w:id="4311" w:author="Julia Ringo" w:date="2023-10-05T13:15:00Z">
        <w:r w:rsidDel="000E7660">
          <w:rPr>
            <w:rFonts w:ascii="Arial" w:hAnsi="Arial"/>
          </w:rPr>
          <w:delText xml:space="preserve"> — </w:delText>
        </w:r>
      </w:del>
      <w:ins w:id="4312" w:author="Julia Ringo" w:date="2023-10-05T13:15:00Z">
        <w:r w:rsidR="000E7660">
          <w:rPr>
            <w:rFonts w:ascii="Arial" w:hAnsi="Arial"/>
          </w:rPr>
          <w:t>—</w:t>
        </w:r>
      </w:ins>
      <w:r>
        <w:rPr>
          <w:rFonts w:ascii="Arial" w:hAnsi="Arial"/>
        </w:rPr>
        <w:t>and likely to get us killed.” He took a breath. “The magnetic warheads</w:t>
      </w:r>
      <w:del w:id="4313" w:author="Julia Ringo" w:date="2023-10-10T11:08:00Z">
        <w:r w:rsidDel="00B6693A">
          <w:rPr>
            <w:rFonts w:ascii="Arial" w:hAnsi="Arial"/>
          </w:rPr>
          <w:delText>…</w:delText>
        </w:r>
      </w:del>
      <w:ins w:id="4314" w:author="Julia Ringo" w:date="2023-10-10T11:08:00Z">
        <w:r w:rsidR="00B6693A">
          <w:rPr>
            <w:rFonts w:ascii="Arial" w:hAnsi="Arial"/>
          </w:rPr>
          <w:t xml:space="preserve"> . . .</w:t>
        </w:r>
      </w:ins>
      <w:r>
        <w:rPr>
          <w:rFonts w:ascii="Arial" w:hAnsi="Arial"/>
        </w:rPr>
        <w:t xml:space="preserve"> I let a couple of crates slip off the palettes when they were being unloaded in Stilt City. </w:t>
      </w:r>
      <w:proofErr w:type="gramStart"/>
      <w:r>
        <w:rPr>
          <w:rFonts w:ascii="Arial" w:hAnsi="Arial"/>
        </w:rPr>
        <w:t>So</w:t>
      </w:r>
      <w:proofErr w:type="gramEnd"/>
      <w:r>
        <w:rPr>
          <w:rFonts w:ascii="Arial" w:hAnsi="Arial"/>
        </w:rPr>
        <w:t xml:space="preserve"> I have a few dozen warheads still stashed down in our cargo hold.”</w:t>
      </w:r>
    </w:p>
    <w:p w14:paraId="2199FEC3" w14:textId="77777777" w:rsidR="001E2E9B" w:rsidRDefault="00000000">
      <w:pPr>
        <w:pStyle w:val="BodyText"/>
        <w:rPr>
          <w:rFonts w:ascii="Arial" w:hAnsi="Arial"/>
        </w:rPr>
      </w:pPr>
      <w:r>
        <w:rPr>
          <w:rFonts w:ascii="Arial" w:hAnsi="Arial"/>
        </w:rPr>
        <w:t>“You want to try to hit them with one of those fuckin’ explosives?”</w:t>
      </w:r>
    </w:p>
    <w:p w14:paraId="2BCF340A" w14:textId="77777777" w:rsidR="001E2E9B" w:rsidRDefault="00000000">
      <w:pPr>
        <w:pStyle w:val="BodyText"/>
        <w:rPr>
          <w:rFonts w:ascii="Arial" w:hAnsi="Arial"/>
        </w:rPr>
      </w:pPr>
      <w:r>
        <w:rPr>
          <w:rFonts w:ascii="Arial" w:hAnsi="Arial"/>
        </w:rPr>
        <w:lastRenderedPageBreak/>
        <w:t>“The only weapon we have.”</w:t>
      </w:r>
    </w:p>
    <w:p w14:paraId="470C3C1F" w14:textId="6794DAC6" w:rsidR="001E2E9B" w:rsidRDefault="00000000">
      <w:pPr>
        <w:pStyle w:val="BodyText"/>
        <w:rPr>
          <w:rFonts w:ascii="Arial" w:hAnsi="Arial"/>
        </w:rPr>
      </w:pPr>
      <w:r>
        <w:rPr>
          <w:rFonts w:ascii="Arial" w:hAnsi="Arial"/>
        </w:rPr>
        <w:t xml:space="preserve">“Indeed. But how do you deliver a fucking warhead to the sub? They are just </w:t>
      </w:r>
      <w:r>
        <w:rPr>
          <w:rFonts w:ascii="Arial" w:hAnsi="Arial"/>
          <w:i/>
          <w:iCs/>
        </w:rPr>
        <w:t>part</w:t>
      </w:r>
      <w:r>
        <w:rPr>
          <w:rFonts w:ascii="Arial" w:hAnsi="Arial"/>
        </w:rPr>
        <w:t xml:space="preserve"> of a weapon</w:t>
      </w:r>
      <w:del w:id="4315" w:author="Julia Ringo" w:date="2023-10-05T13:15:00Z">
        <w:r w:rsidDel="000E7660">
          <w:rPr>
            <w:rFonts w:ascii="Arial" w:hAnsi="Arial"/>
          </w:rPr>
          <w:delText xml:space="preserve"> — </w:delText>
        </w:r>
      </w:del>
      <w:ins w:id="4316" w:author="Julia Ringo" w:date="2023-10-05T13:15:00Z">
        <w:r w:rsidR="000E7660">
          <w:rPr>
            <w:rFonts w:ascii="Arial" w:hAnsi="Arial"/>
          </w:rPr>
          <w:t>—</w:t>
        </w:r>
      </w:ins>
      <w:r>
        <w:rPr>
          <w:rFonts w:ascii="Arial" w:hAnsi="Arial"/>
        </w:rPr>
        <w:t>as Miss Mai was so fond of pointing out to me. We can’t just underhand one over the water at them.”</w:t>
      </w:r>
    </w:p>
    <w:p w14:paraId="3B6B5EF5" w14:textId="22F8712E" w:rsidR="001E2E9B" w:rsidRDefault="00000000">
      <w:pPr>
        <w:pStyle w:val="BodyText"/>
        <w:rPr>
          <w:rFonts w:ascii="Arial" w:hAnsi="Arial"/>
        </w:rPr>
      </w:pPr>
      <w:r>
        <w:rPr>
          <w:rFonts w:ascii="Arial" w:hAnsi="Arial"/>
        </w:rPr>
        <w:t xml:space="preserve">“That is </w:t>
      </w:r>
      <w:ins w:id="4317" w:author="Julia Ringo" w:date="2023-10-21T11:14:00Z">
        <w:r w:rsidR="009B247F">
          <w:rPr>
            <w:rFonts w:ascii="Arial" w:hAnsi="Arial"/>
          </w:rPr>
          <w:t xml:space="preserve">where </w:t>
        </w:r>
      </w:ins>
      <w:r>
        <w:rPr>
          <w:rFonts w:ascii="Arial" w:hAnsi="Arial"/>
        </w:rPr>
        <w:t>the part of my idea that might get us killed comes in</w:t>
      </w:r>
      <w:del w:id="4318" w:author="Julia Ringo" w:date="2023-10-05T13:15:00Z">
        <w:r w:rsidDel="000E7660">
          <w:rPr>
            <w:rFonts w:ascii="Arial" w:hAnsi="Arial"/>
          </w:rPr>
          <w:delText xml:space="preserve"> — </w:delText>
        </w:r>
      </w:del>
      <w:ins w:id="4319" w:author="Julia Ringo" w:date="2023-10-05T13:15:00Z">
        <w:r w:rsidR="000E7660">
          <w:rPr>
            <w:rFonts w:ascii="Arial" w:hAnsi="Arial"/>
          </w:rPr>
          <w:t>—</w:t>
        </w:r>
      </w:ins>
      <w:r>
        <w:rPr>
          <w:rFonts w:ascii="Arial" w:hAnsi="Arial"/>
        </w:rPr>
        <w:t xml:space="preserve">I propose we use the </w:t>
      </w:r>
      <w:r>
        <w:rPr>
          <w:rFonts w:ascii="Arial" w:hAnsi="Arial"/>
          <w:i/>
          <w:iCs/>
        </w:rPr>
        <w:t>Gnat</w:t>
      </w:r>
      <w:r>
        <w:rPr>
          <w:rFonts w:ascii="Arial" w:hAnsi="Arial"/>
        </w:rPr>
        <w:t>.”</w:t>
      </w:r>
    </w:p>
    <w:p w14:paraId="2126B3D9" w14:textId="77777777" w:rsidR="001E2E9B" w:rsidRDefault="00000000">
      <w:pPr>
        <w:pStyle w:val="BodyText"/>
        <w:rPr>
          <w:rFonts w:ascii="Arial" w:hAnsi="Arial"/>
        </w:rPr>
      </w:pPr>
      <w:r>
        <w:rPr>
          <w:rFonts w:ascii="Arial" w:hAnsi="Arial"/>
        </w:rPr>
        <w:t xml:space="preserve">“I don’t think Shakes is going to appreciate you turning his boat into a fuckin’ torpedo. As small and </w:t>
      </w:r>
      <w:proofErr w:type="spellStart"/>
      <w:r>
        <w:rPr>
          <w:rFonts w:ascii="Arial" w:hAnsi="Arial"/>
        </w:rPr>
        <w:t>shittily</w:t>
      </w:r>
      <w:proofErr w:type="spellEnd"/>
      <w:r>
        <w:rPr>
          <w:rFonts w:ascii="Arial" w:hAnsi="Arial"/>
        </w:rPr>
        <w:t xml:space="preserve"> made as it is.”</w:t>
      </w:r>
    </w:p>
    <w:p w14:paraId="64CE5350" w14:textId="30D092E2" w:rsidR="001E2E9B" w:rsidRDefault="00000000">
      <w:pPr>
        <w:pStyle w:val="BodyText"/>
        <w:rPr>
          <w:rFonts w:ascii="Arial" w:hAnsi="Arial"/>
        </w:rPr>
      </w:pPr>
      <w:r>
        <w:rPr>
          <w:rFonts w:ascii="Arial" w:hAnsi="Arial"/>
        </w:rPr>
        <w:t xml:space="preserve">Hemi proceeded to lay out a plan for her that, though it had a good chance of ending with the destruction of the </w:t>
      </w:r>
      <w:r>
        <w:rPr>
          <w:rFonts w:ascii="Arial" w:hAnsi="Arial"/>
          <w:i/>
          <w:iCs/>
        </w:rPr>
        <w:t>Gnat</w:t>
      </w:r>
      <w:r>
        <w:rPr>
          <w:rFonts w:ascii="Arial" w:hAnsi="Arial"/>
        </w:rPr>
        <w:t xml:space="preserve">, </w:t>
      </w:r>
      <w:del w:id="4320" w:author="Julia Ringo" w:date="2023-10-21T11:14:00Z">
        <w:r w:rsidDel="009B247F">
          <w:rPr>
            <w:rFonts w:ascii="Arial" w:hAnsi="Arial"/>
          </w:rPr>
          <w:delText xml:space="preserve">did </w:delText>
        </w:r>
      </w:del>
      <w:r>
        <w:rPr>
          <w:rFonts w:ascii="Arial" w:hAnsi="Arial"/>
        </w:rPr>
        <w:t xml:space="preserve">at least </w:t>
      </w:r>
      <w:ins w:id="4321" w:author="Julia Ringo" w:date="2023-10-21T11:15:00Z">
        <w:r w:rsidR="009B247F">
          <w:rPr>
            <w:rFonts w:ascii="Arial" w:hAnsi="Arial"/>
          </w:rPr>
          <w:t xml:space="preserve">did </w:t>
        </w:r>
      </w:ins>
      <w:r>
        <w:rPr>
          <w:rFonts w:ascii="Arial" w:hAnsi="Arial"/>
        </w:rPr>
        <w:t xml:space="preserve">not involve intentionally blowing the </w:t>
      </w:r>
      <w:r>
        <w:rPr>
          <w:rFonts w:ascii="Arial" w:hAnsi="Arial"/>
          <w:i/>
          <w:iCs/>
        </w:rPr>
        <w:t>Gnat</w:t>
      </w:r>
      <w:r>
        <w:rPr>
          <w:rFonts w:ascii="Arial" w:hAnsi="Arial"/>
        </w:rPr>
        <w:t xml:space="preserve"> up. It did, however, feature </w:t>
      </w:r>
      <w:ins w:id="4322" w:author="Julia Ringo" w:date="2023-10-21T11:15:00Z">
        <w:r w:rsidR="009B247F">
          <w:rPr>
            <w:rFonts w:ascii="Arial" w:hAnsi="Arial"/>
          </w:rPr>
          <w:t xml:space="preserve">using </w:t>
        </w:r>
      </w:ins>
      <w:r>
        <w:rPr>
          <w:rFonts w:ascii="Arial" w:hAnsi="Arial"/>
        </w:rPr>
        <w:t xml:space="preserve">the </w:t>
      </w:r>
      <w:r>
        <w:rPr>
          <w:rFonts w:ascii="Arial" w:hAnsi="Arial"/>
          <w:i/>
          <w:iCs/>
        </w:rPr>
        <w:t>Prospect</w:t>
      </w:r>
      <w:r>
        <w:rPr>
          <w:rFonts w:ascii="Arial" w:hAnsi="Arial"/>
        </w:rPr>
        <w:t xml:space="preserve"> as bait. It took some convincing on </w:t>
      </w:r>
      <w:proofErr w:type="spellStart"/>
      <w:r>
        <w:rPr>
          <w:rFonts w:ascii="Arial" w:hAnsi="Arial"/>
        </w:rPr>
        <w:t>Hemi’s</w:t>
      </w:r>
      <w:proofErr w:type="spellEnd"/>
      <w:r>
        <w:rPr>
          <w:rFonts w:ascii="Arial" w:hAnsi="Arial"/>
        </w:rPr>
        <w:t xml:space="preserve"> part for Percy to fully come around to </w:t>
      </w:r>
      <w:del w:id="4323" w:author="Julia Ringo" w:date="2023-10-21T11:15:00Z">
        <w:r w:rsidDel="009B247F">
          <w:rPr>
            <w:rFonts w:ascii="Arial" w:hAnsi="Arial"/>
          </w:rPr>
          <w:delText xml:space="preserve">supporting </w:delText>
        </w:r>
      </w:del>
      <w:r>
        <w:rPr>
          <w:rFonts w:ascii="Arial" w:hAnsi="Arial"/>
        </w:rPr>
        <w:t>the idea.</w:t>
      </w:r>
    </w:p>
    <w:p w14:paraId="5A5F08D7" w14:textId="1FB301A1" w:rsidR="001E2E9B" w:rsidRDefault="00000000">
      <w:pPr>
        <w:pStyle w:val="BodyText"/>
        <w:rPr>
          <w:rFonts w:ascii="Arial" w:hAnsi="Arial"/>
        </w:rPr>
      </w:pPr>
      <w:r>
        <w:rPr>
          <w:rFonts w:ascii="Arial" w:hAnsi="Arial"/>
        </w:rPr>
        <w:t>“OK. We’re going to try your</w:t>
      </w:r>
      <w:del w:id="4324" w:author="Julia Ringo" w:date="2023-10-05T13:15:00Z">
        <w:r w:rsidDel="000E7660">
          <w:rPr>
            <w:rFonts w:ascii="Arial" w:hAnsi="Arial"/>
          </w:rPr>
          <w:delText xml:space="preserve"> — </w:delText>
        </w:r>
      </w:del>
      <w:ins w:id="4325" w:author="Julia Ringo" w:date="2023-10-05T13:15:00Z">
        <w:r w:rsidR="000E7660">
          <w:rPr>
            <w:rFonts w:ascii="Arial" w:hAnsi="Arial"/>
          </w:rPr>
          <w:t>—</w:t>
        </w:r>
      </w:ins>
      <w:r>
        <w:rPr>
          <w:rFonts w:ascii="Arial" w:hAnsi="Arial"/>
        </w:rPr>
        <w:t>frankly, fucking insane</w:t>
      </w:r>
      <w:del w:id="4326" w:author="Julia Ringo" w:date="2023-10-05T13:15:00Z">
        <w:r w:rsidDel="000E7660">
          <w:rPr>
            <w:rFonts w:ascii="Arial" w:hAnsi="Arial"/>
          </w:rPr>
          <w:delText xml:space="preserve"> — </w:delText>
        </w:r>
      </w:del>
      <w:ins w:id="4327" w:author="Julia Ringo" w:date="2023-10-05T13:15:00Z">
        <w:r w:rsidR="000E7660">
          <w:rPr>
            <w:rFonts w:ascii="Arial" w:hAnsi="Arial"/>
          </w:rPr>
          <w:t>—</w:t>
        </w:r>
      </w:ins>
      <w:r>
        <w:rPr>
          <w:rFonts w:ascii="Arial" w:hAnsi="Arial"/>
        </w:rPr>
        <w:t xml:space="preserve">plan to take out a military submarine with nothing but leftover parts hanging around my darling </w:t>
      </w:r>
      <w:r>
        <w:rPr>
          <w:rFonts w:ascii="Arial" w:hAnsi="Arial"/>
          <w:i/>
          <w:iCs/>
        </w:rPr>
        <w:t>Prospect</w:t>
      </w:r>
      <w:r>
        <w:rPr>
          <w:rFonts w:ascii="Arial" w:hAnsi="Arial"/>
        </w:rPr>
        <w:t>. Go ahead and get Shakes on the pigeon.”</w:t>
      </w:r>
    </w:p>
    <w:p w14:paraId="0AE305B6" w14:textId="77777777" w:rsidR="001E2E9B" w:rsidRDefault="00000000">
      <w:pPr>
        <w:pStyle w:val="BodyText"/>
        <w:rPr>
          <w:rFonts w:ascii="Arial" w:hAnsi="Arial"/>
        </w:rPr>
      </w:pPr>
      <w:r>
        <w:rPr>
          <w:rFonts w:ascii="Arial" w:hAnsi="Arial"/>
        </w:rPr>
        <w:t>“You mean Herschel.”</w:t>
      </w:r>
    </w:p>
    <w:p w14:paraId="425ED648" w14:textId="77777777" w:rsidR="001E2E9B" w:rsidRDefault="00000000">
      <w:pPr>
        <w:pStyle w:val="BodyText"/>
        <w:rPr>
          <w:rFonts w:ascii="Arial" w:hAnsi="Arial"/>
        </w:rPr>
      </w:pPr>
      <w:r>
        <w:rPr>
          <w:rFonts w:ascii="Arial" w:hAnsi="Arial"/>
        </w:rPr>
        <w:t>“I don’t care what the bird’s name is. Just make sure Shakes heads back this way as silently as fuckin’ possible.”</w:t>
      </w:r>
    </w:p>
    <w:p w14:paraId="4B4F66B7" w14:textId="77777777" w:rsidR="001E2E9B" w:rsidRDefault="00000000">
      <w:pPr>
        <w:pStyle w:val="BodyText"/>
        <w:rPr>
          <w:rFonts w:ascii="Arial" w:hAnsi="Arial"/>
        </w:rPr>
      </w:pPr>
      <w:r>
        <w:rPr>
          <w:rFonts w:ascii="Arial" w:hAnsi="Arial"/>
        </w:rPr>
        <w:t> </w:t>
      </w:r>
    </w:p>
    <w:p w14:paraId="40245D29" w14:textId="77777777" w:rsidR="001E2E9B" w:rsidRDefault="00000000">
      <w:pPr>
        <w:pStyle w:val="BodyText"/>
        <w:rPr>
          <w:rFonts w:ascii="Arial" w:hAnsi="Arial"/>
        </w:rPr>
      </w:pPr>
      <w:r>
        <w:rPr>
          <w:rFonts w:ascii="Arial" w:hAnsi="Arial"/>
        </w:rPr>
        <w:t xml:space="preserve">Hemi got Herschel launched, carrying instructions to Shakes to return to the </w:t>
      </w:r>
      <w:r>
        <w:rPr>
          <w:rFonts w:ascii="Arial" w:hAnsi="Arial"/>
          <w:i/>
          <w:iCs/>
        </w:rPr>
        <w:t>Prospect</w:t>
      </w:r>
      <w:r>
        <w:rPr>
          <w:rFonts w:ascii="Arial" w:hAnsi="Arial"/>
        </w:rPr>
        <w:t xml:space="preserve"> submerged and running slowly on battery power. It was going to take a while for Herschel to find Shakes, and then a while longer for Shakes to motor quietly back. Hemi figured he had a couple of hours at least to gather the things he needed.</w:t>
      </w:r>
    </w:p>
    <w:p w14:paraId="4E16D033" w14:textId="69EC6B96" w:rsidR="001E2E9B" w:rsidRDefault="00000000">
      <w:pPr>
        <w:pStyle w:val="BodyText"/>
        <w:rPr>
          <w:rFonts w:ascii="Arial" w:hAnsi="Arial"/>
        </w:rPr>
      </w:pPr>
      <w:r>
        <w:rPr>
          <w:rFonts w:ascii="Arial" w:hAnsi="Arial"/>
        </w:rPr>
        <w:t xml:space="preserve">The magnetic warheads were in the crates he had left in the cargo hold. He selected a half dozen of the </w:t>
      </w:r>
      <w:ins w:id="4328" w:author="Julia Ringo" w:date="2023-10-21T11:15:00Z">
        <w:r w:rsidR="009B247F">
          <w:rPr>
            <w:rFonts w:ascii="Arial" w:hAnsi="Arial"/>
          </w:rPr>
          <w:t xml:space="preserve">less-rusty </w:t>
        </w:r>
      </w:ins>
      <w:r>
        <w:rPr>
          <w:rFonts w:ascii="Arial" w:hAnsi="Arial"/>
        </w:rPr>
        <w:t xml:space="preserve">ones </w:t>
      </w:r>
      <w:del w:id="4329" w:author="Julia Ringo" w:date="2023-10-21T11:15:00Z">
        <w:r w:rsidDel="009B247F">
          <w:rPr>
            <w:rFonts w:ascii="Arial" w:hAnsi="Arial"/>
          </w:rPr>
          <w:delText xml:space="preserve">that were least coated with rust </w:delText>
        </w:r>
      </w:del>
      <w:r>
        <w:rPr>
          <w:rFonts w:ascii="Arial" w:hAnsi="Arial"/>
        </w:rPr>
        <w:t>and hauled them to a work</w:t>
      </w:r>
      <w:del w:id="4330" w:author="Julia Ringo" w:date="2023-10-21T11:15:00Z">
        <w:r w:rsidDel="009B247F">
          <w:rPr>
            <w:rFonts w:ascii="Arial" w:hAnsi="Arial"/>
          </w:rPr>
          <w:delText xml:space="preserve"> </w:delText>
        </w:r>
      </w:del>
      <w:r>
        <w:rPr>
          <w:rFonts w:ascii="Arial" w:hAnsi="Arial"/>
        </w:rPr>
        <w:t xml:space="preserve">table in the engine room. Each weighed about </w:t>
      </w:r>
      <w:del w:id="4331" w:author="Julia Ringo" w:date="2023-10-21T11:15:00Z">
        <w:r w:rsidDel="009B247F">
          <w:rPr>
            <w:rFonts w:ascii="Arial" w:hAnsi="Arial"/>
          </w:rPr>
          <w:delText xml:space="preserve">25 </w:delText>
        </w:r>
      </w:del>
      <w:ins w:id="4332" w:author="Julia Ringo" w:date="2023-10-21T11:15:00Z">
        <w:r w:rsidR="009B247F">
          <w:rPr>
            <w:rFonts w:ascii="Arial" w:hAnsi="Arial"/>
          </w:rPr>
          <w:t>twenty-five</w:t>
        </w:r>
        <w:r w:rsidR="009B247F">
          <w:rPr>
            <w:rFonts w:ascii="Arial" w:hAnsi="Arial"/>
          </w:rPr>
          <w:t xml:space="preserve"> </w:t>
        </w:r>
      </w:ins>
      <w:r>
        <w:rPr>
          <w:rFonts w:ascii="Arial" w:hAnsi="Arial"/>
        </w:rPr>
        <w:t xml:space="preserve">kilograms and consisted of a cylinder containing high explosives that was about </w:t>
      </w:r>
      <w:del w:id="4333" w:author="Julia Ringo" w:date="2023-10-21T11:15:00Z">
        <w:r w:rsidDel="009B247F">
          <w:rPr>
            <w:rFonts w:ascii="Arial" w:hAnsi="Arial"/>
          </w:rPr>
          <w:delText xml:space="preserve">300 </w:delText>
        </w:r>
      </w:del>
      <w:ins w:id="4334" w:author="Julia Ringo" w:date="2023-10-21T11:15:00Z">
        <w:r w:rsidR="009B247F">
          <w:rPr>
            <w:rFonts w:ascii="Arial" w:hAnsi="Arial"/>
          </w:rPr>
          <w:t>three hundred</w:t>
        </w:r>
        <w:r w:rsidR="009B247F">
          <w:rPr>
            <w:rFonts w:ascii="Arial" w:hAnsi="Arial"/>
          </w:rPr>
          <w:t xml:space="preserve"> </w:t>
        </w:r>
      </w:ins>
      <w:r>
        <w:rPr>
          <w:rFonts w:ascii="Arial" w:hAnsi="Arial"/>
        </w:rPr>
        <w:t xml:space="preserve">millimeters in diameter. Attached to one end of the cylinder was a small-diameter device with the switching mechanism in it, and on top of that was a big plate with a magnet that was strong enough to activate the switching mechanism, but weak enough that it was not likely to </w:t>
      </w:r>
      <w:proofErr w:type="gramStart"/>
      <w:r>
        <w:rPr>
          <w:rFonts w:ascii="Arial" w:hAnsi="Arial"/>
        </w:rPr>
        <w:t>actually adhere</w:t>
      </w:r>
      <w:proofErr w:type="gramEnd"/>
      <w:r>
        <w:rPr>
          <w:rFonts w:ascii="Arial" w:hAnsi="Arial"/>
        </w:rPr>
        <w:t xml:space="preserve"> itself to the target. The magnet was intended to be a trigger, not an attaching component.</w:t>
      </w:r>
    </w:p>
    <w:p w14:paraId="5C3E1A5A" w14:textId="15610578" w:rsidR="001E2E9B" w:rsidRDefault="00000000">
      <w:pPr>
        <w:pStyle w:val="BodyText"/>
        <w:rPr>
          <w:rFonts w:ascii="Arial" w:hAnsi="Arial"/>
        </w:rPr>
      </w:pPr>
      <w:r>
        <w:rPr>
          <w:rFonts w:ascii="Arial" w:hAnsi="Arial"/>
        </w:rPr>
        <w:t xml:space="preserve">The devices were designed to be as simple as possible, with the idea that while a complex device could have more safety features, a simpler device </w:t>
      </w:r>
      <w:del w:id="4335" w:author="Julia Ringo" w:date="2023-10-21T11:16:00Z">
        <w:r w:rsidDel="009B247F">
          <w:rPr>
            <w:rFonts w:ascii="Arial" w:hAnsi="Arial"/>
          </w:rPr>
          <w:delText>would enable any</w:delText>
        </w:r>
      </w:del>
      <w:ins w:id="4336" w:author="Julia Ringo" w:date="2023-10-21T11:16:00Z">
        <w:r w:rsidR="009B247F">
          <w:rPr>
            <w:rFonts w:ascii="Arial" w:hAnsi="Arial"/>
          </w:rPr>
          <w:t>could be understood and thus handled safely by any</w:t>
        </w:r>
      </w:ins>
      <w:r>
        <w:rPr>
          <w:rFonts w:ascii="Arial" w:hAnsi="Arial"/>
        </w:rPr>
        <w:t xml:space="preserve"> idiotic naval deckhand</w:t>
      </w:r>
      <w:del w:id="4337" w:author="Julia Ringo" w:date="2023-10-21T11:16:00Z">
        <w:r w:rsidDel="009B247F">
          <w:rPr>
            <w:rFonts w:ascii="Arial" w:hAnsi="Arial"/>
          </w:rPr>
          <w:delText xml:space="preserve"> to understand how it worked, and thus handle it safely</w:delText>
        </w:r>
      </w:del>
      <w:r>
        <w:rPr>
          <w:rFonts w:ascii="Arial" w:hAnsi="Arial"/>
        </w:rPr>
        <w:t>. Details were printed right on the side of the explosives cylinder.</w:t>
      </w:r>
    </w:p>
    <w:p w14:paraId="5585E921" w14:textId="18FF3F37" w:rsidR="001E2E9B" w:rsidRDefault="00000000">
      <w:pPr>
        <w:pStyle w:val="BodyText"/>
        <w:rPr>
          <w:rFonts w:ascii="Arial" w:hAnsi="Arial"/>
        </w:rPr>
      </w:pPr>
      <w:r>
        <w:rPr>
          <w:rFonts w:ascii="Arial" w:hAnsi="Arial"/>
        </w:rPr>
        <w:t xml:space="preserve">Adjusting his glasses and reading this block of text, Hemi learned </w:t>
      </w:r>
      <w:ins w:id="4338" w:author="Julia Ringo" w:date="2023-10-21T11:16:00Z">
        <w:r w:rsidR="009B247F">
          <w:rPr>
            <w:rFonts w:ascii="Arial" w:hAnsi="Arial"/>
          </w:rPr>
          <w:t xml:space="preserve">that </w:t>
        </w:r>
      </w:ins>
      <w:r>
        <w:rPr>
          <w:rFonts w:ascii="Arial" w:hAnsi="Arial"/>
        </w:rPr>
        <w:t xml:space="preserve">the </w:t>
      </w:r>
      <w:proofErr w:type="gramStart"/>
      <w:r>
        <w:rPr>
          <w:rFonts w:ascii="Arial" w:hAnsi="Arial"/>
        </w:rPr>
        <w:t>particular mix</w:t>
      </w:r>
      <w:proofErr w:type="gramEnd"/>
      <w:r>
        <w:rPr>
          <w:rFonts w:ascii="Arial" w:hAnsi="Arial"/>
        </w:rPr>
        <w:t xml:space="preserve"> of high explosives the cylinder contained was held very stable by a cake of </w:t>
      </w:r>
      <w:r>
        <w:rPr>
          <w:rFonts w:ascii="Arial" w:hAnsi="Arial"/>
        </w:rPr>
        <w:lastRenderedPageBreak/>
        <w:t>exoskeletons from extinct microscopic sea creatures. It could not be set off without providing power to the detonation switch and closing the arming circuit. At the same time, the explosive did not seem so finicky that it would not go off in the close presence of another high explosive. A fortunate thing, because Hemi estimated he needed to chain at least two of these devices to detonate if he wanted to blow a hole through the pressure hull of a military submarine.</w:t>
      </w:r>
    </w:p>
    <w:p w14:paraId="0D4D6930" w14:textId="2B468FEC" w:rsidR="001E2E9B" w:rsidRDefault="00000000">
      <w:pPr>
        <w:pStyle w:val="BodyText"/>
        <w:rPr>
          <w:rFonts w:ascii="Arial" w:hAnsi="Arial"/>
        </w:rPr>
      </w:pPr>
      <w:r>
        <w:rPr>
          <w:rFonts w:ascii="Arial" w:hAnsi="Arial"/>
        </w:rPr>
        <w:t xml:space="preserve">He used large steel straps to join two of the cylinders together, orienting them so the magnetic trigger plates faced outwards on both ends. He tracked down some batteries in waterproof cases and wired them in as the power supplies for the triggers. </w:t>
      </w:r>
      <w:del w:id="4339" w:author="Julia Ringo" w:date="2023-10-21T11:17:00Z">
        <w:r w:rsidDel="009B247F">
          <w:rPr>
            <w:rFonts w:ascii="Arial" w:hAnsi="Arial"/>
          </w:rPr>
          <w:delText xml:space="preserve">From </w:delText>
        </w:r>
      </w:del>
      <w:ins w:id="4340" w:author="Julia Ringo" w:date="2023-10-21T11:17:00Z">
        <w:r w:rsidR="009B247F">
          <w:rPr>
            <w:rFonts w:ascii="Arial" w:hAnsi="Arial"/>
          </w:rPr>
          <w:t>In</w:t>
        </w:r>
        <w:r w:rsidR="009B247F">
          <w:rPr>
            <w:rFonts w:ascii="Arial" w:hAnsi="Arial"/>
          </w:rPr>
          <w:t xml:space="preserve"> </w:t>
        </w:r>
      </w:ins>
      <w:r>
        <w:rPr>
          <w:rFonts w:ascii="Arial" w:hAnsi="Arial"/>
        </w:rPr>
        <w:t>a forgotten storage compartment for parts in the engine room</w:t>
      </w:r>
      <w:ins w:id="4341" w:author="Julia Ringo" w:date="2023-10-21T11:17:00Z">
        <w:r w:rsidR="009B247F">
          <w:rPr>
            <w:rFonts w:ascii="Arial" w:hAnsi="Arial"/>
          </w:rPr>
          <w:t>,</w:t>
        </w:r>
      </w:ins>
      <w:r>
        <w:rPr>
          <w:rFonts w:ascii="Arial" w:hAnsi="Arial"/>
        </w:rPr>
        <w:t xml:space="preserve"> he found a pile of old mechanical timed switches that could be wound up and the timer set for when they would close the circuit. He wired these into the arming circuit on each warhead.</w:t>
      </w:r>
    </w:p>
    <w:p w14:paraId="6DC913E0" w14:textId="084CFF89" w:rsidR="001E2E9B" w:rsidRDefault="00000000">
      <w:pPr>
        <w:pStyle w:val="BodyText"/>
        <w:rPr>
          <w:rFonts w:ascii="Arial" w:hAnsi="Arial"/>
        </w:rPr>
      </w:pPr>
      <w:r>
        <w:rPr>
          <w:rFonts w:ascii="Arial" w:hAnsi="Arial"/>
        </w:rPr>
        <w:t xml:space="preserve">He made three more doubled-up units like this. With two magnetic warheads strapped together, each weighed more than </w:t>
      </w:r>
      <w:del w:id="4342" w:author="Julia Ringo" w:date="2023-10-21T11:21:00Z">
        <w:r w:rsidDel="009B247F">
          <w:rPr>
            <w:rFonts w:ascii="Arial" w:hAnsi="Arial"/>
          </w:rPr>
          <w:delText xml:space="preserve">50 </w:delText>
        </w:r>
      </w:del>
      <w:ins w:id="4343" w:author="Julia Ringo" w:date="2023-10-21T11:21:00Z">
        <w:r w:rsidR="009B247F">
          <w:rPr>
            <w:rFonts w:ascii="Arial" w:hAnsi="Arial"/>
          </w:rPr>
          <w:t>fifty</w:t>
        </w:r>
        <w:r w:rsidR="009B247F">
          <w:rPr>
            <w:rFonts w:ascii="Arial" w:hAnsi="Arial"/>
          </w:rPr>
          <w:t xml:space="preserve"> </w:t>
        </w:r>
      </w:ins>
      <w:r>
        <w:rPr>
          <w:rFonts w:ascii="Arial" w:hAnsi="Arial"/>
        </w:rPr>
        <w:t>kilograms. Then he plundered the many storage compartments throughout the boat</w:t>
      </w:r>
      <w:ins w:id="4344" w:author="Julia Ringo" w:date="2023-10-21T11:21:00Z">
        <w:r w:rsidR="009B247F">
          <w:rPr>
            <w:rFonts w:ascii="Arial" w:hAnsi="Arial"/>
          </w:rPr>
          <w:t>,</w:t>
        </w:r>
      </w:ins>
      <w:r>
        <w:rPr>
          <w:rFonts w:ascii="Arial" w:hAnsi="Arial"/>
        </w:rPr>
        <w:t xml:space="preserve"> looking for the rest of the parts he needed: some old boat fenders, heavy line, air hoses and chucks, and his slide rule and clipboard. He wished he had some small clamps, but those were not to be found anywhere. He would have to make do with screw-tightened steel clips. </w:t>
      </w:r>
      <w:proofErr w:type="gramStart"/>
      <w:r>
        <w:rPr>
          <w:rFonts w:ascii="Arial" w:hAnsi="Arial"/>
        </w:rPr>
        <w:t>So</w:t>
      </w:r>
      <w:proofErr w:type="gramEnd"/>
      <w:r>
        <w:rPr>
          <w:rFonts w:ascii="Arial" w:hAnsi="Arial"/>
        </w:rPr>
        <w:t xml:space="preserve"> a screwdriver went on his list of things to find too.</w:t>
      </w:r>
    </w:p>
    <w:p w14:paraId="560C767A" w14:textId="34651CDA" w:rsidR="001E2E9B" w:rsidRDefault="00000000">
      <w:pPr>
        <w:pStyle w:val="BodyText"/>
        <w:rPr>
          <w:rFonts w:ascii="Arial" w:hAnsi="Arial"/>
        </w:rPr>
      </w:pPr>
      <w:r>
        <w:rPr>
          <w:rFonts w:ascii="Arial" w:hAnsi="Arial"/>
        </w:rPr>
        <w:t>He had</w:t>
      </w:r>
      <w:ins w:id="4345" w:author="Julia Ringo" w:date="2023-10-21T11:21:00Z">
        <w:r w:rsidR="009B247F">
          <w:rPr>
            <w:rFonts w:ascii="Arial" w:hAnsi="Arial"/>
          </w:rPr>
          <w:t xml:space="preserve"> gathered</w:t>
        </w:r>
      </w:ins>
      <w:r>
        <w:rPr>
          <w:rFonts w:ascii="Arial" w:hAnsi="Arial"/>
        </w:rPr>
        <w:t xml:space="preserve"> most of the parts he needed </w:t>
      </w:r>
      <w:del w:id="4346" w:author="Julia Ringo" w:date="2023-10-21T11:21:00Z">
        <w:r w:rsidDel="009B247F">
          <w:rPr>
            <w:rFonts w:ascii="Arial" w:hAnsi="Arial"/>
          </w:rPr>
          <w:delText xml:space="preserve">gathered together </w:delText>
        </w:r>
      </w:del>
      <w:r>
        <w:rPr>
          <w:rFonts w:ascii="Arial" w:hAnsi="Arial"/>
        </w:rPr>
        <w:t xml:space="preserve">when he heard the bump of the </w:t>
      </w:r>
      <w:r>
        <w:rPr>
          <w:rFonts w:ascii="Arial" w:hAnsi="Arial"/>
          <w:i/>
          <w:iCs/>
        </w:rPr>
        <w:t>Gnat</w:t>
      </w:r>
      <w:r>
        <w:rPr>
          <w:rFonts w:ascii="Arial" w:hAnsi="Arial"/>
        </w:rPr>
        <w:t xml:space="preserve"> attaching to the bottom of the </w:t>
      </w:r>
      <w:r>
        <w:rPr>
          <w:rFonts w:ascii="Arial" w:hAnsi="Arial"/>
          <w:i/>
          <w:iCs/>
        </w:rPr>
        <w:t>Prospect</w:t>
      </w:r>
      <w:r>
        <w:rPr>
          <w:rFonts w:ascii="Arial" w:hAnsi="Arial"/>
        </w:rPr>
        <w:t xml:space="preserve">. By the time Percy’s voice came over the PA a few minutes later to let him know Shakes was aboard, Hemi had recruited Gregory to help him move all </w:t>
      </w:r>
      <w:del w:id="4347" w:author="Julia Ringo" w:date="2023-10-21T11:22:00Z">
        <w:r w:rsidDel="009B247F">
          <w:rPr>
            <w:rFonts w:ascii="Arial" w:hAnsi="Arial"/>
          </w:rPr>
          <w:delText xml:space="preserve">of </w:delText>
        </w:r>
      </w:del>
      <w:r>
        <w:rPr>
          <w:rFonts w:ascii="Arial" w:hAnsi="Arial"/>
        </w:rPr>
        <w:t xml:space="preserve">his parts and equipment down to the </w:t>
      </w:r>
      <w:r>
        <w:rPr>
          <w:rFonts w:ascii="Arial" w:hAnsi="Arial"/>
          <w:i/>
          <w:iCs/>
        </w:rPr>
        <w:t>Prospect</w:t>
      </w:r>
      <w:r w:rsidRPr="009B247F">
        <w:rPr>
          <w:rFonts w:ascii="Arial" w:hAnsi="Arial"/>
          <w:rPrChange w:id="4348" w:author="Julia Ringo" w:date="2023-10-21T11:22:00Z">
            <w:rPr>
              <w:rFonts w:ascii="Arial" w:hAnsi="Arial"/>
              <w:i/>
              <w:iCs/>
            </w:rPr>
          </w:rPrChange>
        </w:rPr>
        <w:t>’s</w:t>
      </w:r>
      <w:r>
        <w:rPr>
          <w:rFonts w:ascii="Arial" w:hAnsi="Arial"/>
        </w:rPr>
        <w:t xml:space="preserve"> battery compartment near the hatch to the </w:t>
      </w:r>
      <w:r>
        <w:rPr>
          <w:rFonts w:ascii="Arial" w:hAnsi="Arial"/>
          <w:i/>
          <w:iCs/>
        </w:rPr>
        <w:t>Gnat</w:t>
      </w:r>
      <w:r>
        <w:rPr>
          <w:rFonts w:ascii="Arial" w:hAnsi="Arial"/>
        </w:rPr>
        <w:t>.</w:t>
      </w:r>
    </w:p>
    <w:p w14:paraId="372A1B22" w14:textId="5ED2B407" w:rsidR="001E2E9B" w:rsidRDefault="00000000">
      <w:pPr>
        <w:pStyle w:val="BodyText"/>
        <w:rPr>
          <w:rFonts w:ascii="Arial" w:hAnsi="Arial"/>
        </w:rPr>
      </w:pPr>
      <w:r>
        <w:rPr>
          <w:rFonts w:ascii="Arial" w:hAnsi="Arial"/>
        </w:rPr>
        <w:t xml:space="preserve">As Gregory opened the hatch to see </w:t>
      </w:r>
      <w:proofErr w:type="spellStart"/>
      <w:r>
        <w:rPr>
          <w:rFonts w:ascii="Arial" w:hAnsi="Arial"/>
        </w:rPr>
        <w:t>Shakes’</w:t>
      </w:r>
      <w:ins w:id="4349" w:author="Julia Ringo" w:date="2023-10-21T11:22:00Z">
        <w:r w:rsidR="00C81975">
          <w:rPr>
            <w:rFonts w:ascii="Arial" w:hAnsi="Arial"/>
          </w:rPr>
          <w:t>s</w:t>
        </w:r>
      </w:ins>
      <w:proofErr w:type="spellEnd"/>
      <w:r>
        <w:rPr>
          <w:rFonts w:ascii="Arial" w:hAnsi="Arial"/>
        </w:rPr>
        <w:t xml:space="preserve"> greasy-haired visage grinning up at them, Percy’s voice came back on the </w:t>
      </w:r>
      <w:r>
        <w:rPr>
          <w:rFonts w:ascii="Arial" w:hAnsi="Arial"/>
          <w:i/>
          <w:iCs/>
        </w:rPr>
        <w:t>Prospect</w:t>
      </w:r>
      <w:r w:rsidRPr="00C81975">
        <w:rPr>
          <w:rFonts w:ascii="Arial" w:hAnsi="Arial"/>
          <w:rPrChange w:id="4350" w:author="Julia Ringo" w:date="2023-10-21T11:22:00Z">
            <w:rPr>
              <w:rFonts w:ascii="Arial" w:hAnsi="Arial"/>
              <w:i/>
              <w:iCs/>
            </w:rPr>
          </w:rPrChange>
        </w:rPr>
        <w:t>’s</w:t>
      </w:r>
      <w:r>
        <w:rPr>
          <w:rFonts w:ascii="Arial" w:hAnsi="Arial"/>
        </w:rPr>
        <w:t xml:space="preserve"> PA. “Hemi, Bastian is telling me that he is tracking the </w:t>
      </w:r>
      <w:r>
        <w:rPr>
          <w:rFonts w:ascii="Arial" w:hAnsi="Arial"/>
          <w:i/>
          <w:iCs/>
        </w:rPr>
        <w:t>Grackle</w:t>
      </w:r>
      <w:r>
        <w:rPr>
          <w:rFonts w:ascii="Arial" w:hAnsi="Arial"/>
        </w:rPr>
        <w:t xml:space="preserve"> closing on us. He thinks they picked up the </w:t>
      </w:r>
      <w:r>
        <w:rPr>
          <w:rFonts w:ascii="Arial" w:hAnsi="Arial"/>
          <w:i/>
          <w:iCs/>
        </w:rPr>
        <w:t>Gnat</w:t>
      </w:r>
      <w:r>
        <w:rPr>
          <w:rFonts w:ascii="Arial" w:hAnsi="Arial"/>
        </w:rPr>
        <w:t xml:space="preserve"> and followed Shakes in.”</w:t>
      </w:r>
    </w:p>
    <w:p w14:paraId="655FC802" w14:textId="2B823F04" w:rsidR="001E2E9B" w:rsidRDefault="00000000">
      <w:pPr>
        <w:pStyle w:val="BodyText"/>
        <w:rPr>
          <w:rFonts w:ascii="Arial" w:hAnsi="Arial"/>
        </w:rPr>
      </w:pPr>
      <w:r>
        <w:rPr>
          <w:rFonts w:ascii="Arial" w:hAnsi="Arial"/>
        </w:rPr>
        <w:t xml:space="preserve">Still down in the </w:t>
      </w:r>
      <w:r>
        <w:rPr>
          <w:rFonts w:ascii="Arial" w:hAnsi="Arial"/>
          <w:i/>
          <w:iCs/>
        </w:rPr>
        <w:t>Gnat’s</w:t>
      </w:r>
      <w:r>
        <w:rPr>
          <w:rFonts w:ascii="Arial" w:hAnsi="Arial"/>
        </w:rPr>
        <w:t xml:space="preserve"> control seat, Shakes could hear the PA message. “Tell Percy there’s no fuckin’ way</w:t>
      </w:r>
      <w:ins w:id="4351" w:author="Julia Ringo" w:date="2023-10-21T11:22:00Z">
        <w:r w:rsidR="00C81975">
          <w:rPr>
            <w:rFonts w:ascii="Arial" w:hAnsi="Arial"/>
          </w:rPr>
          <w:t>,</w:t>
        </w:r>
      </w:ins>
      <w:r>
        <w:rPr>
          <w:rFonts w:ascii="Arial" w:hAnsi="Arial"/>
        </w:rPr>
        <w:t xml:space="preserve"> man</w:t>
      </w:r>
      <w:del w:id="4352" w:author="Julia Ringo" w:date="2023-10-05T13:15:00Z">
        <w:r w:rsidDel="000E7660">
          <w:rPr>
            <w:rFonts w:ascii="Arial" w:hAnsi="Arial"/>
          </w:rPr>
          <w:delText xml:space="preserve"> — </w:delText>
        </w:r>
      </w:del>
      <w:ins w:id="4353" w:author="Julia Ringo" w:date="2023-10-05T13:15:00Z">
        <w:r w:rsidR="000E7660">
          <w:rPr>
            <w:rFonts w:ascii="Arial" w:hAnsi="Arial"/>
          </w:rPr>
          <w:t>—</w:t>
        </w:r>
      </w:ins>
      <w:r>
        <w:rPr>
          <w:rFonts w:ascii="Arial" w:hAnsi="Arial"/>
        </w:rPr>
        <w:t>I was ultra fucking slow and quiet on my approach. I could have passed through a sleeping baby’s bedroom without fuckin’ waking it.”</w:t>
      </w:r>
    </w:p>
    <w:p w14:paraId="2688DAB5" w14:textId="50483C7C" w:rsidR="001E2E9B" w:rsidRDefault="00000000">
      <w:pPr>
        <w:pStyle w:val="BodyText"/>
        <w:rPr>
          <w:rFonts w:ascii="Arial" w:hAnsi="Arial"/>
        </w:rPr>
      </w:pPr>
      <w:r>
        <w:rPr>
          <w:rFonts w:ascii="Arial" w:hAnsi="Arial"/>
        </w:rPr>
        <w:t xml:space="preserve">“They were pinging constantly,” Hemi replied, leaning over the hatch down to the </w:t>
      </w:r>
      <w:r>
        <w:rPr>
          <w:rFonts w:ascii="Arial" w:hAnsi="Arial"/>
          <w:i/>
          <w:iCs/>
        </w:rPr>
        <w:t>Gnat</w:t>
      </w:r>
      <w:r>
        <w:rPr>
          <w:rFonts w:ascii="Arial" w:hAnsi="Arial"/>
        </w:rPr>
        <w:t xml:space="preserve"> to accept the small package of feathers, feet, and beak that Shakes was holding up to him. “They may have simply caught you in motion and followed the only moving object in the water. It cannot be helped now. Here</w:t>
      </w:r>
      <w:ins w:id="4354" w:author="Julia Ringo" w:date="2023-10-21T11:22:00Z">
        <w:r w:rsidR="00C81975">
          <w:rPr>
            <w:rFonts w:ascii="Arial" w:hAnsi="Arial"/>
          </w:rPr>
          <w:t>,</w:t>
        </w:r>
      </w:ins>
      <w:r>
        <w:rPr>
          <w:rFonts w:ascii="Arial" w:hAnsi="Arial"/>
        </w:rPr>
        <w:t xml:space="preserve"> Gregory, stow Herschel somewhere safe, and then help me get these parts into the </w:t>
      </w:r>
      <w:r>
        <w:rPr>
          <w:rFonts w:ascii="Arial" w:hAnsi="Arial"/>
          <w:i/>
          <w:iCs/>
        </w:rPr>
        <w:t>Gnat</w:t>
      </w:r>
      <w:r>
        <w:rPr>
          <w:rFonts w:ascii="Arial" w:hAnsi="Arial"/>
        </w:rPr>
        <w:t>.”</w:t>
      </w:r>
    </w:p>
    <w:p w14:paraId="6B3B0D65" w14:textId="77777777" w:rsidR="001E2E9B" w:rsidRDefault="00000000">
      <w:pPr>
        <w:pStyle w:val="BodyText"/>
        <w:rPr>
          <w:rFonts w:ascii="Arial" w:hAnsi="Arial"/>
        </w:rPr>
      </w:pPr>
      <w:r>
        <w:rPr>
          <w:rFonts w:ascii="Arial" w:hAnsi="Arial"/>
        </w:rPr>
        <w:t>“What’s the fuckin’ plan?” Shakes asked as he accepted some filthy old boat fenders down through the hatch and tossed them backward into the cargo space behind him.</w:t>
      </w:r>
    </w:p>
    <w:p w14:paraId="537DCC02" w14:textId="77777777" w:rsidR="001E2E9B" w:rsidRDefault="00000000">
      <w:pPr>
        <w:pStyle w:val="BodyText"/>
        <w:rPr>
          <w:rFonts w:ascii="Arial" w:hAnsi="Arial"/>
        </w:rPr>
      </w:pPr>
      <w:r>
        <w:rPr>
          <w:rFonts w:ascii="Arial" w:hAnsi="Arial"/>
        </w:rPr>
        <w:t xml:space="preserve">“I am coming with you. If the </w:t>
      </w:r>
      <w:r>
        <w:rPr>
          <w:rFonts w:ascii="Arial" w:hAnsi="Arial"/>
          <w:i/>
          <w:iCs/>
        </w:rPr>
        <w:t>Grackle</w:t>
      </w:r>
      <w:r>
        <w:rPr>
          <w:rFonts w:ascii="Arial" w:hAnsi="Arial"/>
        </w:rPr>
        <w:t xml:space="preserve"> is coming in, we need to get the </w:t>
      </w:r>
      <w:r>
        <w:rPr>
          <w:rFonts w:ascii="Arial" w:hAnsi="Arial"/>
          <w:i/>
          <w:iCs/>
        </w:rPr>
        <w:t>Gnat</w:t>
      </w:r>
      <w:r>
        <w:rPr>
          <w:rFonts w:ascii="Arial" w:hAnsi="Arial"/>
        </w:rPr>
        <w:t xml:space="preserve"> off as quickly as possible. I will explain the plan on the way,” said Hemi.</w:t>
      </w:r>
    </w:p>
    <w:p w14:paraId="1C084D5C" w14:textId="176B71A4" w:rsidR="001E2E9B" w:rsidRDefault="00000000">
      <w:pPr>
        <w:pStyle w:val="BodyText"/>
        <w:rPr>
          <w:rFonts w:ascii="Arial" w:hAnsi="Arial"/>
        </w:rPr>
      </w:pPr>
      <w:r>
        <w:rPr>
          <w:rFonts w:ascii="Arial" w:hAnsi="Arial"/>
        </w:rPr>
        <w:lastRenderedPageBreak/>
        <w:t xml:space="preserve">Hemi had </w:t>
      </w:r>
      <w:proofErr w:type="spellStart"/>
      <w:r>
        <w:rPr>
          <w:rFonts w:ascii="Arial" w:hAnsi="Arial"/>
        </w:rPr>
        <w:t>Shakes</w:t>
      </w:r>
      <w:proofErr w:type="spellEnd"/>
      <w:r>
        <w:rPr>
          <w:rFonts w:ascii="Arial" w:hAnsi="Arial"/>
        </w:rPr>
        <w:t xml:space="preserve"> swap places with him, and standing down in the </w:t>
      </w:r>
      <w:r>
        <w:rPr>
          <w:rFonts w:ascii="Arial" w:hAnsi="Arial"/>
          <w:i/>
          <w:iCs/>
        </w:rPr>
        <w:t>Gnat</w:t>
      </w:r>
      <w:r>
        <w:rPr>
          <w:rFonts w:ascii="Arial" w:hAnsi="Arial"/>
        </w:rPr>
        <w:t xml:space="preserve"> </w:t>
      </w:r>
      <w:ins w:id="4355" w:author="Julia Ringo" w:date="2023-10-21T11:23:00Z">
        <w:r w:rsidR="00C81975">
          <w:rPr>
            <w:rFonts w:ascii="Arial" w:hAnsi="Arial"/>
          </w:rPr>
          <w:t xml:space="preserve">he </w:t>
        </w:r>
      </w:ins>
      <w:r>
        <w:rPr>
          <w:rFonts w:ascii="Arial" w:hAnsi="Arial"/>
        </w:rPr>
        <w:t xml:space="preserve">received the heavy explosive units that a straining Gregory and Shakes lowered down to him. After that, it </w:t>
      </w:r>
      <w:del w:id="4356" w:author="Julia Ringo" w:date="2023-10-21T11:23:00Z">
        <w:r w:rsidDel="00C81975">
          <w:rPr>
            <w:rFonts w:ascii="Arial" w:hAnsi="Arial"/>
          </w:rPr>
          <w:delText xml:space="preserve">was </w:delText>
        </w:r>
      </w:del>
      <w:ins w:id="4357" w:author="Julia Ringo" w:date="2023-10-21T11:23:00Z">
        <w:r w:rsidR="00C81975">
          <w:rPr>
            <w:rFonts w:ascii="Arial" w:hAnsi="Arial"/>
          </w:rPr>
          <w:t>took</w:t>
        </w:r>
        <w:r w:rsidR="00C81975">
          <w:rPr>
            <w:rFonts w:ascii="Arial" w:hAnsi="Arial"/>
          </w:rPr>
          <w:t xml:space="preserve"> </w:t>
        </w:r>
      </w:ins>
      <w:r>
        <w:rPr>
          <w:rFonts w:ascii="Arial" w:hAnsi="Arial"/>
        </w:rPr>
        <w:t>only a matter of minutes to pass down all the remaining odds and ends into the smaller boat.</w:t>
      </w:r>
    </w:p>
    <w:p w14:paraId="058C73BB" w14:textId="77777777" w:rsidR="001E2E9B" w:rsidRDefault="00000000">
      <w:pPr>
        <w:pStyle w:val="BodyText"/>
        <w:rPr>
          <w:rFonts w:ascii="Arial" w:hAnsi="Arial"/>
        </w:rPr>
      </w:pPr>
      <w:r>
        <w:rPr>
          <w:rFonts w:ascii="Arial" w:hAnsi="Arial"/>
        </w:rPr>
        <w:t xml:space="preserve">With everything aboard, Shakes climbed down and joined Hemi in the </w:t>
      </w:r>
      <w:r>
        <w:rPr>
          <w:rFonts w:ascii="Arial" w:hAnsi="Arial"/>
          <w:i/>
          <w:iCs/>
        </w:rPr>
        <w:t>Gnat</w:t>
      </w:r>
      <w:r>
        <w:rPr>
          <w:rFonts w:ascii="Arial" w:hAnsi="Arial"/>
        </w:rPr>
        <w:t>.</w:t>
      </w:r>
    </w:p>
    <w:p w14:paraId="78406DF9" w14:textId="77777777" w:rsidR="001E2E9B" w:rsidRDefault="00000000">
      <w:pPr>
        <w:pStyle w:val="BodyText"/>
        <w:rPr>
          <w:rFonts w:ascii="Arial" w:hAnsi="Arial"/>
        </w:rPr>
      </w:pPr>
      <w:r>
        <w:rPr>
          <w:rFonts w:ascii="Arial" w:hAnsi="Arial"/>
        </w:rPr>
        <w:t>“I hope you didn’t fuckin’ forget anything,” Shakes said, looking at the pile of what appeared to be fundamentally garbage in the middle of his boat’s cargo space.</w:t>
      </w:r>
    </w:p>
    <w:p w14:paraId="5AC7EDA1" w14:textId="77777777" w:rsidR="001E2E9B" w:rsidRDefault="00000000">
      <w:pPr>
        <w:pStyle w:val="BodyText"/>
        <w:rPr>
          <w:rFonts w:ascii="Arial" w:hAnsi="Arial"/>
        </w:rPr>
      </w:pPr>
      <w:r>
        <w:rPr>
          <w:rFonts w:ascii="Arial" w:hAnsi="Arial"/>
        </w:rPr>
        <w:t xml:space="preserve">“If we need anything else, I am sure the copious bounty of the </w:t>
      </w:r>
      <w:r>
        <w:rPr>
          <w:rFonts w:ascii="Arial" w:hAnsi="Arial"/>
          <w:i/>
          <w:iCs/>
        </w:rPr>
        <w:t>Gnat’s</w:t>
      </w:r>
      <w:r>
        <w:rPr>
          <w:rFonts w:ascii="Arial" w:hAnsi="Arial"/>
        </w:rPr>
        <w:t xml:space="preserve"> hold will provide,” Hemi replied.</w:t>
      </w:r>
    </w:p>
    <w:p w14:paraId="42F42336" w14:textId="77777777" w:rsidR="001E2E9B" w:rsidRDefault="00000000">
      <w:pPr>
        <w:pStyle w:val="BodyText"/>
        <w:rPr>
          <w:rFonts w:ascii="Arial" w:hAnsi="Arial"/>
        </w:rPr>
      </w:pPr>
      <w:r>
        <w:rPr>
          <w:rFonts w:ascii="Arial" w:hAnsi="Arial"/>
        </w:rPr>
        <w:t>Shakes grinned.</w:t>
      </w:r>
    </w:p>
    <w:p w14:paraId="2AF7B3C6" w14:textId="5C78AF2A" w:rsidR="001E2E9B" w:rsidRDefault="00000000">
      <w:pPr>
        <w:pStyle w:val="BodyText"/>
        <w:rPr>
          <w:rFonts w:ascii="Arial" w:hAnsi="Arial"/>
        </w:rPr>
      </w:pPr>
      <w:r>
        <w:rPr>
          <w:rFonts w:ascii="Arial" w:hAnsi="Arial"/>
        </w:rPr>
        <w:t>“If y’all have everything, I’m going to seal these fuckin’ hatches</w:t>
      </w:r>
      <w:ins w:id="4358" w:author="Julia Ringo" w:date="2023-10-21T11:23:00Z">
        <w:r w:rsidR="00C81975">
          <w:rPr>
            <w:rFonts w:ascii="Arial" w:hAnsi="Arial"/>
          </w:rPr>
          <w:t>,</w:t>
        </w:r>
      </w:ins>
      <w:del w:id="4359" w:author="Julia Ringo" w:date="2023-10-21T11:23:00Z">
        <w:r w:rsidDel="00C81975">
          <w:rPr>
            <w:rFonts w:ascii="Arial" w:hAnsi="Arial"/>
          </w:rPr>
          <w:delText>.</w:delText>
        </w:r>
      </w:del>
      <w:r>
        <w:rPr>
          <w:rFonts w:ascii="Arial" w:hAnsi="Arial"/>
        </w:rPr>
        <w:t xml:space="preserve">” Gregory called down from the </w:t>
      </w:r>
      <w:r>
        <w:rPr>
          <w:rFonts w:ascii="Arial" w:hAnsi="Arial"/>
          <w:i/>
          <w:iCs/>
        </w:rPr>
        <w:t>Prospect</w:t>
      </w:r>
      <w:r>
        <w:rPr>
          <w:rFonts w:ascii="Arial" w:hAnsi="Arial"/>
        </w:rPr>
        <w:t>.</w:t>
      </w:r>
    </w:p>
    <w:p w14:paraId="7BB86EA5" w14:textId="77777777" w:rsidR="001E2E9B" w:rsidRDefault="00000000">
      <w:pPr>
        <w:pStyle w:val="BodyText"/>
        <w:rPr>
          <w:rFonts w:ascii="Arial" w:hAnsi="Arial"/>
        </w:rPr>
      </w:pPr>
      <w:r>
        <w:rPr>
          <w:rFonts w:ascii="Arial" w:hAnsi="Arial"/>
        </w:rPr>
        <w:t>Hemi shuffled his big body forward in the cramped space and looked up at Gregory. “Handsome Gregory, may you always remain at least as attractive as you are today,” said Hemi.</w:t>
      </w:r>
    </w:p>
    <w:p w14:paraId="6D79A73A" w14:textId="77777777" w:rsidR="001E2E9B" w:rsidRDefault="00000000">
      <w:pPr>
        <w:pStyle w:val="BodyText"/>
        <w:rPr>
          <w:rFonts w:ascii="Arial" w:hAnsi="Arial"/>
        </w:rPr>
      </w:pPr>
      <w:r>
        <w:rPr>
          <w:rFonts w:ascii="Arial" w:hAnsi="Arial"/>
        </w:rPr>
        <w:t>Gregory reached out his hand, and Hemi lifted one meaty mitt to meet it. Shakes watched them shake.</w:t>
      </w:r>
    </w:p>
    <w:p w14:paraId="6F113C80" w14:textId="3B4E29D0" w:rsidR="001E2E9B" w:rsidRDefault="00000000">
      <w:pPr>
        <w:pStyle w:val="BodyText"/>
        <w:rPr>
          <w:rFonts w:ascii="Arial" w:hAnsi="Arial"/>
        </w:rPr>
      </w:pPr>
      <w:r>
        <w:rPr>
          <w:rFonts w:ascii="Arial" w:hAnsi="Arial"/>
        </w:rPr>
        <w:t>“Don’t fuckin’ die down there</w:t>
      </w:r>
      <w:ins w:id="4360" w:author="Julia Ringo" w:date="2023-10-21T11:23:00Z">
        <w:r w:rsidR="00C81975">
          <w:rPr>
            <w:rFonts w:ascii="Arial" w:hAnsi="Arial"/>
          </w:rPr>
          <w:t>,</w:t>
        </w:r>
      </w:ins>
      <w:r>
        <w:rPr>
          <w:rFonts w:ascii="Arial" w:hAnsi="Arial"/>
        </w:rPr>
        <w:t xml:space="preserve"> Captain Shakes,” Gregory said, angling his head so his voice reached back to where Shakes was standing.</w:t>
      </w:r>
    </w:p>
    <w:p w14:paraId="034AF204" w14:textId="77777777" w:rsidR="001E2E9B" w:rsidRDefault="00000000">
      <w:pPr>
        <w:pStyle w:val="BodyText"/>
        <w:rPr>
          <w:rFonts w:ascii="Arial" w:hAnsi="Arial"/>
        </w:rPr>
      </w:pPr>
      <w:r>
        <w:rPr>
          <w:rFonts w:ascii="Arial" w:hAnsi="Arial"/>
        </w:rPr>
        <w:t xml:space="preserve">“If I do, take care of fuckin’ Herschel!” Shakes called back as Gregory seated and sealed the </w:t>
      </w:r>
      <w:r>
        <w:rPr>
          <w:rFonts w:ascii="Arial" w:hAnsi="Arial"/>
          <w:i/>
          <w:iCs/>
        </w:rPr>
        <w:t>Gnat’s</w:t>
      </w:r>
      <w:r>
        <w:rPr>
          <w:rFonts w:ascii="Arial" w:hAnsi="Arial"/>
        </w:rPr>
        <w:t xml:space="preserve"> hatch.</w:t>
      </w:r>
    </w:p>
    <w:p w14:paraId="6D332C23" w14:textId="77777777" w:rsidR="001E2E9B" w:rsidRDefault="00000000">
      <w:pPr>
        <w:pStyle w:val="BodyText"/>
        <w:rPr>
          <w:rFonts w:ascii="Arial" w:hAnsi="Arial"/>
        </w:rPr>
      </w:pPr>
      <w:r>
        <w:rPr>
          <w:rFonts w:ascii="Arial" w:hAnsi="Arial"/>
        </w:rPr>
        <w:t xml:space="preserve">Shakes shimmied forward and slithered into the </w:t>
      </w:r>
      <w:r>
        <w:rPr>
          <w:rFonts w:ascii="Arial" w:hAnsi="Arial"/>
          <w:i/>
          <w:iCs/>
        </w:rPr>
        <w:t>Gnat’s</w:t>
      </w:r>
      <w:r>
        <w:rPr>
          <w:rFonts w:ascii="Arial" w:hAnsi="Arial"/>
        </w:rPr>
        <w:t xml:space="preserve"> control seat. He unclipped one of the bigger wrenches from his hip and gave the hatch above his head a ringing double-tap to let Gregory know they were about to disconnect. As his hand with the wrench came down, he put out a finger and snapped open the switch that connected the circuit to the docking clamps. It was immediately followed by a low thump from the outside of the </w:t>
      </w:r>
      <w:r>
        <w:rPr>
          <w:rFonts w:ascii="Arial" w:hAnsi="Arial"/>
          <w:i/>
          <w:iCs/>
        </w:rPr>
        <w:t>Gnat’s</w:t>
      </w:r>
      <w:r>
        <w:rPr>
          <w:rFonts w:ascii="Arial" w:hAnsi="Arial"/>
        </w:rPr>
        <w:t xml:space="preserve"> hull.</w:t>
      </w:r>
    </w:p>
    <w:p w14:paraId="5F312CC2" w14:textId="4608BAC4" w:rsidR="001E2E9B" w:rsidRDefault="00000000">
      <w:pPr>
        <w:pStyle w:val="BodyText"/>
        <w:rPr>
          <w:rFonts w:ascii="Arial" w:hAnsi="Arial"/>
        </w:rPr>
      </w:pPr>
      <w:r>
        <w:rPr>
          <w:rFonts w:ascii="Arial" w:hAnsi="Arial"/>
        </w:rPr>
        <w:t>Hemi was still wedged into the small space next to the control chair. “If you’re going to take up that space there</w:t>
      </w:r>
      <w:ins w:id="4361" w:author="Julia Ringo" w:date="2023-10-21T11:32:00Z">
        <w:r w:rsidR="0058595B">
          <w:rPr>
            <w:rFonts w:ascii="Arial" w:hAnsi="Arial"/>
          </w:rPr>
          <w:t>,</w:t>
        </w:r>
      </w:ins>
      <w:r>
        <w:rPr>
          <w:rFonts w:ascii="Arial" w:hAnsi="Arial"/>
        </w:rPr>
        <w:t xml:space="preserve"> big guy, would you mind </w:t>
      </w:r>
      <w:proofErr w:type="spellStart"/>
      <w:r>
        <w:rPr>
          <w:rFonts w:ascii="Arial" w:hAnsi="Arial"/>
        </w:rPr>
        <w:t>workin</w:t>
      </w:r>
      <w:proofErr w:type="spellEnd"/>
      <w:r>
        <w:rPr>
          <w:rFonts w:ascii="Arial" w:hAnsi="Arial"/>
        </w:rPr>
        <w:t>’ the fuckin’ trim? Give us a bit o’ flood if you don’t mind.”</w:t>
      </w:r>
    </w:p>
    <w:p w14:paraId="7C8EEA8F" w14:textId="4C811F48" w:rsidR="001E2E9B" w:rsidRDefault="00000000">
      <w:pPr>
        <w:pStyle w:val="BodyText"/>
        <w:rPr>
          <w:rFonts w:ascii="Arial" w:hAnsi="Arial"/>
        </w:rPr>
      </w:pPr>
      <w:r>
        <w:rPr>
          <w:rFonts w:ascii="Arial" w:hAnsi="Arial"/>
        </w:rPr>
        <w:t xml:space="preserve">Shakes had left the </w:t>
      </w:r>
      <w:r>
        <w:rPr>
          <w:rFonts w:ascii="Arial" w:hAnsi="Arial"/>
          <w:i/>
          <w:iCs/>
        </w:rPr>
        <w:t>Gnat</w:t>
      </w:r>
      <w:r>
        <w:rPr>
          <w:rFonts w:ascii="Arial" w:hAnsi="Arial"/>
        </w:rPr>
        <w:t xml:space="preserve"> a little over-buoyant while it was attached to the </w:t>
      </w:r>
      <w:r>
        <w:rPr>
          <w:rFonts w:ascii="Arial" w:hAnsi="Arial"/>
          <w:i/>
          <w:iCs/>
        </w:rPr>
        <w:t>Prospect</w:t>
      </w:r>
      <w:r>
        <w:rPr>
          <w:rFonts w:ascii="Arial" w:hAnsi="Arial"/>
        </w:rPr>
        <w:t>, so even with the docking clamps disengaged</w:t>
      </w:r>
      <w:ins w:id="4362" w:author="Julia Ringo" w:date="2023-10-21T11:33:00Z">
        <w:r w:rsidR="0058595B">
          <w:rPr>
            <w:rFonts w:ascii="Arial" w:hAnsi="Arial"/>
          </w:rPr>
          <w:t>,</w:t>
        </w:r>
      </w:ins>
      <w:r>
        <w:rPr>
          <w:rFonts w:ascii="Arial" w:hAnsi="Arial"/>
        </w:rPr>
        <w:t xml:space="preserve"> the boat’s mating collar was still pressed firmly against the </w:t>
      </w:r>
      <w:r>
        <w:rPr>
          <w:rFonts w:ascii="Arial" w:hAnsi="Arial"/>
          <w:i/>
          <w:iCs/>
        </w:rPr>
        <w:t>Prospect</w:t>
      </w:r>
      <w:r w:rsidRPr="0058595B">
        <w:rPr>
          <w:rFonts w:ascii="Arial" w:hAnsi="Arial"/>
          <w:rPrChange w:id="4363" w:author="Julia Ringo" w:date="2023-10-21T11:33:00Z">
            <w:rPr>
              <w:rFonts w:ascii="Arial" w:hAnsi="Arial"/>
              <w:i/>
              <w:iCs/>
            </w:rPr>
          </w:rPrChange>
        </w:rPr>
        <w:t>’s</w:t>
      </w:r>
      <w:r w:rsidRPr="0058595B">
        <w:rPr>
          <w:rFonts w:ascii="Arial" w:hAnsi="Arial"/>
        </w:rPr>
        <w:t xml:space="preserve">. </w:t>
      </w:r>
      <w:r>
        <w:rPr>
          <w:rFonts w:ascii="Arial" w:hAnsi="Arial"/>
        </w:rPr>
        <w:t xml:space="preserve">Hemi twisted open a valve and they could hear water pouring into the </w:t>
      </w:r>
      <w:r>
        <w:rPr>
          <w:rFonts w:ascii="Arial" w:hAnsi="Arial"/>
          <w:i/>
          <w:iCs/>
        </w:rPr>
        <w:t>Gnat</w:t>
      </w:r>
      <w:r>
        <w:rPr>
          <w:rFonts w:ascii="Arial" w:hAnsi="Arial"/>
        </w:rPr>
        <w:t xml:space="preserve">. </w:t>
      </w:r>
      <w:del w:id="4364" w:author="Julia Ringo" w:date="2023-10-21T11:33:00Z">
        <w:r w:rsidDel="0058595B">
          <w:rPr>
            <w:rFonts w:ascii="Arial" w:hAnsi="Arial"/>
          </w:rPr>
          <w:delText>It was o</w:delText>
        </w:r>
      </w:del>
      <w:ins w:id="4365" w:author="Julia Ringo" w:date="2023-10-21T11:33:00Z">
        <w:r w:rsidR="0058595B">
          <w:rPr>
            <w:rFonts w:ascii="Arial" w:hAnsi="Arial"/>
          </w:rPr>
          <w:t>O</w:t>
        </w:r>
      </w:ins>
      <w:r>
        <w:rPr>
          <w:rFonts w:ascii="Arial" w:hAnsi="Arial"/>
        </w:rPr>
        <w:t>nly seconds later</w:t>
      </w:r>
      <w:ins w:id="4366" w:author="Julia Ringo" w:date="2023-10-21T11:33:00Z">
        <w:r w:rsidR="0058595B">
          <w:rPr>
            <w:rFonts w:ascii="Arial" w:hAnsi="Arial"/>
          </w:rPr>
          <w:t>,</w:t>
        </w:r>
      </w:ins>
      <w:r>
        <w:rPr>
          <w:rFonts w:ascii="Arial" w:hAnsi="Arial"/>
        </w:rPr>
        <w:t xml:space="preserve"> </w:t>
      </w:r>
      <w:del w:id="4367" w:author="Julia Ringo" w:date="2023-10-21T11:33:00Z">
        <w:r w:rsidDel="0058595B">
          <w:rPr>
            <w:rFonts w:ascii="Arial" w:hAnsi="Arial"/>
          </w:rPr>
          <w:delText xml:space="preserve">that </w:delText>
        </w:r>
      </w:del>
      <w:r>
        <w:rPr>
          <w:rFonts w:ascii="Arial" w:hAnsi="Arial"/>
        </w:rPr>
        <w:t>the boat dropped a meter or two. Shakes gave the electric motor some throttle. Most of the dials in front of the two men suddenly came to life</w:t>
      </w:r>
      <w:ins w:id="4368" w:author="Julia Ringo" w:date="2023-10-21T11:40:00Z">
        <w:r w:rsidR="0058595B">
          <w:rPr>
            <w:rFonts w:ascii="Arial" w:hAnsi="Arial"/>
          </w:rPr>
          <w:t xml:space="preserve">, </w:t>
        </w:r>
      </w:ins>
      <w:del w:id="4369" w:author="Julia Ringo" w:date="2023-10-21T11:40:00Z">
        <w:r w:rsidDel="0058595B">
          <w:rPr>
            <w:rFonts w:ascii="Arial" w:hAnsi="Arial"/>
          </w:rPr>
          <w:delText xml:space="preserve"> with </w:delText>
        </w:r>
      </w:del>
      <w:r>
        <w:rPr>
          <w:rFonts w:ascii="Arial" w:hAnsi="Arial"/>
        </w:rPr>
        <w:t>their little fingers of fate wagging at them.</w:t>
      </w:r>
    </w:p>
    <w:p w14:paraId="11C97939" w14:textId="77777777" w:rsidR="001E2E9B" w:rsidRDefault="00000000">
      <w:pPr>
        <w:pStyle w:val="BodyText"/>
        <w:rPr>
          <w:rFonts w:ascii="Arial" w:hAnsi="Arial"/>
        </w:rPr>
      </w:pPr>
      <w:r>
        <w:rPr>
          <w:rFonts w:ascii="Arial" w:hAnsi="Arial"/>
        </w:rPr>
        <w:t>“</w:t>
      </w:r>
      <w:r>
        <w:rPr>
          <w:rFonts w:ascii="Arial" w:hAnsi="Arial"/>
          <w:i/>
          <w:iCs/>
        </w:rPr>
        <w:t>Gnat</w:t>
      </w:r>
      <w:r>
        <w:rPr>
          <w:rFonts w:ascii="Arial" w:hAnsi="Arial"/>
        </w:rPr>
        <w:t xml:space="preserve">, </w:t>
      </w:r>
      <w:r>
        <w:rPr>
          <w:rFonts w:ascii="Arial" w:hAnsi="Arial"/>
          <w:i/>
          <w:iCs/>
        </w:rPr>
        <w:t>Gnat</w:t>
      </w:r>
      <w:r>
        <w:rPr>
          <w:rFonts w:ascii="Arial" w:hAnsi="Arial"/>
        </w:rPr>
        <w:t>. You boys fuckin’ listening?” Captain Percy’s voice lit up the ship-to-ship radio.</w:t>
      </w:r>
    </w:p>
    <w:p w14:paraId="793C2A30" w14:textId="49EAA383" w:rsidR="001E2E9B" w:rsidRDefault="00000000">
      <w:pPr>
        <w:pStyle w:val="BodyText"/>
        <w:rPr>
          <w:rFonts w:ascii="Arial" w:hAnsi="Arial"/>
        </w:rPr>
      </w:pPr>
      <w:r>
        <w:rPr>
          <w:rFonts w:ascii="Arial" w:hAnsi="Arial"/>
        </w:rPr>
        <w:lastRenderedPageBreak/>
        <w:t>Hemi closed the trim tank valves and picked up the ship-to-ship mic from where it hung in front of Shakes. “We have you</w:t>
      </w:r>
      <w:ins w:id="4370" w:author="Julia Ringo" w:date="2023-10-21T11:40:00Z">
        <w:r w:rsidR="0058595B">
          <w:rPr>
            <w:rFonts w:ascii="Arial" w:hAnsi="Arial"/>
          </w:rPr>
          <w:t>,</w:t>
        </w:r>
      </w:ins>
      <w:r>
        <w:rPr>
          <w:rFonts w:ascii="Arial" w:hAnsi="Arial"/>
        </w:rPr>
        <w:t xml:space="preserve"> Sylvia.”</w:t>
      </w:r>
    </w:p>
    <w:p w14:paraId="142B7345" w14:textId="4CAA7244" w:rsidR="001E2E9B" w:rsidRDefault="00000000">
      <w:pPr>
        <w:pStyle w:val="BodyText"/>
        <w:rPr>
          <w:rFonts w:ascii="Arial" w:hAnsi="Arial"/>
        </w:rPr>
      </w:pPr>
      <w:r>
        <w:rPr>
          <w:rFonts w:ascii="Arial" w:hAnsi="Arial"/>
        </w:rPr>
        <w:t>“I couldn’t let you two shitheads just go off and try this dumb-ass fuckin’ idea of yours without a proper send-off</w:t>
      </w:r>
      <w:ins w:id="4371" w:author="Julia Ringo" w:date="2023-10-21T11:40:00Z">
        <w:r w:rsidR="0058595B">
          <w:rPr>
            <w:rFonts w:ascii="Arial" w:hAnsi="Arial"/>
          </w:rPr>
          <w:t>,</w:t>
        </w:r>
      </w:ins>
      <w:r>
        <w:rPr>
          <w:rFonts w:ascii="Arial" w:hAnsi="Arial"/>
        </w:rPr>
        <w:t xml:space="preserve"> Hemi.”</w:t>
      </w:r>
    </w:p>
    <w:p w14:paraId="61F1CD0B" w14:textId="77777777" w:rsidR="001E2E9B" w:rsidRDefault="00000000">
      <w:pPr>
        <w:pStyle w:val="BodyText"/>
        <w:rPr>
          <w:rFonts w:ascii="Arial" w:hAnsi="Arial"/>
        </w:rPr>
      </w:pPr>
      <w:r>
        <w:rPr>
          <w:rFonts w:ascii="Arial" w:hAnsi="Arial"/>
        </w:rPr>
        <w:t xml:space="preserve">“Uh, Hemi,” Shakes put in, “when are you going to fill </w:t>
      </w:r>
      <w:r>
        <w:rPr>
          <w:rFonts w:ascii="Arial" w:hAnsi="Arial"/>
          <w:i/>
          <w:iCs/>
        </w:rPr>
        <w:t>me</w:t>
      </w:r>
      <w:r>
        <w:rPr>
          <w:rFonts w:ascii="Arial" w:hAnsi="Arial"/>
        </w:rPr>
        <w:t xml:space="preserve"> in on the details of your ‘</w:t>
      </w:r>
      <w:proofErr w:type="gramStart"/>
      <w:r>
        <w:rPr>
          <w:rFonts w:ascii="Arial" w:hAnsi="Arial"/>
        </w:rPr>
        <w:t>dumb-ass</w:t>
      </w:r>
      <w:proofErr w:type="gramEnd"/>
      <w:r>
        <w:rPr>
          <w:rFonts w:ascii="Arial" w:hAnsi="Arial"/>
        </w:rPr>
        <w:t xml:space="preserve"> fucking idea’ here? I’m not so sure I’m likin’ the fuckin’ vibe I’m </w:t>
      </w:r>
      <w:proofErr w:type="spellStart"/>
      <w:r>
        <w:rPr>
          <w:rFonts w:ascii="Arial" w:hAnsi="Arial"/>
        </w:rPr>
        <w:t>gettin</w:t>
      </w:r>
      <w:proofErr w:type="spellEnd"/>
      <w:r>
        <w:rPr>
          <w:rFonts w:ascii="Arial" w:hAnsi="Arial"/>
        </w:rPr>
        <w:t xml:space="preserve">’ from the rest of </w:t>
      </w:r>
      <w:proofErr w:type="spellStart"/>
      <w:r>
        <w:rPr>
          <w:rFonts w:ascii="Arial" w:hAnsi="Arial"/>
        </w:rPr>
        <w:t>yer</w:t>
      </w:r>
      <w:proofErr w:type="spellEnd"/>
      <w:r>
        <w:rPr>
          <w:rFonts w:ascii="Arial" w:hAnsi="Arial"/>
        </w:rPr>
        <w:t xml:space="preserve"> crew.”</w:t>
      </w:r>
    </w:p>
    <w:p w14:paraId="14541AEE" w14:textId="77777777" w:rsidR="001E2E9B" w:rsidRDefault="00000000">
      <w:pPr>
        <w:pStyle w:val="BodyText"/>
        <w:rPr>
          <w:rFonts w:ascii="Arial" w:hAnsi="Arial"/>
        </w:rPr>
      </w:pPr>
      <w:r>
        <w:rPr>
          <w:rFonts w:ascii="Arial" w:hAnsi="Arial"/>
        </w:rPr>
        <w:t>Percy’s voice came back over the ship-to-ship. “How does your inhumanly calculating mind put the odds that this plan will actually fuckin’ work?”</w:t>
      </w:r>
    </w:p>
    <w:p w14:paraId="7999E091" w14:textId="77777777" w:rsidR="001E2E9B" w:rsidRDefault="00000000">
      <w:pPr>
        <w:pStyle w:val="BodyText"/>
        <w:rPr>
          <w:rFonts w:ascii="Arial" w:hAnsi="Arial"/>
        </w:rPr>
      </w:pPr>
      <w:r>
        <w:rPr>
          <w:rFonts w:ascii="Arial" w:hAnsi="Arial"/>
        </w:rPr>
        <w:t>Hemi held up a finger to Shakes. “Frankly, I give it about one chance in five,” Hemi said into the mic.</w:t>
      </w:r>
    </w:p>
    <w:p w14:paraId="1F491F27" w14:textId="77777777" w:rsidR="001E2E9B" w:rsidRDefault="00000000">
      <w:pPr>
        <w:pStyle w:val="BodyText"/>
        <w:rPr>
          <w:rFonts w:ascii="Arial" w:hAnsi="Arial"/>
        </w:rPr>
      </w:pPr>
      <w:r>
        <w:rPr>
          <w:rFonts w:ascii="Arial" w:hAnsi="Arial"/>
        </w:rPr>
        <w:t xml:space="preserve">“And what are the chances that you will blow up either the </w:t>
      </w:r>
      <w:r>
        <w:rPr>
          <w:rFonts w:ascii="Arial" w:hAnsi="Arial"/>
          <w:i/>
          <w:iCs/>
        </w:rPr>
        <w:t>Gnat</w:t>
      </w:r>
      <w:r>
        <w:rPr>
          <w:rFonts w:ascii="Arial" w:hAnsi="Arial"/>
        </w:rPr>
        <w:t xml:space="preserve"> or the </w:t>
      </w:r>
      <w:r>
        <w:rPr>
          <w:rFonts w:ascii="Arial" w:hAnsi="Arial"/>
          <w:i/>
          <w:iCs/>
        </w:rPr>
        <w:t>Prospect</w:t>
      </w:r>
      <w:r>
        <w:rPr>
          <w:rFonts w:ascii="Arial" w:hAnsi="Arial"/>
        </w:rPr>
        <w:t xml:space="preserve"> or both?” asked Captain Percy.</w:t>
      </w:r>
    </w:p>
    <w:p w14:paraId="533CD40A" w14:textId="77777777" w:rsidR="001E2E9B" w:rsidRDefault="00000000">
      <w:pPr>
        <w:pStyle w:val="BodyText"/>
        <w:rPr>
          <w:rFonts w:ascii="Arial" w:hAnsi="Arial"/>
        </w:rPr>
      </w:pPr>
      <w:r>
        <w:rPr>
          <w:rFonts w:ascii="Arial" w:hAnsi="Arial"/>
        </w:rPr>
        <w:t>“At least one of the two boats? I would say one chance in four.”</w:t>
      </w:r>
    </w:p>
    <w:p w14:paraId="5F9F584D" w14:textId="77777777" w:rsidR="001E2E9B" w:rsidRDefault="00000000">
      <w:pPr>
        <w:pStyle w:val="BodyText"/>
        <w:rPr>
          <w:rFonts w:ascii="Arial" w:hAnsi="Arial"/>
        </w:rPr>
      </w:pPr>
      <w:r>
        <w:rPr>
          <w:rFonts w:ascii="Arial" w:hAnsi="Arial"/>
        </w:rPr>
        <w:t>“One in fuckin’ four?!” shouted Shakes.</w:t>
      </w:r>
    </w:p>
    <w:p w14:paraId="7F0B658D" w14:textId="77777777" w:rsidR="001E2E9B" w:rsidRDefault="00000000">
      <w:pPr>
        <w:pStyle w:val="BodyText"/>
        <w:rPr>
          <w:rFonts w:ascii="Arial" w:hAnsi="Arial"/>
        </w:rPr>
      </w:pPr>
      <w:r>
        <w:rPr>
          <w:rFonts w:ascii="Arial" w:hAnsi="Arial"/>
        </w:rPr>
        <w:t xml:space="preserve">“But I also think it is very likely that one way or another the plan will bring this pursuit to an end,” Hemi continued, still talking to the </w:t>
      </w:r>
      <w:r>
        <w:rPr>
          <w:rFonts w:ascii="Arial" w:hAnsi="Arial"/>
          <w:i/>
          <w:iCs/>
        </w:rPr>
        <w:t>Prospect</w:t>
      </w:r>
      <w:r>
        <w:rPr>
          <w:rFonts w:ascii="Arial" w:hAnsi="Arial"/>
        </w:rPr>
        <w:t>.</w:t>
      </w:r>
    </w:p>
    <w:p w14:paraId="7343BB6B" w14:textId="77777777" w:rsidR="001E2E9B" w:rsidRDefault="00000000">
      <w:pPr>
        <w:pStyle w:val="BodyText"/>
        <w:rPr>
          <w:rFonts w:ascii="Arial" w:hAnsi="Arial"/>
        </w:rPr>
      </w:pPr>
      <w:r>
        <w:rPr>
          <w:rFonts w:ascii="Arial" w:hAnsi="Arial"/>
        </w:rPr>
        <w:t>“Counting blowing us up as one way the pursuit could end?” asked Percy.</w:t>
      </w:r>
    </w:p>
    <w:p w14:paraId="0879F8FA" w14:textId="77777777" w:rsidR="001E2E9B" w:rsidRDefault="00000000">
      <w:pPr>
        <w:pStyle w:val="BodyText"/>
        <w:rPr>
          <w:rFonts w:ascii="Arial" w:hAnsi="Arial"/>
        </w:rPr>
      </w:pPr>
      <w:r>
        <w:rPr>
          <w:rFonts w:ascii="Arial" w:hAnsi="Arial"/>
        </w:rPr>
        <w:t>“That is right.” Hemi paused for a second before continuing. “I would like to also point out that this plan has a better chance of succeeding if you put Cassandra on sonar again.”</w:t>
      </w:r>
    </w:p>
    <w:p w14:paraId="4A514119" w14:textId="70078229" w:rsidR="001E2E9B" w:rsidRDefault="00000000">
      <w:pPr>
        <w:pStyle w:val="BodyText"/>
        <w:rPr>
          <w:rFonts w:ascii="Arial" w:hAnsi="Arial"/>
        </w:rPr>
      </w:pPr>
      <w:r>
        <w:rPr>
          <w:rFonts w:ascii="Arial" w:hAnsi="Arial"/>
        </w:rPr>
        <w:t>“No fucking way</w:t>
      </w:r>
      <w:ins w:id="4372" w:author="Julia Ringo" w:date="2023-10-21T11:41:00Z">
        <w:r w:rsidR="0058595B">
          <w:rPr>
            <w:rFonts w:ascii="Arial" w:hAnsi="Arial"/>
          </w:rPr>
          <w:t>,</w:t>
        </w:r>
      </w:ins>
      <w:r>
        <w:rPr>
          <w:rFonts w:ascii="Arial" w:hAnsi="Arial"/>
        </w:rPr>
        <w:t xml:space="preserve"> Hemi. I’ll grant you that she has learned fast enough to be perfectly capable of doing the </w:t>
      </w:r>
      <w:proofErr w:type="spellStart"/>
      <w:r>
        <w:rPr>
          <w:rFonts w:ascii="Arial" w:hAnsi="Arial"/>
        </w:rPr>
        <w:t>sittin</w:t>
      </w:r>
      <w:proofErr w:type="spellEnd"/>
      <w:r>
        <w:rPr>
          <w:rFonts w:ascii="Arial" w:hAnsi="Arial"/>
        </w:rPr>
        <w:t>’ sonar watch job I hired her for</w:t>
      </w:r>
      <w:del w:id="4373" w:author="Julia Ringo" w:date="2023-10-05T13:15:00Z">
        <w:r w:rsidDel="000E7660">
          <w:rPr>
            <w:rFonts w:ascii="Arial" w:hAnsi="Arial"/>
          </w:rPr>
          <w:delText xml:space="preserve"> — </w:delText>
        </w:r>
      </w:del>
      <w:ins w:id="4374" w:author="Julia Ringo" w:date="2023-10-05T13:15:00Z">
        <w:r w:rsidR="000E7660">
          <w:rPr>
            <w:rFonts w:ascii="Arial" w:hAnsi="Arial"/>
          </w:rPr>
          <w:t>—</w:t>
        </w:r>
      </w:ins>
      <w:r>
        <w:rPr>
          <w:rFonts w:ascii="Arial" w:hAnsi="Arial"/>
        </w:rPr>
        <w:t>I was the first to see her fuckin’ potential</w:t>
      </w:r>
      <w:ins w:id="4375" w:author="Julia Ringo" w:date="2023-10-21T11:41:00Z">
        <w:r w:rsidR="0058595B">
          <w:rPr>
            <w:rFonts w:ascii="Arial" w:hAnsi="Arial"/>
          </w:rPr>
          <w:t>,</w:t>
        </w:r>
      </w:ins>
      <w:r>
        <w:rPr>
          <w:rFonts w:ascii="Arial" w:hAnsi="Arial"/>
        </w:rPr>
        <w:t xml:space="preserve"> you know</w:t>
      </w:r>
      <w:del w:id="4376" w:author="Julia Ringo" w:date="2023-10-05T13:15:00Z">
        <w:r w:rsidDel="000E7660">
          <w:rPr>
            <w:rFonts w:ascii="Arial" w:hAnsi="Arial"/>
          </w:rPr>
          <w:delText xml:space="preserve"> — </w:delText>
        </w:r>
      </w:del>
      <w:ins w:id="4377" w:author="Julia Ringo" w:date="2023-10-05T13:15:00Z">
        <w:r w:rsidR="000E7660">
          <w:rPr>
            <w:rFonts w:ascii="Arial" w:hAnsi="Arial"/>
          </w:rPr>
          <w:t>—</w:t>
        </w:r>
      </w:ins>
      <w:r>
        <w:rPr>
          <w:rFonts w:ascii="Arial" w:hAnsi="Arial"/>
        </w:rPr>
        <w:t>but in this situation where we live or die</w:t>
      </w:r>
      <w:ins w:id="4378" w:author="Julia Ringo" w:date="2023-10-21T11:41:00Z">
        <w:r w:rsidR="0058595B">
          <w:rPr>
            <w:rFonts w:ascii="Arial" w:hAnsi="Arial"/>
          </w:rPr>
          <w:t>,</w:t>
        </w:r>
      </w:ins>
      <w:r>
        <w:rPr>
          <w:rFonts w:ascii="Arial" w:hAnsi="Arial"/>
        </w:rPr>
        <w:t xml:space="preserve"> depending on what the sonar operator hears</w:t>
      </w:r>
      <w:del w:id="4379" w:author="Julia Ringo" w:date="2023-10-10T11:08:00Z">
        <w:r w:rsidDel="00B6693A">
          <w:rPr>
            <w:rFonts w:ascii="Arial" w:hAnsi="Arial"/>
          </w:rPr>
          <w:delText>…</w:delText>
        </w:r>
      </w:del>
      <w:ins w:id="4380" w:author="Julia Ringo" w:date="2023-10-10T11:08:00Z">
        <w:r w:rsidR="00B6693A">
          <w:rPr>
            <w:rFonts w:ascii="Arial" w:hAnsi="Arial"/>
          </w:rPr>
          <w:t xml:space="preserve"> . . . </w:t>
        </w:r>
      </w:ins>
      <w:r>
        <w:rPr>
          <w:rFonts w:ascii="Arial" w:hAnsi="Arial"/>
        </w:rPr>
        <w:t xml:space="preserve"> nope. That little fucking shit stays in her rack.”</w:t>
      </w:r>
    </w:p>
    <w:p w14:paraId="2A3B315A" w14:textId="3067CCA1" w:rsidR="001E2E9B" w:rsidRDefault="00000000">
      <w:pPr>
        <w:pStyle w:val="BodyText"/>
        <w:rPr>
          <w:rFonts w:ascii="Arial" w:hAnsi="Arial"/>
        </w:rPr>
      </w:pPr>
      <w:r>
        <w:rPr>
          <w:rFonts w:ascii="Arial" w:hAnsi="Arial"/>
        </w:rPr>
        <w:t xml:space="preserve">“Have you not noticed that with me on the </w:t>
      </w:r>
      <w:r>
        <w:rPr>
          <w:rFonts w:ascii="Arial" w:hAnsi="Arial"/>
          <w:i/>
          <w:iCs/>
        </w:rPr>
        <w:t>Gnat</w:t>
      </w:r>
      <w:r>
        <w:rPr>
          <w:rFonts w:ascii="Arial" w:hAnsi="Arial"/>
        </w:rPr>
        <w:t xml:space="preserve"> you are down yet another crew member? You are running a full-sized </w:t>
      </w:r>
      <w:del w:id="4381" w:author="Julia Ringo" w:date="2023-10-21T11:41:00Z">
        <w:r w:rsidDel="0058595B">
          <w:rPr>
            <w:rFonts w:ascii="Arial" w:hAnsi="Arial"/>
          </w:rPr>
          <w:delText xml:space="preserve">100 </w:delText>
        </w:r>
      </w:del>
      <w:ins w:id="4382" w:author="Julia Ringo" w:date="2023-10-21T11:41:00Z">
        <w:r w:rsidR="0058595B">
          <w:rPr>
            <w:rFonts w:ascii="Arial" w:hAnsi="Arial"/>
          </w:rPr>
          <w:t>hundred-</w:t>
        </w:r>
      </w:ins>
      <w:r>
        <w:rPr>
          <w:rFonts w:ascii="Arial" w:hAnsi="Arial"/>
        </w:rPr>
        <w:t>meter cargo sub with a crew of four</w:t>
      </w:r>
      <w:del w:id="4383" w:author="Julia Ringo" w:date="2023-10-05T13:15:00Z">
        <w:r w:rsidDel="000E7660">
          <w:rPr>
            <w:rFonts w:ascii="Arial" w:hAnsi="Arial"/>
          </w:rPr>
          <w:delText xml:space="preserve"> — </w:delText>
        </w:r>
      </w:del>
      <w:ins w:id="4384" w:author="Julia Ringo" w:date="2023-10-05T13:15:00Z">
        <w:r w:rsidR="000E7660">
          <w:rPr>
            <w:rFonts w:ascii="Arial" w:hAnsi="Arial"/>
          </w:rPr>
          <w:t>—</w:t>
        </w:r>
      </w:ins>
      <w:r>
        <w:rPr>
          <w:rFonts w:ascii="Arial" w:hAnsi="Arial"/>
        </w:rPr>
        <w:t xml:space="preserve">and that is including Cassandra. During the wars, a boat the size of the </w:t>
      </w:r>
      <w:r>
        <w:rPr>
          <w:rFonts w:ascii="Arial" w:hAnsi="Arial"/>
          <w:i/>
          <w:iCs/>
        </w:rPr>
        <w:t>Prospect</w:t>
      </w:r>
      <w:r>
        <w:rPr>
          <w:rFonts w:ascii="Arial" w:hAnsi="Arial"/>
        </w:rPr>
        <w:t xml:space="preserve"> would have had a crew of </w:t>
      </w:r>
      <w:del w:id="4385" w:author="Julia Ringo" w:date="2023-10-21T11:41:00Z">
        <w:r w:rsidDel="0058595B">
          <w:rPr>
            <w:rFonts w:ascii="Arial" w:hAnsi="Arial"/>
          </w:rPr>
          <w:delText>70</w:delText>
        </w:r>
      </w:del>
      <w:ins w:id="4386" w:author="Julia Ringo" w:date="2023-10-21T11:41:00Z">
        <w:r w:rsidR="0058595B">
          <w:rPr>
            <w:rFonts w:ascii="Arial" w:hAnsi="Arial"/>
          </w:rPr>
          <w:t>seventy</w:t>
        </w:r>
      </w:ins>
      <w:r>
        <w:rPr>
          <w:rFonts w:ascii="Arial" w:hAnsi="Arial"/>
        </w:rPr>
        <w:t>.”</w:t>
      </w:r>
    </w:p>
    <w:p w14:paraId="3BE1184C" w14:textId="77777777" w:rsidR="001E2E9B" w:rsidRDefault="00000000">
      <w:pPr>
        <w:pStyle w:val="BodyText"/>
        <w:rPr>
          <w:rFonts w:ascii="Arial" w:hAnsi="Arial"/>
        </w:rPr>
      </w:pPr>
      <w:r>
        <w:rPr>
          <w:rFonts w:ascii="Arial" w:hAnsi="Arial"/>
        </w:rPr>
        <w:t>“I’ll put Bastian on sonar. It will be fucking fine.”</w:t>
      </w:r>
    </w:p>
    <w:p w14:paraId="456DE3D7" w14:textId="4F79BF45" w:rsidR="001E2E9B" w:rsidRDefault="00000000">
      <w:pPr>
        <w:pStyle w:val="BodyText"/>
        <w:rPr>
          <w:rFonts w:ascii="Arial" w:hAnsi="Arial"/>
        </w:rPr>
      </w:pPr>
      <w:r>
        <w:rPr>
          <w:rFonts w:ascii="Arial" w:hAnsi="Arial"/>
        </w:rPr>
        <w:t>“You need Bastian to run the trim tanks and Gregory to steer the boat. You need to keep yourself free to think about tactics</w:t>
      </w:r>
      <w:del w:id="4387" w:author="Julia Ringo" w:date="2023-10-05T13:15:00Z">
        <w:r w:rsidDel="000E7660">
          <w:rPr>
            <w:rFonts w:ascii="Arial" w:hAnsi="Arial"/>
          </w:rPr>
          <w:delText xml:space="preserve"> — </w:delText>
        </w:r>
      </w:del>
      <w:ins w:id="4388" w:author="Julia Ringo" w:date="2023-10-05T13:15:00Z">
        <w:r w:rsidR="000E7660">
          <w:rPr>
            <w:rFonts w:ascii="Arial" w:hAnsi="Arial"/>
          </w:rPr>
          <w:t>—</w:t>
        </w:r>
      </w:ins>
      <w:r>
        <w:rPr>
          <w:rFonts w:ascii="Arial" w:hAnsi="Arial"/>
        </w:rPr>
        <w:t>tactics are what will make this plan successful, or not.” Hemi paused. “Besides, Cassandra can do this.”</w:t>
      </w:r>
    </w:p>
    <w:p w14:paraId="23CA8CD8" w14:textId="6457C3AE" w:rsidR="001E2E9B" w:rsidRDefault="00000000">
      <w:pPr>
        <w:pStyle w:val="BodyText"/>
        <w:rPr>
          <w:rFonts w:ascii="Arial" w:hAnsi="Arial"/>
        </w:rPr>
      </w:pPr>
      <w:r>
        <w:rPr>
          <w:rFonts w:ascii="Arial" w:hAnsi="Arial"/>
        </w:rPr>
        <w:t>There was silence from the radio for a minute. Then: “</w:t>
      </w:r>
      <w:ins w:id="4389" w:author="Julia Ringo" w:date="2023-10-21T11:42:00Z">
        <w:r w:rsidR="0058595B">
          <w:rPr>
            <w:rFonts w:ascii="Arial" w:hAnsi="Arial"/>
          </w:rPr>
          <w:t>A</w:t>
        </w:r>
      </w:ins>
      <w:del w:id="4390" w:author="Julia Ringo" w:date="2023-10-21T11:42:00Z">
        <w:r w:rsidDel="0058595B">
          <w:rPr>
            <w:rFonts w:ascii="Arial" w:hAnsi="Arial"/>
          </w:rPr>
          <w:delText>a</w:delText>
        </w:r>
      </w:del>
      <w:r>
        <w:rPr>
          <w:rFonts w:ascii="Arial" w:hAnsi="Arial"/>
        </w:rPr>
        <w:t>lright</w:t>
      </w:r>
      <w:ins w:id="4391" w:author="Julia Ringo" w:date="2023-10-21T11:42:00Z">
        <w:r w:rsidR="0058595B">
          <w:rPr>
            <w:rFonts w:ascii="Arial" w:hAnsi="Arial"/>
          </w:rPr>
          <w:t>,</w:t>
        </w:r>
      </w:ins>
      <w:r>
        <w:rPr>
          <w:rFonts w:ascii="Arial" w:hAnsi="Arial"/>
        </w:rPr>
        <w:t xml:space="preserve"> Hemi. It’s your fuckin’ plan, I fuckin’ defer to you. I’ll put her back on sonar. If she kills us all, just know my last thought will be that you were fucking wrong.”</w:t>
      </w:r>
    </w:p>
    <w:p w14:paraId="2C89F6DD" w14:textId="77777777" w:rsidR="001E2E9B" w:rsidRDefault="00000000">
      <w:pPr>
        <w:pStyle w:val="BodyText"/>
        <w:rPr>
          <w:rFonts w:ascii="Arial" w:hAnsi="Arial"/>
        </w:rPr>
      </w:pPr>
      <w:r>
        <w:rPr>
          <w:rFonts w:ascii="Arial" w:hAnsi="Arial"/>
        </w:rPr>
        <w:lastRenderedPageBreak/>
        <w:t>“I can die with that.”</w:t>
      </w:r>
    </w:p>
    <w:p w14:paraId="43D03F32" w14:textId="77777777" w:rsidR="001E2E9B" w:rsidRDefault="00000000">
      <w:pPr>
        <w:pStyle w:val="BodyText"/>
        <w:rPr>
          <w:rFonts w:ascii="Arial" w:hAnsi="Arial"/>
        </w:rPr>
      </w:pPr>
      <w:r>
        <w:rPr>
          <w:rFonts w:ascii="Arial" w:hAnsi="Arial"/>
        </w:rPr>
        <w:t xml:space="preserve">“Seriously. Do your fuckin’ best </w:t>
      </w:r>
      <w:r>
        <w:rPr>
          <w:rFonts w:ascii="Arial" w:hAnsi="Arial"/>
          <w:i/>
          <w:iCs/>
        </w:rPr>
        <w:t>not</w:t>
      </w:r>
      <w:r>
        <w:rPr>
          <w:rFonts w:ascii="Arial" w:hAnsi="Arial"/>
        </w:rPr>
        <w:t xml:space="preserve"> to die if you fuckin’ please. Out.”</w:t>
      </w:r>
    </w:p>
    <w:p w14:paraId="271542DF" w14:textId="77777777" w:rsidR="001E2E9B" w:rsidRDefault="00000000">
      <w:pPr>
        <w:pStyle w:val="BodyText"/>
        <w:rPr>
          <w:rFonts w:ascii="Arial" w:hAnsi="Arial"/>
        </w:rPr>
      </w:pPr>
      <w:r>
        <w:rPr>
          <w:rFonts w:ascii="Arial" w:hAnsi="Arial"/>
        </w:rPr>
        <w:t>Hemi hung the mic back on the hook.</w:t>
      </w:r>
    </w:p>
    <w:p w14:paraId="75B33974" w14:textId="011D3EF2" w:rsidR="001E2E9B" w:rsidRDefault="00000000">
      <w:pPr>
        <w:pStyle w:val="BodyText"/>
        <w:rPr>
          <w:rFonts w:ascii="Arial" w:hAnsi="Arial"/>
        </w:rPr>
      </w:pPr>
      <w:r>
        <w:rPr>
          <w:rFonts w:ascii="Arial" w:hAnsi="Arial"/>
        </w:rPr>
        <w:t xml:space="preserve">“Bring us up to the surface,” said Hemi when Shakes looked at him doubtfully. “The first thing we </w:t>
      </w:r>
      <w:proofErr w:type="gramStart"/>
      <w:r>
        <w:rPr>
          <w:rFonts w:ascii="Arial" w:hAnsi="Arial"/>
        </w:rPr>
        <w:t>have to</w:t>
      </w:r>
      <w:proofErr w:type="gramEnd"/>
      <w:r>
        <w:rPr>
          <w:rFonts w:ascii="Arial" w:hAnsi="Arial"/>
        </w:rPr>
        <w:t xml:space="preserve"> do is try to confuse that </w:t>
      </w:r>
      <w:r>
        <w:rPr>
          <w:rFonts w:ascii="Arial" w:hAnsi="Arial"/>
          <w:i/>
          <w:iCs/>
        </w:rPr>
        <w:t>Grackle</w:t>
      </w:r>
      <w:r>
        <w:rPr>
          <w:rFonts w:ascii="Arial" w:hAnsi="Arial"/>
        </w:rPr>
        <w:t xml:space="preserve"> into following the </w:t>
      </w:r>
      <w:r>
        <w:rPr>
          <w:rFonts w:ascii="Arial" w:hAnsi="Arial"/>
          <w:i/>
          <w:iCs/>
        </w:rPr>
        <w:t>Gnat</w:t>
      </w:r>
      <w:r>
        <w:rPr>
          <w:rFonts w:ascii="Arial" w:hAnsi="Arial"/>
        </w:rPr>
        <w:t xml:space="preserve">, even if for just a short while. We are not ready to use the </w:t>
      </w:r>
      <w:r>
        <w:rPr>
          <w:rFonts w:ascii="Arial" w:hAnsi="Arial"/>
          <w:i/>
          <w:iCs/>
        </w:rPr>
        <w:t>Prospect</w:t>
      </w:r>
      <w:r>
        <w:rPr>
          <w:rFonts w:ascii="Arial" w:hAnsi="Arial"/>
        </w:rPr>
        <w:t xml:space="preserve"> for bait</w:t>
      </w:r>
      <w:del w:id="4392" w:author="Julia Ringo" w:date="2023-10-10T11:08:00Z">
        <w:r w:rsidDel="00B6693A">
          <w:rPr>
            <w:rFonts w:ascii="Arial" w:hAnsi="Arial"/>
          </w:rPr>
          <w:delText>…</w:delText>
        </w:r>
      </w:del>
      <w:ins w:id="4393" w:author="Julia Ringo" w:date="2023-10-10T11:08:00Z">
        <w:r w:rsidR="00B6693A">
          <w:rPr>
            <w:rFonts w:ascii="Arial" w:hAnsi="Arial"/>
          </w:rPr>
          <w:t xml:space="preserve"> . . . </w:t>
        </w:r>
      </w:ins>
      <w:del w:id="4394" w:author="Julia Ringo" w:date="2023-10-21T11:42:00Z">
        <w:r w:rsidDel="0017554E">
          <w:rPr>
            <w:rFonts w:ascii="Arial" w:hAnsi="Arial"/>
          </w:rPr>
          <w:delText xml:space="preserve"> </w:delText>
        </w:r>
      </w:del>
      <w:r>
        <w:rPr>
          <w:rFonts w:ascii="Arial" w:hAnsi="Arial"/>
        </w:rPr>
        <w:t>yet.”</w:t>
      </w:r>
    </w:p>
    <w:p w14:paraId="77B00C2D" w14:textId="77777777" w:rsidR="001E2E9B" w:rsidRDefault="00000000">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is going to be the fuckin’ bait for the </w:t>
      </w:r>
      <w:r>
        <w:rPr>
          <w:rFonts w:ascii="Arial" w:hAnsi="Arial"/>
          <w:i/>
          <w:iCs/>
        </w:rPr>
        <w:t>Grackle</w:t>
      </w:r>
      <w:r>
        <w:rPr>
          <w:rFonts w:ascii="Arial" w:hAnsi="Arial"/>
        </w:rPr>
        <w:t>? What kind of fuckin’ plan is that?”</w:t>
      </w:r>
    </w:p>
    <w:p w14:paraId="37D01010" w14:textId="77777777" w:rsidR="001E2E9B" w:rsidRDefault="00000000">
      <w:pPr>
        <w:pStyle w:val="BodyText"/>
        <w:rPr>
          <w:rFonts w:ascii="Arial" w:hAnsi="Arial"/>
        </w:rPr>
      </w:pPr>
      <w:r>
        <w:rPr>
          <w:rFonts w:ascii="Arial" w:hAnsi="Arial"/>
        </w:rPr>
        <w:t xml:space="preserve">“Bear with me. We need to get the </w:t>
      </w:r>
      <w:r>
        <w:rPr>
          <w:rFonts w:ascii="Arial" w:hAnsi="Arial"/>
          <w:i/>
          <w:iCs/>
        </w:rPr>
        <w:t>Gnat</w:t>
      </w:r>
      <w:r>
        <w:rPr>
          <w:rFonts w:ascii="Arial" w:hAnsi="Arial"/>
        </w:rPr>
        <w:t xml:space="preserve"> into position, and I need to prepare some things. Then we will go over the plan.”</w:t>
      </w:r>
    </w:p>
    <w:p w14:paraId="4404F713" w14:textId="77777777" w:rsidR="001E2E9B" w:rsidRDefault="00000000">
      <w:pPr>
        <w:pStyle w:val="BodyText"/>
        <w:rPr>
          <w:rFonts w:ascii="Arial" w:hAnsi="Arial"/>
        </w:rPr>
      </w:pPr>
      <w:r>
        <w:rPr>
          <w:rFonts w:ascii="Arial" w:hAnsi="Arial"/>
        </w:rPr>
        <w:t xml:space="preserve">“OK. To the surface and running on diesel it is.” Shakes gave the </w:t>
      </w:r>
      <w:r>
        <w:rPr>
          <w:rFonts w:ascii="Arial" w:hAnsi="Arial"/>
          <w:i/>
          <w:iCs/>
        </w:rPr>
        <w:t>Gnat</w:t>
      </w:r>
      <w:r>
        <w:rPr>
          <w:rFonts w:ascii="Arial" w:hAnsi="Arial"/>
        </w:rPr>
        <w:t xml:space="preserve"> a little more throttle while peering through the small viewport in front of him. He turned the steering yoke and drove the </w:t>
      </w:r>
      <w:r>
        <w:rPr>
          <w:rFonts w:ascii="Arial" w:hAnsi="Arial"/>
          <w:i/>
          <w:iCs/>
        </w:rPr>
        <w:t>Gnat</w:t>
      </w:r>
      <w:r>
        <w:rPr>
          <w:rFonts w:ascii="Arial" w:hAnsi="Arial"/>
        </w:rPr>
        <w:t xml:space="preserve"> silently out from under the </w:t>
      </w:r>
      <w:r>
        <w:rPr>
          <w:rFonts w:ascii="Arial" w:hAnsi="Arial"/>
          <w:i/>
          <w:iCs/>
        </w:rPr>
        <w:t>Prospect</w:t>
      </w:r>
      <w:r>
        <w:rPr>
          <w:rFonts w:ascii="Arial" w:hAnsi="Arial"/>
        </w:rPr>
        <w:t xml:space="preserve"> for a few hundred meters, then pulled back and the little submarine rose until the bow poked softly through the oily ocean surface.</w:t>
      </w:r>
    </w:p>
    <w:p w14:paraId="0D8775C3" w14:textId="77777777" w:rsidR="001E2E9B" w:rsidRDefault="00000000">
      <w:pPr>
        <w:pStyle w:val="BodyText"/>
        <w:rPr>
          <w:rFonts w:ascii="Arial" w:hAnsi="Arial"/>
        </w:rPr>
      </w:pPr>
      <w:r>
        <w:rPr>
          <w:rFonts w:ascii="Arial" w:hAnsi="Arial"/>
        </w:rPr>
        <w:t xml:space="preserve">“We’re on the fuckin’ surface.” Shakes turned around in the pilot’s seat to get </w:t>
      </w:r>
      <w:proofErr w:type="spellStart"/>
      <w:r>
        <w:rPr>
          <w:rFonts w:ascii="Arial" w:hAnsi="Arial"/>
        </w:rPr>
        <w:t>Hemi’s</w:t>
      </w:r>
      <w:proofErr w:type="spellEnd"/>
      <w:r>
        <w:rPr>
          <w:rFonts w:ascii="Arial" w:hAnsi="Arial"/>
        </w:rPr>
        <w:t xml:space="preserve"> attention, who had moved rearward to sort the gear in the hold. “Can you switch the drive from the electric motor to the diesel? The levers are just back there behind the fuckin’ engine.”</w:t>
      </w:r>
    </w:p>
    <w:p w14:paraId="20BD75DC" w14:textId="6005A8FB" w:rsidR="001E2E9B" w:rsidRDefault="00000000">
      <w:pPr>
        <w:pStyle w:val="BodyText"/>
        <w:rPr>
          <w:rFonts w:ascii="Arial" w:hAnsi="Arial"/>
        </w:rPr>
      </w:pPr>
      <w:r>
        <w:rPr>
          <w:rFonts w:ascii="Arial" w:hAnsi="Arial"/>
        </w:rPr>
        <w:t xml:space="preserve">Hemi squeezed past the diesel engine that took up most of the interior deck-space in the rear third of the little submarine. There he found a series of levers that stuck up from the deck. He had to take a minute to read the hand-written labels, but it rapidly made sense to his </w:t>
      </w:r>
      <w:proofErr w:type="gramStart"/>
      <w:r>
        <w:rPr>
          <w:rFonts w:ascii="Arial" w:hAnsi="Arial"/>
        </w:rPr>
        <w:t>mechanically-inclined</w:t>
      </w:r>
      <w:proofErr w:type="gramEnd"/>
      <w:r>
        <w:rPr>
          <w:rFonts w:ascii="Arial" w:hAnsi="Arial"/>
        </w:rPr>
        <w:t xml:space="preserve"> mind. The system had a clutch</w:t>
      </w:r>
      <w:ins w:id="4395" w:author="Julia Ringo" w:date="2023-10-21T11:43:00Z">
        <w:r w:rsidR="0017554E">
          <w:rPr>
            <w:rFonts w:ascii="Arial" w:hAnsi="Arial"/>
          </w:rPr>
          <w:t>,</w:t>
        </w:r>
      </w:ins>
      <w:r>
        <w:rPr>
          <w:rFonts w:ascii="Arial" w:hAnsi="Arial"/>
        </w:rPr>
        <w:t xml:space="preserve"> so switching between the power sources to the propeller could be made without stopping the boat. Hemi threw out the clutch lever, moved the selection lever over to the diesel, and let the clutch back in.</w:t>
      </w:r>
    </w:p>
    <w:p w14:paraId="1F5F3F5B" w14:textId="77777777" w:rsidR="001E2E9B" w:rsidRDefault="00000000">
      <w:pPr>
        <w:pStyle w:val="BodyText"/>
        <w:rPr>
          <w:rFonts w:ascii="Arial" w:hAnsi="Arial"/>
        </w:rPr>
      </w:pPr>
      <w:r>
        <w:rPr>
          <w:rFonts w:ascii="Arial" w:hAnsi="Arial"/>
        </w:rPr>
        <w:t>“OK, looks like it should be on diesel drive now,” Hemi called forward.</w:t>
      </w:r>
    </w:p>
    <w:p w14:paraId="240E5602" w14:textId="1116F5F9" w:rsidR="001E2E9B" w:rsidRDefault="00000000">
      <w:pPr>
        <w:pStyle w:val="BodyText"/>
        <w:rPr>
          <w:rFonts w:ascii="Arial" w:hAnsi="Arial"/>
        </w:rPr>
      </w:pPr>
      <w:r>
        <w:rPr>
          <w:rFonts w:ascii="Arial" w:hAnsi="Arial"/>
        </w:rPr>
        <w:t>“Fuckin’ sweet. There’s a starter button for the diesel just above the levers</w:t>
      </w:r>
      <w:ins w:id="4396" w:author="Julia Ringo" w:date="2023-10-21T11:43:00Z">
        <w:r w:rsidR="0017554E">
          <w:rPr>
            <w:rFonts w:ascii="Arial" w:hAnsi="Arial"/>
          </w:rPr>
          <w:t>;</w:t>
        </w:r>
      </w:ins>
      <w:del w:id="4397" w:author="Julia Ringo" w:date="2023-10-21T11:43:00Z">
        <w:r w:rsidDel="0017554E">
          <w:rPr>
            <w:rFonts w:ascii="Arial" w:hAnsi="Arial"/>
          </w:rPr>
          <w:delText>,</w:delText>
        </w:r>
      </w:del>
      <w:r>
        <w:rPr>
          <w:rFonts w:ascii="Arial" w:hAnsi="Arial"/>
        </w:rPr>
        <w:t xml:space="preserve"> can you press and hold that until the diesel fires?”</w:t>
      </w:r>
    </w:p>
    <w:p w14:paraId="55065D4C" w14:textId="77777777" w:rsidR="001E2E9B" w:rsidRDefault="00000000">
      <w:pPr>
        <w:pStyle w:val="BodyText"/>
        <w:rPr>
          <w:rFonts w:ascii="Arial" w:hAnsi="Arial"/>
        </w:rPr>
      </w:pPr>
      <w:r>
        <w:rPr>
          <w:rFonts w:ascii="Arial" w:hAnsi="Arial"/>
        </w:rPr>
        <w:t xml:space="preserve">Hemi pressed the slick rubber-coated button down with the fat part of his thumb, and the diesel engine in front of him made a few reluctant whines as it </w:t>
      </w:r>
      <w:proofErr w:type="gramStart"/>
      <w:r>
        <w:rPr>
          <w:rFonts w:ascii="Arial" w:hAnsi="Arial"/>
        </w:rPr>
        <w:t>turned</w:t>
      </w:r>
      <w:proofErr w:type="gramEnd"/>
      <w:r>
        <w:rPr>
          <w:rFonts w:ascii="Arial" w:hAnsi="Arial"/>
        </w:rPr>
        <w:t xml:space="preserve"> and the glow plugs warmed up.</w:t>
      </w:r>
    </w:p>
    <w:p w14:paraId="70360CE4" w14:textId="7B95F207" w:rsidR="001E2E9B" w:rsidRDefault="00000000">
      <w:pPr>
        <w:pStyle w:val="BodyText"/>
        <w:rPr>
          <w:rFonts w:ascii="Arial" w:hAnsi="Arial"/>
        </w:rPr>
      </w:pPr>
      <w:r>
        <w:rPr>
          <w:rFonts w:ascii="Arial" w:hAnsi="Arial"/>
        </w:rPr>
        <w:t>But before the engine fired, Shakes interrupted him</w:t>
      </w:r>
      <w:ins w:id="4398" w:author="Julia Ringo" w:date="2023-10-21T11:43:00Z">
        <w:r w:rsidR="0017554E">
          <w:rPr>
            <w:rFonts w:ascii="Arial" w:hAnsi="Arial"/>
          </w:rPr>
          <w:t>.</w:t>
        </w:r>
      </w:ins>
      <w:del w:id="4399" w:author="Julia Ringo" w:date="2023-10-21T11:43:00Z">
        <w:r w:rsidDel="0017554E">
          <w:rPr>
            <w:rFonts w:ascii="Arial" w:hAnsi="Arial"/>
          </w:rPr>
          <w:delText>,</w:delText>
        </w:r>
      </w:del>
      <w:r>
        <w:rPr>
          <w:rFonts w:ascii="Arial" w:hAnsi="Arial"/>
        </w:rPr>
        <w:t xml:space="preserve"> “</w:t>
      </w:r>
      <w:ins w:id="4400" w:author="Julia Ringo" w:date="2023-10-21T11:43:00Z">
        <w:r w:rsidR="0017554E">
          <w:rPr>
            <w:rFonts w:ascii="Arial" w:hAnsi="Arial"/>
          </w:rPr>
          <w:t>W</w:t>
        </w:r>
      </w:ins>
      <w:del w:id="4401" w:author="Julia Ringo" w:date="2023-10-21T11:43:00Z">
        <w:r w:rsidDel="0017554E">
          <w:rPr>
            <w:rFonts w:ascii="Arial" w:hAnsi="Arial"/>
          </w:rPr>
          <w:delText>w</w:delText>
        </w:r>
      </w:del>
      <w:r>
        <w:rPr>
          <w:rFonts w:ascii="Arial" w:hAnsi="Arial"/>
        </w:rPr>
        <w:t>ait! Hemi, fuckin’ wait!”</w:t>
      </w:r>
    </w:p>
    <w:p w14:paraId="64997053" w14:textId="77777777" w:rsidR="001E2E9B" w:rsidRDefault="00000000">
      <w:pPr>
        <w:pStyle w:val="BodyText"/>
        <w:rPr>
          <w:rFonts w:ascii="Arial" w:hAnsi="Arial"/>
        </w:rPr>
      </w:pPr>
      <w:r>
        <w:rPr>
          <w:rFonts w:ascii="Arial" w:hAnsi="Arial"/>
        </w:rPr>
        <w:t>Hemi let his thumb off the starter button and the whine died away.</w:t>
      </w:r>
    </w:p>
    <w:p w14:paraId="6D7716C3" w14:textId="03B99E3F" w:rsidR="001E2E9B" w:rsidRDefault="00000000">
      <w:pPr>
        <w:pStyle w:val="BodyText"/>
        <w:rPr>
          <w:rFonts w:ascii="Arial" w:hAnsi="Arial"/>
        </w:rPr>
      </w:pPr>
      <w:r>
        <w:rPr>
          <w:rFonts w:ascii="Arial" w:hAnsi="Arial"/>
        </w:rPr>
        <w:t>Shakes joined him a second later. “I almost fuckin’ forgot! After the diesel starts</w:t>
      </w:r>
      <w:ins w:id="4402" w:author="Julia Ringo" w:date="2023-10-21T11:43:00Z">
        <w:r w:rsidR="0017554E">
          <w:rPr>
            <w:rFonts w:ascii="Arial" w:hAnsi="Arial"/>
          </w:rPr>
          <w:t>,</w:t>
        </w:r>
      </w:ins>
      <w:r>
        <w:rPr>
          <w:rFonts w:ascii="Arial" w:hAnsi="Arial"/>
        </w:rPr>
        <w:t xml:space="preserve"> I won’t be able to hear a fucking thing up there. Here</w:t>
      </w:r>
      <w:del w:id="4403" w:author="Julia Ringo" w:date="2023-10-10T11:08:00Z">
        <w:r w:rsidDel="00B6693A">
          <w:rPr>
            <w:rFonts w:ascii="Arial" w:hAnsi="Arial"/>
          </w:rPr>
          <w:delText>…</w:delText>
        </w:r>
      </w:del>
      <w:ins w:id="4404" w:author="Julia Ringo" w:date="2023-10-10T11:08:00Z">
        <w:r w:rsidR="00B6693A">
          <w:rPr>
            <w:rFonts w:ascii="Arial" w:hAnsi="Arial"/>
          </w:rPr>
          <w:t xml:space="preserve"> . . .</w:t>
        </w:r>
      </w:ins>
      <w:r>
        <w:rPr>
          <w:rFonts w:ascii="Arial" w:hAnsi="Arial"/>
        </w:rPr>
        <w:t xml:space="preserve">” Shakes unclipped the largest of the </w:t>
      </w:r>
      <w:r>
        <w:rPr>
          <w:rFonts w:ascii="Arial" w:hAnsi="Arial"/>
        </w:rPr>
        <w:lastRenderedPageBreak/>
        <w:t>crescent wrenches from his belt and handed it to Hemi. “If you need to get my attention with the engine running, whack that against some metal part of the boat.”</w:t>
      </w:r>
    </w:p>
    <w:p w14:paraId="0CB1254A" w14:textId="77777777" w:rsidR="001E2E9B" w:rsidRDefault="00000000">
      <w:pPr>
        <w:pStyle w:val="BodyText"/>
        <w:rPr>
          <w:rFonts w:ascii="Arial" w:hAnsi="Arial"/>
        </w:rPr>
      </w:pPr>
      <w:r>
        <w:rPr>
          <w:rFonts w:ascii="Arial" w:hAnsi="Arial"/>
        </w:rPr>
        <w:t>Hemi nodded as Shakes grinned at him and slammed his thumb down on the starter.</w:t>
      </w:r>
    </w:p>
    <w:p w14:paraId="02F03179" w14:textId="20E6508A" w:rsidR="001E2E9B" w:rsidRDefault="00000000">
      <w:pPr>
        <w:pStyle w:val="BodyText"/>
        <w:rPr>
          <w:rFonts w:ascii="Arial" w:hAnsi="Arial"/>
        </w:rPr>
      </w:pPr>
      <w:r>
        <w:rPr>
          <w:rFonts w:ascii="Arial" w:hAnsi="Arial"/>
        </w:rPr>
        <w:t>Hemi knew it would be loud. But he was not prepared for the sheer penetrating amplitude of the over-powered engine</w:t>
      </w:r>
      <w:ins w:id="4405" w:author="Julia Ringo" w:date="2023-10-21T11:43:00Z">
        <w:r w:rsidR="0017554E">
          <w:rPr>
            <w:rFonts w:ascii="Arial" w:hAnsi="Arial"/>
          </w:rPr>
          <w:t xml:space="preserve">, which </w:t>
        </w:r>
      </w:ins>
      <w:del w:id="4406" w:author="Julia Ringo" w:date="2023-10-21T11:43:00Z">
        <w:r w:rsidDel="0017554E">
          <w:rPr>
            <w:rFonts w:ascii="Arial" w:hAnsi="Arial"/>
          </w:rPr>
          <w:delText xml:space="preserve"> that </w:delText>
        </w:r>
      </w:del>
      <w:r>
        <w:rPr>
          <w:rFonts w:ascii="Arial" w:hAnsi="Arial"/>
        </w:rPr>
        <w:t>had no muffler to speak of. It rolled and roared its way to life</w:t>
      </w:r>
      <w:ins w:id="4407" w:author="Julia Ringo" w:date="2023-10-21T11:43:00Z">
        <w:r w:rsidR="0017554E">
          <w:rPr>
            <w:rFonts w:ascii="Arial" w:hAnsi="Arial"/>
          </w:rPr>
          <w:t>,</w:t>
        </w:r>
      </w:ins>
      <w:r>
        <w:rPr>
          <w:rFonts w:ascii="Arial" w:hAnsi="Arial"/>
        </w:rPr>
        <w:t xml:space="preserve"> and the pressure of the sound swamped the entire interior of the small craft from bow to stern.</w:t>
      </w:r>
    </w:p>
    <w:p w14:paraId="53A69B2A" w14:textId="524D97A6" w:rsidR="001E2E9B" w:rsidRDefault="00000000">
      <w:pPr>
        <w:pStyle w:val="BodyText"/>
        <w:rPr>
          <w:rFonts w:ascii="Arial" w:hAnsi="Arial"/>
        </w:rPr>
      </w:pPr>
      <w:r>
        <w:rPr>
          <w:rFonts w:ascii="Arial" w:hAnsi="Arial"/>
        </w:rPr>
        <w:t xml:space="preserve">Being direct drive, unlike the </w:t>
      </w:r>
      <w:r>
        <w:rPr>
          <w:rFonts w:ascii="Arial" w:hAnsi="Arial"/>
          <w:i/>
          <w:iCs/>
        </w:rPr>
        <w:t>Prospect</w:t>
      </w:r>
      <w:r>
        <w:rPr>
          <w:rFonts w:ascii="Arial" w:hAnsi="Arial"/>
        </w:rPr>
        <w:t xml:space="preserve">, the </w:t>
      </w:r>
      <w:r>
        <w:rPr>
          <w:rFonts w:ascii="Arial" w:hAnsi="Arial"/>
          <w:i/>
          <w:iCs/>
        </w:rPr>
        <w:t>Gnat</w:t>
      </w:r>
      <w:r w:rsidRPr="0017554E">
        <w:rPr>
          <w:rFonts w:ascii="Arial" w:hAnsi="Arial"/>
          <w:rPrChange w:id="4408" w:author="Julia Ringo" w:date="2023-10-21T11:44:00Z">
            <w:rPr>
              <w:rFonts w:ascii="Arial" w:hAnsi="Arial"/>
              <w:i/>
              <w:iCs/>
            </w:rPr>
          </w:rPrChange>
        </w:rPr>
        <w:t>’s</w:t>
      </w:r>
      <w:r w:rsidRPr="0017554E">
        <w:rPr>
          <w:rFonts w:ascii="Arial" w:hAnsi="Arial"/>
        </w:rPr>
        <w:t xml:space="preserve"> </w:t>
      </w:r>
      <w:r>
        <w:rPr>
          <w:rFonts w:ascii="Arial" w:hAnsi="Arial"/>
        </w:rPr>
        <w:t>engine also shook the boat a lot more. Also</w:t>
      </w:r>
      <w:ins w:id="4409" w:author="Julia Ringo" w:date="2023-10-21T11:44:00Z">
        <w:r w:rsidR="0017554E">
          <w:rPr>
            <w:rFonts w:ascii="Arial" w:hAnsi="Arial"/>
          </w:rPr>
          <w:t>,</w:t>
        </w:r>
      </w:ins>
      <w:r>
        <w:rPr>
          <w:rFonts w:ascii="Arial" w:hAnsi="Arial"/>
        </w:rPr>
        <w:t xml:space="preserve"> unlike the </w:t>
      </w:r>
      <w:r>
        <w:rPr>
          <w:rFonts w:ascii="Arial" w:hAnsi="Arial"/>
          <w:i/>
          <w:iCs/>
        </w:rPr>
        <w:t>Prospect</w:t>
      </w:r>
      <w:r>
        <w:rPr>
          <w:rFonts w:ascii="Arial" w:hAnsi="Arial"/>
        </w:rPr>
        <w:t xml:space="preserve">, the </w:t>
      </w:r>
      <w:r>
        <w:rPr>
          <w:rFonts w:ascii="Arial" w:hAnsi="Arial"/>
          <w:i/>
          <w:iCs/>
        </w:rPr>
        <w:t>Gnat’s</w:t>
      </w:r>
      <w:r>
        <w:rPr>
          <w:rFonts w:ascii="Arial" w:hAnsi="Arial"/>
        </w:rPr>
        <w:t xml:space="preserve"> diesel changed pitch and volume as the boat gained speed and the engine had to work harder. Shakes pushed the throttle forward and the already all-consuming sound grew, clawing its way into the deepest folds of </w:t>
      </w:r>
      <w:proofErr w:type="spellStart"/>
      <w:r>
        <w:rPr>
          <w:rFonts w:ascii="Arial" w:hAnsi="Arial"/>
        </w:rPr>
        <w:t>Hemi’s</w:t>
      </w:r>
      <w:proofErr w:type="spellEnd"/>
      <w:r>
        <w:rPr>
          <w:rFonts w:ascii="Arial" w:hAnsi="Arial"/>
        </w:rPr>
        <w:t xml:space="preserve"> tweed clothing until the bass notes vibrated his clothes against his skin, resonated in the huge void of his chest, and shook </w:t>
      </w:r>
      <w:proofErr w:type="gramStart"/>
      <w:r>
        <w:rPr>
          <w:rFonts w:ascii="Arial" w:hAnsi="Arial"/>
        </w:rPr>
        <w:t>every last</w:t>
      </w:r>
      <w:proofErr w:type="gramEnd"/>
      <w:r>
        <w:rPr>
          <w:rFonts w:ascii="Arial" w:hAnsi="Arial"/>
        </w:rPr>
        <w:t xml:space="preserve"> tiny screw holding the </w:t>
      </w:r>
      <w:r>
        <w:rPr>
          <w:rFonts w:ascii="Arial" w:hAnsi="Arial"/>
          <w:i/>
          <w:iCs/>
        </w:rPr>
        <w:t>Gnat</w:t>
      </w:r>
      <w:r>
        <w:rPr>
          <w:rFonts w:ascii="Arial" w:hAnsi="Arial"/>
        </w:rPr>
        <w:t xml:space="preserve"> together.</w:t>
      </w:r>
    </w:p>
    <w:p w14:paraId="399B7A8B" w14:textId="0C49C828" w:rsidR="001E2E9B" w:rsidRDefault="00000000">
      <w:pPr>
        <w:pStyle w:val="BodyText"/>
        <w:rPr>
          <w:rFonts w:ascii="Arial" w:hAnsi="Arial"/>
        </w:rPr>
      </w:pPr>
      <w:r>
        <w:rPr>
          <w:rFonts w:ascii="Arial" w:hAnsi="Arial"/>
        </w:rPr>
        <w:t>Hemi squeezed himself into the small space next to the pilot’s seat where Shakes was guiding the boat. In that space he could reach the sonar controls, which Shakes had set up close enough to the pilot’s seat so that normally he could work the sonar himself while driving the boat. With Hemi aboard</w:t>
      </w:r>
      <w:ins w:id="4410" w:author="Julia Ringo" w:date="2023-10-21T11:44:00Z">
        <w:r w:rsidR="0017554E">
          <w:rPr>
            <w:rFonts w:ascii="Arial" w:hAnsi="Arial"/>
          </w:rPr>
          <w:t>,</w:t>
        </w:r>
      </w:ins>
      <w:r>
        <w:rPr>
          <w:rFonts w:ascii="Arial" w:hAnsi="Arial"/>
        </w:rPr>
        <w:t xml:space="preserve"> he was happy to let someone else keep an eye on the sonar.</w:t>
      </w:r>
    </w:p>
    <w:p w14:paraId="1CB900A3" w14:textId="77777777" w:rsidR="001E2E9B" w:rsidRDefault="00000000">
      <w:pPr>
        <w:pStyle w:val="BodyText"/>
        <w:rPr>
          <w:rFonts w:ascii="Arial" w:hAnsi="Arial"/>
        </w:rPr>
      </w:pPr>
      <w:r>
        <w:rPr>
          <w:rFonts w:ascii="Arial" w:hAnsi="Arial"/>
        </w:rPr>
        <w:t xml:space="preserve">Hemi did not even bother with the headset. There was no way they would hear anything on passive sonar above the raucous engine noise of the </w:t>
      </w:r>
      <w:r>
        <w:rPr>
          <w:rFonts w:ascii="Arial" w:hAnsi="Arial"/>
          <w:i/>
          <w:iCs/>
        </w:rPr>
        <w:t>Gnat’s</w:t>
      </w:r>
      <w:r>
        <w:rPr>
          <w:rFonts w:ascii="Arial" w:hAnsi="Arial"/>
        </w:rPr>
        <w:t xml:space="preserve"> diesel. But he punched the active sonar ping </w:t>
      </w:r>
      <w:proofErr w:type="gramStart"/>
      <w:r>
        <w:rPr>
          <w:rFonts w:ascii="Arial" w:hAnsi="Arial"/>
        </w:rPr>
        <w:t>button</w:t>
      </w:r>
      <w:proofErr w:type="gramEnd"/>
      <w:r>
        <w:rPr>
          <w:rFonts w:ascii="Arial" w:hAnsi="Arial"/>
        </w:rPr>
        <w:t xml:space="preserve"> and it was loud enough to get a response. The sonar sweep laid out a speckled ground plan of contacts in the ten nautical miles or so around the </w:t>
      </w:r>
      <w:r>
        <w:rPr>
          <w:rFonts w:ascii="Arial" w:hAnsi="Arial"/>
          <w:i/>
          <w:iCs/>
        </w:rPr>
        <w:t>Gnat</w:t>
      </w:r>
      <w:r>
        <w:rPr>
          <w:rFonts w:ascii="Arial" w:hAnsi="Arial"/>
        </w:rPr>
        <w:t xml:space="preserve">. Hemi waited five minutes and then fired off another ping. Only one dot had changed position, and that was the </w:t>
      </w:r>
      <w:r>
        <w:rPr>
          <w:rFonts w:ascii="Arial" w:hAnsi="Arial"/>
          <w:i/>
          <w:iCs/>
        </w:rPr>
        <w:t>Grackle</w:t>
      </w:r>
      <w:r>
        <w:rPr>
          <w:rFonts w:ascii="Arial" w:hAnsi="Arial"/>
        </w:rPr>
        <w:t xml:space="preserve">. It had moved from its intercept course with the </w:t>
      </w:r>
      <w:r>
        <w:rPr>
          <w:rFonts w:ascii="Arial" w:hAnsi="Arial"/>
          <w:i/>
          <w:iCs/>
        </w:rPr>
        <w:t>Prospect</w:t>
      </w:r>
      <w:r>
        <w:rPr>
          <w:rFonts w:ascii="Arial" w:hAnsi="Arial"/>
        </w:rPr>
        <w:t xml:space="preserve"> and swung around to follow the engine noise of the </w:t>
      </w:r>
      <w:r>
        <w:rPr>
          <w:rFonts w:ascii="Arial" w:hAnsi="Arial"/>
          <w:i/>
          <w:iCs/>
        </w:rPr>
        <w:t>Gnat</w:t>
      </w:r>
      <w:r>
        <w:rPr>
          <w:rFonts w:ascii="Arial" w:hAnsi="Arial"/>
        </w:rPr>
        <w:t>.</w:t>
      </w:r>
    </w:p>
    <w:p w14:paraId="005A3467" w14:textId="77777777" w:rsidR="001E2E9B" w:rsidRDefault="00000000">
      <w:pPr>
        <w:pStyle w:val="BodyText"/>
        <w:rPr>
          <w:rFonts w:ascii="Arial" w:hAnsi="Arial"/>
        </w:rPr>
      </w:pPr>
      <w:r>
        <w:rPr>
          <w:rFonts w:ascii="Arial" w:hAnsi="Arial"/>
        </w:rPr>
        <w:t xml:space="preserve">A few minutes later Hemi let go one more ping just to be sure the </w:t>
      </w:r>
      <w:r>
        <w:rPr>
          <w:rFonts w:ascii="Arial" w:hAnsi="Arial"/>
          <w:i/>
          <w:iCs/>
        </w:rPr>
        <w:t>Grackle</w:t>
      </w:r>
      <w:r>
        <w:rPr>
          <w:rFonts w:ascii="Arial" w:hAnsi="Arial"/>
        </w:rPr>
        <w:t xml:space="preserve"> was still following the </w:t>
      </w:r>
      <w:r>
        <w:rPr>
          <w:rFonts w:ascii="Arial" w:hAnsi="Arial"/>
          <w:i/>
          <w:iCs/>
        </w:rPr>
        <w:t>Gnat</w:t>
      </w:r>
      <w:r>
        <w:rPr>
          <w:rFonts w:ascii="Arial" w:hAnsi="Arial"/>
        </w:rPr>
        <w:t xml:space="preserve">, which it was. Then he powered down the sonar unit. Any further pings would run the risk of giving away the position of the </w:t>
      </w:r>
      <w:r>
        <w:rPr>
          <w:rFonts w:ascii="Arial" w:hAnsi="Arial"/>
          <w:i/>
          <w:iCs/>
        </w:rPr>
        <w:t>Prospect</w:t>
      </w:r>
      <w:r>
        <w:rPr>
          <w:rFonts w:ascii="Arial" w:hAnsi="Arial"/>
        </w:rPr>
        <w:t xml:space="preserve"> to the </w:t>
      </w:r>
      <w:r>
        <w:rPr>
          <w:rFonts w:ascii="Arial" w:hAnsi="Arial"/>
          <w:i/>
          <w:iCs/>
        </w:rPr>
        <w:t>Grackle</w:t>
      </w:r>
      <w:r>
        <w:rPr>
          <w:rFonts w:ascii="Arial" w:hAnsi="Arial"/>
        </w:rPr>
        <w:t xml:space="preserve"> after Captain Percy started maneuvering her boat. For the time being, with the </w:t>
      </w:r>
      <w:r>
        <w:rPr>
          <w:rFonts w:ascii="Arial" w:hAnsi="Arial"/>
          <w:i/>
          <w:iCs/>
        </w:rPr>
        <w:t>Gnat’s</w:t>
      </w:r>
      <w:r>
        <w:rPr>
          <w:rFonts w:ascii="Arial" w:hAnsi="Arial"/>
        </w:rPr>
        <w:t xml:space="preserve"> engine overwhelming everything else in the water, Hemi would have to just guess the status of the other boats by dead reckoning.</w:t>
      </w:r>
    </w:p>
    <w:p w14:paraId="1F98F5F6" w14:textId="48C0FC87" w:rsidR="001E2E9B" w:rsidRDefault="00000000">
      <w:pPr>
        <w:pStyle w:val="BodyText"/>
        <w:rPr>
          <w:rFonts w:ascii="Arial" w:hAnsi="Arial"/>
        </w:rPr>
      </w:pPr>
      <w:r>
        <w:rPr>
          <w:rFonts w:ascii="Arial" w:hAnsi="Arial"/>
        </w:rPr>
        <w:t xml:space="preserve">Hemi caught </w:t>
      </w:r>
      <w:proofErr w:type="spellStart"/>
      <w:r>
        <w:rPr>
          <w:rFonts w:ascii="Arial" w:hAnsi="Arial"/>
        </w:rPr>
        <w:t>Shake</w:t>
      </w:r>
      <w:ins w:id="4411" w:author="Julia Ringo" w:date="2023-10-21T11:45:00Z">
        <w:r w:rsidR="0017554E">
          <w:rPr>
            <w:rFonts w:ascii="Arial" w:hAnsi="Arial"/>
          </w:rPr>
          <w:t>s</w:t>
        </w:r>
      </w:ins>
      <w:r>
        <w:rPr>
          <w:rFonts w:ascii="Arial" w:hAnsi="Arial"/>
        </w:rPr>
        <w:t>’s</w:t>
      </w:r>
      <w:proofErr w:type="spellEnd"/>
      <w:r>
        <w:rPr>
          <w:rFonts w:ascii="Arial" w:hAnsi="Arial"/>
        </w:rPr>
        <w:t xml:space="preserve"> eye and pointed up to the hatch. Shakes nodded</w:t>
      </w:r>
      <w:del w:id="4412" w:author="Julia Ringo" w:date="2023-10-21T11:45:00Z">
        <w:r w:rsidDel="0017554E">
          <w:rPr>
            <w:rFonts w:ascii="Arial" w:hAnsi="Arial"/>
          </w:rPr>
          <w:delText>,</w:delText>
        </w:r>
      </w:del>
      <w:r>
        <w:rPr>
          <w:rFonts w:ascii="Arial" w:hAnsi="Arial"/>
        </w:rPr>
        <w:t xml:space="preserve"> and squeezed off the other side of the pilot’s seat. Hemi passed through the space of the vacated pilot’s chair to climb up and open the hatch above. He stepped out into the shallow stream that washed over the deck of the </w:t>
      </w:r>
      <w:r>
        <w:rPr>
          <w:rFonts w:ascii="Arial" w:hAnsi="Arial"/>
          <w:i/>
          <w:iCs/>
        </w:rPr>
        <w:t>Gnat</w:t>
      </w:r>
      <w:r>
        <w:rPr>
          <w:rFonts w:ascii="Arial" w:hAnsi="Arial"/>
        </w:rPr>
        <w:t>.</w:t>
      </w:r>
    </w:p>
    <w:p w14:paraId="4A20AE18" w14:textId="77777777" w:rsidR="001E2E9B" w:rsidRDefault="00000000">
      <w:pPr>
        <w:pStyle w:val="BodyText"/>
        <w:rPr>
          <w:rFonts w:ascii="Arial" w:hAnsi="Arial"/>
        </w:rPr>
      </w:pPr>
      <w:r>
        <w:rPr>
          <w:rFonts w:ascii="Arial" w:hAnsi="Arial"/>
        </w:rPr>
        <w:t xml:space="preserve">The surface was mostly calm, with a light breeze under a bright gray sky. With the hatch open, Shakes piloted the boat standing. With his head up out of the sail, he kept a fierce eye forward for large pieces of debris or sunken hulks. Hemi shaded his eyes and scanned the horizon behind. They had only made a couple of miles from the </w:t>
      </w:r>
      <w:r>
        <w:rPr>
          <w:rFonts w:ascii="Arial" w:hAnsi="Arial"/>
          <w:i/>
          <w:iCs/>
        </w:rPr>
        <w:t>Prospect</w:t>
      </w:r>
      <w:r>
        <w:rPr>
          <w:rFonts w:ascii="Arial" w:hAnsi="Arial"/>
        </w:rPr>
        <w:t xml:space="preserve">, and Hemi could still see its gray sail rolling slowly from side to side, outlined dimly </w:t>
      </w:r>
      <w:r>
        <w:rPr>
          <w:rFonts w:ascii="Arial" w:hAnsi="Arial"/>
        </w:rPr>
        <w:lastRenderedPageBreak/>
        <w:t>against the cloudy sky. But it was just one of a half dozen other large inert masses bobbing on the ocean surface within eyesight, not to mention the hundreds of smaller bits slowly churning through the scummy black water and occasionally clacking against each other.</w:t>
      </w:r>
    </w:p>
    <w:p w14:paraId="62C39AC5" w14:textId="77777777" w:rsidR="001E2E9B" w:rsidRDefault="00000000">
      <w:pPr>
        <w:pStyle w:val="BodyText"/>
        <w:rPr>
          <w:rFonts w:ascii="Arial" w:hAnsi="Arial"/>
        </w:rPr>
      </w:pPr>
      <w:r>
        <w:rPr>
          <w:rFonts w:ascii="Arial" w:hAnsi="Arial"/>
        </w:rPr>
        <w:t xml:space="preserve">Hemi sat on the </w:t>
      </w:r>
      <w:r>
        <w:rPr>
          <w:rFonts w:ascii="Arial" w:hAnsi="Arial"/>
          <w:i/>
          <w:iCs/>
        </w:rPr>
        <w:t>Gnat’s</w:t>
      </w:r>
      <w:r>
        <w:rPr>
          <w:rFonts w:ascii="Arial" w:hAnsi="Arial"/>
        </w:rPr>
        <w:t xml:space="preserve"> low sail, just astern the open hatch and in front of the diesel exhaust that blew away abaft in a long stream of airborne crud. Shakes reached down into the sail, withdrew a pair of binoculars, and handed them to Hemi.</w:t>
      </w:r>
    </w:p>
    <w:p w14:paraId="05155F6C" w14:textId="0599CE22" w:rsidR="001E2E9B" w:rsidRDefault="00000000">
      <w:pPr>
        <w:pStyle w:val="BodyText"/>
        <w:rPr>
          <w:rFonts w:ascii="Arial" w:hAnsi="Arial"/>
        </w:rPr>
      </w:pPr>
      <w:r>
        <w:rPr>
          <w:rFonts w:ascii="Arial" w:hAnsi="Arial"/>
        </w:rPr>
        <w:t xml:space="preserve">Hemi could see nothing moving under power on the surface besides themselves, which meant the </w:t>
      </w:r>
      <w:r>
        <w:rPr>
          <w:rFonts w:ascii="Arial" w:hAnsi="Arial"/>
          <w:i/>
          <w:iCs/>
        </w:rPr>
        <w:t>Grackle</w:t>
      </w:r>
      <w:r>
        <w:rPr>
          <w:rFonts w:ascii="Arial" w:hAnsi="Arial"/>
        </w:rPr>
        <w:t xml:space="preserve"> was probably operating submerged. As with everything to do with submarining, </w:t>
      </w:r>
      <w:proofErr w:type="spellStart"/>
      <w:r>
        <w:rPr>
          <w:rFonts w:ascii="Arial" w:hAnsi="Arial"/>
        </w:rPr>
        <w:t>Hemi’s</w:t>
      </w:r>
      <w:proofErr w:type="spellEnd"/>
      <w:r>
        <w:rPr>
          <w:rFonts w:ascii="Arial" w:hAnsi="Arial"/>
        </w:rPr>
        <w:t xml:space="preserve"> plan would be a series of long, slow moves</w:t>
      </w:r>
      <w:ins w:id="4413" w:author="Julia Ringo" w:date="2023-10-21T11:46:00Z">
        <w:r w:rsidR="0017554E">
          <w:rPr>
            <w:rFonts w:ascii="Arial" w:hAnsi="Arial"/>
          </w:rPr>
          <w:t>,</w:t>
        </w:r>
      </w:ins>
      <w:r>
        <w:rPr>
          <w:rFonts w:ascii="Arial" w:hAnsi="Arial"/>
        </w:rPr>
        <w:t xml:space="preserve"> interspersed with fast and frightening determined actions.</w:t>
      </w:r>
    </w:p>
    <w:p w14:paraId="1FFA5C45" w14:textId="77777777" w:rsidR="001E2E9B" w:rsidRDefault="00000000">
      <w:pPr>
        <w:pStyle w:val="BodyText"/>
        <w:rPr>
          <w:rFonts w:ascii="Arial" w:hAnsi="Arial"/>
        </w:rPr>
      </w:pPr>
      <w:r>
        <w:rPr>
          <w:rFonts w:ascii="Arial" w:hAnsi="Arial"/>
        </w:rPr>
        <w:t xml:space="preserve">Hemi scanned back and forth across the horizon for twenty minutes or so, and then a small aspect </w:t>
      </w:r>
      <w:proofErr w:type="gramStart"/>
      <w:r>
        <w:rPr>
          <w:rFonts w:ascii="Arial" w:hAnsi="Arial"/>
        </w:rPr>
        <w:t>change</w:t>
      </w:r>
      <w:proofErr w:type="gramEnd"/>
      <w:r>
        <w:rPr>
          <w:rFonts w:ascii="Arial" w:hAnsi="Arial"/>
        </w:rPr>
        <w:t xml:space="preserve"> of the </w:t>
      </w:r>
      <w:r>
        <w:rPr>
          <w:rFonts w:ascii="Arial" w:hAnsi="Arial"/>
          <w:i/>
          <w:iCs/>
        </w:rPr>
        <w:t>Prospect’s</w:t>
      </w:r>
      <w:r>
        <w:rPr>
          <w:rFonts w:ascii="Arial" w:hAnsi="Arial"/>
        </w:rPr>
        <w:t xml:space="preserve"> sail caught his practiced attention. It had stopped </w:t>
      </w:r>
      <w:proofErr w:type="gramStart"/>
      <w:r>
        <w:rPr>
          <w:rFonts w:ascii="Arial" w:hAnsi="Arial"/>
        </w:rPr>
        <w:t>swaying, and</w:t>
      </w:r>
      <w:proofErr w:type="gramEnd"/>
      <w:r>
        <w:rPr>
          <w:rFonts w:ascii="Arial" w:hAnsi="Arial"/>
        </w:rPr>
        <w:t xml:space="preserve"> was now holding itself bolt upright. Hemi focused his binoculars on it, and a few minutes later it sank silently downwards. The viscous black surface closed over it with a sucking sound that Hemi almost imagined he could hear.</w:t>
      </w:r>
    </w:p>
    <w:p w14:paraId="62B29915" w14:textId="77777777" w:rsidR="001E2E9B" w:rsidRDefault="00000000">
      <w:pPr>
        <w:pStyle w:val="BodyText"/>
        <w:rPr>
          <w:rFonts w:ascii="Arial" w:hAnsi="Arial"/>
        </w:rPr>
      </w:pPr>
      <w:r>
        <w:rPr>
          <w:rFonts w:ascii="Arial" w:hAnsi="Arial"/>
        </w:rPr>
        <w:t xml:space="preserve">At this, Hemi signaled to Shakes to make way so he could climb back down into the bowels of the </w:t>
      </w:r>
      <w:r>
        <w:rPr>
          <w:rFonts w:ascii="Arial" w:hAnsi="Arial"/>
          <w:i/>
          <w:iCs/>
        </w:rPr>
        <w:t>Gnat</w:t>
      </w:r>
      <w:r>
        <w:rPr>
          <w:rFonts w:ascii="Arial" w:hAnsi="Arial"/>
        </w:rPr>
        <w:t>. He returned to assembling the devices he had been working on. He made careful calculations with his slide ruler</w:t>
      </w:r>
      <w:del w:id="4414" w:author="Julia Ringo" w:date="2023-10-21T11:46:00Z">
        <w:r w:rsidDel="0017554E">
          <w:rPr>
            <w:rFonts w:ascii="Arial" w:hAnsi="Arial"/>
          </w:rPr>
          <w:delText>,</w:delText>
        </w:r>
      </w:del>
      <w:r>
        <w:rPr>
          <w:rFonts w:ascii="Arial" w:hAnsi="Arial"/>
        </w:rPr>
        <w:t xml:space="preserve"> and noted them on his clipboard. Then he connected an air hose to a valve of the </w:t>
      </w:r>
      <w:r>
        <w:rPr>
          <w:rFonts w:ascii="Arial" w:hAnsi="Arial"/>
          <w:i/>
          <w:iCs/>
        </w:rPr>
        <w:t>Gnat’s</w:t>
      </w:r>
      <w:r>
        <w:rPr>
          <w:rFonts w:ascii="Arial" w:hAnsi="Arial"/>
        </w:rPr>
        <w:t xml:space="preserve"> compressed air system</w:t>
      </w:r>
      <w:del w:id="4415" w:author="Julia Ringo" w:date="2023-10-21T11:46:00Z">
        <w:r w:rsidDel="0017554E">
          <w:rPr>
            <w:rFonts w:ascii="Arial" w:hAnsi="Arial"/>
          </w:rPr>
          <w:delText>,</w:delText>
        </w:r>
      </w:del>
      <w:r>
        <w:rPr>
          <w:rFonts w:ascii="Arial" w:hAnsi="Arial"/>
        </w:rPr>
        <w:t xml:space="preserve"> and blew air into the old boat fenders he had brought from the </w:t>
      </w:r>
      <w:r>
        <w:rPr>
          <w:rFonts w:ascii="Arial" w:hAnsi="Arial"/>
          <w:i/>
          <w:iCs/>
        </w:rPr>
        <w:t>Prospect</w:t>
      </w:r>
      <w:r>
        <w:rPr>
          <w:rFonts w:ascii="Arial" w:hAnsi="Arial"/>
        </w:rPr>
        <w:t>. After each fender was filled, he put a gauge on it and checked the precise pressure inside the fender. When he was satisfied with the level of inflation, he sealed the fender shut with a screw-tightened clip</w:t>
      </w:r>
      <w:del w:id="4416" w:author="Julia Ringo" w:date="2023-10-21T11:46:00Z">
        <w:r w:rsidDel="0017554E">
          <w:rPr>
            <w:rFonts w:ascii="Arial" w:hAnsi="Arial"/>
          </w:rPr>
          <w:delText>,</w:delText>
        </w:r>
      </w:del>
      <w:r>
        <w:rPr>
          <w:rFonts w:ascii="Arial" w:hAnsi="Arial"/>
        </w:rPr>
        <w:t xml:space="preserve"> and then lashed it to one of his twin explosive cylinder </w:t>
      </w:r>
      <w:proofErr w:type="gramStart"/>
      <w:r>
        <w:rPr>
          <w:rFonts w:ascii="Arial" w:hAnsi="Arial"/>
        </w:rPr>
        <w:t>mine</w:t>
      </w:r>
      <w:proofErr w:type="gramEnd"/>
      <w:r>
        <w:rPr>
          <w:rFonts w:ascii="Arial" w:hAnsi="Arial"/>
        </w:rPr>
        <w:t xml:space="preserve"> units.</w:t>
      </w:r>
    </w:p>
    <w:p w14:paraId="78A7A88C" w14:textId="77777777" w:rsidR="001E2E9B" w:rsidRDefault="00000000">
      <w:pPr>
        <w:pStyle w:val="BodyText"/>
        <w:rPr>
          <w:rFonts w:ascii="Arial" w:hAnsi="Arial"/>
        </w:rPr>
      </w:pPr>
      <w:r>
        <w:rPr>
          <w:rFonts w:ascii="Arial" w:hAnsi="Arial"/>
        </w:rPr>
        <w:t>The resulting device was crude, but Hemi trusted the numbers on his clipboard and the fundamental simplicity of the weapons he had created.</w:t>
      </w:r>
    </w:p>
    <w:p w14:paraId="52F9EE9B" w14:textId="0E7853E0" w:rsidR="001E2E9B" w:rsidRDefault="00000000">
      <w:pPr>
        <w:pStyle w:val="BodyText"/>
        <w:rPr>
          <w:rFonts w:ascii="Arial" w:hAnsi="Arial"/>
        </w:rPr>
      </w:pPr>
      <w:r>
        <w:rPr>
          <w:rFonts w:ascii="Arial" w:hAnsi="Arial"/>
        </w:rPr>
        <w:t xml:space="preserve">Another hour had passed as he worked, and Hemi intuited that it might be time to check on the </w:t>
      </w:r>
      <w:r>
        <w:rPr>
          <w:rFonts w:ascii="Arial" w:hAnsi="Arial"/>
          <w:i/>
          <w:iCs/>
        </w:rPr>
        <w:t>Grackle</w:t>
      </w:r>
      <w:r>
        <w:rPr>
          <w:rFonts w:ascii="Arial" w:hAnsi="Arial"/>
        </w:rPr>
        <w:t xml:space="preserve">. He lifted the big crescent wrench and smacked it against the hull of the </w:t>
      </w:r>
      <w:r>
        <w:rPr>
          <w:rFonts w:ascii="Arial" w:hAnsi="Arial"/>
          <w:i/>
          <w:iCs/>
        </w:rPr>
        <w:t>Gnat</w:t>
      </w:r>
      <w:r>
        <w:rPr>
          <w:rFonts w:ascii="Arial" w:hAnsi="Arial"/>
        </w:rPr>
        <w:t xml:space="preserve"> with all his might. Shakes lowered his head and looked around at the clanging sound that managed to creep across to him just above the racket of the diesel engine</w:t>
      </w:r>
      <w:ins w:id="4417" w:author="Julia Ringo" w:date="2023-10-21T11:50:00Z">
        <w:r w:rsidR="0017554E">
          <w:rPr>
            <w:rFonts w:ascii="Arial" w:hAnsi="Arial"/>
          </w:rPr>
          <w:t>, only</w:t>
        </w:r>
      </w:ins>
      <w:r>
        <w:rPr>
          <w:rFonts w:ascii="Arial" w:hAnsi="Arial"/>
        </w:rPr>
        <w:t xml:space="preserve"> to see Hemi giving him a </w:t>
      </w:r>
      <w:ins w:id="4418" w:author="Julia Ringo" w:date="2023-10-21T11:50:00Z">
        <w:r w:rsidR="0017554E">
          <w:rPr>
            <w:rFonts w:ascii="Arial" w:hAnsi="Arial"/>
          </w:rPr>
          <w:t>“</w:t>
        </w:r>
      </w:ins>
      <w:del w:id="4419" w:author="Julia Ringo" w:date="2023-10-21T11:50:00Z">
        <w:r w:rsidDel="0017554E">
          <w:rPr>
            <w:rFonts w:ascii="Arial" w:hAnsi="Arial"/>
          </w:rPr>
          <w:delText>‘</w:delText>
        </w:r>
      </w:del>
      <w:r>
        <w:rPr>
          <w:rFonts w:ascii="Arial" w:hAnsi="Arial"/>
        </w:rPr>
        <w:t>kill it</w:t>
      </w:r>
      <w:ins w:id="4420" w:author="Julia Ringo" w:date="2023-10-21T11:50:00Z">
        <w:r w:rsidR="0017554E">
          <w:rPr>
            <w:rFonts w:ascii="Arial" w:hAnsi="Arial"/>
          </w:rPr>
          <w:t>”</w:t>
        </w:r>
      </w:ins>
      <w:del w:id="4421" w:author="Julia Ringo" w:date="2023-10-21T11:50:00Z">
        <w:r w:rsidDel="0017554E">
          <w:rPr>
            <w:rFonts w:ascii="Arial" w:hAnsi="Arial"/>
          </w:rPr>
          <w:delText>’</w:delText>
        </w:r>
      </w:del>
      <w:r>
        <w:rPr>
          <w:rFonts w:ascii="Arial" w:hAnsi="Arial"/>
        </w:rPr>
        <w:t xml:space="preserve"> gesture. Shakes gave Hemi a thumbs up and </w:t>
      </w:r>
      <w:del w:id="4422" w:author="Julia Ringo" w:date="2023-10-21T11:50:00Z">
        <w:r w:rsidDel="0017554E">
          <w:rPr>
            <w:rFonts w:ascii="Arial" w:hAnsi="Arial"/>
          </w:rPr>
          <w:delText xml:space="preserve">then </w:delText>
        </w:r>
      </w:del>
      <w:r>
        <w:rPr>
          <w:rFonts w:ascii="Arial" w:hAnsi="Arial"/>
        </w:rPr>
        <w:t>throttled back.</w:t>
      </w:r>
    </w:p>
    <w:p w14:paraId="594391F0" w14:textId="2D1C7F8B" w:rsidR="001E2E9B" w:rsidRDefault="00000000">
      <w:pPr>
        <w:pStyle w:val="BodyText"/>
        <w:rPr>
          <w:rFonts w:ascii="Arial" w:hAnsi="Arial"/>
        </w:rPr>
      </w:pPr>
      <w:r>
        <w:rPr>
          <w:rFonts w:ascii="Arial" w:hAnsi="Arial"/>
        </w:rPr>
        <w:t>The sound of the engine died down enough to give Hemi a tremendous sense of relief. Shakes pointed to the engine kill button on the wall and Hemi thumbed it. True silence</w:t>
      </w:r>
      <w:del w:id="4423" w:author="Julia Ringo" w:date="2023-10-05T13:15:00Z">
        <w:r w:rsidDel="000E7660">
          <w:rPr>
            <w:rFonts w:ascii="Arial" w:hAnsi="Arial"/>
          </w:rPr>
          <w:delText xml:space="preserve"> — </w:delText>
        </w:r>
      </w:del>
      <w:ins w:id="4424" w:author="Julia Ringo" w:date="2023-10-05T13:15:00Z">
        <w:r w:rsidR="000E7660">
          <w:rPr>
            <w:rFonts w:ascii="Arial" w:hAnsi="Arial"/>
          </w:rPr>
          <w:t>—</w:t>
        </w:r>
      </w:ins>
      <w:r>
        <w:rPr>
          <w:rFonts w:ascii="Arial" w:hAnsi="Arial"/>
        </w:rPr>
        <w:t>silence like Hemi had never quite experienced before in all his years on submarines</w:t>
      </w:r>
      <w:del w:id="4425" w:author="Julia Ringo" w:date="2023-10-05T13:15:00Z">
        <w:r w:rsidDel="000E7660">
          <w:rPr>
            <w:rFonts w:ascii="Arial" w:hAnsi="Arial"/>
          </w:rPr>
          <w:delText xml:space="preserve"> — </w:delText>
        </w:r>
      </w:del>
      <w:ins w:id="4426" w:author="Julia Ringo" w:date="2023-10-05T13:15:00Z">
        <w:r w:rsidR="000E7660">
          <w:rPr>
            <w:rFonts w:ascii="Arial" w:hAnsi="Arial"/>
          </w:rPr>
          <w:t>—</w:t>
        </w:r>
      </w:ins>
      <w:r>
        <w:rPr>
          <w:rFonts w:ascii="Arial" w:hAnsi="Arial"/>
        </w:rPr>
        <w:t>overtook the small boat.</w:t>
      </w:r>
    </w:p>
    <w:p w14:paraId="10429808" w14:textId="21A83B67" w:rsidR="001E2E9B" w:rsidRDefault="00000000">
      <w:pPr>
        <w:pStyle w:val="BodyText"/>
        <w:rPr>
          <w:rFonts w:ascii="Arial" w:hAnsi="Arial"/>
        </w:rPr>
      </w:pPr>
      <w:r>
        <w:rPr>
          <w:rFonts w:ascii="Arial" w:hAnsi="Arial"/>
        </w:rPr>
        <w:t xml:space="preserve">The silence only lasted a second before </w:t>
      </w:r>
      <w:proofErr w:type="spellStart"/>
      <w:r>
        <w:rPr>
          <w:rFonts w:ascii="Arial" w:hAnsi="Arial"/>
        </w:rPr>
        <w:t>Shakes’</w:t>
      </w:r>
      <w:ins w:id="4427" w:author="Julia Ringo" w:date="2023-10-21T11:50:00Z">
        <w:r w:rsidR="0017554E">
          <w:rPr>
            <w:rFonts w:ascii="Arial" w:hAnsi="Arial"/>
          </w:rPr>
          <w:t>s</w:t>
        </w:r>
      </w:ins>
      <w:proofErr w:type="spellEnd"/>
      <w:r>
        <w:rPr>
          <w:rFonts w:ascii="Arial" w:hAnsi="Arial"/>
        </w:rPr>
        <w:t xml:space="preserve"> suddenly </w:t>
      </w:r>
      <w:proofErr w:type="gramStart"/>
      <w:r>
        <w:rPr>
          <w:rFonts w:ascii="Arial" w:hAnsi="Arial"/>
        </w:rPr>
        <w:t>nasally-sounding</w:t>
      </w:r>
      <w:proofErr w:type="gramEnd"/>
      <w:r>
        <w:rPr>
          <w:rFonts w:ascii="Arial" w:hAnsi="Arial"/>
        </w:rPr>
        <w:t xml:space="preserve"> voice broke in. “What the </w:t>
      </w:r>
      <w:proofErr w:type="spellStart"/>
      <w:r>
        <w:rPr>
          <w:rFonts w:ascii="Arial" w:hAnsi="Arial"/>
        </w:rPr>
        <w:t>fuck’re</w:t>
      </w:r>
      <w:proofErr w:type="spellEnd"/>
      <w:r>
        <w:rPr>
          <w:rFonts w:ascii="Arial" w:hAnsi="Arial"/>
        </w:rPr>
        <w:t xml:space="preserve"> we </w:t>
      </w:r>
      <w:proofErr w:type="spellStart"/>
      <w:proofErr w:type="gramStart"/>
      <w:r>
        <w:rPr>
          <w:rFonts w:ascii="Arial" w:hAnsi="Arial"/>
        </w:rPr>
        <w:t>doin</w:t>
      </w:r>
      <w:proofErr w:type="spellEnd"/>
      <w:r>
        <w:rPr>
          <w:rFonts w:ascii="Arial" w:hAnsi="Arial"/>
        </w:rPr>
        <w:t>’</w:t>
      </w:r>
      <w:proofErr w:type="gramEnd"/>
      <w:r>
        <w:rPr>
          <w:rFonts w:ascii="Arial" w:hAnsi="Arial"/>
        </w:rPr>
        <w:t xml:space="preserve"> now?”</w:t>
      </w:r>
    </w:p>
    <w:p w14:paraId="65CF1756" w14:textId="77777777" w:rsidR="001E2E9B" w:rsidRDefault="00000000">
      <w:pPr>
        <w:pStyle w:val="BodyText"/>
        <w:rPr>
          <w:rFonts w:ascii="Arial" w:hAnsi="Arial"/>
        </w:rPr>
      </w:pPr>
      <w:r>
        <w:rPr>
          <w:rFonts w:ascii="Arial" w:hAnsi="Arial"/>
        </w:rPr>
        <w:t xml:space="preserve">“Take us down. As deep as the </w:t>
      </w:r>
      <w:r>
        <w:rPr>
          <w:rFonts w:ascii="Arial" w:hAnsi="Arial"/>
          <w:i/>
          <w:iCs/>
        </w:rPr>
        <w:t>Gnat</w:t>
      </w:r>
      <w:r>
        <w:rPr>
          <w:rFonts w:ascii="Arial" w:hAnsi="Arial"/>
        </w:rPr>
        <w:t xml:space="preserve"> can go.”</w:t>
      </w:r>
    </w:p>
    <w:p w14:paraId="54BF336E" w14:textId="768DD68E" w:rsidR="001E2E9B" w:rsidRDefault="00000000">
      <w:pPr>
        <w:pStyle w:val="BodyText"/>
        <w:rPr>
          <w:rFonts w:ascii="Arial" w:hAnsi="Arial"/>
        </w:rPr>
      </w:pPr>
      <w:r>
        <w:rPr>
          <w:rFonts w:ascii="Arial" w:hAnsi="Arial"/>
        </w:rPr>
        <w:lastRenderedPageBreak/>
        <w:t>“OK</w:t>
      </w:r>
      <w:del w:id="4428" w:author="Julia Ringo" w:date="2023-10-10T11:08:00Z">
        <w:r w:rsidDel="00B6693A">
          <w:rPr>
            <w:rFonts w:ascii="Arial" w:hAnsi="Arial"/>
          </w:rPr>
          <w:delText>…</w:delText>
        </w:r>
      </w:del>
      <w:ins w:id="4429" w:author="Julia Ringo" w:date="2023-10-10T11:08:00Z">
        <w:r w:rsidR="00B6693A">
          <w:rPr>
            <w:rFonts w:ascii="Arial" w:hAnsi="Arial"/>
          </w:rPr>
          <w:t xml:space="preserve"> . . . </w:t>
        </w:r>
      </w:ins>
      <w:del w:id="4430" w:author="Julia Ringo" w:date="2023-10-21T11:50:00Z">
        <w:r w:rsidDel="0017554E">
          <w:rPr>
            <w:rFonts w:ascii="Arial" w:hAnsi="Arial"/>
          </w:rPr>
          <w:delText xml:space="preserve"> </w:delText>
        </w:r>
      </w:del>
      <w:r>
        <w:rPr>
          <w:rFonts w:ascii="Arial" w:hAnsi="Arial"/>
        </w:rPr>
        <w:t>then switch us back to the fucking electric motor, man. And now maybe with the quiet back on us, you can fuckin’ fill me in on your apparently suicidal fuckin’ plan.”</w:t>
      </w:r>
    </w:p>
    <w:p w14:paraId="4624E019" w14:textId="77777777" w:rsidR="001E2E9B" w:rsidRDefault="00000000">
      <w:pPr>
        <w:pStyle w:val="BodyText"/>
        <w:rPr>
          <w:rFonts w:ascii="Arial" w:hAnsi="Arial"/>
        </w:rPr>
      </w:pPr>
      <w:r>
        <w:rPr>
          <w:rFonts w:ascii="Arial" w:hAnsi="Arial"/>
        </w:rPr>
        <w:t>“Shortly, Captain Shakes. We must check the sonar first, and I am sure you can appreciate the pragmatism of that order to things.”</w:t>
      </w:r>
    </w:p>
    <w:p w14:paraId="0FB5F075" w14:textId="7E086826" w:rsidR="001E2E9B" w:rsidRDefault="00000000">
      <w:pPr>
        <w:pStyle w:val="BodyText"/>
        <w:rPr>
          <w:rFonts w:ascii="Arial" w:hAnsi="Arial"/>
        </w:rPr>
      </w:pPr>
      <w:r>
        <w:rPr>
          <w:rFonts w:ascii="Arial" w:hAnsi="Arial"/>
        </w:rPr>
        <w:t>Hemi pulled the levers in reverse order from before to disengage the drive from the diesel and re-engage the electric motor. Unlike the diesel, the electric motor did not have to be started, of course. Shakes just pushed the throttle forward and the much softer hum of the electric drive motor increased in pitch along with the slight sense of acceleration.</w:t>
      </w:r>
    </w:p>
    <w:p w14:paraId="51D67605" w14:textId="304F0586" w:rsidR="001E2E9B" w:rsidRDefault="00000000">
      <w:pPr>
        <w:pStyle w:val="BodyText"/>
        <w:rPr>
          <w:rFonts w:ascii="Arial" w:hAnsi="Arial"/>
        </w:rPr>
      </w:pPr>
      <w:r>
        <w:rPr>
          <w:rFonts w:ascii="Arial" w:hAnsi="Arial"/>
        </w:rPr>
        <w:t xml:space="preserve">Hemi stepped forward and powered up the passive sonar unit. He lifted the headset from the welded steel peg from which it hung and put it on. He listened to the quiet ocean around them. He could not hear the </w:t>
      </w:r>
      <w:r>
        <w:rPr>
          <w:rFonts w:ascii="Arial" w:hAnsi="Arial"/>
          <w:i/>
          <w:iCs/>
        </w:rPr>
        <w:t>Prospect</w:t>
      </w:r>
      <w:r>
        <w:rPr>
          <w:rFonts w:ascii="Arial" w:hAnsi="Arial"/>
        </w:rPr>
        <w:t xml:space="preserve"> at all</w:t>
      </w:r>
      <w:del w:id="4431" w:author="Julia Ringo" w:date="2023-10-05T13:15:00Z">
        <w:r w:rsidDel="000E7660">
          <w:rPr>
            <w:rFonts w:ascii="Arial" w:hAnsi="Arial"/>
          </w:rPr>
          <w:delText xml:space="preserve"> — </w:delText>
        </w:r>
      </w:del>
      <w:ins w:id="4432" w:author="Julia Ringo" w:date="2023-10-05T13:15:00Z">
        <w:r w:rsidR="000E7660">
          <w:rPr>
            <w:rFonts w:ascii="Arial" w:hAnsi="Arial"/>
          </w:rPr>
          <w:t>—</w:t>
        </w:r>
      </w:ins>
      <w:r>
        <w:rPr>
          <w:rFonts w:ascii="Arial" w:hAnsi="Arial"/>
        </w:rPr>
        <w:t>Percy must be running very slowly. But swinging the mics around</w:t>
      </w:r>
      <w:ins w:id="4433" w:author="Julia Ringo" w:date="2023-10-21T11:55:00Z">
        <w:r w:rsidR="005B386C">
          <w:rPr>
            <w:rFonts w:ascii="Arial" w:hAnsi="Arial"/>
          </w:rPr>
          <w:t>,</w:t>
        </w:r>
      </w:ins>
      <w:r>
        <w:rPr>
          <w:rFonts w:ascii="Arial" w:hAnsi="Arial"/>
        </w:rPr>
        <w:t xml:space="preserve"> he found the </w:t>
      </w:r>
      <w:r>
        <w:rPr>
          <w:rFonts w:ascii="Arial" w:hAnsi="Arial"/>
          <w:i/>
          <w:iCs/>
        </w:rPr>
        <w:t>Grackle</w:t>
      </w:r>
      <w:r>
        <w:rPr>
          <w:rFonts w:ascii="Arial" w:hAnsi="Arial"/>
        </w:rPr>
        <w:t xml:space="preserve"> easily</w:t>
      </w:r>
      <w:del w:id="4434" w:author="Julia Ringo" w:date="2023-10-05T13:15:00Z">
        <w:r w:rsidDel="000E7660">
          <w:rPr>
            <w:rFonts w:ascii="Arial" w:hAnsi="Arial"/>
          </w:rPr>
          <w:delText xml:space="preserve"> — </w:delText>
        </w:r>
      </w:del>
      <w:ins w:id="4435" w:author="Julia Ringo" w:date="2023-10-05T13:15:00Z">
        <w:r w:rsidR="000E7660">
          <w:rPr>
            <w:rFonts w:ascii="Arial" w:hAnsi="Arial"/>
          </w:rPr>
          <w:t>—</w:t>
        </w:r>
      </w:ins>
      <w:r>
        <w:rPr>
          <w:rFonts w:ascii="Arial" w:hAnsi="Arial"/>
        </w:rPr>
        <w:t xml:space="preserve">a few nautical miles off to the west of the </w:t>
      </w:r>
      <w:r>
        <w:rPr>
          <w:rFonts w:ascii="Arial" w:hAnsi="Arial"/>
          <w:i/>
          <w:iCs/>
        </w:rPr>
        <w:t>Gnat</w:t>
      </w:r>
      <w:r>
        <w:rPr>
          <w:rFonts w:ascii="Arial" w:hAnsi="Arial"/>
        </w:rPr>
        <w:t xml:space="preserve">. Even though the pursuing sub had to be much further away than the </w:t>
      </w:r>
      <w:r>
        <w:rPr>
          <w:rFonts w:ascii="Arial" w:hAnsi="Arial"/>
          <w:i/>
          <w:iCs/>
        </w:rPr>
        <w:t>Prospect</w:t>
      </w:r>
      <w:r>
        <w:rPr>
          <w:rFonts w:ascii="Arial" w:hAnsi="Arial"/>
        </w:rPr>
        <w:t xml:space="preserve">, and even though they were running submerged on electric motors, the </w:t>
      </w:r>
      <w:r>
        <w:rPr>
          <w:rFonts w:ascii="Arial" w:hAnsi="Arial"/>
          <w:i/>
          <w:iCs/>
        </w:rPr>
        <w:t>Grackle</w:t>
      </w:r>
      <w:r>
        <w:rPr>
          <w:rFonts w:ascii="Arial" w:hAnsi="Arial"/>
        </w:rPr>
        <w:t xml:space="preserve"> was running fast enough to be easily tracked. They did not care who knew where they were.</w:t>
      </w:r>
    </w:p>
    <w:p w14:paraId="2B7A7C87" w14:textId="77777777" w:rsidR="001E2E9B" w:rsidRDefault="00000000">
      <w:pPr>
        <w:pStyle w:val="BodyText"/>
        <w:rPr>
          <w:rFonts w:ascii="Arial" w:hAnsi="Arial"/>
        </w:rPr>
      </w:pPr>
      <w:r>
        <w:rPr>
          <w:rFonts w:ascii="Arial" w:hAnsi="Arial"/>
        </w:rPr>
        <w:t xml:space="preserve">It took Hemi about fifteen minutes of listening to get a grasp on the situation. The </w:t>
      </w:r>
      <w:r>
        <w:rPr>
          <w:rFonts w:ascii="Arial" w:hAnsi="Arial"/>
          <w:i/>
          <w:iCs/>
        </w:rPr>
        <w:t>Grackle</w:t>
      </w:r>
      <w:r>
        <w:rPr>
          <w:rFonts w:ascii="Arial" w:hAnsi="Arial"/>
        </w:rPr>
        <w:t xml:space="preserve"> had given up the pursuit of the </w:t>
      </w:r>
      <w:r>
        <w:rPr>
          <w:rFonts w:ascii="Arial" w:hAnsi="Arial"/>
          <w:i/>
          <w:iCs/>
        </w:rPr>
        <w:t>Gnat</w:t>
      </w:r>
      <w:r>
        <w:rPr>
          <w:rFonts w:ascii="Arial" w:hAnsi="Arial"/>
        </w:rPr>
        <w:t xml:space="preserve">, probably not long after </w:t>
      </w:r>
      <w:proofErr w:type="gramStart"/>
      <w:r>
        <w:rPr>
          <w:rFonts w:ascii="Arial" w:hAnsi="Arial"/>
        </w:rPr>
        <w:t>Shakes</w:t>
      </w:r>
      <w:proofErr w:type="gramEnd"/>
      <w:r>
        <w:rPr>
          <w:rFonts w:ascii="Arial" w:hAnsi="Arial"/>
        </w:rPr>
        <w:t xml:space="preserve"> and Hemi had started the engines. Hemi assumed they had quickly realized the </w:t>
      </w:r>
      <w:r>
        <w:rPr>
          <w:rFonts w:ascii="Arial" w:hAnsi="Arial"/>
          <w:i/>
          <w:iCs/>
        </w:rPr>
        <w:t>Gnat</w:t>
      </w:r>
      <w:r>
        <w:rPr>
          <w:rFonts w:ascii="Arial" w:hAnsi="Arial"/>
        </w:rPr>
        <w:t xml:space="preserve"> was once again playing a decoy. But the </w:t>
      </w:r>
      <w:r>
        <w:rPr>
          <w:rFonts w:ascii="Arial" w:hAnsi="Arial"/>
          <w:i/>
          <w:iCs/>
        </w:rPr>
        <w:t>Gnat’s</w:t>
      </w:r>
      <w:r>
        <w:rPr>
          <w:rFonts w:ascii="Arial" w:hAnsi="Arial"/>
        </w:rPr>
        <w:t xml:space="preserve"> run had apparently thrown just enough confusion into the water for the </w:t>
      </w:r>
      <w:r>
        <w:rPr>
          <w:rFonts w:ascii="Arial" w:hAnsi="Arial"/>
          <w:i/>
          <w:iCs/>
        </w:rPr>
        <w:t>Grackle</w:t>
      </w:r>
      <w:r>
        <w:rPr>
          <w:rFonts w:ascii="Arial" w:hAnsi="Arial"/>
        </w:rPr>
        <w:t xml:space="preserve"> to have lost their bead on the </w:t>
      </w:r>
      <w:r>
        <w:rPr>
          <w:rFonts w:ascii="Arial" w:hAnsi="Arial"/>
          <w:i/>
          <w:iCs/>
        </w:rPr>
        <w:t>Prospect</w:t>
      </w:r>
      <w:r>
        <w:rPr>
          <w:rFonts w:ascii="Arial" w:hAnsi="Arial"/>
        </w:rPr>
        <w:t xml:space="preserve">. They had taken up a search pattern again, and Hemi tracked them turning through a multi-mile diameter circle as they looked for the </w:t>
      </w:r>
      <w:r>
        <w:rPr>
          <w:rFonts w:ascii="Arial" w:hAnsi="Arial"/>
          <w:i/>
          <w:iCs/>
        </w:rPr>
        <w:t>Prospect</w:t>
      </w:r>
      <w:r>
        <w:rPr>
          <w:rFonts w:ascii="Arial" w:hAnsi="Arial"/>
        </w:rPr>
        <w:t xml:space="preserve">. They were pinging regularly, so if </w:t>
      </w:r>
      <w:r w:rsidRPr="005B386C">
        <w:rPr>
          <w:rFonts w:ascii="Arial" w:hAnsi="Arial"/>
          <w:rPrChange w:id="4436" w:author="Julia Ringo" w:date="2023-10-21T11:55:00Z">
            <w:rPr>
              <w:rFonts w:ascii="Arial" w:hAnsi="Arial"/>
              <w:i/>
              <w:iCs/>
            </w:rPr>
          </w:rPrChange>
        </w:rPr>
        <w:t>Percy</w:t>
      </w:r>
      <w:r>
        <w:rPr>
          <w:rFonts w:ascii="Arial" w:hAnsi="Arial"/>
        </w:rPr>
        <w:t xml:space="preserve"> was moving, there was a good chance they would find the </w:t>
      </w:r>
      <w:r>
        <w:rPr>
          <w:rFonts w:ascii="Arial" w:hAnsi="Arial"/>
          <w:i/>
          <w:iCs/>
        </w:rPr>
        <w:t>Prospect</w:t>
      </w:r>
      <w:r>
        <w:rPr>
          <w:rFonts w:ascii="Arial" w:hAnsi="Arial"/>
        </w:rPr>
        <w:t xml:space="preserve"> soon.</w:t>
      </w:r>
    </w:p>
    <w:p w14:paraId="1508114D" w14:textId="77777777" w:rsidR="001E2E9B" w:rsidRDefault="00000000">
      <w:pPr>
        <w:pStyle w:val="BodyText"/>
        <w:rPr>
          <w:rFonts w:ascii="Arial" w:hAnsi="Arial"/>
        </w:rPr>
      </w:pPr>
      <w:r>
        <w:rPr>
          <w:rFonts w:ascii="Arial" w:hAnsi="Arial"/>
        </w:rPr>
        <w:t xml:space="preserve">Hemi pulled back one earpiece and turned to Shakes. “There is not much time. Give us all the speed the </w:t>
      </w:r>
      <w:r>
        <w:rPr>
          <w:rFonts w:ascii="Arial" w:hAnsi="Arial"/>
          <w:i/>
          <w:iCs/>
        </w:rPr>
        <w:t>Gnat</w:t>
      </w:r>
      <w:r>
        <w:rPr>
          <w:rFonts w:ascii="Arial" w:hAnsi="Arial"/>
        </w:rPr>
        <w:t xml:space="preserve"> has got underwater. We </w:t>
      </w:r>
      <w:proofErr w:type="gramStart"/>
      <w:r>
        <w:rPr>
          <w:rFonts w:ascii="Arial" w:hAnsi="Arial"/>
        </w:rPr>
        <w:t>have to</w:t>
      </w:r>
      <w:proofErr w:type="gramEnd"/>
      <w:r>
        <w:rPr>
          <w:rFonts w:ascii="Arial" w:hAnsi="Arial"/>
        </w:rPr>
        <w:t xml:space="preserve"> get between the </w:t>
      </w:r>
      <w:r>
        <w:rPr>
          <w:rFonts w:ascii="Arial" w:hAnsi="Arial"/>
          <w:i/>
          <w:iCs/>
        </w:rPr>
        <w:t>Grackle</w:t>
      </w:r>
      <w:r>
        <w:rPr>
          <w:rFonts w:ascii="Arial" w:hAnsi="Arial"/>
        </w:rPr>
        <w:t xml:space="preserve"> and the </w:t>
      </w:r>
      <w:r>
        <w:rPr>
          <w:rFonts w:ascii="Arial" w:hAnsi="Arial"/>
          <w:i/>
          <w:iCs/>
        </w:rPr>
        <w:t>Prospect</w:t>
      </w:r>
      <w:r>
        <w:rPr>
          <w:rFonts w:ascii="Arial" w:hAnsi="Arial"/>
        </w:rPr>
        <w:t>.”</w:t>
      </w:r>
    </w:p>
    <w:p w14:paraId="718C6AAC" w14:textId="01AD9420" w:rsidR="001E2E9B" w:rsidRDefault="00000000">
      <w:pPr>
        <w:pStyle w:val="BodyText"/>
        <w:rPr>
          <w:rFonts w:ascii="Arial" w:hAnsi="Arial"/>
        </w:rPr>
      </w:pPr>
      <w:r>
        <w:rPr>
          <w:rFonts w:ascii="Arial" w:hAnsi="Arial"/>
        </w:rPr>
        <w:t>“</w:t>
      </w:r>
      <w:proofErr w:type="spellStart"/>
      <w:r>
        <w:rPr>
          <w:rFonts w:ascii="Arial" w:hAnsi="Arial"/>
        </w:rPr>
        <w:t>Ya</w:t>
      </w:r>
      <w:proofErr w:type="spellEnd"/>
      <w:r>
        <w:rPr>
          <w:rFonts w:ascii="Arial" w:hAnsi="Arial"/>
        </w:rPr>
        <w:t>, OK</w:t>
      </w:r>
      <w:ins w:id="4437" w:author="Julia Ringo" w:date="2023-10-21T11:55:00Z">
        <w:r w:rsidR="005B386C">
          <w:rPr>
            <w:rFonts w:ascii="Arial" w:hAnsi="Arial"/>
          </w:rPr>
          <w:t>,</w:t>
        </w:r>
      </w:ins>
      <w:r>
        <w:rPr>
          <w:rFonts w:ascii="Arial" w:hAnsi="Arial"/>
        </w:rPr>
        <w:t xml:space="preserve"> Hemi. But</w:t>
      </w:r>
      <w:del w:id="4438" w:author="Julia Ringo" w:date="2023-10-10T11:08:00Z">
        <w:r w:rsidDel="00B6693A">
          <w:rPr>
            <w:rFonts w:ascii="Arial" w:hAnsi="Arial"/>
          </w:rPr>
          <w:delText>…</w:delText>
        </w:r>
      </w:del>
      <w:ins w:id="4439" w:author="Julia Ringo" w:date="2023-10-10T11:08:00Z">
        <w:r w:rsidR="00B6693A">
          <w:rPr>
            <w:rFonts w:ascii="Arial" w:hAnsi="Arial"/>
          </w:rPr>
          <w:t xml:space="preserve"> . . . </w:t>
        </w:r>
      </w:ins>
      <w:del w:id="4440" w:author="Julia Ringo" w:date="2023-10-21T11:55:00Z">
        <w:r w:rsidDel="005B386C">
          <w:rPr>
            <w:rFonts w:ascii="Arial" w:hAnsi="Arial"/>
          </w:rPr>
          <w:delText xml:space="preserve"> </w:delText>
        </w:r>
      </w:del>
      <w:r>
        <w:rPr>
          <w:rFonts w:ascii="Arial" w:hAnsi="Arial"/>
        </w:rPr>
        <w:t xml:space="preserve">now you absolutely </w:t>
      </w:r>
      <w:proofErr w:type="gramStart"/>
      <w:r>
        <w:rPr>
          <w:rFonts w:ascii="Arial" w:hAnsi="Arial"/>
        </w:rPr>
        <w:t>have to</w:t>
      </w:r>
      <w:proofErr w:type="gramEnd"/>
      <w:r>
        <w:rPr>
          <w:rFonts w:ascii="Arial" w:hAnsi="Arial"/>
        </w:rPr>
        <w:t xml:space="preserve"> tell me what the plan is.”</w:t>
      </w:r>
    </w:p>
    <w:p w14:paraId="32E52F10" w14:textId="187B5A68" w:rsidR="001E2E9B" w:rsidRDefault="00000000">
      <w:pPr>
        <w:pStyle w:val="BodyText"/>
        <w:rPr>
          <w:rFonts w:ascii="Arial" w:hAnsi="Arial"/>
        </w:rPr>
      </w:pPr>
      <w:r>
        <w:rPr>
          <w:rFonts w:ascii="Arial" w:hAnsi="Arial"/>
        </w:rPr>
        <w:t>“</w:t>
      </w:r>
      <w:proofErr w:type="gramStart"/>
      <w:r>
        <w:rPr>
          <w:rFonts w:ascii="Arial" w:hAnsi="Arial"/>
        </w:rPr>
        <w:t>Well</w:t>
      </w:r>
      <w:proofErr w:type="gramEnd"/>
      <w:del w:id="4441" w:author="Julia Ringo" w:date="2023-10-10T11:08:00Z">
        <w:r w:rsidDel="00B6693A">
          <w:rPr>
            <w:rFonts w:ascii="Arial" w:hAnsi="Arial"/>
          </w:rPr>
          <w:delText>…</w:delText>
        </w:r>
      </w:del>
      <w:ins w:id="4442" w:author="Julia Ringo" w:date="2023-10-10T11:08:00Z">
        <w:r w:rsidR="00B6693A">
          <w:rPr>
            <w:rFonts w:ascii="Arial" w:hAnsi="Arial"/>
          </w:rPr>
          <w:t xml:space="preserve"> . . .</w:t>
        </w:r>
      </w:ins>
      <w:r>
        <w:rPr>
          <w:rFonts w:ascii="Arial" w:hAnsi="Arial"/>
        </w:rPr>
        <w:t xml:space="preserve">” Hemi lowered the headset so it sat around his thick neck and made a wide gesture towards his devices piled up in the </w:t>
      </w:r>
      <w:r>
        <w:rPr>
          <w:rFonts w:ascii="Arial" w:hAnsi="Arial"/>
          <w:i/>
          <w:iCs/>
        </w:rPr>
        <w:t>Gnat’s</w:t>
      </w:r>
      <w:r>
        <w:rPr>
          <w:rFonts w:ascii="Arial" w:hAnsi="Arial"/>
        </w:rPr>
        <w:t xml:space="preserve"> rear cargo space. “The plan is </w:t>
      </w:r>
      <w:proofErr w:type="gramStart"/>
      <w:r>
        <w:rPr>
          <w:rFonts w:ascii="Arial" w:hAnsi="Arial"/>
        </w:rPr>
        <w:t>pretty simple</w:t>
      </w:r>
      <w:proofErr w:type="gramEnd"/>
      <w:r>
        <w:rPr>
          <w:rFonts w:ascii="Arial" w:hAnsi="Arial"/>
        </w:rPr>
        <w:t xml:space="preserve">, really. I intend to suspend magnetic warheads I saved from the last shipment in the water column. With some careful calculations, I hope to set them in such a way that the </w:t>
      </w:r>
      <w:r>
        <w:rPr>
          <w:rFonts w:ascii="Arial" w:hAnsi="Arial"/>
          <w:i/>
          <w:iCs/>
        </w:rPr>
        <w:t>Grackle</w:t>
      </w:r>
      <w:r>
        <w:rPr>
          <w:rFonts w:ascii="Arial" w:hAnsi="Arial"/>
        </w:rPr>
        <w:t xml:space="preserve"> will move into one and set it off, hopefully disabling the submarine.”</w:t>
      </w:r>
    </w:p>
    <w:p w14:paraId="1D4B45EB" w14:textId="77777777" w:rsidR="001E2E9B" w:rsidRDefault="00000000">
      <w:pPr>
        <w:pStyle w:val="BodyText"/>
        <w:rPr>
          <w:rFonts w:ascii="Arial" w:hAnsi="Arial"/>
        </w:rPr>
      </w:pPr>
      <w:r>
        <w:rPr>
          <w:rFonts w:ascii="Arial" w:hAnsi="Arial"/>
        </w:rPr>
        <w:t>“Ah,” said Shakes, “so it’s just a little matter of flushing one of those bad boys out the escape trunk at precisely the right depth and in the path of that big ugly sub, eh?”</w:t>
      </w:r>
    </w:p>
    <w:p w14:paraId="6BC5F853" w14:textId="3AA6A849" w:rsidR="001E2E9B" w:rsidRDefault="00000000">
      <w:pPr>
        <w:pStyle w:val="BodyText"/>
        <w:rPr>
          <w:rFonts w:ascii="Arial" w:hAnsi="Arial"/>
        </w:rPr>
      </w:pPr>
      <w:r>
        <w:rPr>
          <w:rFonts w:ascii="Arial" w:hAnsi="Arial"/>
        </w:rPr>
        <w:t xml:space="preserve">“I can control the depth with the amount of air in these old boat fenders. I have calculated the pressure needed in the fenders with enough precision, I believe, so that they should float at precisely </w:t>
      </w:r>
      <w:del w:id="4443" w:author="Julia Ringo" w:date="2023-10-21T11:56:00Z">
        <w:r w:rsidDel="005B386C">
          <w:rPr>
            <w:rFonts w:ascii="Arial" w:hAnsi="Arial"/>
          </w:rPr>
          <w:delText xml:space="preserve">25 </w:delText>
        </w:r>
      </w:del>
      <w:ins w:id="4444" w:author="Julia Ringo" w:date="2023-10-21T11:56:00Z">
        <w:r w:rsidR="005B386C">
          <w:rPr>
            <w:rFonts w:ascii="Arial" w:hAnsi="Arial"/>
          </w:rPr>
          <w:t>twenty-five</w:t>
        </w:r>
        <w:r w:rsidR="005B386C">
          <w:rPr>
            <w:rFonts w:ascii="Arial" w:hAnsi="Arial"/>
          </w:rPr>
          <w:t xml:space="preserve"> </w:t>
        </w:r>
      </w:ins>
      <w:r>
        <w:rPr>
          <w:rFonts w:ascii="Arial" w:hAnsi="Arial"/>
        </w:rPr>
        <w:t xml:space="preserve">meters deep. That should take care of the Z axis, but I need you to navigate us across the path of the </w:t>
      </w:r>
      <w:r>
        <w:rPr>
          <w:rFonts w:ascii="Arial" w:hAnsi="Arial"/>
          <w:i/>
          <w:iCs/>
        </w:rPr>
        <w:t>Grackle</w:t>
      </w:r>
      <w:r>
        <w:rPr>
          <w:rFonts w:ascii="Arial" w:hAnsi="Arial"/>
        </w:rPr>
        <w:t>.”</w:t>
      </w:r>
    </w:p>
    <w:p w14:paraId="24D46B96" w14:textId="77777777" w:rsidR="001E2E9B" w:rsidRDefault="00000000">
      <w:pPr>
        <w:pStyle w:val="BodyText"/>
        <w:rPr>
          <w:rFonts w:ascii="Arial" w:hAnsi="Arial"/>
        </w:rPr>
      </w:pPr>
      <w:r>
        <w:rPr>
          <w:rFonts w:ascii="Arial" w:hAnsi="Arial"/>
        </w:rPr>
        <w:lastRenderedPageBreak/>
        <w:t>“That may not be so easy.”</w:t>
      </w:r>
    </w:p>
    <w:p w14:paraId="04300E78" w14:textId="470C737F" w:rsidR="001E2E9B" w:rsidRDefault="00000000">
      <w:pPr>
        <w:pStyle w:val="BodyText"/>
        <w:rPr>
          <w:rFonts w:ascii="Arial" w:hAnsi="Arial"/>
        </w:rPr>
      </w:pPr>
      <w:r>
        <w:rPr>
          <w:rFonts w:ascii="Arial" w:hAnsi="Arial"/>
        </w:rPr>
        <w:t>“I am aware. I will be listening on sonar</w:t>
      </w:r>
      <w:ins w:id="4445" w:author="Julia Ringo" w:date="2023-10-21T11:56:00Z">
        <w:r w:rsidR="005B386C">
          <w:rPr>
            <w:rFonts w:ascii="Arial" w:hAnsi="Arial"/>
          </w:rPr>
          <w:t>,</w:t>
        </w:r>
      </w:ins>
      <w:r>
        <w:rPr>
          <w:rFonts w:ascii="Arial" w:hAnsi="Arial"/>
        </w:rPr>
        <w:t xml:space="preserve"> though. I am confident the </w:t>
      </w:r>
      <w:r>
        <w:rPr>
          <w:rFonts w:ascii="Arial" w:hAnsi="Arial"/>
          <w:i/>
          <w:iCs/>
        </w:rPr>
        <w:t>Gnat</w:t>
      </w:r>
      <w:r>
        <w:rPr>
          <w:rFonts w:ascii="Arial" w:hAnsi="Arial"/>
        </w:rPr>
        <w:t xml:space="preserve"> </w:t>
      </w:r>
      <w:del w:id="4446" w:author="Julia Ringo" w:date="2023-10-21T11:59:00Z">
        <w:r w:rsidDel="005B386C">
          <w:rPr>
            <w:rFonts w:ascii="Arial" w:hAnsi="Arial"/>
          </w:rPr>
          <w:delText>is capable of</w:delText>
        </w:r>
      </w:del>
      <w:ins w:id="4447" w:author="Julia Ringo" w:date="2023-10-21T11:59:00Z">
        <w:r w:rsidR="005B386C">
          <w:rPr>
            <w:rFonts w:ascii="Arial" w:hAnsi="Arial"/>
          </w:rPr>
          <w:t>can do</w:t>
        </w:r>
      </w:ins>
      <w:r>
        <w:rPr>
          <w:rFonts w:ascii="Arial" w:hAnsi="Arial"/>
        </w:rPr>
        <w:t xml:space="preserve"> </w:t>
      </w:r>
      <w:del w:id="4448" w:author="Julia Ringo" w:date="2023-10-21T11:56:00Z">
        <w:r w:rsidDel="005B386C">
          <w:rPr>
            <w:rFonts w:ascii="Arial" w:hAnsi="Arial"/>
          </w:rPr>
          <w:delText xml:space="preserve">doing </w:delText>
        </w:r>
      </w:del>
      <w:r>
        <w:rPr>
          <w:rFonts w:ascii="Arial" w:hAnsi="Arial"/>
        </w:rPr>
        <w:t>the job.”</w:t>
      </w:r>
    </w:p>
    <w:p w14:paraId="42A7D52E" w14:textId="500E3E52" w:rsidR="001E2E9B" w:rsidRDefault="00000000">
      <w:pPr>
        <w:pStyle w:val="BodyText"/>
        <w:rPr>
          <w:rFonts w:ascii="Arial" w:hAnsi="Arial"/>
        </w:rPr>
      </w:pPr>
      <w:r>
        <w:rPr>
          <w:rFonts w:ascii="Arial" w:hAnsi="Arial"/>
        </w:rPr>
        <w:t>“Well</w:t>
      </w:r>
      <w:ins w:id="4449" w:author="Julia Ringo" w:date="2023-10-21T12:00:00Z">
        <w:r w:rsidR="005B386C">
          <w:rPr>
            <w:rFonts w:ascii="Arial" w:hAnsi="Arial"/>
          </w:rPr>
          <w:t>,</w:t>
        </w:r>
      </w:ins>
      <w:r>
        <w:rPr>
          <w:rFonts w:ascii="Arial" w:hAnsi="Arial"/>
        </w:rPr>
        <w:t xml:space="preserve"> of course this boat can </w:t>
      </w:r>
      <w:r>
        <w:rPr>
          <w:rFonts w:ascii="Arial" w:hAnsi="Arial"/>
          <w:i/>
          <w:iCs/>
        </w:rPr>
        <w:t>do</w:t>
      </w:r>
      <w:r>
        <w:rPr>
          <w:rFonts w:ascii="Arial" w:hAnsi="Arial"/>
        </w:rPr>
        <w:t xml:space="preserve"> it! </w:t>
      </w:r>
      <w:del w:id="4450" w:author="Julia Ringo" w:date="2023-10-10T11:08:00Z">
        <w:r w:rsidDel="00B6693A">
          <w:rPr>
            <w:rFonts w:ascii="Arial" w:hAnsi="Arial"/>
          </w:rPr>
          <w:delText>…</w:delText>
        </w:r>
      </w:del>
      <w:ins w:id="4451" w:author="Julia Ringo" w:date="2023-10-10T11:08:00Z">
        <w:r w:rsidR="00B6693A">
          <w:rPr>
            <w:rFonts w:ascii="Arial" w:hAnsi="Arial"/>
          </w:rPr>
          <w:t xml:space="preserve">. . . </w:t>
        </w:r>
      </w:ins>
      <w:r>
        <w:rPr>
          <w:rFonts w:ascii="Arial" w:hAnsi="Arial"/>
        </w:rPr>
        <w:t>I just never thought I’d be using my bug to play chicken with a full-sized full-speed foul-looking ram-headed military sub.”</w:t>
      </w:r>
    </w:p>
    <w:p w14:paraId="3BAA1968" w14:textId="77777777" w:rsidR="001E2E9B" w:rsidRDefault="00000000">
      <w:pPr>
        <w:pStyle w:val="BodyText"/>
        <w:rPr>
          <w:rFonts w:ascii="Arial" w:hAnsi="Arial"/>
        </w:rPr>
      </w:pPr>
      <w:r>
        <w:rPr>
          <w:rFonts w:ascii="Arial" w:hAnsi="Arial"/>
        </w:rPr>
        <w:t xml:space="preserve">Hemi put the headset earpieces back over his ears and listened closely as he slowly spun the sonar in an arc across the direction of the bow of the </w:t>
      </w:r>
      <w:r>
        <w:rPr>
          <w:rFonts w:ascii="Arial" w:hAnsi="Arial"/>
          <w:i/>
          <w:iCs/>
        </w:rPr>
        <w:t>Gnat</w:t>
      </w:r>
      <w:r>
        <w:rPr>
          <w:rFonts w:ascii="Arial" w:hAnsi="Arial"/>
        </w:rPr>
        <w:t>. He slowed when the microphones were pointed a little off the starboard side, and then stopped.</w:t>
      </w:r>
    </w:p>
    <w:p w14:paraId="079D8081" w14:textId="77777777" w:rsidR="001E2E9B" w:rsidRDefault="00000000">
      <w:pPr>
        <w:pStyle w:val="BodyText"/>
        <w:rPr>
          <w:rFonts w:ascii="Arial" w:hAnsi="Arial"/>
        </w:rPr>
      </w:pPr>
      <w:r>
        <w:rPr>
          <w:rFonts w:ascii="Arial" w:hAnsi="Arial"/>
        </w:rPr>
        <w:t>“Sylvia is on the move,” Hemi said quietly.</w:t>
      </w:r>
    </w:p>
    <w:p w14:paraId="4057808C" w14:textId="5F7DA132" w:rsidR="001E2E9B" w:rsidRDefault="00000000">
      <w:pPr>
        <w:pStyle w:val="BodyText"/>
        <w:rPr>
          <w:rFonts w:ascii="Arial" w:hAnsi="Arial"/>
        </w:rPr>
      </w:pPr>
      <w:r>
        <w:rPr>
          <w:rFonts w:ascii="Arial" w:hAnsi="Arial"/>
        </w:rPr>
        <w:t>“Really? Seems stupid</w:t>
      </w:r>
      <w:ins w:id="4452" w:author="Julia Ringo" w:date="2023-10-21T12:00:00Z">
        <w:r w:rsidR="005B386C">
          <w:rPr>
            <w:rFonts w:ascii="Arial" w:hAnsi="Arial"/>
          </w:rPr>
          <w:t>,</w:t>
        </w:r>
      </w:ins>
      <w:r>
        <w:rPr>
          <w:rFonts w:ascii="Arial" w:hAnsi="Arial"/>
        </w:rPr>
        <w:t xml:space="preserve"> with that sub looking for her.”</w:t>
      </w:r>
    </w:p>
    <w:p w14:paraId="77EB50B9" w14:textId="7666190F" w:rsidR="001E2E9B" w:rsidRDefault="00000000">
      <w:pPr>
        <w:pStyle w:val="BodyText"/>
        <w:rPr>
          <w:rFonts w:ascii="Arial" w:hAnsi="Arial"/>
        </w:rPr>
      </w:pPr>
      <w:r>
        <w:rPr>
          <w:rFonts w:ascii="Arial" w:hAnsi="Arial"/>
        </w:rPr>
        <w:t xml:space="preserve">“That’s the ‘bait’ part of the plan: she will let the </w:t>
      </w:r>
      <w:r>
        <w:rPr>
          <w:rFonts w:ascii="Arial" w:hAnsi="Arial"/>
          <w:i/>
          <w:iCs/>
        </w:rPr>
        <w:t>Grackle</w:t>
      </w:r>
      <w:r>
        <w:rPr>
          <w:rFonts w:ascii="Arial" w:hAnsi="Arial"/>
        </w:rPr>
        <w:t xml:space="preserve"> find her</w:t>
      </w:r>
      <w:del w:id="4453" w:author="Julia Ringo" w:date="2023-10-21T12:00:00Z">
        <w:r w:rsidDel="005B386C">
          <w:rPr>
            <w:rFonts w:ascii="Arial" w:hAnsi="Arial"/>
          </w:rPr>
          <w:delText>,</w:delText>
        </w:r>
      </w:del>
      <w:r>
        <w:rPr>
          <w:rFonts w:ascii="Arial" w:hAnsi="Arial"/>
        </w:rPr>
        <w:t xml:space="preserve"> and chase her. As soon as she heard us shut down the diesel</w:t>
      </w:r>
      <w:ins w:id="4454" w:author="Julia Ringo" w:date="2023-10-21T12:00:00Z">
        <w:r w:rsidR="005B386C">
          <w:rPr>
            <w:rFonts w:ascii="Arial" w:hAnsi="Arial"/>
          </w:rPr>
          <w:t>,</w:t>
        </w:r>
      </w:ins>
      <w:r>
        <w:rPr>
          <w:rFonts w:ascii="Arial" w:hAnsi="Arial"/>
        </w:rPr>
        <w:t xml:space="preserve"> she ramped the </w:t>
      </w:r>
      <w:r>
        <w:rPr>
          <w:rFonts w:ascii="Arial" w:hAnsi="Arial"/>
          <w:i/>
          <w:iCs/>
        </w:rPr>
        <w:t>Prospect</w:t>
      </w:r>
      <w:r>
        <w:rPr>
          <w:rFonts w:ascii="Arial" w:hAnsi="Arial"/>
        </w:rPr>
        <w:t xml:space="preserve"> up to something like ten knots</w:t>
      </w:r>
      <w:del w:id="4455" w:author="Julia Ringo" w:date="2023-10-05T13:15:00Z">
        <w:r w:rsidDel="000E7660">
          <w:rPr>
            <w:rFonts w:ascii="Arial" w:hAnsi="Arial"/>
          </w:rPr>
          <w:delText xml:space="preserve"> — </w:delText>
        </w:r>
      </w:del>
      <w:ins w:id="4456" w:author="Julia Ringo" w:date="2023-10-05T13:15:00Z">
        <w:r w:rsidR="000E7660">
          <w:rPr>
            <w:rFonts w:ascii="Arial" w:hAnsi="Arial"/>
          </w:rPr>
          <w:t>—</w:t>
        </w:r>
      </w:ins>
      <w:r>
        <w:rPr>
          <w:rFonts w:ascii="Arial" w:hAnsi="Arial"/>
        </w:rPr>
        <w:t>to make it look as though she is trying to make a run for it.”</w:t>
      </w:r>
    </w:p>
    <w:p w14:paraId="1984CF8E" w14:textId="77777777" w:rsidR="001E2E9B" w:rsidRDefault="00000000">
      <w:pPr>
        <w:pStyle w:val="BodyText"/>
        <w:rPr>
          <w:rFonts w:ascii="Arial" w:hAnsi="Arial"/>
        </w:rPr>
      </w:pPr>
      <w:r>
        <w:rPr>
          <w:rFonts w:ascii="Arial" w:hAnsi="Arial"/>
        </w:rPr>
        <w:t>“They are submerged?”</w:t>
      </w:r>
    </w:p>
    <w:p w14:paraId="171B484A" w14:textId="72AE8328" w:rsidR="001E2E9B" w:rsidRDefault="00000000">
      <w:pPr>
        <w:pStyle w:val="BodyText"/>
        <w:rPr>
          <w:rFonts w:ascii="Arial" w:hAnsi="Arial"/>
        </w:rPr>
      </w:pPr>
      <w:r>
        <w:rPr>
          <w:rFonts w:ascii="Arial" w:hAnsi="Arial"/>
        </w:rPr>
        <w:t xml:space="preserve">“Yes. We planned for the </w:t>
      </w:r>
      <w:r>
        <w:rPr>
          <w:rFonts w:ascii="Arial" w:hAnsi="Arial"/>
          <w:i/>
          <w:iCs/>
        </w:rPr>
        <w:t>Prospect</w:t>
      </w:r>
      <w:r>
        <w:rPr>
          <w:rFonts w:ascii="Arial" w:hAnsi="Arial"/>
        </w:rPr>
        <w:t xml:space="preserve"> to run at about </w:t>
      </w:r>
      <w:del w:id="4457" w:author="Julia Ringo" w:date="2023-10-21T12:01:00Z">
        <w:r w:rsidDel="005B386C">
          <w:rPr>
            <w:rFonts w:ascii="Arial" w:hAnsi="Arial"/>
          </w:rPr>
          <w:delText xml:space="preserve">30 </w:delText>
        </w:r>
      </w:del>
      <w:ins w:id="4458" w:author="Julia Ringo" w:date="2023-10-21T12:01:00Z">
        <w:r w:rsidR="005B386C">
          <w:rPr>
            <w:rFonts w:ascii="Arial" w:hAnsi="Arial"/>
          </w:rPr>
          <w:t>thirty</w:t>
        </w:r>
        <w:r w:rsidR="005B386C">
          <w:rPr>
            <w:rFonts w:ascii="Arial" w:hAnsi="Arial"/>
          </w:rPr>
          <w:t xml:space="preserve"> </w:t>
        </w:r>
      </w:ins>
      <w:r>
        <w:rPr>
          <w:rFonts w:ascii="Arial" w:hAnsi="Arial"/>
        </w:rPr>
        <w:t>meters down</w:t>
      </w:r>
      <w:del w:id="4459" w:author="Julia Ringo" w:date="2023-10-05T13:15:00Z">
        <w:r w:rsidDel="000E7660">
          <w:rPr>
            <w:rFonts w:ascii="Arial" w:hAnsi="Arial"/>
          </w:rPr>
          <w:delText xml:space="preserve"> — </w:delText>
        </w:r>
      </w:del>
      <w:ins w:id="4460" w:author="Julia Ringo" w:date="2023-10-05T13:15:00Z">
        <w:r w:rsidR="000E7660">
          <w:rPr>
            <w:rFonts w:ascii="Arial" w:hAnsi="Arial"/>
          </w:rPr>
          <w:t>—</w:t>
        </w:r>
      </w:ins>
      <w:r>
        <w:rPr>
          <w:rFonts w:ascii="Arial" w:hAnsi="Arial"/>
        </w:rPr>
        <w:t xml:space="preserve">that way they can move fast with less risk of hitting a derelict. But her batteries are very low. I estimate she can only maintain ten knots for perhaps twenty minutes, so we </w:t>
      </w:r>
      <w:proofErr w:type="gramStart"/>
      <w:r>
        <w:rPr>
          <w:rFonts w:ascii="Arial" w:hAnsi="Arial"/>
        </w:rPr>
        <w:t>have to</w:t>
      </w:r>
      <w:proofErr w:type="gramEnd"/>
      <w:r>
        <w:rPr>
          <w:rFonts w:ascii="Arial" w:hAnsi="Arial"/>
        </w:rPr>
        <w:t xml:space="preserve"> move quickly to put this plan into action.”</w:t>
      </w:r>
    </w:p>
    <w:p w14:paraId="0CB10039" w14:textId="77777777" w:rsidR="001E2E9B" w:rsidRDefault="00000000">
      <w:pPr>
        <w:pStyle w:val="BodyText"/>
        <w:rPr>
          <w:rFonts w:ascii="Arial" w:hAnsi="Arial"/>
        </w:rPr>
      </w:pPr>
      <w:r>
        <w:rPr>
          <w:rFonts w:ascii="Arial" w:hAnsi="Arial"/>
        </w:rPr>
        <w:t>Shakes leaned his hand on the throttle, but it was already pushed all the way to the forward stop. The electric motor whined steadily from behind them, driving the small boat forward with all the force it could muster.</w:t>
      </w:r>
    </w:p>
    <w:p w14:paraId="7D624D2A" w14:textId="3A1EEC59" w:rsidR="001E2E9B" w:rsidRDefault="00000000">
      <w:pPr>
        <w:pStyle w:val="BodyText"/>
        <w:rPr>
          <w:rFonts w:ascii="Arial" w:hAnsi="Arial"/>
        </w:rPr>
      </w:pPr>
      <w:r>
        <w:rPr>
          <w:rFonts w:ascii="Arial" w:hAnsi="Arial"/>
        </w:rPr>
        <w:t>“Come port to 227 degrees,” said Hemi, with his hand cupped over the earpieces of the headphone, trying to e</w:t>
      </w:r>
      <w:del w:id="4461" w:author="Julia Ringo" w:date="2023-10-21T12:01:00Z">
        <w:r w:rsidDel="005B386C">
          <w:rPr>
            <w:rFonts w:ascii="Arial" w:hAnsi="Arial"/>
          </w:rPr>
          <w:delText>e</w:delText>
        </w:r>
      </w:del>
      <w:r>
        <w:rPr>
          <w:rFonts w:ascii="Arial" w:hAnsi="Arial"/>
        </w:rPr>
        <w:t>k</w:t>
      </w:r>
      <w:ins w:id="4462" w:author="Julia Ringo" w:date="2023-10-21T12:01:00Z">
        <w:r w:rsidR="005B386C">
          <w:rPr>
            <w:rFonts w:ascii="Arial" w:hAnsi="Arial"/>
          </w:rPr>
          <w:t>e</w:t>
        </w:r>
      </w:ins>
      <w:r>
        <w:rPr>
          <w:rFonts w:ascii="Arial" w:hAnsi="Arial"/>
        </w:rPr>
        <w:t xml:space="preserve"> out just that marginal amount more sound dampening that might be what he needed to hear some crucial thing out in the water. Shakes leaned the yoke slightly to the left and the boat heeled over in response.</w:t>
      </w:r>
    </w:p>
    <w:p w14:paraId="3F3748E2" w14:textId="37A279C5" w:rsidR="001E2E9B" w:rsidRDefault="00000000">
      <w:pPr>
        <w:pStyle w:val="BodyText"/>
        <w:rPr>
          <w:rFonts w:ascii="Arial" w:hAnsi="Arial"/>
        </w:rPr>
      </w:pPr>
      <w:r>
        <w:rPr>
          <w:rFonts w:ascii="Arial" w:hAnsi="Arial"/>
        </w:rPr>
        <w:t xml:space="preserve">“Down. </w:t>
      </w:r>
      <w:del w:id="4463" w:author="Julia Ringo" w:date="2023-10-21T12:01:00Z">
        <w:r w:rsidDel="005B386C">
          <w:rPr>
            <w:rFonts w:ascii="Arial" w:hAnsi="Arial"/>
          </w:rPr>
          <w:delText xml:space="preserve">30 </w:delText>
        </w:r>
      </w:del>
      <w:proofErr w:type="spellStart"/>
      <w:ins w:id="4464" w:author="Julia Ringo" w:date="2023-10-21T12:01:00Z">
        <w:r w:rsidR="005B386C">
          <w:rPr>
            <w:rFonts w:ascii="Arial" w:hAnsi="Arial"/>
          </w:rPr>
          <w:t>Thiry</w:t>
        </w:r>
        <w:proofErr w:type="spellEnd"/>
        <w:r w:rsidR="005B386C">
          <w:rPr>
            <w:rFonts w:ascii="Arial" w:hAnsi="Arial"/>
          </w:rPr>
          <w:t xml:space="preserve"> </w:t>
        </w:r>
      </w:ins>
      <w:r>
        <w:rPr>
          <w:rFonts w:ascii="Arial" w:hAnsi="Arial"/>
        </w:rPr>
        <w:t xml:space="preserve">meters. The </w:t>
      </w:r>
      <w:r>
        <w:rPr>
          <w:rFonts w:ascii="Arial" w:hAnsi="Arial"/>
          <w:i/>
          <w:iCs/>
        </w:rPr>
        <w:t>Grackle</w:t>
      </w:r>
      <w:r>
        <w:rPr>
          <w:rFonts w:ascii="Arial" w:hAnsi="Arial"/>
        </w:rPr>
        <w:t xml:space="preserve"> has clearly heard the </w:t>
      </w:r>
      <w:r>
        <w:rPr>
          <w:rFonts w:ascii="Arial" w:hAnsi="Arial"/>
          <w:i/>
          <w:iCs/>
        </w:rPr>
        <w:t>Prospect</w:t>
      </w:r>
      <w:r w:rsidRPr="005B386C">
        <w:rPr>
          <w:rFonts w:ascii="Arial" w:hAnsi="Arial"/>
          <w:rPrChange w:id="4465" w:author="Julia Ringo" w:date="2023-10-21T12:01:00Z">
            <w:rPr>
              <w:rFonts w:ascii="Arial" w:hAnsi="Arial"/>
              <w:i/>
              <w:iCs/>
            </w:rPr>
          </w:rPrChange>
        </w:rPr>
        <w:t>’s</w:t>
      </w:r>
      <w:r>
        <w:rPr>
          <w:rFonts w:ascii="Arial" w:hAnsi="Arial"/>
        </w:rPr>
        <w:t xml:space="preserve"> run and matched its depth. They are lined up in pursuit a little less than five miles behind. We need to intercept their course in the next ten minutes or </w:t>
      </w:r>
      <w:proofErr w:type="gramStart"/>
      <w:r>
        <w:rPr>
          <w:rFonts w:ascii="Arial" w:hAnsi="Arial"/>
        </w:rPr>
        <w:t>so, if</w:t>
      </w:r>
      <w:proofErr w:type="gramEnd"/>
      <w:r>
        <w:rPr>
          <w:rFonts w:ascii="Arial" w:hAnsi="Arial"/>
        </w:rPr>
        <w:t xml:space="preserve"> we possibly can.” Hemi lifted a stopwatch that hung from the same peg the sonar headset was stowed on and clicked it once to reset it to zero. He counted for a few seconds while listening, and then clicked it a second time to start the stopwatch. He made a note on the clipboard.</w:t>
      </w:r>
    </w:p>
    <w:p w14:paraId="46F3CD0F" w14:textId="77777777" w:rsidR="001E2E9B" w:rsidRDefault="00000000">
      <w:pPr>
        <w:pStyle w:val="BodyText"/>
        <w:rPr>
          <w:rFonts w:ascii="Arial" w:hAnsi="Arial"/>
        </w:rPr>
      </w:pPr>
      <w:r>
        <w:rPr>
          <w:rFonts w:ascii="Arial" w:hAnsi="Arial"/>
        </w:rPr>
        <w:t xml:space="preserve">“If your plan doesn’t work, Hemi, the </w:t>
      </w:r>
      <w:r>
        <w:rPr>
          <w:rFonts w:ascii="Arial" w:hAnsi="Arial"/>
          <w:i/>
          <w:iCs/>
        </w:rPr>
        <w:t>Prospect</w:t>
      </w:r>
      <w:r>
        <w:rPr>
          <w:rFonts w:ascii="Arial" w:hAnsi="Arial"/>
        </w:rPr>
        <w:t xml:space="preserve"> is done for. Honestly, I’m not even sure why they haven’t already fired a torp.”</w:t>
      </w:r>
    </w:p>
    <w:p w14:paraId="120E92D1" w14:textId="77777777" w:rsidR="001E2E9B" w:rsidRDefault="00000000">
      <w:pPr>
        <w:pStyle w:val="BodyText"/>
        <w:rPr>
          <w:rFonts w:ascii="Arial" w:hAnsi="Arial"/>
        </w:rPr>
      </w:pPr>
      <w:r>
        <w:rPr>
          <w:rFonts w:ascii="Arial" w:hAnsi="Arial"/>
        </w:rPr>
        <w:t xml:space="preserve">“There are still </w:t>
      </w:r>
      <w:proofErr w:type="gramStart"/>
      <w:r>
        <w:rPr>
          <w:rFonts w:ascii="Arial" w:hAnsi="Arial"/>
        </w:rPr>
        <w:t>a number of</w:t>
      </w:r>
      <w:proofErr w:type="gramEnd"/>
      <w:r>
        <w:rPr>
          <w:rFonts w:ascii="Arial" w:hAnsi="Arial"/>
        </w:rPr>
        <w:t xml:space="preserve"> derelicts around. A torpedo is a precious thing. </w:t>
      </w:r>
      <w:proofErr w:type="gramStart"/>
      <w:r>
        <w:rPr>
          <w:rFonts w:ascii="Arial" w:hAnsi="Arial"/>
        </w:rPr>
        <w:t>At the moment</w:t>
      </w:r>
      <w:proofErr w:type="gramEnd"/>
      <w:r>
        <w:rPr>
          <w:rFonts w:ascii="Arial" w:hAnsi="Arial"/>
        </w:rPr>
        <w:t xml:space="preserve"> it is still too likely they would hit one of those garbage hulls rather than their target.” Hemi looked down at the stopwatch, ticking away loudly and quickly. “I </w:t>
      </w:r>
      <w:proofErr w:type="gramStart"/>
      <w:r>
        <w:rPr>
          <w:rFonts w:ascii="Arial" w:hAnsi="Arial"/>
        </w:rPr>
        <w:t>have to</w:t>
      </w:r>
      <w:proofErr w:type="gramEnd"/>
      <w:r>
        <w:rPr>
          <w:rFonts w:ascii="Arial" w:hAnsi="Arial"/>
        </w:rPr>
        <w:t xml:space="preserve"> get ready. Do not change speed or course.”</w:t>
      </w:r>
    </w:p>
    <w:p w14:paraId="542311A6" w14:textId="77777777" w:rsidR="001E2E9B" w:rsidRDefault="00000000">
      <w:pPr>
        <w:pStyle w:val="BodyText"/>
        <w:rPr>
          <w:rFonts w:ascii="Arial" w:hAnsi="Arial"/>
        </w:rPr>
      </w:pPr>
      <w:r>
        <w:rPr>
          <w:rFonts w:ascii="Arial" w:hAnsi="Arial"/>
        </w:rPr>
        <w:lastRenderedPageBreak/>
        <w:t>“Right.”</w:t>
      </w:r>
    </w:p>
    <w:p w14:paraId="6068F035" w14:textId="77777777" w:rsidR="001E2E9B" w:rsidRDefault="00000000">
      <w:pPr>
        <w:pStyle w:val="BodyText"/>
        <w:rPr>
          <w:rFonts w:ascii="Arial" w:hAnsi="Arial"/>
        </w:rPr>
      </w:pPr>
      <w:r>
        <w:rPr>
          <w:rFonts w:ascii="Arial" w:hAnsi="Arial"/>
        </w:rPr>
        <w:t xml:space="preserve">Hemi left the headset behind on its peg, now relying entirely on the stopwatch and the unvarying speed and course of the </w:t>
      </w:r>
      <w:r>
        <w:rPr>
          <w:rFonts w:ascii="Arial" w:hAnsi="Arial"/>
          <w:i/>
          <w:iCs/>
        </w:rPr>
        <w:t>Gnat</w:t>
      </w:r>
      <w:r>
        <w:rPr>
          <w:rFonts w:ascii="Arial" w:hAnsi="Arial"/>
        </w:rPr>
        <w:t xml:space="preserve"> to know where he was in the water. He gingerly moved toward the stern, stepping over and around the detritus Shakes felt was perfectly reasonable to cast about in his only living space.</w:t>
      </w:r>
    </w:p>
    <w:p w14:paraId="34D41877" w14:textId="7AC2270F" w:rsidR="001E2E9B" w:rsidRDefault="00000000">
      <w:pPr>
        <w:pStyle w:val="BodyText"/>
        <w:rPr>
          <w:rFonts w:ascii="Arial" w:hAnsi="Arial"/>
        </w:rPr>
      </w:pPr>
      <w:r>
        <w:rPr>
          <w:rFonts w:ascii="Arial" w:hAnsi="Arial"/>
        </w:rPr>
        <w:t xml:space="preserve">He picked up one of the explosive devices. It was heavy enough that even Hemi struggled a little to lift it. In addition to the sheer weight of the two warheads strapped together, he had to manage the awkward fenders and lines that tangled themselves repeatedly around the myriad protrusions </w:t>
      </w:r>
      <w:ins w:id="4466" w:author="Julia Ringo" w:date="2023-10-21T12:02:00Z">
        <w:r w:rsidR="005B386C">
          <w:rPr>
            <w:rFonts w:ascii="Arial" w:hAnsi="Arial"/>
          </w:rPr>
          <w:t>i</w:t>
        </w:r>
      </w:ins>
      <w:ins w:id="4467" w:author="Julia Ringo" w:date="2023-10-21T12:03:00Z">
        <w:r w:rsidR="005B386C">
          <w:rPr>
            <w:rFonts w:ascii="Arial" w:hAnsi="Arial"/>
          </w:rPr>
          <w:t xml:space="preserve">n </w:t>
        </w:r>
      </w:ins>
      <w:del w:id="4468" w:author="Julia Ringo" w:date="2023-10-21T12:03:00Z">
        <w:r w:rsidDel="005B386C">
          <w:rPr>
            <w:rFonts w:ascii="Arial" w:hAnsi="Arial"/>
          </w:rPr>
          <w:delText xml:space="preserve">that </w:delText>
        </w:r>
      </w:del>
      <w:r>
        <w:rPr>
          <w:rFonts w:ascii="Arial" w:hAnsi="Arial"/>
        </w:rPr>
        <w:t>all submarines</w:t>
      </w:r>
      <w:ins w:id="4469" w:author="Julia Ringo" w:date="2023-10-21T12:03:00Z">
        <w:r w:rsidR="005B386C">
          <w:rPr>
            <w:rFonts w:ascii="Arial" w:hAnsi="Arial"/>
          </w:rPr>
          <w:t>’</w:t>
        </w:r>
      </w:ins>
      <w:r>
        <w:rPr>
          <w:rFonts w:ascii="Arial" w:hAnsi="Arial"/>
        </w:rPr>
        <w:t xml:space="preserve"> </w:t>
      </w:r>
      <w:del w:id="4470" w:author="Julia Ringo" w:date="2023-10-21T12:03:00Z">
        <w:r w:rsidDel="005B386C">
          <w:rPr>
            <w:rFonts w:ascii="Arial" w:hAnsi="Arial"/>
          </w:rPr>
          <w:delText xml:space="preserve">have into their </w:delText>
        </w:r>
      </w:del>
      <w:r>
        <w:rPr>
          <w:rFonts w:ascii="Arial" w:hAnsi="Arial"/>
        </w:rPr>
        <w:t>interior spaces.</w:t>
      </w:r>
    </w:p>
    <w:p w14:paraId="47BB66B2" w14:textId="611B2CC0" w:rsidR="001E2E9B" w:rsidRDefault="00000000">
      <w:pPr>
        <w:pStyle w:val="BodyText"/>
        <w:rPr>
          <w:rFonts w:ascii="Arial" w:hAnsi="Arial"/>
        </w:rPr>
      </w:pPr>
      <w:r>
        <w:rPr>
          <w:rFonts w:ascii="Arial" w:hAnsi="Arial"/>
        </w:rPr>
        <w:t xml:space="preserve">The escape trunk was located behind the engine and motor, so it took some effort on </w:t>
      </w:r>
      <w:proofErr w:type="spellStart"/>
      <w:r>
        <w:rPr>
          <w:rFonts w:ascii="Arial" w:hAnsi="Arial"/>
        </w:rPr>
        <w:t>Hemi’s</w:t>
      </w:r>
      <w:proofErr w:type="spellEnd"/>
      <w:r>
        <w:rPr>
          <w:rFonts w:ascii="Arial" w:hAnsi="Arial"/>
        </w:rPr>
        <w:t xml:space="preserve"> part to pass one of the heavy devices through the narrow space and push it back until it was underneath the cylinder of the escape trunk that hung down from above. The escape trunk had a heavy </w:t>
      </w:r>
      <w:commentRangeStart w:id="4471"/>
      <w:r>
        <w:rPr>
          <w:rFonts w:ascii="Arial" w:hAnsi="Arial"/>
        </w:rPr>
        <w:t>hand-screw</w:t>
      </w:r>
      <w:ins w:id="4472" w:author="Julia Ringo" w:date="2023-10-21T12:07:00Z">
        <w:r w:rsidR="00BA6EB8">
          <w:rPr>
            <w:rFonts w:ascii="Arial" w:hAnsi="Arial"/>
          </w:rPr>
          <w:t>-</w:t>
        </w:r>
      </w:ins>
      <w:del w:id="4473" w:author="Julia Ringo" w:date="2023-10-21T12:07:00Z">
        <w:r w:rsidDel="00BA6EB8">
          <w:rPr>
            <w:rFonts w:ascii="Arial" w:hAnsi="Arial"/>
          </w:rPr>
          <w:delText xml:space="preserve"> </w:delText>
        </w:r>
      </w:del>
      <w:r>
        <w:rPr>
          <w:rFonts w:ascii="Arial" w:hAnsi="Arial"/>
        </w:rPr>
        <w:t xml:space="preserve">sealed </w:t>
      </w:r>
      <w:commentRangeEnd w:id="4471"/>
      <w:r w:rsidR="00BA6EB8">
        <w:rPr>
          <w:rStyle w:val="CommentReference"/>
        </w:rPr>
        <w:commentReference w:id="4471"/>
      </w:r>
      <w:r>
        <w:rPr>
          <w:rFonts w:ascii="Arial" w:hAnsi="Arial"/>
        </w:rPr>
        <w:t>hatch on the bottom of the cylinder. Hemi opened the hatch and hefted the device up into the narrow interior space.</w:t>
      </w:r>
    </w:p>
    <w:p w14:paraId="7B5F8FDB" w14:textId="37A973FE" w:rsidR="001E2E9B" w:rsidRDefault="00000000">
      <w:pPr>
        <w:pStyle w:val="BodyText"/>
        <w:rPr>
          <w:rFonts w:ascii="Arial" w:hAnsi="Arial"/>
        </w:rPr>
      </w:pPr>
      <w:r>
        <w:rPr>
          <w:rFonts w:ascii="Arial" w:hAnsi="Arial"/>
        </w:rPr>
        <w:t xml:space="preserve">His intention was to get the device to sit on a narrow ledge that circled the </w:t>
      </w:r>
      <w:ins w:id="4474" w:author="Julia Ringo" w:date="2023-10-21T12:08:00Z">
        <w:r w:rsidR="00BA6EB8">
          <w:rPr>
            <w:rFonts w:ascii="Arial" w:hAnsi="Arial"/>
          </w:rPr>
          <w:t xml:space="preserve">interior of the </w:t>
        </w:r>
      </w:ins>
      <w:r>
        <w:rPr>
          <w:rFonts w:ascii="Arial" w:hAnsi="Arial"/>
        </w:rPr>
        <w:t>hatch</w:t>
      </w:r>
      <w:del w:id="4475" w:author="Julia Ringo" w:date="2023-10-21T12:15:00Z">
        <w:r w:rsidDel="00BA6EB8">
          <w:rPr>
            <w:rFonts w:ascii="Arial" w:hAnsi="Arial"/>
          </w:rPr>
          <w:delText xml:space="preserve"> inside of the hatch</w:delText>
        </w:r>
      </w:del>
      <w:ins w:id="4476" w:author="Julia Ringo" w:date="2023-10-21T12:15:00Z">
        <w:r w:rsidR="00BA6EB8">
          <w:rPr>
            <w:rFonts w:ascii="Arial" w:hAnsi="Arial"/>
          </w:rPr>
          <w:t xml:space="preserve">, </w:t>
        </w:r>
      </w:ins>
      <w:del w:id="4477" w:author="Julia Ringo" w:date="2023-10-21T12:15:00Z">
        <w:r w:rsidDel="00BA6EB8">
          <w:rPr>
            <w:rFonts w:ascii="Arial" w:hAnsi="Arial"/>
          </w:rPr>
          <w:delText xml:space="preserve">. The ledge was </w:delText>
        </w:r>
      </w:del>
      <w:r>
        <w:rPr>
          <w:rFonts w:ascii="Arial" w:hAnsi="Arial"/>
        </w:rPr>
        <w:t xml:space="preserve">intended </w:t>
      </w:r>
      <w:del w:id="4478" w:author="Julia Ringo" w:date="2023-10-21T12:16:00Z">
        <w:r w:rsidDel="00BA6EB8">
          <w:rPr>
            <w:rFonts w:ascii="Arial" w:hAnsi="Arial"/>
          </w:rPr>
          <w:delText>to be</w:delText>
        </w:r>
      </w:del>
      <w:ins w:id="4479" w:author="Julia Ringo" w:date="2023-10-21T12:16:00Z">
        <w:r w:rsidR="00BA6EB8">
          <w:rPr>
            <w:rFonts w:ascii="Arial" w:hAnsi="Arial"/>
          </w:rPr>
          <w:t>as</w:t>
        </w:r>
      </w:ins>
      <w:r>
        <w:rPr>
          <w:rFonts w:ascii="Arial" w:hAnsi="Arial"/>
        </w:rPr>
        <w:t xml:space="preserve"> a foothold for the person who wanted to escape to stand on while sealing the hatch from the inside. It was difficult to get the heavy warhead package to balance on it, but he did manage eventually to arrange </w:t>
      </w:r>
      <w:proofErr w:type="gramStart"/>
      <w:r>
        <w:rPr>
          <w:rFonts w:ascii="Arial" w:hAnsi="Arial"/>
        </w:rPr>
        <w:t>it</w:t>
      </w:r>
      <w:proofErr w:type="gramEnd"/>
      <w:r>
        <w:rPr>
          <w:rFonts w:ascii="Arial" w:hAnsi="Arial"/>
        </w:rPr>
        <w:t xml:space="preserve"> so it no longer tried to tilt back into the empty space over the hatch. Then he piled the excess line on top of the warhead package and stuffed the fenders in. The fenders were even more of a challenge to position so they would stay up in the escape trunk, but at least they hardly weighed anything and had no chance of exploding if dropped. He finally got the fenders to stay in the trunk by propping them on the ledge and leaning the two fenders against each other.</w:t>
      </w:r>
    </w:p>
    <w:p w14:paraId="1C1EB28E" w14:textId="6AA9F6CF" w:rsidR="001E2E9B" w:rsidRDefault="00000000">
      <w:pPr>
        <w:pStyle w:val="BodyText"/>
        <w:rPr>
          <w:rFonts w:ascii="Arial" w:hAnsi="Arial"/>
        </w:rPr>
      </w:pPr>
      <w:r>
        <w:rPr>
          <w:rFonts w:ascii="Arial" w:hAnsi="Arial"/>
        </w:rPr>
        <w:t>Finally, Hemi reached back up into the escape trunk and wound the mechanical timers that would close the circuit to arm the warheads when the timer reached zero. He set them to a frighteningly-short five minutes</w:t>
      </w:r>
      <w:del w:id="4480" w:author="Julia Ringo" w:date="2023-10-05T13:15:00Z">
        <w:r w:rsidDel="000E7660">
          <w:rPr>
            <w:rFonts w:ascii="Arial" w:hAnsi="Arial"/>
          </w:rPr>
          <w:delText xml:space="preserve"> — </w:delText>
        </w:r>
      </w:del>
      <w:ins w:id="4481" w:author="Julia Ringo" w:date="2023-10-05T13:15:00Z">
        <w:r w:rsidR="000E7660">
          <w:rPr>
            <w:rFonts w:ascii="Arial" w:hAnsi="Arial"/>
          </w:rPr>
          <w:t>—</w:t>
        </w:r>
      </w:ins>
      <w:r>
        <w:rPr>
          <w:rFonts w:ascii="Arial" w:hAnsi="Arial"/>
        </w:rPr>
        <w:t xml:space="preserve">hardly enough time for the </w:t>
      </w:r>
      <w:r>
        <w:rPr>
          <w:rFonts w:ascii="Arial" w:hAnsi="Arial"/>
          <w:i/>
          <w:iCs/>
        </w:rPr>
        <w:t>Gnat</w:t>
      </w:r>
      <w:r>
        <w:rPr>
          <w:rFonts w:ascii="Arial" w:hAnsi="Arial"/>
        </w:rPr>
        <w:t xml:space="preserve"> to drive clear of the amount of explosive the combined warheads packed. But he could not risk the devices being unarmed when the </w:t>
      </w:r>
      <w:r>
        <w:rPr>
          <w:rFonts w:ascii="Arial" w:hAnsi="Arial"/>
          <w:i/>
          <w:iCs/>
        </w:rPr>
        <w:t>Grackle</w:t>
      </w:r>
      <w:r>
        <w:rPr>
          <w:rFonts w:ascii="Arial" w:hAnsi="Arial"/>
        </w:rPr>
        <w:t xml:space="preserve"> came within range of them.</w:t>
      </w:r>
    </w:p>
    <w:p w14:paraId="60B4BDF0" w14:textId="6F6D8853" w:rsidR="001E2E9B" w:rsidRDefault="00000000">
      <w:pPr>
        <w:pStyle w:val="BodyText"/>
        <w:rPr>
          <w:rFonts w:ascii="Arial" w:hAnsi="Arial"/>
        </w:rPr>
      </w:pPr>
      <w:r>
        <w:rPr>
          <w:rFonts w:ascii="Arial" w:hAnsi="Arial"/>
        </w:rPr>
        <w:t>Time was compressing down on Hemi. The little mechanical timers buzzed away</w:t>
      </w:r>
      <w:ins w:id="4482" w:author="Julia Ringo" w:date="2023-10-21T12:16:00Z">
        <w:r w:rsidR="00BA6EB8">
          <w:rPr>
            <w:rFonts w:ascii="Arial" w:hAnsi="Arial"/>
          </w:rPr>
          <w:t>,</w:t>
        </w:r>
      </w:ins>
      <w:del w:id="4483" w:author="Julia Ringo" w:date="2023-10-21T12:16:00Z">
        <w:r w:rsidDel="00BA6EB8">
          <w:rPr>
            <w:rFonts w:ascii="Arial" w:hAnsi="Arial"/>
          </w:rPr>
          <w:delText xml:space="preserve"> with </w:delText>
        </w:r>
      </w:del>
      <w:ins w:id="4484" w:author="Julia Ringo" w:date="2023-10-21T12:16:00Z">
        <w:r w:rsidR="00BA6EB8">
          <w:rPr>
            <w:rFonts w:ascii="Arial" w:hAnsi="Arial"/>
          </w:rPr>
          <w:t xml:space="preserve"> </w:t>
        </w:r>
      </w:ins>
      <w:r>
        <w:rPr>
          <w:rFonts w:ascii="Arial" w:hAnsi="Arial"/>
        </w:rPr>
        <w:t>their sound reverberating around inside the circular steel walls of the escape trunk. The rickety little devices strove desperately to count out their five minutes with some precision. Hemi gingerly lowered the escape trunk hatch down and spun the sealing wheel closed, which cut off the quick ticking of the timers and left him in silence.</w:t>
      </w:r>
    </w:p>
    <w:p w14:paraId="10E77D8D" w14:textId="77777777" w:rsidR="001E2E9B" w:rsidRDefault="00000000">
      <w:pPr>
        <w:pStyle w:val="BodyText"/>
        <w:rPr>
          <w:rFonts w:ascii="Arial" w:hAnsi="Arial"/>
        </w:rPr>
      </w:pPr>
      <w:r>
        <w:rPr>
          <w:rFonts w:ascii="Arial" w:hAnsi="Arial"/>
        </w:rPr>
        <w:t>Hemi looked around the outside of the escape trunk for a control that would flood it. The only promising component was a massive unlabeled lever set into the top of the pressure hull above his head.</w:t>
      </w:r>
    </w:p>
    <w:p w14:paraId="1BC84A24" w14:textId="77777777" w:rsidR="001E2E9B" w:rsidRDefault="00000000">
      <w:pPr>
        <w:pStyle w:val="BodyText"/>
        <w:rPr>
          <w:rFonts w:ascii="Arial" w:hAnsi="Arial"/>
        </w:rPr>
      </w:pPr>
      <w:r>
        <w:rPr>
          <w:rFonts w:ascii="Arial" w:hAnsi="Arial"/>
        </w:rPr>
        <w:t>“How do you flood the escape trunk?” he called forward to Shakes.</w:t>
      </w:r>
    </w:p>
    <w:p w14:paraId="6DD0F83B" w14:textId="2CA6BFD4" w:rsidR="001E2E9B" w:rsidRDefault="00000000">
      <w:pPr>
        <w:pStyle w:val="BodyText"/>
        <w:rPr>
          <w:rFonts w:ascii="Arial" w:hAnsi="Arial"/>
        </w:rPr>
      </w:pPr>
      <w:r>
        <w:rPr>
          <w:rFonts w:ascii="Arial" w:hAnsi="Arial"/>
        </w:rPr>
        <w:lastRenderedPageBreak/>
        <w:t>“Flood? Hemi</w:t>
      </w:r>
      <w:ins w:id="4485" w:author="Julia Ringo" w:date="2023-10-21T12:18:00Z">
        <w:r w:rsidR="000469E9">
          <w:rPr>
            <w:rFonts w:ascii="Arial" w:hAnsi="Arial"/>
          </w:rPr>
          <w:t>,</w:t>
        </w:r>
      </w:ins>
      <w:r>
        <w:rPr>
          <w:rFonts w:ascii="Arial" w:hAnsi="Arial"/>
        </w:rPr>
        <w:t xml:space="preserve"> this </w:t>
      </w:r>
      <w:proofErr w:type="spellStart"/>
      <w:r>
        <w:rPr>
          <w:rFonts w:ascii="Arial" w:hAnsi="Arial"/>
        </w:rPr>
        <w:t>ain’t</w:t>
      </w:r>
      <w:proofErr w:type="spellEnd"/>
      <w:r>
        <w:rPr>
          <w:rFonts w:ascii="Arial" w:hAnsi="Arial"/>
        </w:rPr>
        <w:t xml:space="preserve"> no commercial sub with some kind of specs-mandated flood-and-pump escape trunk for getting a crew of </w:t>
      </w:r>
      <w:del w:id="4486" w:author="Julia Ringo" w:date="2023-10-21T12:18:00Z">
        <w:r w:rsidDel="000469E9">
          <w:rPr>
            <w:rFonts w:ascii="Arial" w:hAnsi="Arial"/>
          </w:rPr>
          <w:delText xml:space="preserve">50 </w:delText>
        </w:r>
      </w:del>
      <w:ins w:id="4487" w:author="Julia Ringo" w:date="2023-10-21T12:18:00Z">
        <w:r w:rsidR="000469E9">
          <w:rPr>
            <w:rFonts w:ascii="Arial" w:hAnsi="Arial"/>
          </w:rPr>
          <w:t>fifty</w:t>
        </w:r>
        <w:r w:rsidR="000469E9">
          <w:rPr>
            <w:rFonts w:ascii="Arial" w:hAnsi="Arial"/>
          </w:rPr>
          <w:t xml:space="preserve"> </w:t>
        </w:r>
      </w:ins>
      <w:r>
        <w:rPr>
          <w:rFonts w:ascii="Arial" w:hAnsi="Arial"/>
        </w:rPr>
        <w:t xml:space="preserve">off a sunk boat. The </w:t>
      </w:r>
      <w:r>
        <w:rPr>
          <w:rFonts w:ascii="Arial" w:hAnsi="Arial"/>
          <w:i/>
          <w:iCs/>
        </w:rPr>
        <w:t>Gnat</w:t>
      </w:r>
      <w:r>
        <w:rPr>
          <w:rFonts w:ascii="Arial" w:hAnsi="Arial"/>
        </w:rPr>
        <w:t xml:space="preserve"> has a normal crew complement of just one, so the escape trunk is a one-time use only. That big ugly lever above your head releases the escape trunk topside hatch, which is rigged with a giant spring to open it. There’s another lever inside the escape trunk just like it that does the same thing. The hatch opens and the ocean pours in. That’s it.”</w:t>
      </w:r>
    </w:p>
    <w:p w14:paraId="04CFCF45" w14:textId="14C28692" w:rsidR="001E2E9B" w:rsidRDefault="00000000">
      <w:pPr>
        <w:pStyle w:val="BodyText"/>
        <w:rPr>
          <w:rFonts w:ascii="Arial" w:hAnsi="Arial"/>
        </w:rPr>
      </w:pPr>
      <w:r>
        <w:rPr>
          <w:rFonts w:ascii="Arial" w:hAnsi="Arial"/>
        </w:rPr>
        <w:t>“</w:t>
      </w:r>
      <w:proofErr w:type="gramStart"/>
      <w:r>
        <w:rPr>
          <w:rFonts w:ascii="Arial" w:hAnsi="Arial"/>
        </w:rPr>
        <w:t>So</w:t>
      </w:r>
      <w:proofErr w:type="gramEnd"/>
      <w:r>
        <w:rPr>
          <w:rFonts w:ascii="Arial" w:hAnsi="Arial"/>
        </w:rPr>
        <w:t xml:space="preserve"> it cannot be reset underwater</w:t>
      </w:r>
      <w:ins w:id="4488" w:author="Julia Ringo" w:date="2023-10-21T12:19:00Z">
        <w:r w:rsidR="000469E9">
          <w:rPr>
            <w:rFonts w:ascii="Arial" w:hAnsi="Arial"/>
          </w:rPr>
          <w:t>,</w:t>
        </w:r>
      </w:ins>
      <w:r>
        <w:rPr>
          <w:rFonts w:ascii="Arial" w:hAnsi="Arial"/>
        </w:rPr>
        <w:t xml:space="preserve"> then?”</w:t>
      </w:r>
    </w:p>
    <w:p w14:paraId="334F49D5" w14:textId="71427837" w:rsidR="001E2E9B" w:rsidRDefault="00000000">
      <w:pPr>
        <w:pStyle w:val="BodyText"/>
        <w:rPr>
          <w:rFonts w:ascii="Arial" w:hAnsi="Arial"/>
        </w:rPr>
      </w:pPr>
      <w:r>
        <w:rPr>
          <w:rFonts w:ascii="Arial" w:hAnsi="Arial"/>
        </w:rPr>
        <w:t>“No way. The only reason I even put in an escape trunk was so I could flush out any problematic cargo if I got into a sticky situation with an Authority vessel. That</w:t>
      </w:r>
      <w:del w:id="4489" w:author="Julia Ringo" w:date="2023-10-10T11:08:00Z">
        <w:r w:rsidDel="00B6693A">
          <w:rPr>
            <w:rFonts w:ascii="Arial" w:hAnsi="Arial"/>
          </w:rPr>
          <w:delText>…</w:delText>
        </w:r>
      </w:del>
      <w:ins w:id="4490" w:author="Julia Ringo" w:date="2023-10-10T11:08:00Z">
        <w:r w:rsidR="00B6693A">
          <w:rPr>
            <w:rFonts w:ascii="Arial" w:hAnsi="Arial"/>
          </w:rPr>
          <w:t xml:space="preserve"> . . . </w:t>
        </w:r>
      </w:ins>
      <w:del w:id="4491" w:author="Julia Ringo" w:date="2023-10-21T12:19:00Z">
        <w:r w:rsidDel="000469E9">
          <w:rPr>
            <w:rFonts w:ascii="Arial" w:hAnsi="Arial"/>
          </w:rPr>
          <w:delText xml:space="preserve"> </w:delText>
        </w:r>
      </w:del>
      <w:r>
        <w:rPr>
          <w:rFonts w:ascii="Arial" w:hAnsi="Arial"/>
        </w:rPr>
        <w:t>and I was terrified of being stuck on the bottom of the ocean and unable to open the sail hatch.”</w:t>
      </w:r>
    </w:p>
    <w:p w14:paraId="03D039F6" w14:textId="77777777" w:rsidR="001E2E9B" w:rsidRDefault="00000000">
      <w:pPr>
        <w:pStyle w:val="BodyText"/>
        <w:rPr>
          <w:rFonts w:ascii="Arial" w:hAnsi="Arial"/>
        </w:rPr>
      </w:pPr>
      <w:r>
        <w:rPr>
          <w:rFonts w:ascii="Arial" w:hAnsi="Arial"/>
        </w:rPr>
        <w:t>“Alright. It will have to do. Be ready, I will open the escape trunk in another minute or so.”</w:t>
      </w:r>
    </w:p>
    <w:p w14:paraId="664C5414" w14:textId="4830B9D7" w:rsidR="001E2E9B" w:rsidRDefault="00000000">
      <w:pPr>
        <w:pStyle w:val="BodyText"/>
        <w:rPr>
          <w:rFonts w:ascii="Arial" w:hAnsi="Arial"/>
        </w:rPr>
      </w:pPr>
      <w:r>
        <w:rPr>
          <w:rFonts w:ascii="Arial" w:hAnsi="Arial"/>
        </w:rPr>
        <w:t>Hemi held the stopwatch up in front of his eyes and the second hand rapidly screwed itself across the face. In his head</w:t>
      </w:r>
      <w:ins w:id="4492" w:author="Julia Ringo" w:date="2023-10-21T12:19:00Z">
        <w:r w:rsidR="000469E9">
          <w:rPr>
            <w:rFonts w:ascii="Arial" w:hAnsi="Arial"/>
          </w:rPr>
          <w:t>,</w:t>
        </w:r>
      </w:ins>
      <w:r>
        <w:rPr>
          <w:rFonts w:ascii="Arial" w:hAnsi="Arial"/>
        </w:rPr>
        <w:t xml:space="preserve"> Hemi could see their position in the water, see where the </w:t>
      </w:r>
      <w:r>
        <w:rPr>
          <w:rFonts w:ascii="Arial" w:hAnsi="Arial"/>
          <w:i/>
          <w:iCs/>
        </w:rPr>
        <w:t>Prospect</w:t>
      </w:r>
      <w:r>
        <w:rPr>
          <w:rFonts w:ascii="Arial" w:hAnsi="Arial"/>
        </w:rPr>
        <w:t xml:space="preserve"> should be off to their port side, and see the </w:t>
      </w:r>
      <w:r>
        <w:rPr>
          <w:rFonts w:ascii="Arial" w:hAnsi="Arial"/>
          <w:i/>
          <w:iCs/>
        </w:rPr>
        <w:t>Grackle</w:t>
      </w:r>
      <w:del w:id="4493" w:author="Julia Ringo" w:date="2023-10-05T13:15:00Z">
        <w:r w:rsidDel="000E7660">
          <w:rPr>
            <w:rFonts w:ascii="Arial" w:hAnsi="Arial"/>
          </w:rPr>
          <w:delText xml:space="preserve"> — </w:delText>
        </w:r>
      </w:del>
      <w:ins w:id="4494" w:author="Julia Ringo" w:date="2023-10-05T13:15:00Z">
        <w:r w:rsidR="000E7660">
          <w:rPr>
            <w:rFonts w:ascii="Arial" w:hAnsi="Arial"/>
          </w:rPr>
          <w:t>—</w:t>
        </w:r>
      </w:ins>
      <w:r>
        <w:rPr>
          <w:rFonts w:ascii="Arial" w:hAnsi="Arial"/>
        </w:rPr>
        <w:t xml:space="preserve">all black and fiercely toothy in the front in its </w:t>
      </w:r>
      <w:ins w:id="4495" w:author="Julia Ringo" w:date="2023-10-21T12:19:00Z">
        <w:r w:rsidR="000469E9">
          <w:rPr>
            <w:rFonts w:ascii="Arial" w:hAnsi="Arial"/>
          </w:rPr>
          <w:t xml:space="preserve">entirely unnatural </w:t>
        </w:r>
      </w:ins>
      <w:r>
        <w:rPr>
          <w:rFonts w:ascii="Arial" w:hAnsi="Arial"/>
        </w:rPr>
        <w:t>way</w:t>
      </w:r>
      <w:del w:id="4496" w:author="Julia Ringo" w:date="2023-10-21T12:19:00Z">
        <w:r w:rsidDel="000469E9">
          <w:rPr>
            <w:rFonts w:ascii="Arial" w:hAnsi="Arial"/>
          </w:rPr>
          <w:delText xml:space="preserve"> that was entirely unnatural for a submarine</w:delText>
        </w:r>
      </w:del>
      <w:del w:id="4497" w:author="Julia Ringo" w:date="2023-10-05T13:15:00Z">
        <w:r w:rsidDel="000E7660">
          <w:rPr>
            <w:rFonts w:ascii="Arial" w:hAnsi="Arial"/>
          </w:rPr>
          <w:delText xml:space="preserve"> — </w:delText>
        </w:r>
      </w:del>
      <w:ins w:id="4498" w:author="Julia Ringo" w:date="2023-10-05T13:15:00Z">
        <w:r w:rsidR="000E7660">
          <w:rPr>
            <w:rFonts w:ascii="Arial" w:hAnsi="Arial"/>
          </w:rPr>
          <w:t>—</w:t>
        </w:r>
      </w:ins>
      <w:r>
        <w:rPr>
          <w:rFonts w:ascii="Arial" w:hAnsi="Arial"/>
        </w:rPr>
        <w:t xml:space="preserve">charging towards </w:t>
      </w:r>
      <w:proofErr w:type="spellStart"/>
      <w:r>
        <w:rPr>
          <w:rFonts w:ascii="Arial" w:hAnsi="Arial"/>
        </w:rPr>
        <w:t>Shakes’</w:t>
      </w:r>
      <w:ins w:id="4499" w:author="Julia Ringo" w:date="2023-10-21T12:19:00Z">
        <w:r w:rsidR="000469E9">
          <w:rPr>
            <w:rFonts w:ascii="Arial" w:hAnsi="Arial"/>
          </w:rPr>
          <w:t>s</w:t>
        </w:r>
      </w:ins>
      <w:proofErr w:type="spellEnd"/>
      <w:r>
        <w:rPr>
          <w:rFonts w:ascii="Arial" w:hAnsi="Arial"/>
        </w:rPr>
        <w:t xml:space="preserve"> rickety little craft from starboard. The boats all moved relative to each other in his head, driven into position by the second hand on the stopwatch. He put his hand up to the heavy iron lever covered with flecks of rust above his head.</w:t>
      </w:r>
    </w:p>
    <w:p w14:paraId="19426892" w14:textId="4D945618" w:rsidR="001E2E9B" w:rsidRDefault="00000000">
      <w:pPr>
        <w:pStyle w:val="BodyText"/>
        <w:rPr>
          <w:rFonts w:ascii="Arial" w:hAnsi="Arial"/>
        </w:rPr>
      </w:pPr>
      <w:r>
        <w:rPr>
          <w:rFonts w:ascii="Arial" w:hAnsi="Arial"/>
        </w:rPr>
        <w:t xml:space="preserve">The second hand curled around and came up level. In </w:t>
      </w:r>
      <w:proofErr w:type="spellStart"/>
      <w:r>
        <w:rPr>
          <w:rFonts w:ascii="Arial" w:hAnsi="Arial"/>
        </w:rPr>
        <w:t>Hemi’s</w:t>
      </w:r>
      <w:proofErr w:type="spellEnd"/>
      <w:r>
        <w:rPr>
          <w:rFonts w:ascii="Arial" w:hAnsi="Arial"/>
        </w:rPr>
        <w:t xml:space="preserve"> head</w:t>
      </w:r>
      <w:ins w:id="4500" w:author="Julia Ringo" w:date="2023-10-21T12:19:00Z">
        <w:r w:rsidR="000469E9">
          <w:rPr>
            <w:rFonts w:ascii="Arial" w:hAnsi="Arial"/>
          </w:rPr>
          <w:t>,</w:t>
        </w:r>
      </w:ins>
      <w:r>
        <w:rPr>
          <w:rFonts w:ascii="Arial" w:hAnsi="Arial"/>
        </w:rPr>
        <w:t xml:space="preserve"> the boats were all in the exact position. His thick fingers tightened on the lever, and then the muscles all the way down his arm to his shoulder tightened</w:t>
      </w:r>
      <w:del w:id="4501" w:author="Julia Ringo" w:date="2023-10-05T13:15:00Z">
        <w:r w:rsidDel="000E7660">
          <w:rPr>
            <w:rFonts w:ascii="Arial" w:hAnsi="Arial"/>
          </w:rPr>
          <w:delText xml:space="preserve"> — </w:delText>
        </w:r>
      </w:del>
      <w:ins w:id="4502" w:author="Julia Ringo" w:date="2023-10-05T13:15:00Z">
        <w:r w:rsidR="000E7660">
          <w:rPr>
            <w:rFonts w:ascii="Arial" w:hAnsi="Arial"/>
          </w:rPr>
          <w:t>—</w:t>
        </w:r>
      </w:ins>
      <w:r>
        <w:rPr>
          <w:rFonts w:ascii="Arial" w:hAnsi="Arial"/>
        </w:rPr>
        <w:t>the lever had been resting and rusting peacefully for years.</w:t>
      </w:r>
    </w:p>
    <w:p w14:paraId="23B272B2" w14:textId="77777777" w:rsidR="001E2E9B" w:rsidRDefault="00000000">
      <w:pPr>
        <w:pStyle w:val="BodyText"/>
        <w:rPr>
          <w:rFonts w:ascii="Arial" w:hAnsi="Arial"/>
        </w:rPr>
      </w:pPr>
      <w:r>
        <w:rPr>
          <w:rFonts w:ascii="Arial" w:hAnsi="Arial"/>
        </w:rPr>
        <w:t xml:space="preserve">But it budged, then gave, then swung back. From above his head came a loud clang as the escape trunk hatch snapped open and flapped back against the deck of the </w:t>
      </w:r>
      <w:r>
        <w:rPr>
          <w:rFonts w:ascii="Arial" w:hAnsi="Arial"/>
          <w:i/>
          <w:iCs/>
        </w:rPr>
        <w:t>Gnat</w:t>
      </w:r>
      <w:r>
        <w:rPr>
          <w:rFonts w:ascii="Arial" w:hAnsi="Arial"/>
        </w:rPr>
        <w:t xml:space="preserve">. Hemi could almost feel the intense weight of the water under the pressure of three atmospheres dropping into the escape trunk almost instantaneously. He put his ear against the trunk. Through the cold, damp steel he could hear the gentle bumping as his device </w:t>
      </w:r>
      <w:proofErr w:type="gramStart"/>
      <w:r>
        <w:rPr>
          <w:rFonts w:ascii="Arial" w:hAnsi="Arial"/>
        </w:rPr>
        <w:t>lifted up</w:t>
      </w:r>
      <w:proofErr w:type="gramEnd"/>
      <w:r>
        <w:rPr>
          <w:rFonts w:ascii="Arial" w:hAnsi="Arial"/>
        </w:rPr>
        <w:t xml:space="preserve"> and clear of the trunk.</w:t>
      </w:r>
    </w:p>
    <w:p w14:paraId="0FE6DF59" w14:textId="375C332C" w:rsidR="001E2E9B" w:rsidRDefault="00000000">
      <w:pPr>
        <w:pStyle w:val="BodyText"/>
        <w:rPr>
          <w:rFonts w:ascii="Arial" w:hAnsi="Arial"/>
        </w:rPr>
      </w:pPr>
      <w:r>
        <w:rPr>
          <w:rFonts w:ascii="Arial" w:hAnsi="Arial"/>
        </w:rPr>
        <w:t>“The device is away</w:t>
      </w:r>
      <w:ins w:id="4503" w:author="Julia Ringo" w:date="2023-10-21T12:27:00Z">
        <w:r w:rsidR="000469E9">
          <w:rPr>
            <w:rFonts w:ascii="Arial" w:hAnsi="Arial"/>
          </w:rPr>
          <w:t>,</w:t>
        </w:r>
      </w:ins>
      <w:r>
        <w:rPr>
          <w:rFonts w:ascii="Arial" w:hAnsi="Arial"/>
        </w:rPr>
        <w:t xml:space="preserve"> Captain Shakes!”</w:t>
      </w:r>
    </w:p>
    <w:p w14:paraId="27131427" w14:textId="72124664" w:rsidR="001E2E9B" w:rsidRDefault="00000000">
      <w:pPr>
        <w:pStyle w:val="BodyText"/>
        <w:rPr>
          <w:rFonts w:ascii="Arial" w:hAnsi="Arial"/>
        </w:rPr>
      </w:pPr>
      <w:r>
        <w:rPr>
          <w:rFonts w:ascii="Arial" w:hAnsi="Arial"/>
        </w:rPr>
        <w:t>“</w:t>
      </w:r>
      <w:del w:id="4504" w:author="Julia Ringo" w:date="2023-10-10T11:08:00Z">
        <w:r w:rsidDel="00B6693A">
          <w:rPr>
            <w:rFonts w:ascii="Arial" w:hAnsi="Arial"/>
          </w:rPr>
          <w:delText>…</w:delText>
        </w:r>
      </w:del>
      <w:ins w:id="4505" w:author="Julia Ringo" w:date="2023-10-10T11:08:00Z">
        <w:r w:rsidR="00B6693A">
          <w:rPr>
            <w:rFonts w:ascii="Arial" w:hAnsi="Arial"/>
          </w:rPr>
          <w:t xml:space="preserve">. . . </w:t>
        </w:r>
      </w:ins>
      <w:r>
        <w:rPr>
          <w:rFonts w:ascii="Arial" w:hAnsi="Arial"/>
        </w:rPr>
        <w:t>Are you sure about that? I’d hate to find out it’s stuck in there and arming itself.”</w:t>
      </w:r>
    </w:p>
    <w:p w14:paraId="21F8E633" w14:textId="062538E0" w:rsidR="001E2E9B" w:rsidRDefault="00000000">
      <w:pPr>
        <w:pStyle w:val="BodyText"/>
        <w:rPr>
          <w:rFonts w:ascii="Arial" w:hAnsi="Arial"/>
        </w:rPr>
      </w:pPr>
      <w:r>
        <w:rPr>
          <w:rFonts w:ascii="Arial" w:hAnsi="Arial"/>
        </w:rPr>
        <w:t>“I am as sure as I can be. Blow the tanks</w:t>
      </w:r>
      <w:del w:id="4506" w:author="Julia Ringo" w:date="2023-10-05T13:15:00Z">
        <w:r w:rsidDel="000E7660">
          <w:rPr>
            <w:rFonts w:ascii="Arial" w:hAnsi="Arial"/>
          </w:rPr>
          <w:delText xml:space="preserve"> — </w:delText>
        </w:r>
      </w:del>
      <w:ins w:id="4507" w:author="Julia Ringo" w:date="2023-10-05T13:15:00Z">
        <w:r w:rsidR="000E7660">
          <w:rPr>
            <w:rFonts w:ascii="Arial" w:hAnsi="Arial"/>
          </w:rPr>
          <w:t>—</w:t>
        </w:r>
      </w:ins>
      <w:r>
        <w:rPr>
          <w:rFonts w:ascii="Arial" w:hAnsi="Arial"/>
        </w:rPr>
        <w:t>the surface is going to be the safest place for us in the next few minutes.”</w:t>
      </w:r>
    </w:p>
    <w:p w14:paraId="64A3F7AF" w14:textId="352DABF4" w:rsidR="001E2E9B" w:rsidRDefault="00000000">
      <w:pPr>
        <w:pStyle w:val="BodyText"/>
        <w:rPr>
          <w:rFonts w:ascii="Arial" w:hAnsi="Arial"/>
        </w:rPr>
      </w:pPr>
      <w:r>
        <w:rPr>
          <w:rFonts w:ascii="Arial" w:hAnsi="Arial"/>
        </w:rPr>
        <w:t>“Aye</w:t>
      </w:r>
      <w:ins w:id="4508" w:author="Julia Ringo" w:date="2023-10-21T12:28:00Z">
        <w:r w:rsidR="00132E0A">
          <w:rPr>
            <w:rFonts w:ascii="Arial" w:hAnsi="Arial"/>
          </w:rPr>
          <w:t>,</w:t>
        </w:r>
      </w:ins>
      <w:r>
        <w:rPr>
          <w:rFonts w:ascii="Arial" w:hAnsi="Arial"/>
        </w:rPr>
        <w:t xml:space="preserve"> Boss.” Shakes reached down and pulled up on the heavy red lever at his feet. The </w:t>
      </w:r>
      <w:r>
        <w:rPr>
          <w:rFonts w:ascii="Arial" w:hAnsi="Arial"/>
          <w:i/>
          <w:iCs/>
        </w:rPr>
        <w:t>Gnat</w:t>
      </w:r>
      <w:r w:rsidRPr="00132E0A">
        <w:rPr>
          <w:rFonts w:ascii="Arial" w:hAnsi="Arial"/>
          <w:rPrChange w:id="4509" w:author="Julia Ringo" w:date="2023-10-21T12:28:00Z">
            <w:rPr>
              <w:rFonts w:ascii="Arial" w:hAnsi="Arial"/>
              <w:i/>
              <w:iCs/>
            </w:rPr>
          </w:rPrChange>
        </w:rPr>
        <w:t>’s</w:t>
      </w:r>
      <w:r>
        <w:rPr>
          <w:rFonts w:ascii="Arial" w:hAnsi="Arial"/>
        </w:rPr>
        <w:t xml:space="preserve"> compressed air reserves blew past him in the boat’s narrow pipes with a whistling hiss. Water burbled heavily out from the ballast tanks into the surrounding ocean. The </w:t>
      </w:r>
      <w:r>
        <w:rPr>
          <w:rFonts w:ascii="Arial" w:hAnsi="Arial"/>
          <w:i/>
          <w:iCs/>
        </w:rPr>
        <w:t>Gnat</w:t>
      </w:r>
      <w:r>
        <w:rPr>
          <w:rFonts w:ascii="Arial" w:hAnsi="Arial"/>
        </w:rPr>
        <w:t xml:space="preserve"> started upwards</w:t>
      </w:r>
      <w:del w:id="4510" w:author="Julia Ringo" w:date="2023-10-05T13:15:00Z">
        <w:r w:rsidDel="000E7660">
          <w:rPr>
            <w:rFonts w:ascii="Arial" w:hAnsi="Arial"/>
          </w:rPr>
          <w:delText xml:space="preserve"> — </w:delText>
        </w:r>
      </w:del>
      <w:ins w:id="4511" w:author="Julia Ringo" w:date="2023-10-21T12:28:00Z">
        <w:r w:rsidR="00132E0A">
          <w:rPr>
            <w:rFonts w:ascii="Arial" w:hAnsi="Arial"/>
          </w:rPr>
          <w:t xml:space="preserve">, </w:t>
        </w:r>
      </w:ins>
      <w:r>
        <w:rPr>
          <w:rFonts w:ascii="Arial" w:hAnsi="Arial"/>
        </w:rPr>
        <w:t>slowly for a second</w:t>
      </w:r>
      <w:del w:id="4512" w:author="Julia Ringo" w:date="2023-10-05T13:15:00Z">
        <w:r w:rsidDel="000E7660">
          <w:rPr>
            <w:rFonts w:ascii="Arial" w:hAnsi="Arial"/>
          </w:rPr>
          <w:delText xml:space="preserve"> — </w:delText>
        </w:r>
      </w:del>
      <w:ins w:id="4513" w:author="Julia Ringo" w:date="2023-10-21T12:28:00Z">
        <w:r w:rsidR="00132E0A">
          <w:rPr>
            <w:rFonts w:ascii="Arial" w:hAnsi="Arial"/>
          </w:rPr>
          <w:t xml:space="preserve">, </w:t>
        </w:r>
      </w:ins>
      <w:r>
        <w:rPr>
          <w:rFonts w:ascii="Arial" w:hAnsi="Arial"/>
        </w:rPr>
        <w:t>and then a moment later gaining speed. “Hang on to something</w:t>
      </w:r>
      <w:ins w:id="4514" w:author="Julia Ringo" w:date="2023-10-21T12:28:00Z">
        <w:r w:rsidR="00132E0A">
          <w:rPr>
            <w:rFonts w:ascii="Arial" w:hAnsi="Arial"/>
          </w:rPr>
          <w:t>,</w:t>
        </w:r>
      </w:ins>
      <w:r>
        <w:rPr>
          <w:rFonts w:ascii="Arial" w:hAnsi="Arial"/>
        </w:rPr>
        <w:t xml:space="preserve"> Hemi!”</w:t>
      </w:r>
    </w:p>
    <w:p w14:paraId="0161E785" w14:textId="77777777" w:rsidR="001E2E9B" w:rsidRDefault="00000000">
      <w:pPr>
        <w:pStyle w:val="BodyText"/>
        <w:rPr>
          <w:rFonts w:ascii="Arial" w:hAnsi="Arial"/>
        </w:rPr>
      </w:pPr>
      <w:r>
        <w:rPr>
          <w:rFonts w:ascii="Arial" w:hAnsi="Arial"/>
        </w:rPr>
        <w:lastRenderedPageBreak/>
        <w:t xml:space="preserve">As his stomach dropped, Hemi grabbed one of the freezing pipes that ran along the hull next to him. He gripped the pipe with his hard fists, his knuckles whitening through his cracked skin. The pipe was so cold the moisture of his palms </w:t>
      </w:r>
      <w:proofErr w:type="gramStart"/>
      <w:r>
        <w:rPr>
          <w:rFonts w:ascii="Arial" w:hAnsi="Arial"/>
        </w:rPr>
        <w:t>froze</w:t>
      </w:r>
      <w:proofErr w:type="gramEnd"/>
      <w:r>
        <w:rPr>
          <w:rFonts w:ascii="Arial" w:hAnsi="Arial"/>
        </w:rPr>
        <w:t xml:space="preserve"> and his skin stuck to the metal.</w:t>
      </w:r>
    </w:p>
    <w:p w14:paraId="23FB7EDC" w14:textId="4595308C" w:rsidR="001E2E9B" w:rsidRDefault="00000000">
      <w:pPr>
        <w:pStyle w:val="BodyText"/>
        <w:rPr>
          <w:rFonts w:ascii="Arial" w:hAnsi="Arial"/>
        </w:rPr>
      </w:pPr>
      <w:r>
        <w:rPr>
          <w:rFonts w:ascii="Arial" w:hAnsi="Arial"/>
        </w:rPr>
        <w:t xml:space="preserve">Hemi had ridden upwards on submarine ballast blows hundreds of times, but the tiny </w:t>
      </w:r>
      <w:r>
        <w:rPr>
          <w:rFonts w:ascii="Arial" w:hAnsi="Arial"/>
          <w:i/>
          <w:iCs/>
        </w:rPr>
        <w:t>Gnat</w:t>
      </w:r>
      <w:r>
        <w:rPr>
          <w:rFonts w:ascii="Arial" w:hAnsi="Arial"/>
        </w:rPr>
        <w:t xml:space="preserve"> was a different experience from a big cargo sub like the </w:t>
      </w:r>
      <w:r>
        <w:rPr>
          <w:rFonts w:ascii="Arial" w:hAnsi="Arial"/>
          <w:i/>
          <w:iCs/>
        </w:rPr>
        <w:t>Prospect</w:t>
      </w:r>
      <w:r>
        <w:rPr>
          <w:rFonts w:ascii="Arial" w:hAnsi="Arial"/>
        </w:rPr>
        <w:t xml:space="preserve">. In the </w:t>
      </w:r>
      <w:r>
        <w:rPr>
          <w:rFonts w:ascii="Arial" w:hAnsi="Arial"/>
          <w:i/>
          <w:iCs/>
        </w:rPr>
        <w:t>Prospect</w:t>
      </w:r>
      <w:r>
        <w:rPr>
          <w:rFonts w:ascii="Arial" w:hAnsi="Arial"/>
        </w:rPr>
        <w:t xml:space="preserve"> it was a dramatic but graceful maneuver, with the power and dynamism of a calving glacier. The </w:t>
      </w:r>
      <w:r>
        <w:rPr>
          <w:rFonts w:ascii="Arial" w:hAnsi="Arial"/>
          <w:i/>
          <w:iCs/>
        </w:rPr>
        <w:t>Gnat</w:t>
      </w:r>
      <w:r>
        <w:rPr>
          <w:rFonts w:ascii="Arial" w:hAnsi="Arial"/>
        </w:rPr>
        <w:t xml:space="preserve"> was another matter entirely. More like a bird of prey diving on a small sparrow. The whole boat shook with the strain of it, the hull made sounds like it was cracking apart</w:t>
      </w:r>
      <w:del w:id="4515" w:author="Julia Ringo" w:date="2023-10-05T13:15:00Z">
        <w:r w:rsidDel="000E7660">
          <w:rPr>
            <w:rFonts w:ascii="Arial" w:hAnsi="Arial"/>
          </w:rPr>
          <w:delText xml:space="preserve"> — </w:delText>
        </w:r>
      </w:del>
      <w:ins w:id="4516" w:author="Julia Ringo" w:date="2023-10-05T13:15:00Z">
        <w:r w:rsidR="000E7660">
          <w:rPr>
            <w:rFonts w:ascii="Arial" w:hAnsi="Arial"/>
          </w:rPr>
          <w:t>—</w:t>
        </w:r>
      </w:ins>
      <w:r>
        <w:rPr>
          <w:rFonts w:ascii="Arial" w:hAnsi="Arial"/>
        </w:rPr>
        <w:t>and it was by no means clear to Hemi that it was not. When the bow popped through the surface a second later, the boat came down hard and Hemi was forced to rip one hand from the pipe and throw it up to keep his head from being driven up into the escape trunk lever.</w:t>
      </w:r>
    </w:p>
    <w:p w14:paraId="023E717A" w14:textId="77777777" w:rsidR="001E2E9B" w:rsidRDefault="00000000">
      <w:pPr>
        <w:pStyle w:val="BodyText"/>
        <w:rPr>
          <w:rFonts w:ascii="Arial" w:hAnsi="Arial"/>
        </w:rPr>
      </w:pPr>
      <w:r>
        <w:rPr>
          <w:rFonts w:ascii="Arial" w:hAnsi="Arial"/>
        </w:rPr>
        <w:t xml:space="preserve">On the surface, the bow of the boat, which had taken on a dramatic upward angle during the ballast blow, settled slowly in front of the two men. The </w:t>
      </w:r>
      <w:r>
        <w:rPr>
          <w:rFonts w:ascii="Arial" w:hAnsi="Arial"/>
          <w:i/>
          <w:iCs/>
        </w:rPr>
        <w:t>Gnat</w:t>
      </w:r>
      <w:r>
        <w:rPr>
          <w:rFonts w:ascii="Arial" w:hAnsi="Arial"/>
        </w:rPr>
        <w:t xml:space="preserve"> leveled out and a sense of calm flowed through the craft. As soon as he was sure the maneuver was complete, Hemi moved rapidly past the engine and pushed in next to the sonar unit. He had the headset on and was tracking the </w:t>
      </w:r>
      <w:r>
        <w:rPr>
          <w:rFonts w:ascii="Arial" w:hAnsi="Arial"/>
          <w:i/>
          <w:iCs/>
        </w:rPr>
        <w:t>Grackle</w:t>
      </w:r>
      <w:r>
        <w:rPr>
          <w:rFonts w:ascii="Arial" w:hAnsi="Arial"/>
        </w:rPr>
        <w:t xml:space="preserve"> in a few seconds.</w:t>
      </w:r>
    </w:p>
    <w:p w14:paraId="3094131A" w14:textId="6F1DC41A" w:rsidR="001E2E9B" w:rsidRDefault="00000000">
      <w:pPr>
        <w:pStyle w:val="BodyText"/>
        <w:rPr>
          <w:rFonts w:ascii="Arial" w:hAnsi="Arial"/>
        </w:rPr>
      </w:pPr>
      <w:r>
        <w:rPr>
          <w:rFonts w:ascii="Arial" w:hAnsi="Arial"/>
        </w:rPr>
        <w:t xml:space="preserve">Shakes cut the throttle to the motor and caught </w:t>
      </w:r>
      <w:proofErr w:type="spellStart"/>
      <w:r>
        <w:rPr>
          <w:rFonts w:ascii="Arial" w:hAnsi="Arial"/>
        </w:rPr>
        <w:t>Hemi’s</w:t>
      </w:r>
      <w:proofErr w:type="spellEnd"/>
      <w:r>
        <w:rPr>
          <w:rFonts w:ascii="Arial" w:hAnsi="Arial"/>
        </w:rPr>
        <w:t xml:space="preserve"> eye. He pointed to the hatch at the top of the sail with a questioning look, and Hemi nodded. Shakes lifted himself up, unscrewed the hatch</w:t>
      </w:r>
      <w:ins w:id="4517" w:author="Julia Ringo" w:date="2023-10-21T13:12:00Z">
        <w:r w:rsidR="003B502F">
          <w:rPr>
            <w:rFonts w:ascii="Arial" w:hAnsi="Arial"/>
          </w:rPr>
          <w:t>,</w:t>
        </w:r>
      </w:ins>
      <w:r>
        <w:rPr>
          <w:rFonts w:ascii="Arial" w:hAnsi="Arial"/>
        </w:rPr>
        <w:t xml:space="preserve"> and sat up on the sail searching the flat gray water behind the </w:t>
      </w:r>
      <w:r>
        <w:rPr>
          <w:rFonts w:ascii="Arial" w:hAnsi="Arial"/>
          <w:i/>
          <w:iCs/>
        </w:rPr>
        <w:t>Gnat</w:t>
      </w:r>
      <w:r>
        <w:rPr>
          <w:rFonts w:ascii="Arial" w:hAnsi="Arial"/>
        </w:rPr>
        <w:t xml:space="preserve">. With little wind, there was almost no noise. Only a stifling silence, broken by nothing except the soft slap of water against the drifting hull. The sea was mottled in places with black oil that </w:t>
      </w:r>
      <w:proofErr w:type="gramStart"/>
      <w:r>
        <w:rPr>
          <w:rFonts w:ascii="Arial" w:hAnsi="Arial"/>
        </w:rPr>
        <w:t>reflected back</w:t>
      </w:r>
      <w:proofErr w:type="gramEnd"/>
      <w:r>
        <w:rPr>
          <w:rFonts w:ascii="Arial" w:hAnsi="Arial"/>
        </w:rPr>
        <w:t xml:space="preserve"> the gray of the sky, making Shakes feel like they were floating in a bath of concrete slurry.</w:t>
      </w:r>
    </w:p>
    <w:p w14:paraId="3BAD8A00" w14:textId="5A42FA3B" w:rsidR="001E2E9B" w:rsidRDefault="00000000">
      <w:pPr>
        <w:pStyle w:val="BodyText"/>
        <w:rPr>
          <w:rFonts w:ascii="Arial" w:hAnsi="Arial"/>
        </w:rPr>
      </w:pPr>
      <w:r>
        <w:rPr>
          <w:rFonts w:ascii="Arial" w:hAnsi="Arial"/>
        </w:rPr>
        <w:t>Nothing moved under that silent dome of sky as one minute passed</w:t>
      </w:r>
      <w:ins w:id="4518" w:author="Julia Ringo" w:date="2023-10-21T13:12:00Z">
        <w:r w:rsidR="003B502F">
          <w:rPr>
            <w:rFonts w:ascii="Arial" w:hAnsi="Arial"/>
          </w:rPr>
          <w:t>,</w:t>
        </w:r>
      </w:ins>
      <w:del w:id="4519" w:author="Julia Ringo" w:date="2023-10-21T13:12:00Z">
        <w:r w:rsidDel="003B502F">
          <w:rPr>
            <w:rFonts w:ascii="Arial" w:hAnsi="Arial"/>
          </w:rPr>
          <w:delText>;</w:delText>
        </w:r>
      </w:del>
      <w:r>
        <w:rPr>
          <w:rFonts w:ascii="Arial" w:hAnsi="Arial"/>
        </w:rPr>
        <w:t xml:space="preserve"> then another. Shakes shaded his eyes against the brightness and scanned the water between him and the horizon line</w:t>
      </w:r>
      <w:ins w:id="4520" w:author="Julia Ringo" w:date="2023-10-21T13:12:00Z">
        <w:r w:rsidR="003B502F">
          <w:rPr>
            <w:rFonts w:ascii="Arial" w:hAnsi="Arial"/>
          </w:rPr>
          <w:t>,</w:t>
        </w:r>
      </w:ins>
      <w:r>
        <w:rPr>
          <w:rFonts w:ascii="Arial" w:hAnsi="Arial"/>
        </w:rPr>
        <w:t xml:space="preserve"> looking for any surface manifestation of the movements going on below.</w:t>
      </w:r>
    </w:p>
    <w:p w14:paraId="0B940805" w14:textId="77777777" w:rsidR="001E2E9B" w:rsidRDefault="00000000">
      <w:pPr>
        <w:pStyle w:val="BodyText"/>
        <w:rPr>
          <w:rFonts w:ascii="Arial" w:hAnsi="Arial"/>
        </w:rPr>
      </w:pPr>
      <w:r>
        <w:rPr>
          <w:rFonts w:ascii="Arial" w:hAnsi="Arial"/>
        </w:rPr>
        <w:t xml:space="preserve">Another minute passed. And then, much closer than Shakes had anticipated, the heavy thud of an underwater explosion broke through the surface, and a plume of water, driven up and forward by explosive momentum shot upwards and dropped a gray oily rain onto the deck of the </w:t>
      </w:r>
      <w:r>
        <w:rPr>
          <w:rFonts w:ascii="Arial" w:hAnsi="Arial"/>
          <w:i/>
          <w:iCs/>
        </w:rPr>
        <w:t>Gnat</w:t>
      </w:r>
      <w:r>
        <w:rPr>
          <w:rFonts w:ascii="Arial" w:hAnsi="Arial"/>
        </w:rPr>
        <w:t>. The rain passed up in a rapid squall line from stern to bow, soaking Shakes where he sat on the sail.</w:t>
      </w:r>
    </w:p>
    <w:p w14:paraId="490453B9" w14:textId="77777777" w:rsidR="001E2E9B" w:rsidRDefault="00000000">
      <w:pPr>
        <w:pStyle w:val="BodyText"/>
        <w:rPr>
          <w:rFonts w:ascii="Arial" w:hAnsi="Arial"/>
        </w:rPr>
      </w:pPr>
      <w:r>
        <w:rPr>
          <w:rFonts w:ascii="Arial" w:hAnsi="Arial"/>
        </w:rPr>
        <w:t xml:space="preserve">“Ha </w:t>
      </w:r>
      <w:proofErr w:type="spellStart"/>
      <w:r>
        <w:rPr>
          <w:rFonts w:ascii="Arial" w:hAnsi="Arial"/>
        </w:rPr>
        <w:t>ha</w:t>
      </w:r>
      <w:proofErr w:type="spellEnd"/>
      <w:r>
        <w:rPr>
          <w:rFonts w:ascii="Arial" w:hAnsi="Arial"/>
        </w:rPr>
        <w:t>! Hemi! It worked!”</w:t>
      </w:r>
    </w:p>
    <w:p w14:paraId="460CCAFB" w14:textId="6F5A8154" w:rsidR="001E2E9B" w:rsidRDefault="00000000">
      <w:pPr>
        <w:pStyle w:val="BodyText"/>
        <w:rPr>
          <w:rFonts w:ascii="Arial" w:hAnsi="Arial"/>
        </w:rPr>
      </w:pPr>
      <w:r>
        <w:rPr>
          <w:rFonts w:ascii="Arial" w:hAnsi="Arial"/>
        </w:rPr>
        <w:t xml:space="preserve">“Hold on,” </w:t>
      </w:r>
      <w:proofErr w:type="spellStart"/>
      <w:r>
        <w:rPr>
          <w:rFonts w:ascii="Arial" w:hAnsi="Arial"/>
        </w:rPr>
        <w:t>Hemi’s</w:t>
      </w:r>
      <w:proofErr w:type="spellEnd"/>
      <w:r>
        <w:rPr>
          <w:rFonts w:ascii="Arial" w:hAnsi="Arial"/>
        </w:rPr>
        <w:t xml:space="preserve"> voice came up darkly from below</w:t>
      </w:r>
      <w:ins w:id="4521" w:author="Julia Ringo" w:date="2023-10-21T13:12:00Z">
        <w:r w:rsidR="003B502F">
          <w:rPr>
            <w:rFonts w:ascii="Arial" w:hAnsi="Arial"/>
          </w:rPr>
          <w:t>.</w:t>
        </w:r>
      </w:ins>
      <w:del w:id="4522" w:author="Julia Ringo" w:date="2023-10-21T13:12:00Z">
        <w:r w:rsidDel="003B502F">
          <w:rPr>
            <w:rFonts w:ascii="Arial" w:hAnsi="Arial"/>
          </w:rPr>
          <w:delText>,</w:delText>
        </w:r>
      </w:del>
      <w:r>
        <w:rPr>
          <w:rFonts w:ascii="Arial" w:hAnsi="Arial"/>
        </w:rPr>
        <w:t xml:space="preserve"> “I am tracking the sub on sonar.”</w:t>
      </w:r>
    </w:p>
    <w:p w14:paraId="73D3D2CD" w14:textId="75A42BBB" w:rsidR="001E2E9B" w:rsidRDefault="00000000">
      <w:pPr>
        <w:pStyle w:val="BodyText"/>
        <w:rPr>
          <w:rFonts w:ascii="Arial" w:hAnsi="Arial"/>
        </w:rPr>
      </w:pPr>
      <w:proofErr w:type="spellStart"/>
      <w:r>
        <w:rPr>
          <w:rFonts w:ascii="Arial" w:hAnsi="Arial"/>
        </w:rPr>
        <w:t>Shakes’</w:t>
      </w:r>
      <w:ins w:id="4523" w:author="Julia Ringo" w:date="2023-10-21T13:12:00Z">
        <w:r w:rsidR="003B502F">
          <w:rPr>
            <w:rFonts w:ascii="Arial" w:hAnsi="Arial"/>
          </w:rPr>
          <w:t>s</w:t>
        </w:r>
      </w:ins>
      <w:proofErr w:type="spellEnd"/>
      <w:r>
        <w:rPr>
          <w:rFonts w:ascii="Arial" w:hAnsi="Arial"/>
        </w:rPr>
        <w:t xml:space="preserve"> initial feeling of excitement that such a claptrap device </w:t>
      </w:r>
      <w:proofErr w:type="gramStart"/>
      <w:r>
        <w:rPr>
          <w:rFonts w:ascii="Arial" w:hAnsi="Arial"/>
        </w:rPr>
        <w:t>actually functioned</w:t>
      </w:r>
      <w:proofErr w:type="gramEnd"/>
      <w:r>
        <w:rPr>
          <w:rFonts w:ascii="Arial" w:hAnsi="Arial"/>
        </w:rPr>
        <w:t xml:space="preserve"> as intended subsided to be replaced by the more rational thought that detonating the device was one thing, </w:t>
      </w:r>
      <w:ins w:id="4524" w:author="Julia Ringo" w:date="2023-10-21T13:12:00Z">
        <w:r w:rsidR="003B502F">
          <w:rPr>
            <w:rFonts w:ascii="Arial" w:hAnsi="Arial"/>
          </w:rPr>
          <w:t xml:space="preserve">while </w:t>
        </w:r>
      </w:ins>
      <w:r>
        <w:rPr>
          <w:rFonts w:ascii="Arial" w:hAnsi="Arial"/>
        </w:rPr>
        <w:t xml:space="preserve">actually damaging the </w:t>
      </w:r>
      <w:r>
        <w:rPr>
          <w:rFonts w:ascii="Arial" w:hAnsi="Arial"/>
          <w:i/>
          <w:iCs/>
        </w:rPr>
        <w:t>Grackle</w:t>
      </w:r>
      <w:r>
        <w:rPr>
          <w:rFonts w:ascii="Arial" w:hAnsi="Arial"/>
        </w:rPr>
        <w:t xml:space="preserve"> was another. He stared into the water next to the </w:t>
      </w:r>
      <w:r>
        <w:rPr>
          <w:rFonts w:ascii="Arial" w:hAnsi="Arial"/>
          <w:i/>
          <w:iCs/>
        </w:rPr>
        <w:t>Gnat</w:t>
      </w:r>
      <w:r>
        <w:rPr>
          <w:rFonts w:ascii="Arial" w:hAnsi="Arial"/>
        </w:rPr>
        <w:t xml:space="preserve"> for a moment</w:t>
      </w:r>
      <w:del w:id="4525" w:author="Julia Ringo" w:date="2023-10-21T13:12:00Z">
        <w:r w:rsidDel="003B502F">
          <w:rPr>
            <w:rFonts w:ascii="Arial" w:hAnsi="Arial"/>
          </w:rPr>
          <w:delText>,</w:delText>
        </w:r>
      </w:del>
      <w:r>
        <w:rPr>
          <w:rFonts w:ascii="Arial" w:hAnsi="Arial"/>
        </w:rPr>
        <w:t xml:space="preserve"> and saw a long black shadow</w:t>
      </w:r>
      <w:del w:id="4526" w:author="Julia Ringo" w:date="2023-10-05T13:15:00Z">
        <w:r w:rsidDel="000E7660">
          <w:rPr>
            <w:rFonts w:ascii="Arial" w:hAnsi="Arial"/>
          </w:rPr>
          <w:delText xml:space="preserve"> — </w:delText>
        </w:r>
      </w:del>
      <w:ins w:id="4527" w:author="Julia Ringo" w:date="2023-10-05T13:15:00Z">
        <w:r w:rsidR="000E7660">
          <w:rPr>
            <w:rFonts w:ascii="Arial" w:hAnsi="Arial"/>
          </w:rPr>
          <w:t>—</w:t>
        </w:r>
      </w:ins>
      <w:r>
        <w:rPr>
          <w:rFonts w:ascii="Arial" w:hAnsi="Arial"/>
        </w:rPr>
        <w:t>endlessly long and thin, it seemed to him</w:t>
      </w:r>
      <w:del w:id="4528" w:author="Julia Ringo" w:date="2023-10-05T13:15:00Z">
        <w:r w:rsidDel="000E7660">
          <w:rPr>
            <w:rFonts w:ascii="Arial" w:hAnsi="Arial"/>
          </w:rPr>
          <w:delText xml:space="preserve"> — </w:delText>
        </w:r>
      </w:del>
      <w:ins w:id="4529" w:author="Julia Ringo" w:date="2023-10-05T13:15:00Z">
        <w:r w:rsidR="000E7660">
          <w:rPr>
            <w:rFonts w:ascii="Arial" w:hAnsi="Arial"/>
          </w:rPr>
          <w:t>—</w:t>
        </w:r>
      </w:ins>
      <w:r>
        <w:rPr>
          <w:rFonts w:ascii="Arial" w:hAnsi="Arial"/>
        </w:rPr>
        <w:t>pass under his boat down in the depths below.</w:t>
      </w:r>
    </w:p>
    <w:p w14:paraId="204AF796" w14:textId="77777777" w:rsidR="001E2E9B" w:rsidRDefault="00000000">
      <w:pPr>
        <w:pStyle w:val="BodyText"/>
        <w:rPr>
          <w:rFonts w:ascii="Arial" w:hAnsi="Arial"/>
        </w:rPr>
      </w:pPr>
      <w:r>
        <w:rPr>
          <w:rFonts w:ascii="Arial" w:hAnsi="Arial"/>
        </w:rPr>
        <w:lastRenderedPageBreak/>
        <w:t xml:space="preserve">“The device detonated, but I am not hearing any sign that they were damaged.” From where he was standing below, </w:t>
      </w:r>
      <w:proofErr w:type="spellStart"/>
      <w:r>
        <w:rPr>
          <w:rFonts w:ascii="Arial" w:hAnsi="Arial"/>
        </w:rPr>
        <w:t>Hemi’s</w:t>
      </w:r>
      <w:proofErr w:type="spellEnd"/>
      <w:r>
        <w:rPr>
          <w:rFonts w:ascii="Arial" w:hAnsi="Arial"/>
        </w:rPr>
        <w:t xml:space="preserve"> voice did not reveal any sense of disappointment. “They just passed under us, still tracking the </w:t>
      </w:r>
      <w:r>
        <w:rPr>
          <w:rFonts w:ascii="Arial" w:hAnsi="Arial"/>
          <w:i/>
          <w:iCs/>
        </w:rPr>
        <w:t>Prospect</w:t>
      </w:r>
      <w:r>
        <w:rPr>
          <w:rFonts w:ascii="Arial" w:hAnsi="Arial"/>
        </w:rPr>
        <w:t>.”</w:t>
      </w:r>
    </w:p>
    <w:p w14:paraId="77090BBB" w14:textId="77777777" w:rsidR="001E2E9B" w:rsidRDefault="00000000">
      <w:pPr>
        <w:pStyle w:val="BodyText"/>
        <w:rPr>
          <w:rFonts w:ascii="Arial" w:hAnsi="Arial"/>
        </w:rPr>
      </w:pPr>
      <w:r>
        <w:rPr>
          <w:rFonts w:ascii="Arial" w:hAnsi="Arial"/>
        </w:rPr>
        <w:t>“So that’s it? An impenetrable hull?”</w:t>
      </w:r>
    </w:p>
    <w:p w14:paraId="311407C2" w14:textId="77777777" w:rsidR="001E2E9B" w:rsidRDefault="00000000">
      <w:pPr>
        <w:pStyle w:val="BodyText"/>
        <w:rPr>
          <w:rFonts w:ascii="Arial" w:hAnsi="Arial"/>
        </w:rPr>
      </w:pPr>
      <w:r>
        <w:rPr>
          <w:rFonts w:ascii="Arial" w:hAnsi="Arial"/>
        </w:rPr>
        <w:t>“They hit my explosive with their ram, which is probably a very well-reinforced part of the sub.” Hemi hesitated. “We need to figure out how to deliver a charge to a weaker point.”</w:t>
      </w:r>
    </w:p>
    <w:p w14:paraId="687A7D02" w14:textId="77777777" w:rsidR="001E2E9B" w:rsidRDefault="00000000">
      <w:pPr>
        <w:pStyle w:val="BodyText"/>
        <w:rPr>
          <w:rFonts w:ascii="Arial" w:hAnsi="Arial"/>
        </w:rPr>
      </w:pPr>
      <w:r>
        <w:rPr>
          <w:rFonts w:ascii="Arial" w:hAnsi="Arial"/>
        </w:rPr>
        <w:t xml:space="preserve">“Yeah, and while you are pondering that tiny challenge, they are closing in for a shot on the </w:t>
      </w:r>
      <w:r>
        <w:rPr>
          <w:rFonts w:ascii="Arial" w:hAnsi="Arial"/>
          <w:i/>
          <w:iCs/>
        </w:rPr>
        <w:t>Prospect</w:t>
      </w:r>
      <w:r>
        <w:rPr>
          <w:rFonts w:ascii="Arial" w:hAnsi="Arial"/>
        </w:rPr>
        <w:t>.”</w:t>
      </w:r>
    </w:p>
    <w:p w14:paraId="3E1AA645" w14:textId="77777777" w:rsidR="001E2E9B" w:rsidRDefault="00000000">
      <w:pPr>
        <w:pStyle w:val="BodyText"/>
        <w:rPr>
          <w:rFonts w:ascii="Arial" w:hAnsi="Arial"/>
        </w:rPr>
      </w:pPr>
      <w:r>
        <w:rPr>
          <w:rFonts w:ascii="Arial" w:hAnsi="Arial"/>
        </w:rPr>
        <w:t xml:space="preserve">“Hopefully Captain Percy can manage one close pass by the </w:t>
      </w:r>
      <w:r>
        <w:rPr>
          <w:rFonts w:ascii="Arial" w:hAnsi="Arial"/>
          <w:i/>
          <w:iCs/>
        </w:rPr>
        <w:t>Grackle</w:t>
      </w:r>
      <w:r>
        <w:rPr>
          <w:rFonts w:ascii="Arial" w:hAnsi="Arial"/>
        </w:rPr>
        <w:t xml:space="preserve"> and give us time to get another device into position. We need to get the </w:t>
      </w:r>
      <w:r>
        <w:rPr>
          <w:rFonts w:ascii="Arial" w:hAnsi="Arial"/>
          <w:i/>
          <w:iCs/>
        </w:rPr>
        <w:t>Gnat</w:t>
      </w:r>
      <w:r>
        <w:rPr>
          <w:rFonts w:ascii="Arial" w:hAnsi="Arial"/>
        </w:rPr>
        <w:t xml:space="preserve"> back under water.”</w:t>
      </w:r>
    </w:p>
    <w:p w14:paraId="1F69782A" w14:textId="77777777" w:rsidR="001E2E9B" w:rsidRDefault="00000000">
      <w:pPr>
        <w:pStyle w:val="BodyText"/>
        <w:rPr>
          <w:rFonts w:ascii="Arial" w:hAnsi="Arial"/>
        </w:rPr>
      </w:pPr>
      <w:r>
        <w:rPr>
          <w:rFonts w:ascii="Arial" w:hAnsi="Arial"/>
        </w:rPr>
        <w:t>“Hold up. Don’t forget we need to reset the escape trunk first.”</w:t>
      </w:r>
    </w:p>
    <w:p w14:paraId="2C33A798" w14:textId="77777777" w:rsidR="001E2E9B" w:rsidRDefault="00000000">
      <w:pPr>
        <w:pStyle w:val="BodyText"/>
        <w:rPr>
          <w:rFonts w:ascii="Arial" w:hAnsi="Arial"/>
        </w:rPr>
      </w:pPr>
      <w:r>
        <w:rPr>
          <w:rFonts w:ascii="Arial" w:hAnsi="Arial"/>
        </w:rPr>
        <w:t>“How do you pump the water out of the flooded trunk?”</w:t>
      </w:r>
    </w:p>
    <w:p w14:paraId="54B13EDF" w14:textId="77777777" w:rsidR="001E2E9B" w:rsidRDefault="00000000">
      <w:pPr>
        <w:pStyle w:val="BodyText"/>
        <w:rPr>
          <w:rFonts w:ascii="Arial" w:hAnsi="Arial"/>
        </w:rPr>
      </w:pPr>
      <w:r>
        <w:rPr>
          <w:rFonts w:ascii="Arial" w:hAnsi="Arial"/>
        </w:rPr>
        <w:t>“Pump! Ha. Just open the bottom hatch down there, and let it run into the bilge. Then we’ll turn on the bilge pumps to toss the water off the boat.”</w:t>
      </w:r>
    </w:p>
    <w:p w14:paraId="2EC5C3E2" w14:textId="77777777" w:rsidR="001E2E9B" w:rsidRDefault="00000000">
      <w:pPr>
        <w:pStyle w:val="BodyText"/>
        <w:rPr>
          <w:rFonts w:ascii="Arial" w:hAnsi="Arial"/>
        </w:rPr>
      </w:pPr>
      <w:r>
        <w:rPr>
          <w:rFonts w:ascii="Arial" w:hAnsi="Arial"/>
        </w:rPr>
        <w:t xml:space="preserve">“Elegant.” Hemi made his way back past the engine again, and a minute later Shakes saw the water in the escape trunk drop away into the bottom of the </w:t>
      </w:r>
      <w:r>
        <w:rPr>
          <w:rFonts w:ascii="Arial" w:hAnsi="Arial"/>
          <w:i/>
          <w:iCs/>
        </w:rPr>
        <w:t>Gnat</w:t>
      </w:r>
      <w:r>
        <w:rPr>
          <w:rFonts w:ascii="Arial" w:hAnsi="Arial"/>
        </w:rPr>
        <w:t>.</w:t>
      </w:r>
    </w:p>
    <w:p w14:paraId="73F88AE4" w14:textId="39389B07" w:rsidR="001E2E9B" w:rsidRDefault="00000000">
      <w:pPr>
        <w:pStyle w:val="BodyText"/>
        <w:rPr>
          <w:rFonts w:ascii="Arial" w:hAnsi="Arial"/>
        </w:rPr>
      </w:pPr>
      <w:r>
        <w:rPr>
          <w:rFonts w:ascii="Arial" w:hAnsi="Arial"/>
        </w:rPr>
        <w:t xml:space="preserve">Shakes stepped out of the sail and leaned over the now empty escape trunk where </w:t>
      </w:r>
      <w:proofErr w:type="spellStart"/>
      <w:r>
        <w:rPr>
          <w:rFonts w:ascii="Arial" w:hAnsi="Arial"/>
        </w:rPr>
        <w:t>Hemi’s</w:t>
      </w:r>
      <w:proofErr w:type="spellEnd"/>
      <w:r>
        <w:rPr>
          <w:rFonts w:ascii="Arial" w:hAnsi="Arial"/>
        </w:rPr>
        <w:t xml:space="preserve"> round, black-bearded face was looking up at him. “Maybe I should rig some kind of pump for the escape trunk,” Shakes said to him, “I </w:t>
      </w:r>
      <w:proofErr w:type="gramStart"/>
      <w:r>
        <w:rPr>
          <w:rFonts w:ascii="Arial" w:hAnsi="Arial"/>
        </w:rPr>
        <w:t>actually have</w:t>
      </w:r>
      <w:proofErr w:type="gramEnd"/>
      <w:r>
        <w:rPr>
          <w:rFonts w:ascii="Arial" w:hAnsi="Arial"/>
        </w:rPr>
        <w:t xml:space="preserve"> to do that emptying maneuver more often than I like. The hatch opens sometimes while diving, just from the stresses on the hull</w:t>
      </w:r>
      <w:ins w:id="4530" w:author="Julia Ringo" w:date="2023-10-21T13:13:00Z">
        <w:r w:rsidR="003B502F">
          <w:rPr>
            <w:rFonts w:ascii="Arial" w:hAnsi="Arial"/>
          </w:rPr>
          <w:t>,</w:t>
        </w:r>
      </w:ins>
      <w:r>
        <w:rPr>
          <w:rFonts w:ascii="Arial" w:hAnsi="Arial"/>
        </w:rPr>
        <w:t xml:space="preserve"> I guess. Drives me nuts.”</w:t>
      </w:r>
    </w:p>
    <w:p w14:paraId="20F54C35" w14:textId="77777777" w:rsidR="001E2E9B" w:rsidRDefault="00000000">
      <w:pPr>
        <w:pStyle w:val="BodyText"/>
        <w:rPr>
          <w:rFonts w:ascii="Arial" w:hAnsi="Arial"/>
        </w:rPr>
      </w:pPr>
      <w:r>
        <w:rPr>
          <w:rFonts w:ascii="Arial" w:hAnsi="Arial"/>
        </w:rPr>
        <w:t>“You could just fix the latch to make sure it only opens when it is supposed to,” Hemi said. “When we are done with this project, I can help you with that.”</w:t>
      </w:r>
    </w:p>
    <w:p w14:paraId="7D795EFF" w14:textId="77777777" w:rsidR="001E2E9B" w:rsidRDefault="00000000">
      <w:pPr>
        <w:pStyle w:val="BodyText"/>
        <w:rPr>
          <w:rFonts w:ascii="Arial" w:hAnsi="Arial"/>
        </w:rPr>
      </w:pPr>
      <w:r>
        <w:rPr>
          <w:rFonts w:ascii="Arial" w:hAnsi="Arial"/>
        </w:rPr>
        <w:t xml:space="preserve">“You mean if we </w:t>
      </w:r>
      <w:r>
        <w:rPr>
          <w:rFonts w:ascii="Arial" w:hAnsi="Arial"/>
          <w:i/>
          <w:iCs/>
        </w:rPr>
        <w:t>live</w:t>
      </w:r>
      <w:r>
        <w:rPr>
          <w:rFonts w:ascii="Arial" w:hAnsi="Arial"/>
        </w:rPr>
        <w:t xml:space="preserve"> through this scare-quotes </w:t>
      </w:r>
      <w:r>
        <w:rPr>
          <w:rFonts w:ascii="Arial" w:hAnsi="Arial"/>
          <w:i/>
          <w:iCs/>
        </w:rPr>
        <w:t>project</w:t>
      </w:r>
      <w:r>
        <w:rPr>
          <w:rFonts w:ascii="Arial" w:hAnsi="Arial"/>
        </w:rPr>
        <w:t>.”</w:t>
      </w:r>
    </w:p>
    <w:p w14:paraId="343E635C" w14:textId="77777777" w:rsidR="001E2E9B" w:rsidRDefault="00000000">
      <w:pPr>
        <w:pStyle w:val="BodyText"/>
        <w:rPr>
          <w:rFonts w:ascii="Arial" w:hAnsi="Arial"/>
        </w:rPr>
      </w:pPr>
      <w:r>
        <w:rPr>
          <w:rFonts w:ascii="Arial" w:hAnsi="Arial"/>
        </w:rPr>
        <w:t> </w:t>
      </w:r>
    </w:p>
    <w:p w14:paraId="58768AAD" w14:textId="77777777" w:rsidR="001E2E9B" w:rsidRDefault="00000000">
      <w:pPr>
        <w:pStyle w:val="BodyText"/>
        <w:rPr>
          <w:rFonts w:ascii="Arial" w:hAnsi="Arial"/>
        </w:rPr>
      </w:pPr>
      <w:r>
        <w:rPr>
          <w:rFonts w:ascii="Arial" w:hAnsi="Arial"/>
        </w:rPr>
        <w:t xml:space="preserve">In the control room of the </w:t>
      </w:r>
      <w:r>
        <w:rPr>
          <w:rFonts w:ascii="Arial" w:hAnsi="Arial"/>
          <w:i/>
          <w:iCs/>
        </w:rPr>
        <w:t>Prospect</w:t>
      </w:r>
      <w:r>
        <w:rPr>
          <w:rFonts w:ascii="Arial" w:hAnsi="Arial"/>
        </w:rPr>
        <w:t xml:space="preserve">, Captain Percy heard the detonation of </w:t>
      </w:r>
      <w:proofErr w:type="spellStart"/>
      <w:r>
        <w:rPr>
          <w:rFonts w:ascii="Arial" w:hAnsi="Arial"/>
        </w:rPr>
        <w:t>Hemi’s</w:t>
      </w:r>
      <w:proofErr w:type="spellEnd"/>
      <w:r>
        <w:rPr>
          <w:rFonts w:ascii="Arial" w:hAnsi="Arial"/>
        </w:rPr>
        <w:t xml:space="preserve"> device, stripped of all but the lowest frequencies as the sound passed through miles of water and refracted through her boat’s hull.</w:t>
      </w:r>
    </w:p>
    <w:p w14:paraId="56B2E8E9" w14:textId="428F8BD2" w:rsidR="001E2E9B" w:rsidRDefault="00000000">
      <w:pPr>
        <w:pStyle w:val="BodyText"/>
        <w:rPr>
          <w:rFonts w:ascii="Arial" w:hAnsi="Arial"/>
        </w:rPr>
      </w:pPr>
      <w:r>
        <w:rPr>
          <w:rFonts w:ascii="Arial" w:hAnsi="Arial"/>
        </w:rPr>
        <w:t>“Cassandra!” Percy shouted down to the sonar compartment</w:t>
      </w:r>
      <w:ins w:id="4531" w:author="Julia Ringo" w:date="2023-10-21T13:13:00Z">
        <w:r w:rsidR="003B502F">
          <w:rPr>
            <w:rFonts w:ascii="Arial" w:hAnsi="Arial"/>
          </w:rPr>
          <w:t>.</w:t>
        </w:r>
      </w:ins>
      <w:del w:id="4532" w:author="Julia Ringo" w:date="2023-10-21T13:13:00Z">
        <w:r w:rsidDel="003B502F">
          <w:rPr>
            <w:rFonts w:ascii="Arial" w:hAnsi="Arial"/>
          </w:rPr>
          <w:delText>,</w:delText>
        </w:r>
      </w:del>
      <w:r>
        <w:rPr>
          <w:rFonts w:ascii="Arial" w:hAnsi="Arial"/>
        </w:rPr>
        <w:t xml:space="preserve"> “</w:t>
      </w:r>
      <w:ins w:id="4533" w:author="Julia Ringo" w:date="2023-10-21T13:13:00Z">
        <w:r w:rsidR="003B502F">
          <w:rPr>
            <w:rFonts w:ascii="Arial" w:hAnsi="Arial"/>
          </w:rPr>
          <w:t>T</w:t>
        </w:r>
      </w:ins>
      <w:del w:id="4534" w:author="Julia Ringo" w:date="2023-10-21T13:13:00Z">
        <w:r w:rsidDel="003B502F">
          <w:rPr>
            <w:rFonts w:ascii="Arial" w:hAnsi="Arial"/>
          </w:rPr>
          <w:delText>t</w:delText>
        </w:r>
      </w:del>
      <w:r>
        <w:rPr>
          <w:rFonts w:ascii="Arial" w:hAnsi="Arial"/>
        </w:rPr>
        <w:t>ell me what just happened!”</w:t>
      </w:r>
    </w:p>
    <w:p w14:paraId="289E1939" w14:textId="2917D371" w:rsidR="001E2E9B" w:rsidRDefault="00000000">
      <w:pPr>
        <w:pStyle w:val="BodyText"/>
        <w:rPr>
          <w:rFonts w:ascii="Arial" w:hAnsi="Arial"/>
        </w:rPr>
      </w:pPr>
      <w:r>
        <w:rPr>
          <w:rFonts w:ascii="Arial" w:hAnsi="Arial"/>
        </w:rPr>
        <w:t>Cassandra nervously fumbled with the directional control wheel for the sonar mics and flipped filter switches on and off. “There was an explosion</w:t>
      </w:r>
      <w:del w:id="4535" w:author="Julia Ringo" w:date="2023-10-10T11:08:00Z">
        <w:r w:rsidDel="00B6693A">
          <w:rPr>
            <w:rFonts w:ascii="Arial" w:hAnsi="Arial"/>
          </w:rPr>
          <w:delText>…</w:delText>
        </w:r>
      </w:del>
      <w:ins w:id="4536" w:author="Julia Ringo" w:date="2023-10-10T11:08:00Z">
        <w:r w:rsidR="00B6693A">
          <w:rPr>
            <w:rFonts w:ascii="Arial" w:hAnsi="Arial"/>
          </w:rPr>
          <w:t xml:space="preserve"> . . .</w:t>
        </w:r>
      </w:ins>
      <w:r>
        <w:rPr>
          <w:rFonts w:ascii="Arial" w:hAnsi="Arial"/>
        </w:rPr>
        <w:t>”</w:t>
      </w:r>
    </w:p>
    <w:p w14:paraId="543A6CBB" w14:textId="31FA4B4C" w:rsidR="001E2E9B" w:rsidRDefault="00000000">
      <w:pPr>
        <w:pStyle w:val="BodyText"/>
        <w:rPr>
          <w:rFonts w:ascii="Arial" w:hAnsi="Arial"/>
        </w:rPr>
      </w:pPr>
      <w:r>
        <w:rPr>
          <w:rFonts w:ascii="Arial" w:hAnsi="Arial"/>
        </w:rPr>
        <w:t>Percy sighed. “I know that</w:t>
      </w:r>
      <w:ins w:id="4537" w:author="Julia Ringo" w:date="2023-10-21T13:13:00Z">
        <w:r w:rsidR="003B502F">
          <w:rPr>
            <w:rFonts w:ascii="Arial" w:hAnsi="Arial"/>
          </w:rPr>
          <w:t>,</w:t>
        </w:r>
      </w:ins>
      <w:r>
        <w:rPr>
          <w:rFonts w:ascii="Arial" w:hAnsi="Arial"/>
        </w:rPr>
        <w:t xml:space="preserve"> Cassandra. But did the explosion </w:t>
      </w:r>
      <w:r>
        <w:rPr>
          <w:rFonts w:ascii="Arial" w:hAnsi="Arial"/>
          <w:i/>
          <w:iCs/>
        </w:rPr>
        <w:t>hit</w:t>
      </w:r>
      <w:r>
        <w:rPr>
          <w:rFonts w:ascii="Arial" w:hAnsi="Arial"/>
        </w:rPr>
        <w:t xml:space="preserve"> the </w:t>
      </w:r>
      <w:r>
        <w:rPr>
          <w:rFonts w:ascii="Arial" w:hAnsi="Arial"/>
          <w:i/>
          <w:iCs/>
        </w:rPr>
        <w:t>Grackle</w:t>
      </w:r>
      <w:r>
        <w:rPr>
          <w:rFonts w:ascii="Arial" w:hAnsi="Arial"/>
        </w:rPr>
        <w:t>? Is there even the smallest possible chance that ugly boat is going down right now?”</w:t>
      </w:r>
    </w:p>
    <w:p w14:paraId="606A37A5" w14:textId="582E803B" w:rsidR="001E2E9B" w:rsidRDefault="00000000">
      <w:pPr>
        <w:pStyle w:val="BodyText"/>
        <w:rPr>
          <w:rFonts w:ascii="Arial" w:hAnsi="Arial"/>
        </w:rPr>
      </w:pPr>
      <w:r>
        <w:rPr>
          <w:rFonts w:ascii="Arial" w:hAnsi="Arial"/>
        </w:rPr>
        <w:lastRenderedPageBreak/>
        <w:t>“I</w:t>
      </w:r>
      <w:del w:id="4538" w:author="Julia Ringo" w:date="2023-10-10T11:08:00Z">
        <w:r w:rsidDel="00B6693A">
          <w:rPr>
            <w:rFonts w:ascii="Arial" w:hAnsi="Arial"/>
          </w:rPr>
          <w:delText>…</w:delText>
        </w:r>
      </w:del>
      <w:ins w:id="4539" w:author="Julia Ringo" w:date="2023-10-10T11:08:00Z">
        <w:r w:rsidR="00B6693A">
          <w:rPr>
            <w:rFonts w:ascii="Arial" w:hAnsi="Arial"/>
          </w:rPr>
          <w:t xml:space="preserve"> . . . </w:t>
        </w:r>
      </w:ins>
      <w:del w:id="4540" w:author="Julia Ringo" w:date="2023-10-21T14:34:00Z">
        <w:r w:rsidDel="00FD2D8C">
          <w:rPr>
            <w:rFonts w:ascii="Arial" w:hAnsi="Arial"/>
          </w:rPr>
          <w:delText xml:space="preserve"> </w:delText>
        </w:r>
      </w:del>
      <w:r>
        <w:rPr>
          <w:rFonts w:ascii="Arial" w:hAnsi="Arial"/>
        </w:rPr>
        <w:t xml:space="preserve">I can’t tell. There’s nothing but silence </w:t>
      </w:r>
      <w:proofErr w:type="gramStart"/>
      <w:r>
        <w:rPr>
          <w:rFonts w:ascii="Arial" w:hAnsi="Arial"/>
        </w:rPr>
        <w:t>at the moment</w:t>
      </w:r>
      <w:proofErr w:type="gramEnd"/>
      <w:r>
        <w:rPr>
          <w:rFonts w:ascii="Arial" w:hAnsi="Arial"/>
        </w:rPr>
        <w:t>.”</w:t>
      </w:r>
    </w:p>
    <w:p w14:paraId="65E59C7E" w14:textId="49BFA9DD" w:rsidR="001E2E9B" w:rsidRDefault="00000000">
      <w:pPr>
        <w:pStyle w:val="BodyText"/>
        <w:rPr>
          <w:rFonts w:ascii="Arial" w:hAnsi="Arial"/>
        </w:rPr>
      </w:pPr>
      <w:r>
        <w:rPr>
          <w:rFonts w:ascii="Arial" w:hAnsi="Arial"/>
        </w:rPr>
        <w:t>“Figure it out</w:t>
      </w:r>
      <w:ins w:id="4541" w:author="Julia Ringo" w:date="2023-10-21T14:34:00Z">
        <w:r w:rsidR="00FD2D8C">
          <w:rPr>
            <w:rFonts w:ascii="Arial" w:hAnsi="Arial"/>
          </w:rPr>
          <w:t>,</w:t>
        </w:r>
      </w:ins>
      <w:r>
        <w:rPr>
          <w:rFonts w:ascii="Arial" w:hAnsi="Arial"/>
        </w:rPr>
        <w:t xml:space="preserve"> Cassandra! I’m depending on you here.”</w:t>
      </w:r>
    </w:p>
    <w:p w14:paraId="34B168AA" w14:textId="2420BDCF" w:rsidR="001E2E9B" w:rsidRDefault="00000000">
      <w:pPr>
        <w:pStyle w:val="BodyText"/>
        <w:rPr>
          <w:rFonts w:ascii="Arial" w:hAnsi="Arial"/>
        </w:rPr>
      </w:pPr>
      <w:r>
        <w:rPr>
          <w:rFonts w:ascii="Arial" w:hAnsi="Arial"/>
        </w:rPr>
        <w:t xml:space="preserve">“The explosion </w:t>
      </w:r>
      <w:proofErr w:type="gramStart"/>
      <w:r>
        <w:rPr>
          <w:rFonts w:ascii="Arial" w:hAnsi="Arial"/>
        </w:rPr>
        <w:t>definitely came</w:t>
      </w:r>
      <w:proofErr w:type="gramEnd"/>
      <w:r>
        <w:rPr>
          <w:rFonts w:ascii="Arial" w:hAnsi="Arial"/>
        </w:rPr>
        <w:t xml:space="preserve"> from the pursuing sub</w:t>
      </w:r>
      <w:del w:id="4542" w:author="Julia Ringo" w:date="2023-10-05T13:15:00Z">
        <w:r w:rsidDel="000E7660">
          <w:rPr>
            <w:rFonts w:ascii="Arial" w:hAnsi="Arial"/>
          </w:rPr>
          <w:delText xml:space="preserve"> — </w:delText>
        </w:r>
      </w:del>
      <w:ins w:id="4543" w:author="Julia Ringo" w:date="2023-10-05T13:15:00Z">
        <w:r w:rsidR="000E7660">
          <w:rPr>
            <w:rFonts w:ascii="Arial" w:hAnsi="Arial"/>
          </w:rPr>
          <w:t>—</w:t>
        </w:r>
      </w:ins>
      <w:r>
        <w:rPr>
          <w:rFonts w:ascii="Arial" w:hAnsi="Arial"/>
        </w:rPr>
        <w:t xml:space="preserve">I’d say they hit </w:t>
      </w:r>
      <w:proofErr w:type="spellStart"/>
      <w:r>
        <w:rPr>
          <w:rFonts w:ascii="Arial" w:hAnsi="Arial"/>
        </w:rPr>
        <w:t>Hemi’s</w:t>
      </w:r>
      <w:proofErr w:type="spellEnd"/>
      <w:r>
        <w:rPr>
          <w:rFonts w:ascii="Arial" w:hAnsi="Arial"/>
        </w:rPr>
        <w:t xml:space="preserve"> device. But</w:t>
      </w:r>
      <w:del w:id="4544" w:author="Julia Ringo" w:date="2023-10-10T11:08:00Z">
        <w:r w:rsidDel="00B6693A">
          <w:rPr>
            <w:rFonts w:ascii="Arial" w:hAnsi="Arial"/>
          </w:rPr>
          <w:delText>…</w:delText>
        </w:r>
      </w:del>
      <w:ins w:id="4545" w:author="Julia Ringo" w:date="2023-10-10T11:08:00Z">
        <w:r w:rsidR="00B6693A">
          <w:rPr>
            <w:rFonts w:ascii="Arial" w:hAnsi="Arial"/>
          </w:rPr>
          <w:t xml:space="preserve"> . . .</w:t>
        </w:r>
      </w:ins>
      <w:r>
        <w:rPr>
          <w:rFonts w:ascii="Arial" w:hAnsi="Arial"/>
        </w:rPr>
        <w:t>”</w:t>
      </w:r>
    </w:p>
    <w:p w14:paraId="150901E6" w14:textId="77777777" w:rsidR="001E2E9B" w:rsidRDefault="00000000">
      <w:pPr>
        <w:pStyle w:val="BodyText"/>
        <w:rPr>
          <w:rFonts w:ascii="Arial" w:hAnsi="Arial"/>
        </w:rPr>
      </w:pPr>
      <w:r>
        <w:rPr>
          <w:rFonts w:ascii="Arial" w:hAnsi="Arial"/>
        </w:rPr>
        <w:t>A full minute passed.</w:t>
      </w:r>
    </w:p>
    <w:p w14:paraId="159A9A9E" w14:textId="28627293" w:rsidR="001E2E9B" w:rsidRDefault="00000000">
      <w:pPr>
        <w:pStyle w:val="BodyText"/>
        <w:rPr>
          <w:rFonts w:ascii="Arial" w:hAnsi="Arial"/>
        </w:rPr>
      </w:pPr>
      <w:r>
        <w:rPr>
          <w:rFonts w:ascii="Arial" w:hAnsi="Arial"/>
        </w:rPr>
        <w:t>“But what</w:t>
      </w:r>
      <w:ins w:id="4546" w:author="Julia Ringo" w:date="2023-10-21T14:34:00Z">
        <w:r w:rsidR="00FD2D8C">
          <w:rPr>
            <w:rFonts w:ascii="Arial" w:hAnsi="Arial"/>
          </w:rPr>
          <w:t>,</w:t>
        </w:r>
      </w:ins>
      <w:r>
        <w:rPr>
          <w:rFonts w:ascii="Arial" w:hAnsi="Arial"/>
        </w:rPr>
        <w:t xml:space="preserve"> Cassandra? I need to know what’s happening!”</w:t>
      </w:r>
    </w:p>
    <w:p w14:paraId="672A4C81" w14:textId="77777777" w:rsidR="001E2E9B" w:rsidRDefault="00000000">
      <w:pPr>
        <w:pStyle w:val="BodyText"/>
        <w:rPr>
          <w:rFonts w:ascii="Arial" w:hAnsi="Arial"/>
        </w:rPr>
      </w:pPr>
      <w:r>
        <w:rPr>
          <w:rFonts w:ascii="Arial" w:hAnsi="Arial"/>
        </w:rPr>
        <w:t xml:space="preserve">Cassandra sighed. “I can hear them now. The </w:t>
      </w:r>
      <w:r>
        <w:rPr>
          <w:rFonts w:ascii="Arial" w:hAnsi="Arial"/>
          <w:i/>
          <w:iCs/>
        </w:rPr>
        <w:t>Grackle</w:t>
      </w:r>
      <w:r>
        <w:rPr>
          <w:rFonts w:ascii="Arial" w:hAnsi="Arial"/>
        </w:rPr>
        <w:t xml:space="preserve"> is still after us. It is </w:t>
      </w:r>
      <w:proofErr w:type="gramStart"/>
      <w:r>
        <w:rPr>
          <w:rFonts w:ascii="Arial" w:hAnsi="Arial"/>
        </w:rPr>
        <w:t>definitely not</w:t>
      </w:r>
      <w:proofErr w:type="gramEnd"/>
      <w:r>
        <w:rPr>
          <w:rFonts w:ascii="Arial" w:hAnsi="Arial"/>
        </w:rPr>
        <w:t xml:space="preserve"> sinking. As far as I can tell, it isn’t even damaged.”</w:t>
      </w:r>
    </w:p>
    <w:p w14:paraId="5CC5D80A" w14:textId="431A025B" w:rsidR="001E2E9B" w:rsidRDefault="00000000">
      <w:pPr>
        <w:pStyle w:val="BodyText"/>
        <w:rPr>
          <w:rFonts w:ascii="Arial" w:hAnsi="Arial"/>
        </w:rPr>
      </w:pPr>
      <w:r>
        <w:rPr>
          <w:rFonts w:ascii="Arial" w:hAnsi="Arial"/>
        </w:rPr>
        <w:t>Percy spat and lit a cheroot. “It sounded so good. I thought we’d at least have taken a bit of wind out of their sails</w:t>
      </w:r>
      <w:ins w:id="4547" w:author="Julia Ringo" w:date="2023-10-21T14:34:00Z">
        <w:r w:rsidR="00FD2D8C">
          <w:rPr>
            <w:rFonts w:ascii="Arial" w:hAnsi="Arial"/>
          </w:rPr>
          <w:t>.</w:t>
        </w:r>
      </w:ins>
      <w:del w:id="4548" w:author="Julia Ringo" w:date="2023-10-21T14:34:00Z">
        <w:r w:rsidDel="00FD2D8C">
          <w:rPr>
            <w:rFonts w:ascii="Arial" w:hAnsi="Arial"/>
          </w:rPr>
          <w:delText>,</w:delText>
        </w:r>
      </w:del>
      <w:r>
        <w:rPr>
          <w:rFonts w:ascii="Arial" w:hAnsi="Arial"/>
        </w:rPr>
        <w:t xml:space="preserve">” </w:t>
      </w:r>
      <w:ins w:id="4549" w:author="Julia Ringo" w:date="2023-10-21T14:35:00Z">
        <w:r w:rsidR="00FD2D8C">
          <w:rPr>
            <w:rFonts w:ascii="Arial" w:hAnsi="Arial"/>
          </w:rPr>
          <w:t>T</w:t>
        </w:r>
      </w:ins>
      <w:del w:id="4550" w:author="Julia Ringo" w:date="2023-10-21T14:34:00Z">
        <w:r w:rsidDel="00FD2D8C">
          <w:rPr>
            <w:rFonts w:ascii="Arial" w:hAnsi="Arial"/>
          </w:rPr>
          <w:delText>t</w:delText>
        </w:r>
      </w:del>
      <w:r>
        <w:rPr>
          <w:rFonts w:ascii="Arial" w:hAnsi="Arial"/>
        </w:rPr>
        <w:t>his, mostly to herself.</w:t>
      </w:r>
    </w:p>
    <w:p w14:paraId="2CFDD60B" w14:textId="46994B6A" w:rsidR="001E2E9B" w:rsidRDefault="00000000">
      <w:pPr>
        <w:pStyle w:val="BodyText"/>
        <w:rPr>
          <w:rFonts w:ascii="Arial" w:hAnsi="Arial"/>
        </w:rPr>
      </w:pPr>
      <w:r>
        <w:rPr>
          <w:rFonts w:ascii="Arial" w:hAnsi="Arial"/>
        </w:rPr>
        <w:t>“Captain Percy!” Cassandra was shouting now</w:t>
      </w:r>
      <w:ins w:id="4551" w:author="Julia Ringo" w:date="2023-10-21T14:35:00Z">
        <w:r w:rsidR="00FD2D8C">
          <w:rPr>
            <w:rFonts w:ascii="Arial" w:hAnsi="Arial"/>
          </w:rPr>
          <w:t>.</w:t>
        </w:r>
      </w:ins>
      <w:del w:id="4552" w:author="Julia Ringo" w:date="2023-10-21T14:35:00Z">
        <w:r w:rsidDel="00FD2D8C">
          <w:rPr>
            <w:rFonts w:ascii="Arial" w:hAnsi="Arial"/>
          </w:rPr>
          <w:delText>,</w:delText>
        </w:r>
      </w:del>
      <w:r>
        <w:rPr>
          <w:rFonts w:ascii="Arial" w:hAnsi="Arial"/>
        </w:rPr>
        <w:t xml:space="preserve"> “</w:t>
      </w:r>
      <w:ins w:id="4553" w:author="Julia Ringo" w:date="2023-10-21T14:35:00Z">
        <w:r w:rsidR="00FD2D8C">
          <w:rPr>
            <w:rFonts w:ascii="Arial" w:hAnsi="Arial"/>
          </w:rPr>
          <w:t>T</w:t>
        </w:r>
      </w:ins>
      <w:del w:id="4554" w:author="Julia Ringo" w:date="2023-10-21T14:35:00Z">
        <w:r w:rsidDel="00FD2D8C">
          <w:rPr>
            <w:rFonts w:ascii="Arial" w:hAnsi="Arial"/>
          </w:rPr>
          <w:delText>t</w:delText>
        </w:r>
      </w:del>
      <w:r>
        <w:rPr>
          <w:rFonts w:ascii="Arial" w:hAnsi="Arial"/>
        </w:rPr>
        <w:t>here’s a torpedo in the water! They’ve fired at us!”</w:t>
      </w:r>
    </w:p>
    <w:p w14:paraId="210938BE" w14:textId="0DECE932" w:rsidR="001E2E9B" w:rsidRDefault="00000000">
      <w:pPr>
        <w:pStyle w:val="BodyText"/>
        <w:rPr>
          <w:rFonts w:ascii="Arial" w:hAnsi="Arial"/>
        </w:rPr>
      </w:pPr>
      <w:r>
        <w:rPr>
          <w:rFonts w:ascii="Arial" w:hAnsi="Arial"/>
        </w:rPr>
        <w:t>“Stay calm</w:t>
      </w:r>
      <w:ins w:id="4555" w:author="Julia Ringo" w:date="2023-10-21T14:35:00Z">
        <w:r w:rsidR="00FD2D8C">
          <w:rPr>
            <w:rFonts w:ascii="Arial" w:hAnsi="Arial"/>
          </w:rPr>
          <w:t>,</w:t>
        </w:r>
      </w:ins>
      <w:r>
        <w:rPr>
          <w:rFonts w:ascii="Arial" w:hAnsi="Arial"/>
        </w:rPr>
        <w:t xml:space="preserve"> Cassandra.” Percy kept her voice even. “This is important: has the torpedo acquired us? Is it pinging us? If so, we </w:t>
      </w:r>
      <w:proofErr w:type="gramStart"/>
      <w:r>
        <w:rPr>
          <w:rFonts w:ascii="Arial" w:hAnsi="Arial"/>
        </w:rPr>
        <w:t>have to</w:t>
      </w:r>
      <w:proofErr w:type="gramEnd"/>
      <w:r>
        <w:rPr>
          <w:rFonts w:ascii="Arial" w:hAnsi="Arial"/>
        </w:rPr>
        <w:t xml:space="preserve"> dive </w:t>
      </w:r>
      <w:r>
        <w:rPr>
          <w:rFonts w:ascii="Arial" w:hAnsi="Arial"/>
          <w:i/>
          <w:iCs/>
        </w:rPr>
        <w:t>now</w:t>
      </w:r>
      <w:r>
        <w:rPr>
          <w:rFonts w:ascii="Arial" w:hAnsi="Arial"/>
        </w:rPr>
        <w:t>. And if we dive, this plan is over.”</w:t>
      </w:r>
    </w:p>
    <w:p w14:paraId="79D29534" w14:textId="2477D938" w:rsidR="001E2E9B" w:rsidRDefault="00000000">
      <w:pPr>
        <w:pStyle w:val="BodyText"/>
        <w:rPr>
          <w:rFonts w:ascii="Arial" w:hAnsi="Arial"/>
        </w:rPr>
      </w:pPr>
      <w:r>
        <w:rPr>
          <w:rFonts w:ascii="Arial" w:hAnsi="Arial"/>
        </w:rPr>
        <w:t>“I don’t know</w:t>
      </w:r>
      <w:ins w:id="4556" w:author="Julia Ringo" w:date="2023-10-21T14:35:00Z">
        <w:r w:rsidR="00FD2D8C">
          <w:rPr>
            <w:rFonts w:ascii="Arial" w:hAnsi="Arial"/>
          </w:rPr>
          <w:t>,</w:t>
        </w:r>
      </w:ins>
      <w:r>
        <w:rPr>
          <w:rFonts w:ascii="Arial" w:hAnsi="Arial"/>
        </w:rPr>
        <w:t xml:space="preserve"> Captain Percy!”</w:t>
      </w:r>
    </w:p>
    <w:p w14:paraId="1EB2F756" w14:textId="6E31C209" w:rsidR="001E2E9B" w:rsidRDefault="00000000">
      <w:pPr>
        <w:pStyle w:val="BodyText"/>
        <w:rPr>
          <w:rFonts w:ascii="Arial" w:hAnsi="Arial"/>
        </w:rPr>
      </w:pPr>
      <w:r>
        <w:rPr>
          <w:rFonts w:ascii="Arial" w:hAnsi="Arial"/>
        </w:rPr>
        <w:t>“Figure it out</w:t>
      </w:r>
      <w:ins w:id="4557" w:author="Julia Ringo" w:date="2023-10-21T14:35:00Z">
        <w:r w:rsidR="00FD2D8C">
          <w:rPr>
            <w:rFonts w:ascii="Arial" w:hAnsi="Arial"/>
          </w:rPr>
          <w:t>,</w:t>
        </w:r>
      </w:ins>
      <w:r>
        <w:rPr>
          <w:rFonts w:ascii="Arial" w:hAnsi="Arial"/>
        </w:rPr>
        <w:t xml:space="preserve"> Cassandra. You know what a pinging torpedo sounds like. Listen until you can see what’s happening in your head. Then tell me what I need to do.”</w:t>
      </w:r>
    </w:p>
    <w:p w14:paraId="52C75311" w14:textId="77CB53F3" w:rsidR="001E2E9B" w:rsidRDefault="00000000">
      <w:pPr>
        <w:pStyle w:val="BodyText"/>
        <w:rPr>
          <w:rFonts w:ascii="Arial" w:hAnsi="Arial"/>
        </w:rPr>
      </w:pPr>
      <w:r>
        <w:rPr>
          <w:rFonts w:ascii="Arial" w:hAnsi="Arial"/>
        </w:rPr>
        <w:t xml:space="preserve">Cassandra slowly closed her eyes. The earphones of the sonar pumped sound into her head, and her mind passed out of the </w:t>
      </w:r>
      <w:r>
        <w:rPr>
          <w:rFonts w:ascii="Arial" w:hAnsi="Arial"/>
          <w:i/>
          <w:iCs/>
        </w:rPr>
        <w:t>Prospect</w:t>
      </w:r>
      <w:r>
        <w:rPr>
          <w:rFonts w:ascii="Arial" w:hAnsi="Arial"/>
        </w:rPr>
        <w:t xml:space="preserve"> and into the water. She searched around with it, looking to port, then to starboard behind the </w:t>
      </w:r>
      <w:r>
        <w:rPr>
          <w:rFonts w:ascii="Arial" w:hAnsi="Arial"/>
          <w:i/>
          <w:iCs/>
        </w:rPr>
        <w:t>Prospect</w:t>
      </w:r>
      <w:r>
        <w:rPr>
          <w:rFonts w:ascii="Arial" w:hAnsi="Arial"/>
        </w:rPr>
        <w:t>, passing over the dead zone where the prop wash made her deaf. She ho</w:t>
      </w:r>
      <w:ins w:id="4558" w:author="Julia Ringo" w:date="2023-10-21T14:35:00Z">
        <w:r w:rsidR="00FD2D8C">
          <w:rPr>
            <w:rFonts w:ascii="Arial" w:hAnsi="Arial"/>
          </w:rPr>
          <w:t>m</w:t>
        </w:r>
      </w:ins>
      <w:del w:id="4559" w:author="Julia Ringo" w:date="2023-10-21T14:35:00Z">
        <w:r w:rsidDel="00FD2D8C">
          <w:rPr>
            <w:rFonts w:ascii="Arial" w:hAnsi="Arial"/>
          </w:rPr>
          <w:delText>n</w:delText>
        </w:r>
      </w:del>
      <w:r>
        <w:rPr>
          <w:rFonts w:ascii="Arial" w:hAnsi="Arial"/>
        </w:rPr>
        <w:t>ed in on the torpedo</w:t>
      </w:r>
      <w:del w:id="4560" w:author="Julia Ringo" w:date="2023-10-05T13:15:00Z">
        <w:r w:rsidDel="000E7660">
          <w:rPr>
            <w:rFonts w:ascii="Arial" w:hAnsi="Arial"/>
          </w:rPr>
          <w:delText xml:space="preserve"> — </w:delText>
        </w:r>
      </w:del>
      <w:ins w:id="4561" w:author="Julia Ringo" w:date="2023-10-05T13:15:00Z">
        <w:r w:rsidR="000E7660">
          <w:rPr>
            <w:rFonts w:ascii="Arial" w:hAnsi="Arial"/>
          </w:rPr>
          <w:t>—</w:t>
        </w:r>
      </w:ins>
      <w:r>
        <w:rPr>
          <w:rFonts w:ascii="Arial" w:hAnsi="Arial"/>
        </w:rPr>
        <w:t xml:space="preserve">a high whining electric motor just off their rear port side. She wrapped her head around it, and in her </w:t>
      </w:r>
      <w:proofErr w:type="gramStart"/>
      <w:r>
        <w:rPr>
          <w:rFonts w:ascii="Arial" w:hAnsi="Arial"/>
        </w:rPr>
        <w:t>mind</w:t>
      </w:r>
      <w:proofErr w:type="gramEnd"/>
      <w:r>
        <w:rPr>
          <w:rFonts w:ascii="Arial" w:hAnsi="Arial"/>
        </w:rPr>
        <w:t xml:space="preserve"> she could see the machine</w:t>
      </w:r>
      <w:del w:id="4562" w:author="Julia Ringo" w:date="2023-10-05T13:15:00Z">
        <w:r w:rsidDel="000E7660">
          <w:rPr>
            <w:rFonts w:ascii="Arial" w:hAnsi="Arial"/>
          </w:rPr>
          <w:delText xml:space="preserve"> — </w:delText>
        </w:r>
      </w:del>
      <w:ins w:id="4563" w:author="Julia Ringo" w:date="2023-10-21T14:35:00Z">
        <w:r w:rsidR="00FD2D8C">
          <w:rPr>
            <w:rFonts w:ascii="Arial" w:hAnsi="Arial"/>
          </w:rPr>
          <w:t xml:space="preserve">: </w:t>
        </w:r>
      </w:ins>
      <w:r>
        <w:rPr>
          <w:rFonts w:ascii="Arial" w:hAnsi="Arial"/>
        </w:rPr>
        <w:t>a long, slick steel tube slipping through the water at a speed that was far faster than anything else she’d ever seen in her mind’s eye through sonar. It was coming directly toward her.</w:t>
      </w:r>
    </w:p>
    <w:p w14:paraId="43CA8F30" w14:textId="77777777" w:rsidR="001E2E9B" w:rsidRDefault="00000000">
      <w:pPr>
        <w:pStyle w:val="BodyText"/>
        <w:rPr>
          <w:rFonts w:ascii="Arial" w:hAnsi="Arial"/>
        </w:rPr>
      </w:pPr>
      <w:r>
        <w:rPr>
          <w:rFonts w:ascii="Arial" w:hAnsi="Arial"/>
        </w:rPr>
        <w:t>It started pinging. The round ringing echo of it almost hurt her ears.</w:t>
      </w:r>
    </w:p>
    <w:p w14:paraId="4CE40060" w14:textId="43BA00EF" w:rsidR="001E2E9B" w:rsidRDefault="00000000">
      <w:pPr>
        <w:pStyle w:val="BodyText"/>
        <w:rPr>
          <w:rFonts w:ascii="Arial" w:hAnsi="Arial"/>
        </w:rPr>
      </w:pPr>
      <w:r>
        <w:rPr>
          <w:rFonts w:ascii="Arial" w:hAnsi="Arial"/>
        </w:rPr>
        <w:t>“OK Captain Percy,” she said</w:t>
      </w:r>
      <w:ins w:id="4564" w:author="Julia Ringo" w:date="2023-10-21T14:35:00Z">
        <w:r w:rsidR="00FD2D8C">
          <w:rPr>
            <w:rFonts w:ascii="Arial" w:hAnsi="Arial"/>
          </w:rPr>
          <w:t>,</w:t>
        </w:r>
      </w:ins>
      <w:r>
        <w:rPr>
          <w:rFonts w:ascii="Arial" w:hAnsi="Arial"/>
        </w:rPr>
        <w:t xml:space="preserve"> loudly enough for Percy to hear, but keeping her voice calm, “it’s pinging.”</w:t>
      </w:r>
    </w:p>
    <w:p w14:paraId="61EF37D8" w14:textId="77777777" w:rsidR="001E2E9B" w:rsidRDefault="00000000">
      <w:pPr>
        <w:pStyle w:val="BodyText"/>
        <w:rPr>
          <w:rFonts w:ascii="Arial" w:hAnsi="Arial"/>
        </w:rPr>
      </w:pPr>
      <w:r>
        <w:rPr>
          <w:rFonts w:ascii="Arial" w:hAnsi="Arial"/>
        </w:rPr>
        <w:t xml:space="preserve">“That means it has probably armed. Now tell me if it seems like it is tracking the </w:t>
      </w:r>
      <w:r>
        <w:rPr>
          <w:rFonts w:ascii="Arial" w:hAnsi="Arial"/>
          <w:i/>
          <w:iCs/>
        </w:rPr>
        <w:t>Prospect</w:t>
      </w:r>
      <w:r>
        <w:rPr>
          <w:rFonts w:ascii="Arial" w:hAnsi="Arial"/>
        </w:rPr>
        <w:t>. Bastian, come port to 280.”</w:t>
      </w:r>
    </w:p>
    <w:p w14:paraId="313E328F" w14:textId="77777777" w:rsidR="001E2E9B" w:rsidRDefault="00000000">
      <w:pPr>
        <w:pStyle w:val="BodyText"/>
        <w:rPr>
          <w:rFonts w:ascii="Arial" w:hAnsi="Arial"/>
        </w:rPr>
      </w:pPr>
      <w:r>
        <w:rPr>
          <w:rFonts w:ascii="Arial" w:hAnsi="Arial"/>
        </w:rPr>
        <w:t>Bastian spun the rudder control wheel and the boat listed slightly over to one side as it made its turn.</w:t>
      </w:r>
    </w:p>
    <w:p w14:paraId="3A2670AA" w14:textId="45F78F21" w:rsidR="001E2E9B" w:rsidRDefault="00000000">
      <w:pPr>
        <w:pStyle w:val="BodyText"/>
        <w:rPr>
          <w:rFonts w:ascii="Arial" w:hAnsi="Arial"/>
        </w:rPr>
      </w:pPr>
      <w:r>
        <w:rPr>
          <w:rFonts w:ascii="Arial" w:hAnsi="Arial"/>
        </w:rPr>
        <w:t>Cassandra did not hear any corresponding change to the torpedo’s direction. “It doesn’t seem to be tracking us</w:t>
      </w:r>
      <w:ins w:id="4565" w:author="Julia Ringo" w:date="2023-10-21T14:36:00Z">
        <w:r w:rsidR="00FD2D8C">
          <w:rPr>
            <w:rFonts w:ascii="Arial" w:hAnsi="Arial"/>
          </w:rPr>
          <w:t>,</w:t>
        </w:r>
      </w:ins>
      <w:r>
        <w:rPr>
          <w:rFonts w:ascii="Arial" w:hAnsi="Arial"/>
        </w:rPr>
        <w:t xml:space="preserve"> Percy</w:t>
      </w:r>
      <w:del w:id="4566" w:author="Julia Ringo" w:date="2023-10-05T13:15:00Z">
        <w:r w:rsidDel="000E7660">
          <w:rPr>
            <w:rFonts w:ascii="Arial" w:hAnsi="Arial"/>
          </w:rPr>
          <w:delText xml:space="preserve"> — </w:delText>
        </w:r>
      </w:del>
      <w:ins w:id="4567" w:author="Julia Ringo" w:date="2023-10-05T13:15:00Z">
        <w:r w:rsidR="000E7660">
          <w:rPr>
            <w:rFonts w:ascii="Arial" w:hAnsi="Arial"/>
          </w:rPr>
          <w:t>—</w:t>
        </w:r>
      </w:ins>
      <w:r>
        <w:rPr>
          <w:rFonts w:ascii="Arial" w:hAnsi="Arial"/>
        </w:rPr>
        <w:t>no change to direction.”</w:t>
      </w:r>
    </w:p>
    <w:p w14:paraId="6FBD05FE" w14:textId="3D0187ED" w:rsidR="001E2E9B" w:rsidRDefault="00000000">
      <w:pPr>
        <w:pStyle w:val="BodyText"/>
        <w:rPr>
          <w:rFonts w:ascii="Arial" w:hAnsi="Arial"/>
        </w:rPr>
      </w:pPr>
      <w:r>
        <w:rPr>
          <w:rFonts w:ascii="Arial" w:hAnsi="Arial"/>
        </w:rPr>
        <w:lastRenderedPageBreak/>
        <w:t>“OK, it hasn’t acquired us</w:t>
      </w:r>
      <w:del w:id="4568" w:author="Julia Ringo" w:date="2023-10-10T11:08:00Z">
        <w:r w:rsidDel="00B6693A">
          <w:rPr>
            <w:rFonts w:ascii="Arial" w:hAnsi="Arial"/>
          </w:rPr>
          <w:delText>…</w:delText>
        </w:r>
      </w:del>
      <w:ins w:id="4569" w:author="Julia Ringo" w:date="2023-10-10T11:08:00Z">
        <w:r w:rsidR="00B6693A">
          <w:rPr>
            <w:rFonts w:ascii="Arial" w:hAnsi="Arial"/>
          </w:rPr>
          <w:t xml:space="preserve"> . . . </w:t>
        </w:r>
      </w:ins>
      <w:r>
        <w:rPr>
          <w:rFonts w:ascii="Arial" w:hAnsi="Arial"/>
        </w:rPr>
        <w:t xml:space="preserve"> yet. What’s the range?”</w:t>
      </w:r>
    </w:p>
    <w:p w14:paraId="419BD21E" w14:textId="4A3FCC45" w:rsidR="001E2E9B" w:rsidRDefault="00000000">
      <w:pPr>
        <w:pStyle w:val="BodyText"/>
        <w:rPr>
          <w:rFonts w:ascii="Arial" w:hAnsi="Arial"/>
        </w:rPr>
      </w:pPr>
      <w:r>
        <w:rPr>
          <w:rFonts w:ascii="Arial" w:hAnsi="Arial"/>
        </w:rPr>
        <w:t>Cassandra looked at the active sonar rig readout. “</w:t>
      </w:r>
      <w:ins w:id="4570" w:author="Julia Ringo" w:date="2023-10-21T14:37:00Z">
        <w:r w:rsidR="00FD2D8C">
          <w:rPr>
            <w:rFonts w:ascii="Arial" w:hAnsi="Arial"/>
          </w:rPr>
          <w:t>One-point-three</w:t>
        </w:r>
      </w:ins>
      <w:del w:id="4571" w:author="Julia Ringo" w:date="2023-10-21T14:37:00Z">
        <w:r w:rsidDel="00FD2D8C">
          <w:rPr>
            <w:rFonts w:ascii="Arial" w:hAnsi="Arial"/>
          </w:rPr>
          <w:delText>1.3</w:delText>
        </w:r>
      </w:del>
      <w:r>
        <w:rPr>
          <w:rFonts w:ascii="Arial" w:hAnsi="Arial"/>
        </w:rPr>
        <w:t xml:space="preserve"> miles.”</w:t>
      </w:r>
    </w:p>
    <w:p w14:paraId="11D891A8" w14:textId="1B04246E" w:rsidR="001E2E9B" w:rsidRDefault="00000000">
      <w:pPr>
        <w:pStyle w:val="BodyText"/>
        <w:rPr>
          <w:rFonts w:ascii="Arial" w:hAnsi="Arial"/>
        </w:rPr>
      </w:pPr>
      <w:r>
        <w:rPr>
          <w:rFonts w:ascii="Arial" w:hAnsi="Arial"/>
        </w:rPr>
        <w:t>“That’s not very much room to play with</w:t>
      </w:r>
      <w:ins w:id="4572" w:author="Julia Ringo" w:date="2023-10-21T14:36:00Z">
        <w:r w:rsidR="00FD2D8C">
          <w:rPr>
            <w:rFonts w:ascii="Arial" w:hAnsi="Arial"/>
          </w:rPr>
          <w:t>,</w:t>
        </w:r>
      </w:ins>
      <w:r>
        <w:rPr>
          <w:rFonts w:ascii="Arial" w:hAnsi="Arial"/>
        </w:rPr>
        <w:t xml:space="preserve"> Cap,” said Bastian, nervously fingering the throttle control.</w:t>
      </w:r>
    </w:p>
    <w:p w14:paraId="3C589BD2" w14:textId="77777777" w:rsidR="001E2E9B" w:rsidRDefault="00000000">
      <w:pPr>
        <w:pStyle w:val="BodyText"/>
        <w:rPr>
          <w:rFonts w:ascii="Arial" w:hAnsi="Arial"/>
        </w:rPr>
      </w:pPr>
      <w:r>
        <w:rPr>
          <w:rFonts w:ascii="Arial" w:hAnsi="Arial"/>
        </w:rPr>
        <w:t>“I am aware, Bastian.”</w:t>
      </w:r>
    </w:p>
    <w:p w14:paraId="2E5E8D33" w14:textId="77777777" w:rsidR="001E2E9B" w:rsidRDefault="00000000">
      <w:pPr>
        <w:pStyle w:val="BodyText"/>
        <w:rPr>
          <w:rFonts w:ascii="Arial" w:hAnsi="Arial"/>
        </w:rPr>
      </w:pPr>
      <w:r>
        <w:rPr>
          <w:rFonts w:ascii="Arial" w:hAnsi="Arial"/>
        </w:rPr>
        <w:t>Bastian lit a cigarette and blew smoke out from one side of his mouth.</w:t>
      </w:r>
    </w:p>
    <w:p w14:paraId="7C5BA30F" w14:textId="1BD5F24D" w:rsidR="001E2E9B" w:rsidRDefault="00000000">
      <w:pPr>
        <w:pStyle w:val="BodyText"/>
        <w:rPr>
          <w:rFonts w:ascii="Arial" w:hAnsi="Arial"/>
        </w:rPr>
      </w:pPr>
      <w:r>
        <w:rPr>
          <w:rFonts w:ascii="Arial" w:hAnsi="Arial"/>
        </w:rPr>
        <w:t xml:space="preserve">Cassandra let her mind slip out into the water again. The frequency of the torpedo’s pings had increased. It seemed to Cassandra like the device was gaining confidence, more </w:t>
      </w:r>
      <w:del w:id="4573" w:author="Julia Ringo" w:date="2023-10-21T14:37:00Z">
        <w:r w:rsidDel="00FD2D8C">
          <w:rPr>
            <w:rFonts w:ascii="Arial" w:hAnsi="Arial"/>
          </w:rPr>
          <w:delText xml:space="preserve">sure </w:delText>
        </w:r>
      </w:del>
      <w:ins w:id="4574" w:author="Julia Ringo" w:date="2023-10-21T14:37:00Z">
        <w:r w:rsidR="00FD2D8C">
          <w:rPr>
            <w:rFonts w:ascii="Arial" w:hAnsi="Arial"/>
          </w:rPr>
          <w:t>certainty</w:t>
        </w:r>
        <w:r w:rsidR="00FD2D8C">
          <w:rPr>
            <w:rFonts w:ascii="Arial" w:hAnsi="Arial"/>
          </w:rPr>
          <w:t xml:space="preserve"> </w:t>
        </w:r>
      </w:ins>
      <w:r>
        <w:rPr>
          <w:rFonts w:ascii="Arial" w:hAnsi="Arial"/>
        </w:rPr>
        <w:t>of its target. But what was the target?</w:t>
      </w:r>
    </w:p>
    <w:p w14:paraId="628B65DE" w14:textId="77777777" w:rsidR="001E2E9B" w:rsidRDefault="00000000">
      <w:pPr>
        <w:pStyle w:val="BodyText"/>
        <w:rPr>
          <w:rFonts w:ascii="Arial" w:hAnsi="Arial"/>
        </w:rPr>
      </w:pPr>
      <w:r>
        <w:rPr>
          <w:rFonts w:ascii="Arial" w:hAnsi="Arial"/>
        </w:rPr>
        <w:t xml:space="preserve">Cassandra scanned back and forth in wider arcs around the </w:t>
      </w:r>
      <w:r>
        <w:rPr>
          <w:rFonts w:ascii="Arial" w:hAnsi="Arial"/>
          <w:i/>
          <w:iCs/>
        </w:rPr>
        <w:t>Prospect</w:t>
      </w:r>
      <w:r>
        <w:rPr>
          <w:rFonts w:ascii="Arial" w:hAnsi="Arial"/>
        </w:rPr>
        <w:t xml:space="preserve"> with the sonar. Then, farther off to their port side, she could hear a hole in the water. A mass that bounced back the torpedo’s pings at her, and at the same time a void that sucked in her consciousness until her mind passed around and under it, and she could see the shape clearly in her head.</w:t>
      </w:r>
    </w:p>
    <w:p w14:paraId="18CFD363" w14:textId="77777777" w:rsidR="001E2E9B" w:rsidRDefault="00000000">
      <w:pPr>
        <w:pStyle w:val="BodyText"/>
        <w:rPr>
          <w:rFonts w:ascii="Arial" w:hAnsi="Arial"/>
        </w:rPr>
      </w:pPr>
      <w:r>
        <w:rPr>
          <w:rFonts w:ascii="Arial" w:hAnsi="Arial"/>
        </w:rPr>
        <w:t>“Captain Percy! The torpedo is tracking a derelict!” she said.</w:t>
      </w:r>
    </w:p>
    <w:p w14:paraId="77ED395B" w14:textId="77777777" w:rsidR="001E2E9B" w:rsidRDefault="00000000">
      <w:pPr>
        <w:pStyle w:val="BodyText"/>
        <w:rPr>
          <w:rFonts w:ascii="Arial" w:hAnsi="Arial"/>
        </w:rPr>
      </w:pPr>
      <w:r>
        <w:rPr>
          <w:rFonts w:ascii="Arial" w:hAnsi="Arial"/>
        </w:rPr>
        <w:t>“Are you sure?”</w:t>
      </w:r>
    </w:p>
    <w:p w14:paraId="62BE4155" w14:textId="00A93136" w:rsidR="001E2E9B" w:rsidRDefault="00000000">
      <w:pPr>
        <w:pStyle w:val="BodyText"/>
        <w:rPr>
          <w:rFonts w:ascii="Arial" w:hAnsi="Arial"/>
        </w:rPr>
      </w:pPr>
      <w:r>
        <w:rPr>
          <w:rFonts w:ascii="Arial" w:hAnsi="Arial"/>
        </w:rPr>
        <w:t>“Absolutely. It will hit at any</w:t>
      </w:r>
      <w:del w:id="4575" w:author="Julia Ringo" w:date="2023-10-10T11:08:00Z">
        <w:r w:rsidDel="00B6693A">
          <w:rPr>
            <w:rFonts w:ascii="Arial" w:hAnsi="Arial"/>
          </w:rPr>
          <w:delText>…</w:delText>
        </w:r>
      </w:del>
      <w:ins w:id="4576" w:author="Julia Ringo" w:date="2023-10-10T11:08:00Z">
        <w:r w:rsidR="00B6693A">
          <w:rPr>
            <w:rFonts w:ascii="Arial" w:hAnsi="Arial"/>
          </w:rPr>
          <w:t xml:space="preserve"> . . .</w:t>
        </w:r>
      </w:ins>
      <w:r>
        <w:rPr>
          <w:rFonts w:ascii="Arial" w:hAnsi="Arial"/>
        </w:rPr>
        <w:t>” The explosion suddenly pierced her head through her ears. She yanked the headset off, but she was too slow to save her ears from being swamped with a painful and enduring ringing.</w:t>
      </w:r>
    </w:p>
    <w:p w14:paraId="37DD3BA9" w14:textId="77777777" w:rsidR="001E2E9B" w:rsidRDefault="00000000">
      <w:pPr>
        <w:pStyle w:val="BodyText"/>
        <w:rPr>
          <w:rFonts w:ascii="Arial" w:hAnsi="Arial"/>
        </w:rPr>
      </w:pPr>
      <w:r>
        <w:rPr>
          <w:rFonts w:ascii="Arial" w:hAnsi="Arial"/>
        </w:rPr>
        <w:t xml:space="preserve">A second later the detonation rumbled through the hull of the </w:t>
      </w:r>
      <w:r>
        <w:rPr>
          <w:rFonts w:ascii="Arial" w:hAnsi="Arial"/>
          <w:i/>
          <w:iCs/>
        </w:rPr>
        <w:t>Prospect</w:t>
      </w:r>
      <w:r>
        <w:rPr>
          <w:rFonts w:ascii="Arial" w:hAnsi="Arial"/>
        </w:rPr>
        <w:t>.</w:t>
      </w:r>
    </w:p>
    <w:p w14:paraId="3D469DCF" w14:textId="76663845" w:rsidR="001E2E9B" w:rsidRDefault="00000000">
      <w:pPr>
        <w:pStyle w:val="BodyText"/>
        <w:rPr>
          <w:rFonts w:ascii="Arial" w:hAnsi="Arial"/>
        </w:rPr>
      </w:pPr>
      <w:r>
        <w:rPr>
          <w:rFonts w:ascii="Arial" w:hAnsi="Arial"/>
        </w:rPr>
        <w:t>Percy smiled. “Nice work</w:t>
      </w:r>
      <w:ins w:id="4577" w:author="Julia Ringo" w:date="2023-10-21T14:37:00Z">
        <w:r w:rsidR="00FD2D8C">
          <w:rPr>
            <w:rFonts w:ascii="Arial" w:hAnsi="Arial"/>
          </w:rPr>
          <w:t>,</w:t>
        </w:r>
      </w:ins>
      <w:r>
        <w:rPr>
          <w:rFonts w:ascii="Arial" w:hAnsi="Arial"/>
        </w:rPr>
        <w:t xml:space="preserve"> Cassandra! They may not risk another torpedo on us in these waters. They wasted two already, and those things are expensive.”</w:t>
      </w:r>
    </w:p>
    <w:p w14:paraId="5920D8C0" w14:textId="0D04B6D4" w:rsidR="001E2E9B" w:rsidRDefault="00000000">
      <w:pPr>
        <w:pStyle w:val="BodyText"/>
        <w:rPr>
          <w:rFonts w:ascii="Arial" w:hAnsi="Arial"/>
        </w:rPr>
      </w:pPr>
      <w:r>
        <w:rPr>
          <w:rFonts w:ascii="Arial" w:hAnsi="Arial"/>
        </w:rPr>
        <w:t>“Great,” Gregory smirked</w:t>
      </w:r>
      <w:ins w:id="4578" w:author="Julia Ringo" w:date="2023-10-21T14:37:00Z">
        <w:r w:rsidR="00FD2D8C">
          <w:rPr>
            <w:rFonts w:ascii="Arial" w:hAnsi="Arial"/>
          </w:rPr>
          <w:t>.</w:t>
        </w:r>
      </w:ins>
      <w:del w:id="4579" w:author="Julia Ringo" w:date="2023-10-21T14:37:00Z">
        <w:r w:rsidDel="00FD2D8C">
          <w:rPr>
            <w:rFonts w:ascii="Arial" w:hAnsi="Arial"/>
          </w:rPr>
          <w:delText>,</w:delText>
        </w:r>
      </w:del>
      <w:r>
        <w:rPr>
          <w:rFonts w:ascii="Arial" w:hAnsi="Arial"/>
        </w:rPr>
        <w:t xml:space="preserve"> “</w:t>
      </w:r>
      <w:ins w:id="4580" w:author="Julia Ringo" w:date="2023-10-21T14:37:00Z">
        <w:r w:rsidR="00FD2D8C">
          <w:rPr>
            <w:rFonts w:ascii="Arial" w:hAnsi="Arial"/>
          </w:rPr>
          <w:t>S</w:t>
        </w:r>
      </w:ins>
      <w:del w:id="4581" w:author="Julia Ringo" w:date="2023-10-21T14:37:00Z">
        <w:r w:rsidDel="00FD2D8C">
          <w:rPr>
            <w:rFonts w:ascii="Arial" w:hAnsi="Arial"/>
          </w:rPr>
          <w:delText>s</w:delText>
        </w:r>
      </w:del>
      <w:r>
        <w:rPr>
          <w:rFonts w:ascii="Arial" w:hAnsi="Arial"/>
        </w:rPr>
        <w:t>o they’ll just go back to trying to ram us.”</w:t>
      </w:r>
    </w:p>
    <w:p w14:paraId="5C2833B0" w14:textId="77777777" w:rsidR="001E2E9B" w:rsidRDefault="00000000">
      <w:pPr>
        <w:pStyle w:val="BodyText"/>
        <w:rPr>
          <w:rFonts w:ascii="Arial" w:hAnsi="Arial"/>
        </w:rPr>
      </w:pPr>
      <w:r>
        <w:rPr>
          <w:rFonts w:ascii="Arial" w:hAnsi="Arial"/>
        </w:rPr>
        <w:t xml:space="preserve">“Cassandra, the next task is to find the </w:t>
      </w:r>
      <w:r>
        <w:rPr>
          <w:rFonts w:ascii="Arial" w:hAnsi="Arial"/>
          <w:i/>
          <w:iCs/>
        </w:rPr>
        <w:t>Gnat</w:t>
      </w:r>
      <w:r>
        <w:rPr>
          <w:rFonts w:ascii="Arial" w:hAnsi="Arial"/>
        </w:rPr>
        <w:t xml:space="preserve"> and figure out what Hemi is doing,” Percy said.</w:t>
      </w:r>
    </w:p>
    <w:p w14:paraId="0D53BD09" w14:textId="77777777" w:rsidR="001E2E9B" w:rsidRDefault="00000000">
      <w:pPr>
        <w:pStyle w:val="BodyText"/>
        <w:rPr>
          <w:rFonts w:ascii="Arial" w:hAnsi="Arial"/>
        </w:rPr>
      </w:pPr>
      <w:r>
        <w:rPr>
          <w:rFonts w:ascii="Arial" w:hAnsi="Arial"/>
        </w:rPr>
        <w:t>“Right.”</w:t>
      </w:r>
    </w:p>
    <w:p w14:paraId="6087AA6E" w14:textId="77777777" w:rsidR="001E2E9B" w:rsidRDefault="00000000">
      <w:pPr>
        <w:pStyle w:val="BodyText"/>
        <w:rPr>
          <w:rFonts w:ascii="Arial" w:hAnsi="Arial"/>
        </w:rPr>
      </w:pPr>
      <w:r>
        <w:rPr>
          <w:rFonts w:ascii="Arial" w:hAnsi="Arial"/>
        </w:rPr>
        <w:t xml:space="preserve">“And don’t forget to continue to track the </w:t>
      </w:r>
      <w:r>
        <w:rPr>
          <w:rFonts w:ascii="Arial" w:hAnsi="Arial"/>
          <w:i/>
          <w:iCs/>
        </w:rPr>
        <w:t>Grackle</w:t>
      </w:r>
      <w:r>
        <w:rPr>
          <w:rFonts w:ascii="Arial" w:hAnsi="Arial"/>
        </w:rPr>
        <w:t xml:space="preserve"> at the same time. What’s the range?”</w:t>
      </w:r>
    </w:p>
    <w:p w14:paraId="4FA22596" w14:textId="60901C5D" w:rsidR="001E2E9B" w:rsidRDefault="00000000">
      <w:pPr>
        <w:pStyle w:val="BodyText"/>
        <w:rPr>
          <w:rFonts w:ascii="Arial" w:hAnsi="Arial"/>
        </w:rPr>
      </w:pPr>
      <w:r>
        <w:rPr>
          <w:rFonts w:ascii="Arial" w:hAnsi="Arial"/>
        </w:rPr>
        <w:t>“</w:t>
      </w:r>
      <w:ins w:id="4582" w:author="Julia Ringo" w:date="2023-10-21T14:37:00Z">
        <w:r w:rsidR="00FD2D8C">
          <w:rPr>
            <w:rFonts w:ascii="Arial" w:hAnsi="Arial"/>
          </w:rPr>
          <w:t>Two-point-three</w:t>
        </w:r>
      </w:ins>
      <w:del w:id="4583" w:author="Julia Ringo" w:date="2023-10-21T14:37:00Z">
        <w:r w:rsidDel="00FD2D8C">
          <w:rPr>
            <w:rFonts w:ascii="Arial" w:hAnsi="Arial"/>
          </w:rPr>
          <w:delText>2.3</w:delText>
        </w:r>
      </w:del>
      <w:r>
        <w:rPr>
          <w:rFonts w:ascii="Arial" w:hAnsi="Arial"/>
        </w:rPr>
        <w:t xml:space="preserve"> nautical miles. And they are increasing speed now.”</w:t>
      </w:r>
    </w:p>
    <w:p w14:paraId="1A88CD5A" w14:textId="0A9F7469" w:rsidR="001E2E9B" w:rsidRDefault="00000000">
      <w:pPr>
        <w:pStyle w:val="BodyText"/>
        <w:rPr>
          <w:rFonts w:ascii="Arial" w:hAnsi="Arial"/>
        </w:rPr>
      </w:pPr>
      <w:r>
        <w:rPr>
          <w:rFonts w:ascii="Arial" w:hAnsi="Arial"/>
        </w:rPr>
        <w:t>“They’re trying to close on us. Your hunch about ramming might be right</w:t>
      </w:r>
      <w:ins w:id="4584" w:author="Julia Ringo" w:date="2023-10-21T14:38:00Z">
        <w:r w:rsidR="00FD2D8C">
          <w:rPr>
            <w:rFonts w:ascii="Arial" w:hAnsi="Arial"/>
          </w:rPr>
          <w:t>,</w:t>
        </w:r>
      </w:ins>
      <w:r>
        <w:rPr>
          <w:rFonts w:ascii="Arial" w:hAnsi="Arial"/>
        </w:rPr>
        <w:t xml:space="preserve"> Gregory.” Percy glanced at the battery gauges. They were moving fast enough at ten knots that she could see the needles on the battery-charge gauges dropping steadily. Those gauges had passed into the hatched red zone. That </w:t>
      </w:r>
      <w:del w:id="4585" w:author="Julia Ringo" w:date="2023-10-21T14:38:00Z">
        <w:r w:rsidDel="00FD2D8C">
          <w:rPr>
            <w:rFonts w:ascii="Arial" w:hAnsi="Arial"/>
          </w:rPr>
          <w:delText xml:space="preserve">left </w:delText>
        </w:r>
      </w:del>
      <w:ins w:id="4586" w:author="Julia Ringo" w:date="2023-10-21T14:38:00Z">
        <w:r w:rsidR="00FD2D8C">
          <w:rPr>
            <w:rFonts w:ascii="Arial" w:hAnsi="Arial"/>
          </w:rPr>
          <w:t>meant</w:t>
        </w:r>
        <w:r w:rsidR="00FD2D8C">
          <w:rPr>
            <w:rFonts w:ascii="Arial" w:hAnsi="Arial"/>
          </w:rPr>
          <w:t xml:space="preserve"> </w:t>
        </w:r>
      </w:ins>
      <w:r>
        <w:rPr>
          <w:rFonts w:ascii="Arial" w:hAnsi="Arial"/>
        </w:rPr>
        <w:t xml:space="preserve">only a matter of </w:t>
      </w:r>
      <w:del w:id="4587" w:author="Julia Ringo" w:date="2023-10-21T14:38:00Z">
        <w:r w:rsidDel="00FD2D8C">
          <w:rPr>
            <w:rFonts w:ascii="Arial" w:hAnsi="Arial"/>
          </w:rPr>
          <w:delText xml:space="preserve">20 </w:delText>
        </w:r>
      </w:del>
      <w:ins w:id="4588" w:author="Julia Ringo" w:date="2023-10-21T14:38:00Z">
        <w:r w:rsidR="00FD2D8C">
          <w:rPr>
            <w:rFonts w:ascii="Arial" w:hAnsi="Arial"/>
          </w:rPr>
          <w:t>twenty</w:t>
        </w:r>
        <w:r w:rsidR="00FD2D8C">
          <w:rPr>
            <w:rFonts w:ascii="Arial" w:hAnsi="Arial"/>
          </w:rPr>
          <w:t xml:space="preserve"> </w:t>
        </w:r>
      </w:ins>
      <w:r>
        <w:rPr>
          <w:rFonts w:ascii="Arial" w:hAnsi="Arial"/>
        </w:rPr>
        <w:t>minutes or so of battery remain</w:t>
      </w:r>
      <w:ins w:id="4589" w:author="Julia Ringo" w:date="2023-10-21T14:38:00Z">
        <w:r w:rsidR="00FD2D8C">
          <w:rPr>
            <w:rFonts w:ascii="Arial" w:hAnsi="Arial"/>
          </w:rPr>
          <w:t>ed</w:t>
        </w:r>
      </w:ins>
      <w:del w:id="4590" w:author="Julia Ringo" w:date="2023-10-21T14:38:00Z">
        <w:r w:rsidDel="00FD2D8C">
          <w:rPr>
            <w:rFonts w:ascii="Arial" w:hAnsi="Arial"/>
          </w:rPr>
          <w:delText>ing</w:delText>
        </w:r>
      </w:del>
      <w:r>
        <w:rPr>
          <w:rFonts w:ascii="Arial" w:hAnsi="Arial"/>
        </w:rPr>
        <w:t>. After that, they would be forced to remain stationary or surface</w:t>
      </w:r>
      <w:del w:id="4591" w:author="Julia Ringo" w:date="2023-10-05T13:15:00Z">
        <w:r w:rsidDel="000E7660">
          <w:rPr>
            <w:rFonts w:ascii="Arial" w:hAnsi="Arial"/>
          </w:rPr>
          <w:delText xml:space="preserve"> — </w:delText>
        </w:r>
      </w:del>
      <w:ins w:id="4592" w:author="Julia Ringo" w:date="2023-10-05T13:15:00Z">
        <w:r w:rsidR="000E7660">
          <w:rPr>
            <w:rFonts w:ascii="Arial" w:hAnsi="Arial"/>
          </w:rPr>
          <w:t>—</w:t>
        </w:r>
      </w:ins>
      <w:r>
        <w:rPr>
          <w:rFonts w:ascii="Arial" w:hAnsi="Arial"/>
        </w:rPr>
        <w:t>either way</w:t>
      </w:r>
      <w:ins w:id="4593" w:author="Julia Ringo" w:date="2023-10-21T14:38:00Z">
        <w:r w:rsidR="00FD2D8C">
          <w:rPr>
            <w:rFonts w:ascii="Arial" w:hAnsi="Arial"/>
          </w:rPr>
          <w:t>,</w:t>
        </w:r>
      </w:ins>
      <w:r>
        <w:rPr>
          <w:rFonts w:ascii="Arial" w:hAnsi="Arial"/>
        </w:rPr>
        <w:t xml:space="preserve"> they would be an easy target for a final ramming.</w:t>
      </w:r>
    </w:p>
    <w:p w14:paraId="0D3AB1B7" w14:textId="1DEBCA3A" w:rsidR="001E2E9B" w:rsidRDefault="00000000">
      <w:pPr>
        <w:pStyle w:val="BodyText"/>
        <w:rPr>
          <w:rFonts w:ascii="Arial" w:hAnsi="Arial"/>
        </w:rPr>
      </w:pPr>
      <w:r>
        <w:rPr>
          <w:rFonts w:ascii="Arial" w:hAnsi="Arial"/>
        </w:rPr>
        <w:lastRenderedPageBreak/>
        <w:t>“Let’s do what we can to conserve our remaining battery</w:t>
      </w:r>
      <w:ins w:id="4594" w:author="Julia Ringo" w:date="2023-10-21T14:38:00Z">
        <w:r w:rsidR="00FD2D8C">
          <w:rPr>
            <w:rFonts w:ascii="Arial" w:hAnsi="Arial"/>
          </w:rPr>
          <w:t>,</w:t>
        </w:r>
      </w:ins>
      <w:r>
        <w:rPr>
          <w:rFonts w:ascii="Arial" w:hAnsi="Arial"/>
        </w:rPr>
        <w:t xml:space="preserve"> Bastian; shut down the port-side wheel and spin only one wheel. Cassandra, find the </w:t>
      </w:r>
      <w:r>
        <w:rPr>
          <w:rFonts w:ascii="Arial" w:hAnsi="Arial"/>
          <w:i/>
          <w:iCs/>
        </w:rPr>
        <w:t>Gnat</w:t>
      </w:r>
      <w:r>
        <w:rPr>
          <w:rFonts w:ascii="Arial" w:hAnsi="Arial"/>
        </w:rPr>
        <w:t>. Quickly!”</w:t>
      </w:r>
    </w:p>
    <w:p w14:paraId="1FC07FEA" w14:textId="62A9C4A1" w:rsidR="001E2E9B" w:rsidRDefault="00000000">
      <w:pPr>
        <w:pStyle w:val="BodyText"/>
        <w:rPr>
          <w:rFonts w:ascii="Arial" w:hAnsi="Arial"/>
        </w:rPr>
      </w:pPr>
      <w:r>
        <w:rPr>
          <w:rFonts w:ascii="Arial" w:hAnsi="Arial"/>
        </w:rPr>
        <w:t xml:space="preserve">It was not an easy task. While the </w:t>
      </w:r>
      <w:r>
        <w:rPr>
          <w:rFonts w:ascii="Arial" w:hAnsi="Arial"/>
          <w:i/>
          <w:iCs/>
        </w:rPr>
        <w:t>Gnat</w:t>
      </w:r>
      <w:r>
        <w:rPr>
          <w:rFonts w:ascii="Arial" w:hAnsi="Arial"/>
        </w:rPr>
        <w:t xml:space="preserve"> created an earth-shaking amount of noise when running diesel on the surface, its small size and tiny electric motor made it nearly invisible underwater. And even though it was relatively quiet, the noise from the </w:t>
      </w:r>
      <w:r>
        <w:rPr>
          <w:rFonts w:ascii="Arial" w:hAnsi="Arial"/>
          <w:i/>
          <w:iCs/>
        </w:rPr>
        <w:t>Prospect</w:t>
      </w:r>
      <w:r w:rsidRPr="00FD2D8C">
        <w:rPr>
          <w:rFonts w:ascii="Arial" w:hAnsi="Arial"/>
          <w:rPrChange w:id="4595" w:author="Julia Ringo" w:date="2023-10-21T14:38:00Z">
            <w:rPr>
              <w:rFonts w:ascii="Arial" w:hAnsi="Arial"/>
              <w:i/>
              <w:iCs/>
            </w:rPr>
          </w:rPrChange>
        </w:rPr>
        <w:t>’s</w:t>
      </w:r>
      <w:r w:rsidRPr="00FD2D8C">
        <w:rPr>
          <w:rFonts w:ascii="Arial" w:hAnsi="Arial"/>
        </w:rPr>
        <w:t xml:space="preserve"> </w:t>
      </w:r>
      <w:r>
        <w:rPr>
          <w:rFonts w:ascii="Arial" w:hAnsi="Arial"/>
        </w:rPr>
        <w:t xml:space="preserve">electric motors at this speed also drowned out most of the possibility of hearing a target as small as the </w:t>
      </w:r>
      <w:r>
        <w:rPr>
          <w:rFonts w:ascii="Arial" w:hAnsi="Arial"/>
          <w:i/>
          <w:iCs/>
        </w:rPr>
        <w:t>Gnat</w:t>
      </w:r>
      <w:r>
        <w:rPr>
          <w:rFonts w:ascii="Arial" w:hAnsi="Arial"/>
        </w:rPr>
        <w:t xml:space="preserve">. The only way it could be done was by carefully filtering </w:t>
      </w:r>
      <w:ins w:id="4596" w:author="Julia Ringo" w:date="2023-10-21T14:39:00Z">
        <w:r w:rsidR="00FD2D8C">
          <w:rPr>
            <w:rFonts w:ascii="Arial" w:hAnsi="Arial"/>
          </w:rPr>
          <w:t xml:space="preserve">out </w:t>
        </w:r>
      </w:ins>
      <w:r>
        <w:rPr>
          <w:rFonts w:ascii="Arial" w:hAnsi="Arial"/>
        </w:rPr>
        <w:t xml:space="preserve">the </w:t>
      </w:r>
      <w:r>
        <w:rPr>
          <w:rFonts w:ascii="Arial" w:hAnsi="Arial"/>
          <w:i/>
          <w:iCs/>
        </w:rPr>
        <w:t>Prospect</w:t>
      </w:r>
      <w:r w:rsidRPr="00FD2D8C">
        <w:rPr>
          <w:rFonts w:ascii="Arial" w:hAnsi="Arial"/>
          <w:rPrChange w:id="4597" w:author="Julia Ringo" w:date="2023-10-21T14:38:00Z">
            <w:rPr>
              <w:rFonts w:ascii="Arial" w:hAnsi="Arial"/>
              <w:i/>
              <w:iCs/>
            </w:rPr>
          </w:rPrChange>
        </w:rPr>
        <w:t>’s</w:t>
      </w:r>
      <w:r w:rsidRPr="00FD2D8C">
        <w:rPr>
          <w:rFonts w:ascii="Arial" w:hAnsi="Arial"/>
        </w:rPr>
        <w:t xml:space="preserve"> </w:t>
      </w:r>
      <w:r>
        <w:rPr>
          <w:rFonts w:ascii="Arial" w:hAnsi="Arial"/>
        </w:rPr>
        <w:t>motor noise</w:t>
      </w:r>
      <w:del w:id="4598" w:author="Julia Ringo" w:date="2023-10-21T14:39:00Z">
        <w:r w:rsidDel="00FD2D8C">
          <w:rPr>
            <w:rFonts w:ascii="Arial" w:hAnsi="Arial"/>
          </w:rPr>
          <w:delText xml:space="preserve"> out</w:delText>
        </w:r>
      </w:del>
      <w:r>
        <w:rPr>
          <w:rFonts w:ascii="Arial" w:hAnsi="Arial"/>
        </w:rPr>
        <w:t xml:space="preserve">, and then somehow landing the sonar mics precisely on the bearing of the </w:t>
      </w:r>
      <w:r>
        <w:rPr>
          <w:rFonts w:ascii="Arial" w:hAnsi="Arial"/>
          <w:i/>
          <w:iCs/>
        </w:rPr>
        <w:t>Gnat</w:t>
      </w:r>
      <w:r>
        <w:rPr>
          <w:rFonts w:ascii="Arial" w:hAnsi="Arial"/>
        </w:rPr>
        <w:t>. Cassandra flipped filters on and off</w:t>
      </w:r>
      <w:del w:id="4599" w:author="Julia Ringo" w:date="2023-10-21T14:39:00Z">
        <w:r w:rsidDel="00FD2D8C">
          <w:rPr>
            <w:rFonts w:ascii="Arial" w:hAnsi="Arial"/>
          </w:rPr>
          <w:delText>,</w:delText>
        </w:r>
      </w:del>
      <w:r>
        <w:rPr>
          <w:rFonts w:ascii="Arial" w:hAnsi="Arial"/>
        </w:rPr>
        <w:t xml:space="preserve"> and adjusted the fine-control dials carefully. Eventually she managed to limit the noise wash from the </w:t>
      </w:r>
      <w:r>
        <w:rPr>
          <w:rFonts w:ascii="Arial" w:hAnsi="Arial"/>
          <w:i/>
          <w:iCs/>
        </w:rPr>
        <w:t>Prospect</w:t>
      </w:r>
      <w:r>
        <w:rPr>
          <w:rFonts w:ascii="Arial" w:hAnsi="Arial"/>
        </w:rPr>
        <w:t xml:space="preserve"> </w:t>
      </w:r>
      <w:del w:id="4600" w:author="Julia Ringo" w:date="2023-10-21T14:39:00Z">
        <w:r w:rsidDel="00FD2D8C">
          <w:rPr>
            <w:rFonts w:ascii="Arial" w:hAnsi="Arial"/>
          </w:rPr>
          <w:delText>to a degree that gave</w:delText>
        </w:r>
      </w:del>
      <w:ins w:id="4601" w:author="Julia Ringo" w:date="2023-10-21T14:39:00Z">
        <w:r w:rsidR="00FD2D8C">
          <w:rPr>
            <w:rFonts w:ascii="Arial" w:hAnsi="Arial"/>
          </w:rPr>
          <w:t>enough to give</w:t>
        </w:r>
      </w:ins>
      <w:r>
        <w:rPr>
          <w:rFonts w:ascii="Arial" w:hAnsi="Arial"/>
        </w:rPr>
        <w:t xml:space="preserve"> her </w:t>
      </w:r>
      <w:del w:id="4602" w:author="Julia Ringo" w:date="2023-10-21T14:39:00Z">
        <w:r w:rsidDel="00FD2D8C">
          <w:rPr>
            <w:rFonts w:ascii="Arial" w:hAnsi="Arial"/>
          </w:rPr>
          <w:delText xml:space="preserve">some </w:delText>
        </w:r>
      </w:del>
      <w:ins w:id="4603" w:author="Julia Ringo" w:date="2023-10-21T14:39:00Z">
        <w:r w:rsidR="00FD2D8C">
          <w:rPr>
            <w:rFonts w:ascii="Arial" w:hAnsi="Arial"/>
          </w:rPr>
          <w:t>a</w:t>
        </w:r>
        <w:r w:rsidR="00FD2D8C">
          <w:rPr>
            <w:rFonts w:ascii="Arial" w:hAnsi="Arial"/>
          </w:rPr>
          <w:t xml:space="preserve"> </w:t>
        </w:r>
      </w:ins>
      <w:r>
        <w:rPr>
          <w:rFonts w:ascii="Arial" w:hAnsi="Arial"/>
        </w:rPr>
        <w:t xml:space="preserve">sense </w:t>
      </w:r>
      <w:ins w:id="4604" w:author="Julia Ringo" w:date="2023-10-21T14:39:00Z">
        <w:r w:rsidR="00FD2D8C">
          <w:rPr>
            <w:rFonts w:ascii="Arial" w:hAnsi="Arial"/>
          </w:rPr>
          <w:t xml:space="preserve">that </w:t>
        </w:r>
      </w:ins>
      <w:r>
        <w:rPr>
          <w:rFonts w:ascii="Arial" w:hAnsi="Arial"/>
        </w:rPr>
        <w:t>she might be able to hear her way around it.</w:t>
      </w:r>
    </w:p>
    <w:p w14:paraId="36F803F5" w14:textId="3925749C" w:rsidR="001E2E9B" w:rsidRDefault="00000000">
      <w:pPr>
        <w:pStyle w:val="BodyText"/>
        <w:rPr>
          <w:rFonts w:ascii="Arial" w:hAnsi="Arial"/>
        </w:rPr>
      </w:pPr>
      <w:r>
        <w:rPr>
          <w:rFonts w:ascii="Arial" w:hAnsi="Arial"/>
        </w:rPr>
        <w:t>She scanned and scanned, back and forth. All the way around the bow</w:t>
      </w:r>
      <w:ins w:id="4605" w:author="Julia Ringo" w:date="2023-10-21T14:39:00Z">
        <w:r w:rsidR="00FD2D8C">
          <w:rPr>
            <w:rFonts w:ascii="Arial" w:hAnsi="Arial"/>
          </w:rPr>
          <w:t>,</w:t>
        </w:r>
      </w:ins>
      <w:r>
        <w:rPr>
          <w:rFonts w:ascii="Arial" w:hAnsi="Arial"/>
        </w:rPr>
        <w:t xml:space="preserve"> too, but mostly focusing on the direction behind</w:t>
      </w:r>
      <w:ins w:id="4606" w:author="Julia Ringo" w:date="2023-10-21T14:39:00Z">
        <w:r w:rsidR="00FD2D8C">
          <w:rPr>
            <w:rFonts w:ascii="Arial" w:hAnsi="Arial"/>
          </w:rPr>
          <w:t>,</w:t>
        </w:r>
      </w:ins>
      <w:r>
        <w:rPr>
          <w:rFonts w:ascii="Arial" w:hAnsi="Arial"/>
        </w:rPr>
        <w:t xml:space="preserve"> where she had last heard the little boat moving. Her mind was out there, deep in the water behind her, but there was nothing but darkness. She felt like she was blind to everything except for her sense of the </w:t>
      </w:r>
      <w:r>
        <w:rPr>
          <w:rFonts w:ascii="Arial" w:hAnsi="Arial"/>
          <w:i/>
          <w:iCs/>
        </w:rPr>
        <w:t>Prospect</w:t>
      </w:r>
      <w:r w:rsidRPr="00FD2D8C">
        <w:rPr>
          <w:rFonts w:ascii="Arial" w:hAnsi="Arial"/>
          <w:rPrChange w:id="4607" w:author="Julia Ringo" w:date="2023-10-21T14:39:00Z">
            <w:rPr>
              <w:rFonts w:ascii="Arial" w:hAnsi="Arial"/>
              <w:i/>
              <w:iCs/>
            </w:rPr>
          </w:rPrChange>
        </w:rPr>
        <w:t>’s</w:t>
      </w:r>
      <w:r w:rsidRPr="00FD2D8C">
        <w:rPr>
          <w:rFonts w:ascii="Arial" w:hAnsi="Arial"/>
        </w:rPr>
        <w:t xml:space="preserve"> </w:t>
      </w:r>
      <w:r>
        <w:rPr>
          <w:rFonts w:ascii="Arial" w:hAnsi="Arial"/>
        </w:rPr>
        <w:t xml:space="preserve">position, and the </w:t>
      </w:r>
      <w:r>
        <w:rPr>
          <w:rFonts w:ascii="Arial" w:hAnsi="Arial"/>
          <w:i/>
          <w:iCs/>
        </w:rPr>
        <w:t>Grackle</w:t>
      </w:r>
      <w:r>
        <w:rPr>
          <w:rFonts w:ascii="Arial" w:hAnsi="Arial"/>
        </w:rPr>
        <w:t xml:space="preserve"> steadily gaining on them.</w:t>
      </w:r>
    </w:p>
    <w:p w14:paraId="63BCA093" w14:textId="40EBA1E1" w:rsidR="001E2E9B" w:rsidRDefault="00000000">
      <w:pPr>
        <w:pStyle w:val="BodyText"/>
        <w:rPr>
          <w:rFonts w:ascii="Arial" w:hAnsi="Arial"/>
        </w:rPr>
      </w:pPr>
      <w:r>
        <w:rPr>
          <w:rFonts w:ascii="Arial" w:hAnsi="Arial"/>
        </w:rPr>
        <w:t xml:space="preserve">Then she heard the faintest rhythmic pumping noise, off to the starboard side. It had to be mechanical, and the </w:t>
      </w:r>
      <w:r>
        <w:rPr>
          <w:rFonts w:ascii="Arial" w:hAnsi="Arial"/>
          <w:i/>
          <w:iCs/>
        </w:rPr>
        <w:t>Gnat</w:t>
      </w:r>
      <w:r>
        <w:rPr>
          <w:rFonts w:ascii="Arial" w:hAnsi="Arial"/>
        </w:rPr>
        <w:t xml:space="preserve"> was the only other machine in the area. She locked in on it</w:t>
      </w:r>
      <w:del w:id="4608" w:author="Julia Ringo" w:date="2023-10-21T14:39:00Z">
        <w:r w:rsidDel="00FD2D8C">
          <w:rPr>
            <w:rFonts w:ascii="Arial" w:hAnsi="Arial"/>
          </w:rPr>
          <w:delText>,</w:delText>
        </w:r>
      </w:del>
      <w:r>
        <w:rPr>
          <w:rFonts w:ascii="Arial" w:hAnsi="Arial"/>
        </w:rPr>
        <w:t xml:space="preserve"> and tracked it carefully for a minute. “I’ve got them</w:t>
      </w:r>
      <w:ins w:id="4609" w:author="Julia Ringo" w:date="2023-10-21T14:39:00Z">
        <w:r w:rsidR="00FD2D8C">
          <w:rPr>
            <w:rFonts w:ascii="Arial" w:hAnsi="Arial"/>
          </w:rPr>
          <w:t>,</w:t>
        </w:r>
      </w:ins>
      <w:r>
        <w:rPr>
          <w:rFonts w:ascii="Arial" w:hAnsi="Arial"/>
        </w:rPr>
        <w:t xml:space="preserve"> Captain Percy. </w:t>
      </w:r>
      <w:del w:id="4610" w:author="Julia Ringo" w:date="2023-10-21T14:39:00Z">
        <w:r w:rsidDel="00FD2D8C">
          <w:rPr>
            <w:rFonts w:ascii="Arial" w:hAnsi="Arial"/>
          </w:rPr>
          <w:delText xml:space="preserve">30 </w:delText>
        </w:r>
      </w:del>
      <w:ins w:id="4611" w:author="Julia Ringo" w:date="2023-10-21T14:39:00Z">
        <w:r w:rsidR="00FD2D8C">
          <w:rPr>
            <w:rFonts w:ascii="Arial" w:hAnsi="Arial"/>
          </w:rPr>
          <w:t>Thirty</w:t>
        </w:r>
        <w:r w:rsidR="00FD2D8C">
          <w:rPr>
            <w:rFonts w:ascii="Arial" w:hAnsi="Arial"/>
          </w:rPr>
          <w:t xml:space="preserve"> </w:t>
        </w:r>
      </w:ins>
      <w:r>
        <w:rPr>
          <w:rFonts w:ascii="Arial" w:hAnsi="Arial"/>
        </w:rPr>
        <w:t>meters down, almost directly off our starboard side. Range: about a quarter mile.”</w:t>
      </w:r>
    </w:p>
    <w:p w14:paraId="566907AF" w14:textId="77777777" w:rsidR="001E2E9B" w:rsidRDefault="00000000">
      <w:pPr>
        <w:pStyle w:val="BodyText"/>
        <w:rPr>
          <w:rFonts w:ascii="Arial" w:hAnsi="Arial"/>
        </w:rPr>
      </w:pPr>
      <w:r>
        <w:rPr>
          <w:rFonts w:ascii="Arial" w:hAnsi="Arial"/>
        </w:rPr>
        <w:t>“Excellent. They might hear us on ship-to-ship.” Percy pulled down the mic and called out into the water for Shakes.</w:t>
      </w:r>
    </w:p>
    <w:p w14:paraId="1658AE13" w14:textId="77777777" w:rsidR="001E2E9B" w:rsidRDefault="00000000">
      <w:pPr>
        <w:pStyle w:val="BodyText"/>
        <w:rPr>
          <w:rFonts w:ascii="Arial" w:hAnsi="Arial"/>
        </w:rPr>
      </w:pPr>
      <w:r>
        <w:rPr>
          <w:rFonts w:ascii="Arial" w:hAnsi="Arial"/>
        </w:rPr>
        <w:t>“</w:t>
      </w:r>
      <w:r>
        <w:rPr>
          <w:rFonts w:ascii="Arial" w:hAnsi="Arial"/>
          <w:i/>
          <w:iCs/>
        </w:rPr>
        <w:t>Prospect</w:t>
      </w:r>
      <w:r>
        <w:rPr>
          <w:rFonts w:ascii="Arial" w:hAnsi="Arial"/>
        </w:rPr>
        <w:t>! Captain Shakes here. I read you. Nice to hear you didn’t go down with that last torp.”</w:t>
      </w:r>
    </w:p>
    <w:p w14:paraId="631ADF26" w14:textId="0BD165E5" w:rsidR="001E2E9B" w:rsidRDefault="00000000">
      <w:pPr>
        <w:pStyle w:val="BodyText"/>
        <w:rPr>
          <w:rFonts w:ascii="Arial" w:hAnsi="Arial"/>
        </w:rPr>
      </w:pPr>
      <w:r>
        <w:rPr>
          <w:rFonts w:ascii="Arial" w:hAnsi="Arial"/>
        </w:rPr>
        <w:t>“Indeed. Unfortunately</w:t>
      </w:r>
      <w:ins w:id="4612" w:author="Julia Ringo" w:date="2023-10-21T14:40:00Z">
        <w:r w:rsidR="00FD2D8C">
          <w:rPr>
            <w:rFonts w:ascii="Arial" w:hAnsi="Arial"/>
          </w:rPr>
          <w:t>,</w:t>
        </w:r>
      </w:ins>
      <w:r>
        <w:rPr>
          <w:rFonts w:ascii="Arial" w:hAnsi="Arial"/>
        </w:rPr>
        <w:t xml:space="preserve"> Gregory here has a theory that now the </w:t>
      </w:r>
      <w:r>
        <w:rPr>
          <w:rFonts w:ascii="Arial" w:hAnsi="Arial"/>
          <w:i/>
          <w:iCs/>
        </w:rPr>
        <w:t>Grackle</w:t>
      </w:r>
      <w:r>
        <w:rPr>
          <w:rFonts w:ascii="Arial" w:hAnsi="Arial"/>
        </w:rPr>
        <w:t xml:space="preserve"> is after us for another ramming. Based on the speed they’ve put </w:t>
      </w:r>
      <w:proofErr w:type="gramStart"/>
      <w:r>
        <w:rPr>
          <w:rFonts w:ascii="Arial" w:hAnsi="Arial"/>
        </w:rPr>
        <w:t>on,</w:t>
      </w:r>
      <w:proofErr w:type="gramEnd"/>
      <w:r>
        <w:rPr>
          <w:rFonts w:ascii="Arial" w:hAnsi="Arial"/>
        </w:rPr>
        <w:t xml:space="preserve"> I’m inclined to agree with him. So</w:t>
      </w:r>
      <w:del w:id="4613" w:author="Julia Ringo" w:date="2023-10-10T11:08:00Z">
        <w:r w:rsidDel="00B6693A">
          <w:rPr>
            <w:rFonts w:ascii="Arial" w:hAnsi="Arial"/>
          </w:rPr>
          <w:delText>…</w:delText>
        </w:r>
      </w:del>
      <w:ins w:id="4614" w:author="Julia Ringo" w:date="2023-10-10T11:08:00Z">
        <w:r w:rsidR="00B6693A">
          <w:rPr>
            <w:rFonts w:ascii="Arial" w:hAnsi="Arial"/>
          </w:rPr>
          <w:t xml:space="preserve"> . . . </w:t>
        </w:r>
      </w:ins>
      <w:del w:id="4615" w:author="Julia Ringo" w:date="2023-10-21T14:40:00Z">
        <w:r w:rsidDel="00FD2D8C">
          <w:rPr>
            <w:rFonts w:ascii="Arial" w:hAnsi="Arial"/>
          </w:rPr>
          <w:delText xml:space="preserve"> </w:delText>
        </w:r>
      </w:del>
      <w:r>
        <w:rPr>
          <w:rFonts w:ascii="Arial" w:hAnsi="Arial"/>
        </w:rPr>
        <w:t>what’s the plan now?”</w:t>
      </w:r>
    </w:p>
    <w:p w14:paraId="18EFA340" w14:textId="0FCD8E3E" w:rsidR="001E2E9B" w:rsidRDefault="00000000">
      <w:pPr>
        <w:pStyle w:val="BodyText"/>
        <w:rPr>
          <w:rFonts w:ascii="Arial" w:hAnsi="Arial"/>
        </w:rPr>
      </w:pPr>
      <w:r>
        <w:rPr>
          <w:rFonts w:ascii="Arial" w:hAnsi="Arial"/>
        </w:rPr>
        <w:t>“Aye. Well</w:t>
      </w:r>
      <w:ins w:id="4616" w:author="Julia Ringo" w:date="2023-10-21T14:40:00Z">
        <w:r w:rsidR="00FD2D8C">
          <w:rPr>
            <w:rFonts w:ascii="Arial" w:hAnsi="Arial"/>
          </w:rPr>
          <w:t>,</w:t>
        </w:r>
      </w:ins>
      <w:r>
        <w:rPr>
          <w:rFonts w:ascii="Arial" w:hAnsi="Arial"/>
        </w:rPr>
        <w:t xml:space="preserve"> Hemi says he still thinks he can take them down. He just needs to deliver one of his devices to a weaker part of their sub than the ram</w:t>
      </w:r>
      <w:del w:id="4617" w:author="Julia Ringo" w:date="2023-10-05T13:15:00Z">
        <w:r w:rsidDel="000E7660">
          <w:rPr>
            <w:rFonts w:ascii="Arial" w:hAnsi="Arial"/>
          </w:rPr>
          <w:delText xml:space="preserve"> — </w:delText>
        </w:r>
      </w:del>
      <w:ins w:id="4618" w:author="Julia Ringo" w:date="2023-10-05T13:15:00Z">
        <w:r w:rsidR="000E7660">
          <w:rPr>
            <w:rFonts w:ascii="Arial" w:hAnsi="Arial"/>
          </w:rPr>
          <w:t>—</w:t>
        </w:r>
      </w:ins>
      <w:r>
        <w:rPr>
          <w:rFonts w:ascii="Arial" w:hAnsi="Arial"/>
        </w:rPr>
        <w:t>which is what they detonated the last one with.”</w:t>
      </w:r>
    </w:p>
    <w:p w14:paraId="3C569E0D" w14:textId="77777777" w:rsidR="001E2E9B" w:rsidRDefault="00000000">
      <w:pPr>
        <w:pStyle w:val="BodyText"/>
        <w:rPr>
          <w:rFonts w:ascii="Arial" w:hAnsi="Arial"/>
        </w:rPr>
      </w:pPr>
      <w:r>
        <w:rPr>
          <w:rFonts w:ascii="Arial" w:hAnsi="Arial"/>
        </w:rPr>
        <w:t>“And how is he going to do that?”</w:t>
      </w:r>
    </w:p>
    <w:p w14:paraId="61FA1D5B" w14:textId="17CBE186" w:rsidR="001E2E9B" w:rsidRDefault="00000000">
      <w:pPr>
        <w:pStyle w:val="BodyText"/>
        <w:rPr>
          <w:rFonts w:ascii="Arial" w:hAnsi="Arial"/>
        </w:rPr>
      </w:pPr>
      <w:r>
        <w:rPr>
          <w:rFonts w:ascii="Arial" w:hAnsi="Arial"/>
        </w:rPr>
        <w:t xml:space="preserve">“No idea. I’m just steering the boat the way the </w:t>
      </w:r>
      <w:ins w:id="4619" w:author="Julia Ringo" w:date="2023-10-21T14:40:00Z">
        <w:r w:rsidR="00FD2D8C">
          <w:rPr>
            <w:rFonts w:ascii="Arial" w:hAnsi="Arial"/>
          </w:rPr>
          <w:t>b</w:t>
        </w:r>
      </w:ins>
      <w:del w:id="4620" w:author="Julia Ringo" w:date="2023-10-21T14:40:00Z">
        <w:r w:rsidDel="00FD2D8C">
          <w:rPr>
            <w:rFonts w:ascii="Arial" w:hAnsi="Arial"/>
          </w:rPr>
          <w:delText>B</w:delText>
        </w:r>
      </w:del>
      <w:r>
        <w:rPr>
          <w:rFonts w:ascii="Arial" w:hAnsi="Arial"/>
        </w:rPr>
        <w:t>oss says. Hang on</w:t>
      </w:r>
      <w:del w:id="4621" w:author="Julia Ringo" w:date="2023-10-10T11:08:00Z">
        <w:r w:rsidDel="00B6693A">
          <w:rPr>
            <w:rFonts w:ascii="Arial" w:hAnsi="Arial"/>
          </w:rPr>
          <w:delText>…</w:delText>
        </w:r>
      </w:del>
      <w:ins w:id="4622" w:author="Julia Ringo" w:date="2023-10-10T11:08:00Z">
        <w:r w:rsidR="00B6693A">
          <w:rPr>
            <w:rFonts w:ascii="Arial" w:hAnsi="Arial"/>
          </w:rPr>
          <w:t xml:space="preserve"> . . .</w:t>
        </w:r>
      </w:ins>
      <w:r>
        <w:rPr>
          <w:rFonts w:ascii="Arial" w:hAnsi="Arial"/>
        </w:rPr>
        <w:t>” A few seconds of static came across the radio, and then Shakes picked up again. “Hemi says you should just keep running</w:t>
      </w:r>
      <w:del w:id="4623" w:author="Julia Ringo" w:date="2023-10-05T13:15:00Z">
        <w:r w:rsidDel="000E7660">
          <w:rPr>
            <w:rFonts w:ascii="Arial" w:hAnsi="Arial"/>
          </w:rPr>
          <w:delText xml:space="preserve"> — </w:delText>
        </w:r>
      </w:del>
      <w:ins w:id="4624" w:author="Julia Ringo" w:date="2023-10-05T13:15:00Z">
        <w:r w:rsidR="000E7660">
          <w:rPr>
            <w:rFonts w:ascii="Arial" w:hAnsi="Arial"/>
          </w:rPr>
          <w:t>—</w:t>
        </w:r>
      </w:ins>
      <w:r>
        <w:rPr>
          <w:rFonts w:ascii="Arial" w:hAnsi="Arial"/>
        </w:rPr>
        <w:t>make evasive moves if you can. He’s going to maneuver us into position to deliver a second device.”</w:t>
      </w:r>
    </w:p>
    <w:p w14:paraId="53451495" w14:textId="11AC19A5" w:rsidR="001E2E9B" w:rsidRDefault="00000000">
      <w:pPr>
        <w:pStyle w:val="BodyText"/>
        <w:rPr>
          <w:rFonts w:ascii="Arial" w:hAnsi="Arial"/>
        </w:rPr>
      </w:pPr>
      <w:r>
        <w:rPr>
          <w:rFonts w:ascii="Arial" w:hAnsi="Arial"/>
        </w:rPr>
        <w:t xml:space="preserve">“OK. But keep in mind we’re down to maybe </w:t>
      </w:r>
      <w:del w:id="4625" w:author="Julia Ringo" w:date="2023-10-21T14:40:00Z">
        <w:r w:rsidDel="00FD2D8C">
          <w:rPr>
            <w:rFonts w:ascii="Arial" w:hAnsi="Arial"/>
          </w:rPr>
          <w:delText xml:space="preserve">15 </w:delText>
        </w:r>
      </w:del>
      <w:ins w:id="4626" w:author="Julia Ringo" w:date="2023-10-21T14:40:00Z">
        <w:r w:rsidR="00FD2D8C">
          <w:rPr>
            <w:rFonts w:ascii="Arial" w:hAnsi="Arial"/>
          </w:rPr>
          <w:t>fifteen</w:t>
        </w:r>
        <w:r w:rsidR="00FD2D8C">
          <w:rPr>
            <w:rFonts w:ascii="Arial" w:hAnsi="Arial"/>
          </w:rPr>
          <w:t xml:space="preserve"> </w:t>
        </w:r>
      </w:ins>
      <w:r>
        <w:rPr>
          <w:rFonts w:ascii="Arial" w:hAnsi="Arial"/>
        </w:rPr>
        <w:t>minutes on the battery here. As soon as that’s gone, we’re a dead-in-the-water target for a boat with an intention to ram.”</w:t>
      </w:r>
    </w:p>
    <w:p w14:paraId="1C3380E2" w14:textId="76472B99" w:rsidR="001E2E9B" w:rsidRDefault="00000000">
      <w:pPr>
        <w:pStyle w:val="BodyText"/>
        <w:rPr>
          <w:rFonts w:ascii="Arial" w:hAnsi="Arial"/>
        </w:rPr>
      </w:pPr>
      <w:r>
        <w:rPr>
          <w:rFonts w:ascii="Arial" w:hAnsi="Arial"/>
        </w:rPr>
        <w:lastRenderedPageBreak/>
        <w:t>Another second passed. “Hemi says</w:t>
      </w:r>
      <w:del w:id="4627" w:author="Julia Ringo" w:date="2023-10-05T13:15:00Z">
        <w:r w:rsidDel="000E7660">
          <w:rPr>
            <w:rFonts w:ascii="Arial" w:hAnsi="Arial"/>
          </w:rPr>
          <w:delText xml:space="preserve"> — </w:delText>
        </w:r>
      </w:del>
      <w:ins w:id="4628" w:author="Julia Ringo" w:date="2023-10-05T13:15:00Z">
        <w:r w:rsidR="000E7660">
          <w:rPr>
            <w:rFonts w:ascii="Arial" w:hAnsi="Arial"/>
          </w:rPr>
          <w:t>—</w:t>
        </w:r>
      </w:ins>
      <w:r>
        <w:rPr>
          <w:rFonts w:ascii="Arial" w:hAnsi="Arial"/>
        </w:rPr>
        <w:t>get this</w:t>
      </w:r>
      <w:del w:id="4629" w:author="Julia Ringo" w:date="2023-10-05T13:15:00Z">
        <w:r w:rsidDel="000E7660">
          <w:rPr>
            <w:rFonts w:ascii="Arial" w:hAnsi="Arial"/>
          </w:rPr>
          <w:delText xml:space="preserve"> — </w:delText>
        </w:r>
      </w:del>
      <w:ins w:id="4630" w:author="Julia Ringo" w:date="2023-10-05T13:15:00Z">
        <w:r w:rsidR="000E7660">
          <w:rPr>
            <w:rFonts w:ascii="Arial" w:hAnsi="Arial"/>
          </w:rPr>
          <w:t>—</w:t>
        </w:r>
      </w:ins>
      <w:del w:id="4631" w:author="Julia Ringo" w:date="2023-10-21T14:40:00Z">
        <w:r w:rsidDel="00FD2D8C">
          <w:rPr>
            <w:rFonts w:ascii="Arial" w:hAnsi="Arial"/>
          </w:rPr>
          <w:delText>‘</w:delText>
        </w:r>
      </w:del>
      <w:r>
        <w:rPr>
          <w:rFonts w:ascii="Arial" w:hAnsi="Arial"/>
        </w:rPr>
        <w:t xml:space="preserve">he will </w:t>
      </w:r>
      <w:ins w:id="4632" w:author="Julia Ringo" w:date="2023-10-21T14:40:00Z">
        <w:r w:rsidR="00FD2D8C">
          <w:rPr>
            <w:rFonts w:ascii="Arial" w:hAnsi="Arial"/>
          </w:rPr>
          <w:t>‘</w:t>
        </w:r>
      </w:ins>
      <w:r>
        <w:rPr>
          <w:rFonts w:ascii="Arial" w:hAnsi="Arial"/>
        </w:rPr>
        <w:t>take your remaining battery into his calculations.’”</w:t>
      </w:r>
    </w:p>
    <w:p w14:paraId="7EE40F07" w14:textId="672A3D0E" w:rsidR="001E2E9B" w:rsidRDefault="00000000">
      <w:pPr>
        <w:pStyle w:val="BodyText"/>
        <w:rPr>
          <w:rFonts w:ascii="Arial" w:hAnsi="Arial"/>
        </w:rPr>
      </w:pPr>
      <w:r>
        <w:rPr>
          <w:rFonts w:ascii="Arial" w:hAnsi="Arial"/>
        </w:rPr>
        <w:t>“If anyone beside Hemi had said that to me, I wouldn’t be able to take it as any kind of reassurance. Don’t sink</w:t>
      </w:r>
      <w:ins w:id="4633" w:author="Julia Ringo" w:date="2023-10-21T14:41:00Z">
        <w:r w:rsidR="00FD2D8C">
          <w:rPr>
            <w:rFonts w:ascii="Arial" w:hAnsi="Arial"/>
          </w:rPr>
          <w:t>,</w:t>
        </w:r>
      </w:ins>
      <w:r>
        <w:rPr>
          <w:rFonts w:ascii="Arial" w:hAnsi="Arial"/>
        </w:rPr>
        <w:t xml:space="preserve"> Captain Shakes</w:t>
      </w:r>
      <w:del w:id="4634" w:author="Julia Ringo" w:date="2023-10-05T13:15:00Z">
        <w:r w:rsidDel="000E7660">
          <w:rPr>
            <w:rFonts w:ascii="Arial" w:hAnsi="Arial"/>
          </w:rPr>
          <w:delText xml:space="preserve"> — </w:delText>
        </w:r>
      </w:del>
      <w:ins w:id="4635" w:author="Julia Ringo" w:date="2023-10-05T13:15:00Z">
        <w:r w:rsidR="000E7660">
          <w:rPr>
            <w:rFonts w:ascii="Arial" w:hAnsi="Arial"/>
          </w:rPr>
          <w:t>—</w:t>
        </w:r>
      </w:ins>
      <w:r>
        <w:rPr>
          <w:rFonts w:ascii="Arial" w:hAnsi="Arial"/>
        </w:rPr>
        <w:t>I need Hemi back.”</w:t>
      </w:r>
    </w:p>
    <w:p w14:paraId="0E2170D7" w14:textId="612DF9B0" w:rsidR="001E2E9B" w:rsidRDefault="00000000">
      <w:pPr>
        <w:pStyle w:val="BodyText"/>
        <w:rPr>
          <w:rFonts w:ascii="Arial" w:hAnsi="Arial"/>
        </w:rPr>
      </w:pPr>
      <w:r>
        <w:rPr>
          <w:rFonts w:ascii="Arial" w:hAnsi="Arial"/>
        </w:rPr>
        <w:t>“Don’t you sink either</w:t>
      </w:r>
      <w:ins w:id="4636" w:author="Julia Ringo" w:date="2023-10-21T14:41:00Z">
        <w:r w:rsidR="00FD2D8C">
          <w:rPr>
            <w:rFonts w:ascii="Arial" w:hAnsi="Arial"/>
          </w:rPr>
          <w:t>,</w:t>
        </w:r>
      </w:ins>
      <w:r>
        <w:rPr>
          <w:rFonts w:ascii="Arial" w:hAnsi="Arial"/>
        </w:rPr>
        <w:t xml:space="preserve"> Captain Percy</w:t>
      </w:r>
      <w:del w:id="4637" w:author="Julia Ringo" w:date="2023-10-05T13:15:00Z">
        <w:r w:rsidDel="000E7660">
          <w:rPr>
            <w:rFonts w:ascii="Arial" w:hAnsi="Arial"/>
          </w:rPr>
          <w:delText xml:space="preserve"> — </w:delText>
        </w:r>
      </w:del>
      <w:ins w:id="4638" w:author="Julia Ringo" w:date="2023-10-05T13:15:00Z">
        <w:r w:rsidR="000E7660">
          <w:rPr>
            <w:rFonts w:ascii="Arial" w:hAnsi="Arial"/>
          </w:rPr>
          <w:t>—</w:t>
        </w:r>
      </w:ins>
      <w:r>
        <w:rPr>
          <w:rFonts w:ascii="Arial" w:hAnsi="Arial"/>
        </w:rPr>
        <w:t>I’ve gotten used to the hot meals on your boat! Out.”</w:t>
      </w:r>
    </w:p>
    <w:p w14:paraId="33F28DCC" w14:textId="77777777" w:rsidR="001E2E9B" w:rsidRDefault="00000000">
      <w:pPr>
        <w:pStyle w:val="BodyText"/>
        <w:rPr>
          <w:rFonts w:ascii="Arial" w:hAnsi="Arial"/>
        </w:rPr>
      </w:pPr>
      <w:r>
        <w:rPr>
          <w:rFonts w:ascii="Arial" w:hAnsi="Arial"/>
        </w:rPr>
        <w:t>As Percy hung the mic back up above her head, Bastian reached one long finger out and fruitlessly tapped the battery gauge.</w:t>
      </w:r>
    </w:p>
    <w:p w14:paraId="7B368C98" w14:textId="77777777" w:rsidR="001E2E9B" w:rsidRDefault="00000000">
      <w:pPr>
        <w:pStyle w:val="BodyText"/>
        <w:rPr>
          <w:rFonts w:ascii="Arial" w:hAnsi="Arial"/>
        </w:rPr>
      </w:pPr>
      <w:r>
        <w:rPr>
          <w:rFonts w:ascii="Arial" w:hAnsi="Arial"/>
        </w:rPr>
        <w:t> </w:t>
      </w:r>
    </w:p>
    <w:p w14:paraId="76BC99FA" w14:textId="114C90CD" w:rsidR="001E2E9B" w:rsidRDefault="00000000">
      <w:pPr>
        <w:pStyle w:val="BodyText"/>
        <w:rPr>
          <w:rFonts w:ascii="Arial" w:hAnsi="Arial"/>
        </w:rPr>
      </w:pPr>
      <w:r>
        <w:rPr>
          <w:rFonts w:ascii="Arial" w:hAnsi="Arial"/>
        </w:rPr>
        <w:t xml:space="preserve">“Captain Shakes, we </w:t>
      </w:r>
      <w:proofErr w:type="gramStart"/>
      <w:r>
        <w:rPr>
          <w:rFonts w:ascii="Arial" w:hAnsi="Arial"/>
        </w:rPr>
        <w:t>have to</w:t>
      </w:r>
      <w:proofErr w:type="gramEnd"/>
      <w:r>
        <w:rPr>
          <w:rFonts w:ascii="Arial" w:hAnsi="Arial"/>
        </w:rPr>
        <w:t xml:space="preserve"> go deeper. </w:t>
      </w:r>
      <w:del w:id="4639" w:author="Julia Ringo" w:date="2023-10-21T14:41:00Z">
        <w:r w:rsidDel="00FD2D8C">
          <w:rPr>
            <w:rFonts w:ascii="Arial" w:hAnsi="Arial"/>
          </w:rPr>
          <w:delText xml:space="preserve">50 </w:delText>
        </w:r>
      </w:del>
      <w:ins w:id="4640" w:author="Julia Ringo" w:date="2023-10-21T14:41:00Z">
        <w:r w:rsidR="00FD2D8C">
          <w:rPr>
            <w:rFonts w:ascii="Arial" w:hAnsi="Arial"/>
          </w:rPr>
          <w:t>Fifty</w:t>
        </w:r>
        <w:r w:rsidR="00FD2D8C">
          <w:rPr>
            <w:rFonts w:ascii="Arial" w:hAnsi="Arial"/>
          </w:rPr>
          <w:t xml:space="preserve"> </w:t>
        </w:r>
      </w:ins>
      <w:r>
        <w:rPr>
          <w:rFonts w:ascii="Arial" w:hAnsi="Arial"/>
        </w:rPr>
        <w:t>meters.”</w:t>
      </w:r>
    </w:p>
    <w:p w14:paraId="3C6C0847" w14:textId="32B648A3" w:rsidR="001E2E9B" w:rsidRDefault="00000000">
      <w:pPr>
        <w:pStyle w:val="BodyText"/>
        <w:rPr>
          <w:rFonts w:ascii="Arial" w:hAnsi="Arial"/>
        </w:rPr>
      </w:pPr>
      <w:r>
        <w:rPr>
          <w:rFonts w:ascii="Arial" w:hAnsi="Arial"/>
        </w:rPr>
        <w:t>“</w:t>
      </w:r>
      <w:proofErr w:type="spellStart"/>
      <w:r>
        <w:rPr>
          <w:rFonts w:ascii="Arial" w:hAnsi="Arial"/>
        </w:rPr>
        <w:t>Ain’t</w:t>
      </w:r>
      <w:proofErr w:type="spellEnd"/>
      <w:r>
        <w:rPr>
          <w:rFonts w:ascii="Arial" w:hAnsi="Arial"/>
        </w:rPr>
        <w:t xml:space="preserve"> </w:t>
      </w:r>
      <w:proofErr w:type="spellStart"/>
      <w:r>
        <w:rPr>
          <w:rFonts w:ascii="Arial" w:hAnsi="Arial"/>
        </w:rPr>
        <w:t>gonna</w:t>
      </w:r>
      <w:proofErr w:type="spellEnd"/>
      <w:r>
        <w:rPr>
          <w:rFonts w:ascii="Arial" w:hAnsi="Arial"/>
        </w:rPr>
        <w:t xml:space="preserve"> happen</w:t>
      </w:r>
      <w:ins w:id="4641" w:author="Julia Ringo" w:date="2023-10-21T14:41:00Z">
        <w:r w:rsidR="00FD2D8C">
          <w:rPr>
            <w:rFonts w:ascii="Arial" w:hAnsi="Arial"/>
          </w:rPr>
          <w:t>,</w:t>
        </w:r>
      </w:ins>
      <w:r>
        <w:rPr>
          <w:rFonts w:ascii="Arial" w:hAnsi="Arial"/>
        </w:rPr>
        <w:t xml:space="preserve"> Hemi. The </w:t>
      </w:r>
      <w:r>
        <w:rPr>
          <w:rFonts w:ascii="Arial" w:hAnsi="Arial"/>
          <w:i/>
          <w:iCs/>
        </w:rPr>
        <w:t>Gnat</w:t>
      </w:r>
      <w:r>
        <w:rPr>
          <w:rFonts w:ascii="Arial" w:hAnsi="Arial"/>
        </w:rPr>
        <w:t xml:space="preserve"> was built at altitude! The heart of the boat is in the sky, not underwater.”</w:t>
      </w:r>
    </w:p>
    <w:p w14:paraId="17865A65" w14:textId="77777777" w:rsidR="001E2E9B" w:rsidRDefault="00000000">
      <w:pPr>
        <w:pStyle w:val="BodyText"/>
        <w:rPr>
          <w:rFonts w:ascii="Arial" w:hAnsi="Arial"/>
        </w:rPr>
      </w:pPr>
      <w:r>
        <w:rPr>
          <w:rFonts w:ascii="Arial" w:hAnsi="Arial"/>
        </w:rPr>
        <w:t xml:space="preserve">“Umm, try to remember that the </w:t>
      </w:r>
      <w:r>
        <w:rPr>
          <w:rFonts w:ascii="Arial" w:hAnsi="Arial"/>
          <w:i/>
          <w:iCs/>
        </w:rPr>
        <w:t>Gnat</w:t>
      </w:r>
      <w:r>
        <w:rPr>
          <w:rFonts w:ascii="Arial" w:hAnsi="Arial"/>
        </w:rPr>
        <w:t xml:space="preserve"> is a </w:t>
      </w:r>
      <w:r>
        <w:rPr>
          <w:rFonts w:ascii="Arial" w:hAnsi="Arial"/>
          <w:i/>
          <w:iCs/>
        </w:rPr>
        <w:t>submarine</w:t>
      </w:r>
      <w:r>
        <w:rPr>
          <w:rFonts w:ascii="Arial" w:hAnsi="Arial"/>
        </w:rPr>
        <w:t>.”</w:t>
      </w:r>
    </w:p>
    <w:p w14:paraId="18469CED" w14:textId="0A863B73" w:rsidR="001E2E9B" w:rsidRDefault="00000000">
      <w:pPr>
        <w:pStyle w:val="BodyText"/>
        <w:rPr>
          <w:rFonts w:ascii="Arial" w:hAnsi="Arial"/>
        </w:rPr>
      </w:pPr>
      <w:r>
        <w:rPr>
          <w:rFonts w:ascii="Arial" w:hAnsi="Arial"/>
        </w:rPr>
        <w:t xml:space="preserve">“Below </w:t>
      </w:r>
      <w:del w:id="4642" w:author="Julia Ringo" w:date="2023-10-21T14:41:00Z">
        <w:r w:rsidDel="00FD2D8C">
          <w:rPr>
            <w:rFonts w:ascii="Arial" w:hAnsi="Arial"/>
          </w:rPr>
          <w:delText xml:space="preserve">30 </w:delText>
        </w:r>
      </w:del>
      <w:ins w:id="4643" w:author="Julia Ringo" w:date="2023-10-21T14:41:00Z">
        <w:r w:rsidR="00FD2D8C">
          <w:rPr>
            <w:rFonts w:ascii="Arial" w:hAnsi="Arial"/>
          </w:rPr>
          <w:t>thirty</w:t>
        </w:r>
        <w:r w:rsidR="00FD2D8C">
          <w:rPr>
            <w:rFonts w:ascii="Arial" w:hAnsi="Arial"/>
          </w:rPr>
          <w:t xml:space="preserve"> </w:t>
        </w:r>
      </w:ins>
      <w:r>
        <w:rPr>
          <w:rFonts w:ascii="Arial" w:hAnsi="Arial"/>
        </w:rPr>
        <w:t xml:space="preserve">and the seams start splitting. </w:t>
      </w:r>
      <w:del w:id="4644" w:author="Julia Ringo" w:date="2023-10-21T14:41:00Z">
        <w:r w:rsidDel="00FD2D8C">
          <w:rPr>
            <w:rFonts w:ascii="Arial" w:hAnsi="Arial"/>
          </w:rPr>
          <w:delText xml:space="preserve">50 </w:delText>
        </w:r>
      </w:del>
      <w:ins w:id="4645" w:author="Julia Ringo" w:date="2023-10-21T14:41:00Z">
        <w:r w:rsidR="00FD2D8C">
          <w:rPr>
            <w:rFonts w:ascii="Arial" w:hAnsi="Arial"/>
          </w:rPr>
          <w:t>Fifty</w:t>
        </w:r>
        <w:r w:rsidR="00FD2D8C">
          <w:rPr>
            <w:rFonts w:ascii="Arial" w:hAnsi="Arial"/>
          </w:rPr>
          <w:t xml:space="preserve"> </w:t>
        </w:r>
      </w:ins>
      <w:r>
        <w:rPr>
          <w:rFonts w:ascii="Arial" w:hAnsi="Arial"/>
        </w:rPr>
        <w:t>is out of the question.”</w:t>
      </w:r>
    </w:p>
    <w:p w14:paraId="67FEE778" w14:textId="3F3B5331" w:rsidR="001E2E9B" w:rsidRDefault="00000000">
      <w:pPr>
        <w:pStyle w:val="BodyText"/>
        <w:rPr>
          <w:rFonts w:ascii="Arial" w:hAnsi="Arial"/>
        </w:rPr>
      </w:pPr>
      <w:r>
        <w:rPr>
          <w:rFonts w:ascii="Arial" w:hAnsi="Arial"/>
        </w:rPr>
        <w:t xml:space="preserve">“If we lay the mines shallow, the </w:t>
      </w:r>
      <w:r>
        <w:rPr>
          <w:rFonts w:ascii="Arial" w:hAnsi="Arial"/>
          <w:i/>
          <w:iCs/>
        </w:rPr>
        <w:t>Grackle</w:t>
      </w:r>
      <w:r>
        <w:rPr>
          <w:rFonts w:ascii="Arial" w:hAnsi="Arial"/>
        </w:rPr>
        <w:t xml:space="preserve"> hits them head on. As you could see from the first device, the ram essentially acts as heavy plated armor. We are not going to do any damage if their boat hits the mine with the ram. If we can get the device </w:t>
      </w:r>
      <w:r>
        <w:rPr>
          <w:rFonts w:ascii="Arial" w:hAnsi="Arial"/>
          <w:i/>
          <w:iCs/>
        </w:rPr>
        <w:t>under</w:t>
      </w:r>
      <w:r>
        <w:rPr>
          <w:rFonts w:ascii="Arial" w:hAnsi="Arial"/>
        </w:rPr>
        <w:t xml:space="preserve"> their boat</w:t>
      </w:r>
      <w:ins w:id="4646" w:author="Julia Ringo" w:date="2023-10-21T14:41:00Z">
        <w:r w:rsidR="00FD2D8C">
          <w:rPr>
            <w:rFonts w:ascii="Arial" w:hAnsi="Arial"/>
          </w:rPr>
          <w:t>,</w:t>
        </w:r>
      </w:ins>
      <w:r>
        <w:rPr>
          <w:rFonts w:ascii="Arial" w:hAnsi="Arial"/>
        </w:rPr>
        <w:t xml:space="preserve"> though</w:t>
      </w:r>
      <w:del w:id="4647" w:author="Julia Ringo" w:date="2023-10-05T13:15:00Z">
        <w:r w:rsidDel="000E7660">
          <w:rPr>
            <w:rFonts w:ascii="Arial" w:hAnsi="Arial"/>
          </w:rPr>
          <w:delText xml:space="preserve"> — </w:delText>
        </w:r>
      </w:del>
      <w:ins w:id="4648" w:author="Julia Ringo" w:date="2023-10-05T13:15:00Z">
        <w:r w:rsidR="000E7660">
          <w:rPr>
            <w:rFonts w:ascii="Arial" w:hAnsi="Arial"/>
          </w:rPr>
          <w:t>—</w:t>
        </w:r>
      </w:ins>
      <w:r>
        <w:rPr>
          <w:rFonts w:ascii="Arial" w:hAnsi="Arial"/>
        </w:rPr>
        <w:t>if we can get it to detonate right in the middle of their sub</w:t>
      </w:r>
      <w:del w:id="4649" w:author="Julia Ringo" w:date="2023-10-05T13:15:00Z">
        <w:r w:rsidDel="000E7660">
          <w:rPr>
            <w:rFonts w:ascii="Arial" w:hAnsi="Arial"/>
          </w:rPr>
          <w:delText xml:space="preserve"> — </w:delText>
        </w:r>
      </w:del>
      <w:ins w:id="4650" w:author="Julia Ringo" w:date="2023-10-05T13:15:00Z">
        <w:r w:rsidR="000E7660">
          <w:rPr>
            <w:rFonts w:ascii="Arial" w:hAnsi="Arial"/>
          </w:rPr>
          <w:t>—</w:t>
        </w:r>
      </w:ins>
      <w:r>
        <w:rPr>
          <w:rFonts w:ascii="Arial" w:hAnsi="Arial"/>
        </w:rPr>
        <w:t>the upward force of the explosion will blow through the middle and break the sub’s back. Snap it in half. And all the watertight compartments in the world will not help them at that point. At least</w:t>
      </w:r>
      <w:ins w:id="4651" w:author="Julia Ringo" w:date="2023-10-21T14:41:00Z">
        <w:r w:rsidR="00FD2D8C">
          <w:rPr>
            <w:rFonts w:ascii="Arial" w:hAnsi="Arial"/>
          </w:rPr>
          <w:t>,</w:t>
        </w:r>
      </w:ins>
      <w:r>
        <w:rPr>
          <w:rFonts w:ascii="Arial" w:hAnsi="Arial"/>
        </w:rPr>
        <w:t xml:space="preserve"> in theory.”</w:t>
      </w:r>
    </w:p>
    <w:p w14:paraId="3902C95A" w14:textId="285A846D" w:rsidR="001E2E9B" w:rsidRDefault="00000000">
      <w:pPr>
        <w:pStyle w:val="BodyText"/>
        <w:rPr>
          <w:rFonts w:ascii="Arial" w:hAnsi="Arial"/>
        </w:rPr>
      </w:pPr>
      <w:r>
        <w:rPr>
          <w:rFonts w:ascii="Arial" w:hAnsi="Arial"/>
        </w:rPr>
        <w:t xml:space="preserve">“That sounds to me like the </w:t>
      </w:r>
      <w:r>
        <w:rPr>
          <w:rFonts w:ascii="Arial" w:hAnsi="Arial"/>
          <w:i/>
          <w:iCs/>
        </w:rPr>
        <w:t>Gnat</w:t>
      </w:r>
      <w:r>
        <w:rPr>
          <w:rFonts w:ascii="Arial" w:hAnsi="Arial"/>
        </w:rPr>
        <w:t xml:space="preserve"> would have to be directly under them, release the mine, and have it </w:t>
      </w:r>
      <w:proofErr w:type="gramStart"/>
      <w:r>
        <w:rPr>
          <w:rFonts w:ascii="Arial" w:hAnsi="Arial"/>
        </w:rPr>
        <w:t>go</w:t>
      </w:r>
      <w:proofErr w:type="gramEnd"/>
      <w:r>
        <w:rPr>
          <w:rFonts w:ascii="Arial" w:hAnsi="Arial"/>
        </w:rPr>
        <w:t xml:space="preserve"> off almost immediately. How are we surviving that</w:t>
      </w:r>
      <w:ins w:id="4652" w:author="Julia Ringo" w:date="2023-10-21T14:41:00Z">
        <w:r w:rsidR="00FD2D8C">
          <w:rPr>
            <w:rFonts w:ascii="Arial" w:hAnsi="Arial"/>
          </w:rPr>
          <w:t>,</w:t>
        </w:r>
      </w:ins>
      <w:r>
        <w:rPr>
          <w:rFonts w:ascii="Arial" w:hAnsi="Arial"/>
        </w:rPr>
        <w:t xml:space="preserve"> Hemi?”</w:t>
      </w:r>
    </w:p>
    <w:p w14:paraId="3AF3449B" w14:textId="219DE4DF" w:rsidR="001E2E9B" w:rsidRDefault="00000000">
      <w:pPr>
        <w:pStyle w:val="BodyText"/>
        <w:rPr>
          <w:rFonts w:ascii="Arial" w:hAnsi="Arial"/>
        </w:rPr>
      </w:pPr>
      <w:r>
        <w:rPr>
          <w:rFonts w:ascii="Arial" w:hAnsi="Arial"/>
        </w:rPr>
        <w:t>“Not quite. I will set the arming timer. We can leave the mine under their path, and if I get the timing correct, the weapon will arm just as the middle of the sub passes over it</w:t>
      </w:r>
      <w:del w:id="4653" w:author="Julia Ringo" w:date="2023-10-05T13:15:00Z">
        <w:r w:rsidDel="000E7660">
          <w:rPr>
            <w:rFonts w:ascii="Arial" w:hAnsi="Arial"/>
          </w:rPr>
          <w:delText xml:space="preserve"> — </w:delText>
        </w:r>
      </w:del>
      <w:ins w:id="4654" w:author="Julia Ringo" w:date="2023-10-05T13:15:00Z">
        <w:r w:rsidR="000E7660">
          <w:rPr>
            <w:rFonts w:ascii="Arial" w:hAnsi="Arial"/>
          </w:rPr>
          <w:t>—</w:t>
        </w:r>
      </w:ins>
      <w:r>
        <w:rPr>
          <w:rFonts w:ascii="Arial" w:hAnsi="Arial"/>
        </w:rPr>
        <w:t xml:space="preserve">and detonate immediately. We would have a few minutes at least to move the </w:t>
      </w:r>
      <w:r>
        <w:rPr>
          <w:rFonts w:ascii="Arial" w:hAnsi="Arial"/>
          <w:i/>
          <w:iCs/>
        </w:rPr>
        <w:t>Gnat</w:t>
      </w:r>
      <w:r>
        <w:rPr>
          <w:rFonts w:ascii="Arial" w:hAnsi="Arial"/>
        </w:rPr>
        <w:t xml:space="preserve"> to safety, probably to the surface again.”</w:t>
      </w:r>
    </w:p>
    <w:p w14:paraId="219BD004" w14:textId="77777777" w:rsidR="001E2E9B" w:rsidRDefault="00000000">
      <w:pPr>
        <w:pStyle w:val="BodyText"/>
        <w:rPr>
          <w:rFonts w:ascii="Arial" w:hAnsi="Arial"/>
        </w:rPr>
      </w:pPr>
      <w:r>
        <w:rPr>
          <w:rFonts w:ascii="Arial" w:hAnsi="Arial"/>
        </w:rPr>
        <w:t>“You can calculate the timing that precisely?”</w:t>
      </w:r>
    </w:p>
    <w:p w14:paraId="7187FDE5" w14:textId="77777777" w:rsidR="001E2E9B" w:rsidRDefault="00000000">
      <w:pPr>
        <w:pStyle w:val="BodyText"/>
        <w:rPr>
          <w:rFonts w:ascii="Arial" w:hAnsi="Arial"/>
        </w:rPr>
      </w:pPr>
      <w:r>
        <w:rPr>
          <w:rFonts w:ascii="Arial" w:hAnsi="Arial"/>
        </w:rPr>
        <w:t>“I believe so. It is just a refined use of dead reckoning.”</w:t>
      </w:r>
    </w:p>
    <w:p w14:paraId="09242F3C" w14:textId="77777777" w:rsidR="001E2E9B" w:rsidRDefault="00000000">
      <w:pPr>
        <w:pStyle w:val="BodyText"/>
        <w:rPr>
          <w:rFonts w:ascii="Arial" w:hAnsi="Arial"/>
        </w:rPr>
      </w:pPr>
      <w:r>
        <w:rPr>
          <w:rFonts w:ascii="Arial" w:hAnsi="Arial"/>
        </w:rPr>
        <w:t>“Never was very good at reckoning the dead myself.”</w:t>
      </w:r>
    </w:p>
    <w:p w14:paraId="4C34B9C8" w14:textId="1A9747A0" w:rsidR="001E2E9B" w:rsidRDefault="00000000">
      <w:pPr>
        <w:pStyle w:val="BodyText"/>
        <w:rPr>
          <w:rFonts w:ascii="Arial" w:hAnsi="Arial"/>
        </w:rPr>
      </w:pPr>
      <w:r>
        <w:rPr>
          <w:rFonts w:ascii="Arial" w:hAnsi="Arial"/>
        </w:rPr>
        <w:t>“All you have to do is drive the boat</w:t>
      </w:r>
      <w:ins w:id="4655" w:author="Julia Ringo" w:date="2023-10-21T14:42:00Z">
        <w:r w:rsidR="00FD2D8C">
          <w:rPr>
            <w:rFonts w:ascii="Arial" w:hAnsi="Arial"/>
          </w:rPr>
          <w:t>,</w:t>
        </w:r>
      </w:ins>
      <w:r>
        <w:rPr>
          <w:rFonts w:ascii="Arial" w:hAnsi="Arial"/>
        </w:rPr>
        <w:t xml:space="preserve"> Captain Shakes.”</w:t>
      </w:r>
    </w:p>
    <w:p w14:paraId="1DC81536" w14:textId="38B1AABC" w:rsidR="001E2E9B" w:rsidRDefault="00000000">
      <w:pPr>
        <w:pStyle w:val="BodyText"/>
        <w:rPr>
          <w:rFonts w:ascii="Arial" w:hAnsi="Arial"/>
        </w:rPr>
      </w:pPr>
      <w:r>
        <w:rPr>
          <w:rFonts w:ascii="Arial" w:hAnsi="Arial"/>
        </w:rPr>
        <w:t>“</w:t>
      </w:r>
      <w:del w:id="4656" w:author="Julia Ringo" w:date="2023-10-10T11:08:00Z">
        <w:r w:rsidDel="00B6693A">
          <w:rPr>
            <w:rFonts w:ascii="Arial" w:hAnsi="Arial"/>
          </w:rPr>
          <w:delText>…</w:delText>
        </w:r>
      </w:del>
      <w:ins w:id="4657" w:author="Julia Ringo" w:date="2023-10-10T11:08:00Z">
        <w:r w:rsidR="00B6693A">
          <w:rPr>
            <w:rFonts w:ascii="Arial" w:hAnsi="Arial"/>
          </w:rPr>
          <w:t xml:space="preserve">. . . </w:t>
        </w:r>
      </w:ins>
      <w:r>
        <w:rPr>
          <w:rFonts w:ascii="Arial" w:hAnsi="Arial"/>
        </w:rPr>
        <w:t>Down beyond a depth I never intended to take it.”</w:t>
      </w:r>
    </w:p>
    <w:p w14:paraId="1FE26D25" w14:textId="3C7F0A5D" w:rsidR="001E2E9B" w:rsidRDefault="00000000">
      <w:pPr>
        <w:pStyle w:val="BodyText"/>
        <w:rPr>
          <w:rFonts w:ascii="Arial" w:hAnsi="Arial"/>
        </w:rPr>
      </w:pPr>
      <w:r>
        <w:rPr>
          <w:rFonts w:ascii="Arial" w:hAnsi="Arial"/>
        </w:rPr>
        <w:t>Hemi pounded on one of the roughly</w:t>
      </w:r>
      <w:ins w:id="4658" w:author="Julia Ringo" w:date="2023-10-21T14:42:00Z">
        <w:r w:rsidR="00FD2D8C">
          <w:rPr>
            <w:rFonts w:ascii="Arial" w:hAnsi="Arial"/>
          </w:rPr>
          <w:t xml:space="preserve"> </w:t>
        </w:r>
      </w:ins>
      <w:del w:id="4659" w:author="Julia Ringo" w:date="2023-10-21T14:42:00Z">
        <w:r w:rsidDel="00FD2D8C">
          <w:rPr>
            <w:rFonts w:ascii="Arial" w:hAnsi="Arial"/>
          </w:rPr>
          <w:delText>-</w:delText>
        </w:r>
      </w:del>
      <w:r>
        <w:rPr>
          <w:rFonts w:ascii="Arial" w:hAnsi="Arial"/>
        </w:rPr>
        <w:t>welded thwarts. “It is a good boat. I think it is capable of more than you give it credit for.”</w:t>
      </w:r>
    </w:p>
    <w:p w14:paraId="4C81E494" w14:textId="141CC729" w:rsidR="001E2E9B" w:rsidRDefault="00000000">
      <w:pPr>
        <w:pStyle w:val="BodyText"/>
        <w:rPr>
          <w:rFonts w:ascii="Arial" w:hAnsi="Arial"/>
        </w:rPr>
      </w:pPr>
      <w:r>
        <w:rPr>
          <w:rFonts w:ascii="Arial" w:hAnsi="Arial"/>
        </w:rPr>
        <w:lastRenderedPageBreak/>
        <w:t>“I’d have more faith in that statement if it came at a time when you were not trying to convince me to do something incredibly</w:t>
      </w:r>
      <w:ins w:id="4660" w:author="Julia Ringo" w:date="2023-10-21T14:42:00Z">
        <w:r w:rsidR="00FD2D8C">
          <w:rPr>
            <w:rFonts w:ascii="Arial" w:hAnsi="Arial"/>
          </w:rPr>
          <w:t>,</w:t>
        </w:r>
      </w:ins>
      <w:r>
        <w:rPr>
          <w:rFonts w:ascii="Arial" w:hAnsi="Arial"/>
        </w:rPr>
        <w:t xml:space="preserve"> suicidally stupid with the </w:t>
      </w:r>
      <w:r>
        <w:rPr>
          <w:rFonts w:ascii="Arial" w:hAnsi="Arial"/>
          <w:i/>
          <w:iCs/>
        </w:rPr>
        <w:t>Gnat</w:t>
      </w:r>
      <w:r>
        <w:rPr>
          <w:rFonts w:ascii="Arial" w:hAnsi="Arial"/>
        </w:rPr>
        <w:t>.”</w:t>
      </w:r>
    </w:p>
    <w:p w14:paraId="2E2AEE30" w14:textId="77777777" w:rsidR="001E2E9B" w:rsidRDefault="00000000">
      <w:pPr>
        <w:pStyle w:val="BodyText"/>
        <w:rPr>
          <w:rFonts w:ascii="Arial" w:hAnsi="Arial"/>
        </w:rPr>
      </w:pPr>
      <w:r>
        <w:rPr>
          <w:rFonts w:ascii="Arial" w:hAnsi="Arial"/>
        </w:rPr>
        <w:t xml:space="preserve">Hemi grinned and patted Shakes on the shoulder. He picked up the sonar headset and put one earpiece over his ear. After a second of listening, he gave Shakes a new course. “Come left to 330. That will put us on an intercept with the </w:t>
      </w:r>
      <w:r>
        <w:rPr>
          <w:rFonts w:ascii="Arial" w:hAnsi="Arial"/>
          <w:i/>
          <w:iCs/>
        </w:rPr>
        <w:t>Grackle</w:t>
      </w:r>
      <w:r>
        <w:rPr>
          <w:rFonts w:ascii="Arial" w:hAnsi="Arial"/>
        </w:rPr>
        <w:t xml:space="preserve"> again.” Hemi started his stopwatch.</w:t>
      </w:r>
    </w:p>
    <w:p w14:paraId="40007AE8" w14:textId="6AFB8B18" w:rsidR="001E2E9B" w:rsidRDefault="00000000">
      <w:pPr>
        <w:pStyle w:val="BodyText"/>
        <w:rPr>
          <w:rFonts w:ascii="Arial" w:hAnsi="Arial"/>
        </w:rPr>
      </w:pPr>
      <w:r>
        <w:rPr>
          <w:rFonts w:ascii="Arial" w:hAnsi="Arial"/>
        </w:rPr>
        <w:t xml:space="preserve">It was natural that any person piloting the </w:t>
      </w:r>
      <w:r>
        <w:rPr>
          <w:rFonts w:ascii="Arial" w:hAnsi="Arial"/>
          <w:i/>
          <w:iCs/>
        </w:rPr>
        <w:t>Gnat</w:t>
      </w:r>
      <w:r>
        <w:rPr>
          <w:rFonts w:ascii="Arial" w:hAnsi="Arial"/>
        </w:rPr>
        <w:t xml:space="preserve"> could not help but look out the small viewport set into the sail at eye level. After aligning the bow of the boat to 330, and pushing the throttle control all the way forward, </w:t>
      </w:r>
      <w:proofErr w:type="spellStart"/>
      <w:r>
        <w:rPr>
          <w:rFonts w:ascii="Arial" w:hAnsi="Arial"/>
        </w:rPr>
        <w:t>Shakes’</w:t>
      </w:r>
      <w:ins w:id="4661" w:author="Julia Ringo" w:date="2023-10-21T14:42:00Z">
        <w:r w:rsidR="00FD2D8C">
          <w:rPr>
            <w:rFonts w:ascii="Arial" w:hAnsi="Arial"/>
          </w:rPr>
          <w:t>s</w:t>
        </w:r>
      </w:ins>
      <w:proofErr w:type="spellEnd"/>
      <w:r>
        <w:rPr>
          <w:rFonts w:ascii="Arial" w:hAnsi="Arial"/>
        </w:rPr>
        <w:t xml:space="preserve"> eyes peered out into the murky water, and scanned upwards. There was nothing to see, but Shakes could never resist the temptation to try.</w:t>
      </w:r>
    </w:p>
    <w:p w14:paraId="6D77FD74" w14:textId="4069C642" w:rsidR="001E2E9B" w:rsidRDefault="00000000">
      <w:pPr>
        <w:pStyle w:val="BodyText"/>
        <w:rPr>
          <w:rFonts w:ascii="Arial" w:hAnsi="Arial"/>
        </w:rPr>
      </w:pPr>
      <w:r>
        <w:rPr>
          <w:rFonts w:ascii="Arial" w:hAnsi="Arial"/>
        </w:rPr>
        <w:t>“</w:t>
      </w:r>
      <w:del w:id="4662" w:author="Julia Ringo" w:date="2023-10-21T14:42:00Z">
        <w:r w:rsidDel="00FD2D8C">
          <w:rPr>
            <w:rFonts w:ascii="Arial" w:hAnsi="Arial"/>
          </w:rPr>
          <w:delText xml:space="preserve">10 </w:delText>
        </w:r>
      </w:del>
      <w:ins w:id="4663" w:author="Julia Ringo" w:date="2023-10-21T14:42:00Z">
        <w:r w:rsidR="00FD2D8C">
          <w:rPr>
            <w:rFonts w:ascii="Arial" w:hAnsi="Arial"/>
          </w:rPr>
          <w:t>Ten</w:t>
        </w:r>
        <w:r w:rsidR="00FD2D8C">
          <w:rPr>
            <w:rFonts w:ascii="Arial" w:hAnsi="Arial"/>
          </w:rPr>
          <w:t xml:space="preserve"> </w:t>
        </w:r>
      </w:ins>
      <w:r>
        <w:rPr>
          <w:rFonts w:ascii="Arial" w:hAnsi="Arial"/>
        </w:rPr>
        <w:t>minutes,” said Hemi, speaking softly</w:t>
      </w:r>
      <w:ins w:id="4664" w:author="Julia Ringo" w:date="2023-10-21T14:42:00Z">
        <w:r w:rsidR="00FD2D8C">
          <w:rPr>
            <w:rFonts w:ascii="Arial" w:hAnsi="Arial"/>
          </w:rPr>
          <w:t>,</w:t>
        </w:r>
      </w:ins>
      <w:r>
        <w:rPr>
          <w:rFonts w:ascii="Arial" w:hAnsi="Arial"/>
        </w:rPr>
        <w:t xml:space="preserve"> since he was less than a meter from Shakes’ head. “We need to start descending now.”</w:t>
      </w:r>
    </w:p>
    <w:p w14:paraId="2F434FEA" w14:textId="4C04940F" w:rsidR="001E2E9B" w:rsidRDefault="00000000">
      <w:pPr>
        <w:pStyle w:val="BodyText"/>
        <w:rPr>
          <w:rFonts w:ascii="Arial" w:hAnsi="Arial"/>
        </w:rPr>
      </w:pPr>
      <w:r>
        <w:rPr>
          <w:rFonts w:ascii="Arial" w:hAnsi="Arial"/>
        </w:rPr>
        <w:t>“Just curious</w:t>
      </w:r>
      <w:ins w:id="4665" w:author="Julia Ringo" w:date="2023-10-21T14:42:00Z">
        <w:r w:rsidR="00FD2D8C">
          <w:rPr>
            <w:rFonts w:ascii="Arial" w:hAnsi="Arial"/>
          </w:rPr>
          <w:t>,</w:t>
        </w:r>
      </w:ins>
      <w:r>
        <w:rPr>
          <w:rFonts w:ascii="Arial" w:hAnsi="Arial"/>
        </w:rPr>
        <w:t xml:space="preserve"> Hemi, how deep do you think it is here?”</w:t>
      </w:r>
    </w:p>
    <w:p w14:paraId="445D98C0" w14:textId="3274E60D" w:rsidR="001E2E9B" w:rsidRDefault="00000000">
      <w:pPr>
        <w:pStyle w:val="BodyText"/>
        <w:rPr>
          <w:rFonts w:ascii="Arial" w:hAnsi="Arial"/>
        </w:rPr>
      </w:pPr>
      <w:r>
        <w:rPr>
          <w:rFonts w:ascii="Arial" w:hAnsi="Arial"/>
        </w:rPr>
        <w:t xml:space="preserve">“More than </w:t>
      </w:r>
      <w:del w:id="4666" w:author="Julia Ringo" w:date="2023-10-21T14:42:00Z">
        <w:r w:rsidDel="00FD2D8C">
          <w:rPr>
            <w:rFonts w:ascii="Arial" w:hAnsi="Arial"/>
          </w:rPr>
          <w:delText xml:space="preserve">1000 </w:delText>
        </w:r>
      </w:del>
      <w:ins w:id="4667" w:author="Julia Ringo" w:date="2023-10-21T14:42:00Z">
        <w:r w:rsidR="00FD2D8C">
          <w:rPr>
            <w:rFonts w:ascii="Arial" w:hAnsi="Arial"/>
          </w:rPr>
          <w:t>a thousand</w:t>
        </w:r>
        <w:r w:rsidR="00FD2D8C">
          <w:rPr>
            <w:rFonts w:ascii="Arial" w:hAnsi="Arial"/>
          </w:rPr>
          <w:t xml:space="preserve"> </w:t>
        </w:r>
      </w:ins>
      <w:r>
        <w:rPr>
          <w:rFonts w:ascii="Arial" w:hAnsi="Arial"/>
        </w:rPr>
        <w:t xml:space="preserve">meters. All we are asking the </w:t>
      </w:r>
      <w:r>
        <w:rPr>
          <w:rFonts w:ascii="Arial" w:hAnsi="Arial"/>
          <w:i/>
          <w:iCs/>
        </w:rPr>
        <w:t>Gnat</w:t>
      </w:r>
      <w:r>
        <w:rPr>
          <w:rFonts w:ascii="Arial" w:hAnsi="Arial"/>
        </w:rPr>
        <w:t xml:space="preserve"> to do is swim a bit deeper in the very top layer of all that water. No big deal.”</w:t>
      </w:r>
    </w:p>
    <w:p w14:paraId="55B9E84C" w14:textId="41620093" w:rsidR="001E2E9B" w:rsidRDefault="00000000">
      <w:pPr>
        <w:pStyle w:val="BodyText"/>
        <w:rPr>
          <w:rFonts w:ascii="Arial" w:hAnsi="Arial"/>
        </w:rPr>
      </w:pPr>
      <w:r>
        <w:rPr>
          <w:rFonts w:ascii="Arial" w:hAnsi="Arial"/>
        </w:rPr>
        <w:t>Shakes patted the cold rusting steel of the hull closest to his head. “Boat, you’re the only thing that can keep us from being sucked into that hole under us. It wants us, I can feel it</w:t>
      </w:r>
      <w:del w:id="4668" w:author="Julia Ringo" w:date="2023-10-05T13:15:00Z">
        <w:r w:rsidDel="000E7660">
          <w:rPr>
            <w:rFonts w:ascii="Arial" w:hAnsi="Arial"/>
          </w:rPr>
          <w:delText xml:space="preserve"> — </w:delText>
        </w:r>
      </w:del>
      <w:ins w:id="4669" w:author="Julia Ringo" w:date="2023-10-05T13:15:00Z">
        <w:r w:rsidR="000E7660">
          <w:rPr>
            <w:rFonts w:ascii="Arial" w:hAnsi="Arial"/>
          </w:rPr>
          <w:t>—</w:t>
        </w:r>
      </w:ins>
      <w:r>
        <w:rPr>
          <w:rFonts w:ascii="Arial" w:hAnsi="Arial"/>
        </w:rPr>
        <w:t xml:space="preserve">but you’re a good little boat, even Hemi says so. You’re just the tool to keep us above that pit.” With this clandestine blessing, he pushed the yoke forward and the </w:t>
      </w:r>
      <w:r>
        <w:rPr>
          <w:rFonts w:ascii="Arial" w:hAnsi="Arial"/>
          <w:i/>
          <w:iCs/>
        </w:rPr>
        <w:t>Gnat’s</w:t>
      </w:r>
      <w:r>
        <w:rPr>
          <w:rFonts w:ascii="Arial" w:hAnsi="Arial"/>
        </w:rPr>
        <w:t xml:space="preserve"> little dive planes responded by angling downward.</w:t>
      </w:r>
    </w:p>
    <w:p w14:paraId="581190B0" w14:textId="77777777" w:rsidR="001E2E9B" w:rsidRDefault="00000000">
      <w:pPr>
        <w:pStyle w:val="BodyText"/>
        <w:rPr>
          <w:rFonts w:ascii="Arial" w:hAnsi="Arial"/>
        </w:rPr>
      </w:pPr>
      <w:r>
        <w:rPr>
          <w:rFonts w:ascii="Arial" w:hAnsi="Arial"/>
        </w:rPr>
        <w:t xml:space="preserve">They gained depth quickly, and almost immediately the hull of the </w:t>
      </w:r>
      <w:r>
        <w:rPr>
          <w:rFonts w:ascii="Arial" w:hAnsi="Arial"/>
          <w:i/>
          <w:iCs/>
        </w:rPr>
        <w:t>Gnat</w:t>
      </w:r>
      <w:r>
        <w:rPr>
          <w:rFonts w:ascii="Arial" w:hAnsi="Arial"/>
        </w:rPr>
        <w:t xml:space="preserve"> began to groan with the stress of it.</w:t>
      </w:r>
    </w:p>
    <w:p w14:paraId="34E88B0D" w14:textId="5C1F0C4F" w:rsidR="001E2E9B" w:rsidRDefault="00000000">
      <w:pPr>
        <w:pStyle w:val="BodyText"/>
        <w:rPr>
          <w:rFonts w:ascii="Arial" w:hAnsi="Arial"/>
        </w:rPr>
      </w:pPr>
      <w:r>
        <w:rPr>
          <w:rFonts w:ascii="Arial" w:hAnsi="Arial"/>
        </w:rPr>
        <w:t>“</w:t>
      </w:r>
      <w:del w:id="4670" w:author="Julia Ringo" w:date="2023-10-21T14:42:00Z">
        <w:r w:rsidDel="00FD2D8C">
          <w:rPr>
            <w:rFonts w:ascii="Arial" w:hAnsi="Arial"/>
          </w:rPr>
          <w:delText xml:space="preserve">40 </w:delText>
        </w:r>
      </w:del>
      <w:ins w:id="4671" w:author="Julia Ringo" w:date="2023-10-21T14:42:00Z">
        <w:r w:rsidR="00FD2D8C">
          <w:rPr>
            <w:rFonts w:ascii="Arial" w:hAnsi="Arial"/>
          </w:rPr>
          <w:t>Forty</w:t>
        </w:r>
        <w:r w:rsidR="00FD2D8C">
          <w:rPr>
            <w:rFonts w:ascii="Arial" w:hAnsi="Arial"/>
          </w:rPr>
          <w:t xml:space="preserve"> </w:t>
        </w:r>
      </w:ins>
      <w:r>
        <w:rPr>
          <w:rFonts w:ascii="Arial" w:hAnsi="Arial"/>
        </w:rPr>
        <w:t>meters.”</w:t>
      </w:r>
    </w:p>
    <w:p w14:paraId="582B46C4" w14:textId="56594319" w:rsidR="001E2E9B" w:rsidRDefault="00000000">
      <w:pPr>
        <w:pStyle w:val="BodyText"/>
        <w:rPr>
          <w:rFonts w:ascii="Arial" w:hAnsi="Arial"/>
        </w:rPr>
      </w:pPr>
      <w:r>
        <w:rPr>
          <w:rFonts w:ascii="Arial" w:hAnsi="Arial"/>
        </w:rPr>
        <w:t>“The boat is doing great</w:t>
      </w:r>
      <w:ins w:id="4672" w:author="Julia Ringo" w:date="2023-10-21T14:43:00Z">
        <w:r w:rsidR="00FD2D8C">
          <w:rPr>
            <w:rFonts w:ascii="Arial" w:hAnsi="Arial"/>
          </w:rPr>
          <w:t>,</w:t>
        </w:r>
      </w:ins>
      <w:r>
        <w:rPr>
          <w:rFonts w:ascii="Arial" w:hAnsi="Arial"/>
        </w:rPr>
        <w:t xml:space="preserve"> Shakes.”</w:t>
      </w:r>
    </w:p>
    <w:p w14:paraId="0F46AD44" w14:textId="77777777" w:rsidR="001E2E9B" w:rsidRDefault="00000000">
      <w:pPr>
        <w:pStyle w:val="BodyText"/>
        <w:rPr>
          <w:rFonts w:ascii="Arial" w:hAnsi="Arial"/>
        </w:rPr>
      </w:pPr>
      <w:r>
        <w:rPr>
          <w:rFonts w:ascii="Arial" w:hAnsi="Arial"/>
        </w:rPr>
        <w:t>Crackling sounds snapped and echoed from somewhere in the forward compartment.</w:t>
      </w:r>
    </w:p>
    <w:p w14:paraId="2571B7F0" w14:textId="4A900854" w:rsidR="001E2E9B" w:rsidRDefault="00000000">
      <w:pPr>
        <w:pStyle w:val="BodyText"/>
        <w:rPr>
          <w:rFonts w:ascii="Arial" w:hAnsi="Arial"/>
        </w:rPr>
      </w:pPr>
      <w:r>
        <w:rPr>
          <w:rFonts w:ascii="Arial" w:hAnsi="Arial"/>
        </w:rPr>
        <w:t>“</w:t>
      </w:r>
      <w:r>
        <w:rPr>
          <w:rFonts w:ascii="Arial" w:hAnsi="Arial"/>
          <w:i/>
          <w:iCs/>
        </w:rPr>
        <w:t>Captain</w:t>
      </w:r>
      <w:r>
        <w:rPr>
          <w:rFonts w:ascii="Arial" w:hAnsi="Arial"/>
        </w:rPr>
        <w:t xml:space="preserve"> Shakes. And tell the boat, not me</w:t>
      </w:r>
      <w:ins w:id="4673" w:author="Julia Ringo" w:date="2023-10-21T14:43:00Z">
        <w:r w:rsidR="00FD2D8C">
          <w:rPr>
            <w:rFonts w:ascii="Arial" w:hAnsi="Arial"/>
          </w:rPr>
          <w:t>,</w:t>
        </w:r>
      </w:ins>
      <w:r>
        <w:rPr>
          <w:rFonts w:ascii="Arial" w:hAnsi="Arial"/>
        </w:rPr>
        <w:t xml:space="preserve"> man.” Shakes’ hands were sweating. He put a cigarette to his lips</w:t>
      </w:r>
      <w:del w:id="4674" w:author="Julia Ringo" w:date="2023-10-21T14:43:00Z">
        <w:r w:rsidDel="00FD2D8C">
          <w:rPr>
            <w:rFonts w:ascii="Arial" w:hAnsi="Arial"/>
          </w:rPr>
          <w:delText>,</w:delText>
        </w:r>
      </w:del>
      <w:r>
        <w:rPr>
          <w:rFonts w:ascii="Arial" w:hAnsi="Arial"/>
        </w:rPr>
        <w:t xml:space="preserve"> but forgot to light it.</w:t>
      </w:r>
    </w:p>
    <w:p w14:paraId="16AA2870" w14:textId="77777777" w:rsidR="001E2E9B" w:rsidRDefault="00000000">
      <w:pPr>
        <w:pStyle w:val="BodyText"/>
        <w:rPr>
          <w:rFonts w:ascii="Arial" w:hAnsi="Arial"/>
        </w:rPr>
      </w:pPr>
      <w:r>
        <w:rPr>
          <w:rFonts w:ascii="Arial" w:hAnsi="Arial"/>
        </w:rPr>
        <w:t>Hemi stared at his ticking watch.</w:t>
      </w:r>
    </w:p>
    <w:p w14:paraId="18DE17A6" w14:textId="3496D63D" w:rsidR="001E2E9B" w:rsidRDefault="00000000">
      <w:pPr>
        <w:pStyle w:val="BodyText"/>
        <w:rPr>
          <w:rFonts w:ascii="Arial" w:hAnsi="Arial"/>
        </w:rPr>
      </w:pPr>
      <w:r>
        <w:rPr>
          <w:rFonts w:ascii="Arial" w:hAnsi="Arial"/>
        </w:rPr>
        <w:t>“</w:t>
      </w:r>
      <w:del w:id="4675" w:author="Julia Ringo" w:date="2023-10-21T14:43:00Z">
        <w:r w:rsidDel="00FD2D8C">
          <w:rPr>
            <w:rFonts w:ascii="Arial" w:hAnsi="Arial"/>
          </w:rPr>
          <w:delText xml:space="preserve">45 </w:delText>
        </w:r>
      </w:del>
      <w:ins w:id="4676" w:author="Julia Ringo" w:date="2023-10-21T14:43:00Z">
        <w:r w:rsidR="00FD2D8C">
          <w:rPr>
            <w:rFonts w:ascii="Arial" w:hAnsi="Arial"/>
          </w:rPr>
          <w:t>Forty-five</w:t>
        </w:r>
        <w:r w:rsidR="00FD2D8C">
          <w:rPr>
            <w:rFonts w:ascii="Arial" w:hAnsi="Arial"/>
          </w:rPr>
          <w:t xml:space="preserve"> </w:t>
        </w:r>
      </w:ins>
      <w:r>
        <w:rPr>
          <w:rFonts w:ascii="Arial" w:hAnsi="Arial"/>
        </w:rPr>
        <w:t>meters.”</w:t>
      </w:r>
    </w:p>
    <w:p w14:paraId="1B3DEF4F" w14:textId="20239138" w:rsidR="001E2E9B" w:rsidRDefault="00000000">
      <w:pPr>
        <w:pStyle w:val="BodyText"/>
        <w:rPr>
          <w:rFonts w:ascii="Arial" w:hAnsi="Arial"/>
        </w:rPr>
      </w:pPr>
      <w:r>
        <w:rPr>
          <w:rFonts w:ascii="Arial" w:hAnsi="Arial"/>
        </w:rPr>
        <w:t>“OK, start leveling out,” said Hemi</w:t>
      </w:r>
      <w:ins w:id="4677" w:author="Julia Ringo" w:date="2023-10-21T14:43:00Z">
        <w:r w:rsidR="00FD2D8C">
          <w:rPr>
            <w:rFonts w:ascii="Arial" w:hAnsi="Arial"/>
          </w:rPr>
          <w:t>.</w:t>
        </w:r>
      </w:ins>
      <w:del w:id="4678" w:author="Julia Ringo" w:date="2023-10-21T14:43:00Z">
        <w:r w:rsidDel="00FD2D8C">
          <w:rPr>
            <w:rFonts w:ascii="Arial" w:hAnsi="Arial"/>
          </w:rPr>
          <w:delText>,</w:delText>
        </w:r>
      </w:del>
      <w:r>
        <w:rPr>
          <w:rFonts w:ascii="Arial" w:hAnsi="Arial"/>
        </w:rPr>
        <w:t xml:space="preserve"> “I think you can stay just above </w:t>
      </w:r>
      <w:del w:id="4679" w:author="Julia Ringo" w:date="2023-10-21T14:43:00Z">
        <w:r w:rsidDel="00FD2D8C">
          <w:rPr>
            <w:rFonts w:ascii="Arial" w:hAnsi="Arial"/>
          </w:rPr>
          <w:delText>50</w:delText>
        </w:r>
      </w:del>
      <w:ins w:id="4680" w:author="Julia Ringo" w:date="2023-10-21T14:43:00Z">
        <w:r w:rsidR="00FD2D8C">
          <w:rPr>
            <w:rFonts w:ascii="Arial" w:hAnsi="Arial"/>
          </w:rPr>
          <w:t>fifty</w:t>
        </w:r>
      </w:ins>
      <w:r>
        <w:rPr>
          <w:rFonts w:ascii="Arial" w:hAnsi="Arial"/>
        </w:rPr>
        <w:t xml:space="preserve">. I </w:t>
      </w:r>
      <w:proofErr w:type="gramStart"/>
      <w:r>
        <w:rPr>
          <w:rFonts w:ascii="Arial" w:hAnsi="Arial"/>
        </w:rPr>
        <w:t>have to</w:t>
      </w:r>
      <w:proofErr w:type="gramEnd"/>
      <w:r>
        <w:rPr>
          <w:rFonts w:ascii="Arial" w:hAnsi="Arial"/>
        </w:rPr>
        <w:t xml:space="preserve"> go prep and load the mine.” Hemi listened for one second longer to the sonar, checked his stopwatch, and sidled back to load the second device into the escape trunk.</w:t>
      </w:r>
    </w:p>
    <w:p w14:paraId="32125F6D" w14:textId="06EAD024" w:rsidR="001E2E9B" w:rsidRDefault="00000000">
      <w:pPr>
        <w:pStyle w:val="BodyText"/>
        <w:rPr>
          <w:rFonts w:ascii="Arial" w:hAnsi="Arial"/>
        </w:rPr>
      </w:pPr>
      <w:r>
        <w:rPr>
          <w:rFonts w:ascii="Arial" w:hAnsi="Arial"/>
        </w:rPr>
        <w:t xml:space="preserve">The </w:t>
      </w:r>
      <w:r>
        <w:rPr>
          <w:rFonts w:ascii="Arial" w:hAnsi="Arial"/>
          <w:i/>
          <w:iCs/>
        </w:rPr>
        <w:t>Gnat</w:t>
      </w:r>
      <w:r>
        <w:rPr>
          <w:rFonts w:ascii="Arial" w:hAnsi="Arial"/>
        </w:rPr>
        <w:t xml:space="preserve"> clearly did not like being this deep. It moaned and snapped and gave every impression of being on the verge of imploding. Hemi reassured himself that he had been in lots of boats that were just </w:t>
      </w:r>
      <w:ins w:id="4681" w:author="Julia Ringo" w:date="2023-10-21T14:43:00Z">
        <w:r w:rsidR="00FD2D8C">
          <w:rPr>
            <w:rFonts w:ascii="Arial" w:hAnsi="Arial"/>
          </w:rPr>
          <w:t>“</w:t>
        </w:r>
      </w:ins>
      <w:del w:id="4682" w:author="Julia Ringo" w:date="2023-10-21T14:43:00Z">
        <w:r w:rsidDel="00FD2D8C">
          <w:rPr>
            <w:rFonts w:ascii="Arial" w:hAnsi="Arial"/>
          </w:rPr>
          <w:delText>‘</w:delText>
        </w:r>
      </w:del>
      <w:r>
        <w:rPr>
          <w:rFonts w:ascii="Arial" w:hAnsi="Arial"/>
        </w:rPr>
        <w:t>noisy</w:t>
      </w:r>
      <w:ins w:id="4683" w:author="Julia Ringo" w:date="2023-10-21T14:43:00Z">
        <w:r w:rsidR="00FD2D8C">
          <w:rPr>
            <w:rFonts w:ascii="Arial" w:hAnsi="Arial"/>
          </w:rPr>
          <w:t>”</w:t>
        </w:r>
      </w:ins>
      <w:del w:id="4684" w:author="Julia Ringo" w:date="2023-10-21T14:43:00Z">
        <w:r w:rsidDel="00FD2D8C">
          <w:rPr>
            <w:rFonts w:ascii="Arial" w:hAnsi="Arial"/>
          </w:rPr>
          <w:delText>’</w:delText>
        </w:r>
      </w:del>
      <w:r>
        <w:rPr>
          <w:rFonts w:ascii="Arial" w:hAnsi="Arial"/>
        </w:rPr>
        <w:t xml:space="preserve"> when they went deep</w:t>
      </w:r>
      <w:del w:id="4685" w:author="Julia Ringo" w:date="2023-10-05T13:15:00Z">
        <w:r w:rsidDel="000E7660">
          <w:rPr>
            <w:rFonts w:ascii="Arial" w:hAnsi="Arial"/>
          </w:rPr>
          <w:delText xml:space="preserve"> — </w:delText>
        </w:r>
      </w:del>
      <w:ins w:id="4686" w:author="Julia Ringo" w:date="2023-10-05T13:15:00Z">
        <w:r w:rsidR="000E7660">
          <w:rPr>
            <w:rFonts w:ascii="Arial" w:hAnsi="Arial"/>
          </w:rPr>
          <w:t>—</w:t>
        </w:r>
      </w:ins>
      <w:r>
        <w:rPr>
          <w:rFonts w:ascii="Arial" w:hAnsi="Arial"/>
        </w:rPr>
        <w:t xml:space="preserve">though apparently perfectly sound. Some boats just liked to be vocal, letting their operators </w:t>
      </w:r>
      <w:r>
        <w:rPr>
          <w:rFonts w:ascii="Arial" w:hAnsi="Arial"/>
        </w:rPr>
        <w:lastRenderedPageBreak/>
        <w:t xml:space="preserve">know the stress they were suffering like whiny children. On the other hand, those were </w:t>
      </w:r>
      <w:proofErr w:type="gramStart"/>
      <w:r>
        <w:rPr>
          <w:rFonts w:ascii="Arial" w:hAnsi="Arial"/>
        </w:rPr>
        <w:t>professionally-built</w:t>
      </w:r>
      <w:proofErr w:type="gramEnd"/>
      <w:r>
        <w:rPr>
          <w:rFonts w:ascii="Arial" w:hAnsi="Arial"/>
        </w:rPr>
        <w:t xml:space="preserve"> boats designed by engineers. Those boats just happened to have a few idiosyncrasies. Hemi could not shake off the knowledge that this boat was built by</w:t>
      </w:r>
      <w:del w:id="4687" w:author="Julia Ringo" w:date="2023-10-10T11:08:00Z">
        <w:r w:rsidDel="00B6693A">
          <w:rPr>
            <w:rFonts w:ascii="Arial" w:hAnsi="Arial"/>
          </w:rPr>
          <w:delText>…</w:delText>
        </w:r>
      </w:del>
      <w:ins w:id="4688" w:author="Julia Ringo" w:date="2023-10-10T11:08:00Z">
        <w:r w:rsidR="00B6693A">
          <w:rPr>
            <w:rFonts w:ascii="Arial" w:hAnsi="Arial"/>
          </w:rPr>
          <w:t xml:space="preserve"> . . . </w:t>
        </w:r>
      </w:ins>
      <w:del w:id="4689" w:author="Julia Ringo" w:date="2023-10-21T14:43:00Z">
        <w:r w:rsidDel="00FD2D8C">
          <w:rPr>
            <w:rFonts w:ascii="Arial" w:hAnsi="Arial"/>
          </w:rPr>
          <w:delText xml:space="preserve"> </w:delText>
        </w:r>
      </w:del>
      <w:r>
        <w:rPr>
          <w:rFonts w:ascii="Arial" w:hAnsi="Arial"/>
        </w:rPr>
        <w:t xml:space="preserve">Shakes. It was </w:t>
      </w:r>
      <w:r>
        <w:rPr>
          <w:rFonts w:ascii="Arial" w:hAnsi="Arial"/>
          <w:i/>
          <w:iCs/>
        </w:rPr>
        <w:t>all</w:t>
      </w:r>
      <w:r>
        <w:rPr>
          <w:rFonts w:ascii="Arial" w:hAnsi="Arial"/>
        </w:rPr>
        <w:t xml:space="preserve"> idiosyncrasies.</w:t>
      </w:r>
    </w:p>
    <w:p w14:paraId="05E39525" w14:textId="77777777" w:rsidR="001E2E9B" w:rsidRDefault="00000000">
      <w:pPr>
        <w:pStyle w:val="BodyText"/>
        <w:rPr>
          <w:rFonts w:ascii="Arial" w:hAnsi="Arial"/>
        </w:rPr>
      </w:pPr>
      <w:r>
        <w:rPr>
          <w:rFonts w:ascii="Arial" w:hAnsi="Arial"/>
        </w:rPr>
        <w:t xml:space="preserve">Only a minute later, both Hemi and Shakes knew it was not just the </w:t>
      </w:r>
      <w:r>
        <w:rPr>
          <w:rFonts w:ascii="Arial" w:hAnsi="Arial"/>
          <w:i/>
          <w:iCs/>
        </w:rPr>
        <w:t>Gnat</w:t>
      </w:r>
      <w:r>
        <w:rPr>
          <w:rFonts w:ascii="Arial" w:hAnsi="Arial"/>
        </w:rPr>
        <w:t xml:space="preserve"> being vocal. There was water in the </w:t>
      </w:r>
      <w:proofErr w:type="gramStart"/>
      <w:r>
        <w:rPr>
          <w:rFonts w:ascii="Arial" w:hAnsi="Arial"/>
        </w:rPr>
        <w:t>bilge</w:t>
      </w:r>
      <w:proofErr w:type="gramEnd"/>
      <w:r>
        <w:rPr>
          <w:rFonts w:ascii="Arial" w:hAnsi="Arial"/>
        </w:rPr>
        <w:t xml:space="preserve"> and it was rising. They could hear it sloshing around. Somewhere in the </w:t>
      </w:r>
      <w:r>
        <w:rPr>
          <w:rFonts w:ascii="Arial" w:hAnsi="Arial"/>
          <w:i/>
          <w:iCs/>
        </w:rPr>
        <w:t>Gnat</w:t>
      </w:r>
      <w:r>
        <w:rPr>
          <w:rFonts w:ascii="Arial" w:hAnsi="Arial"/>
        </w:rPr>
        <w:t>, the seams were leaking.</w:t>
      </w:r>
    </w:p>
    <w:p w14:paraId="06DD56EE" w14:textId="14D84451" w:rsidR="001E2E9B" w:rsidRDefault="00000000">
      <w:pPr>
        <w:pStyle w:val="BodyText"/>
        <w:rPr>
          <w:rFonts w:ascii="Arial" w:hAnsi="Arial"/>
        </w:rPr>
      </w:pPr>
      <w:r>
        <w:rPr>
          <w:rFonts w:ascii="Arial" w:hAnsi="Arial"/>
        </w:rPr>
        <w:t>“Better hurry</w:t>
      </w:r>
      <w:ins w:id="4690" w:author="Julia Ringo" w:date="2023-10-21T14:44:00Z">
        <w:r w:rsidR="00FD2D8C">
          <w:rPr>
            <w:rFonts w:ascii="Arial" w:hAnsi="Arial"/>
          </w:rPr>
          <w:t>,</w:t>
        </w:r>
      </w:ins>
      <w:r>
        <w:rPr>
          <w:rFonts w:ascii="Arial" w:hAnsi="Arial"/>
        </w:rPr>
        <w:t xml:space="preserve"> Hemi. I’m not sure how much longer we can stay this deep.”</w:t>
      </w:r>
    </w:p>
    <w:p w14:paraId="745C9B8F" w14:textId="14237104" w:rsidR="001E2E9B" w:rsidRDefault="00000000">
      <w:pPr>
        <w:pStyle w:val="BodyText"/>
        <w:rPr>
          <w:rFonts w:ascii="Arial" w:hAnsi="Arial"/>
        </w:rPr>
      </w:pPr>
      <w:r>
        <w:rPr>
          <w:rFonts w:ascii="Arial" w:hAnsi="Arial"/>
        </w:rPr>
        <w:t>Hemi looked at the stopwatch. “</w:t>
      </w:r>
      <w:ins w:id="4691" w:author="Julia Ringo" w:date="2023-10-21T14:44:00Z">
        <w:r w:rsidR="00FD2D8C">
          <w:rPr>
            <w:rFonts w:ascii="Arial" w:hAnsi="Arial"/>
          </w:rPr>
          <w:t>Three</w:t>
        </w:r>
      </w:ins>
      <w:del w:id="4692" w:author="Julia Ringo" w:date="2023-10-21T14:44:00Z">
        <w:r w:rsidDel="00FD2D8C">
          <w:rPr>
            <w:rFonts w:ascii="Arial" w:hAnsi="Arial"/>
          </w:rPr>
          <w:delText>3</w:delText>
        </w:r>
      </w:del>
      <w:r>
        <w:rPr>
          <w:rFonts w:ascii="Arial" w:hAnsi="Arial"/>
        </w:rPr>
        <w:t xml:space="preserve"> minutes. Just hold the boat right at the level and speed you have</w:t>
      </w:r>
      <w:del w:id="4693" w:author="Julia Ringo" w:date="2023-10-05T13:15:00Z">
        <w:r w:rsidDel="000E7660">
          <w:rPr>
            <w:rFonts w:ascii="Arial" w:hAnsi="Arial"/>
          </w:rPr>
          <w:delText xml:space="preserve"> — </w:delText>
        </w:r>
      </w:del>
      <w:ins w:id="4694" w:author="Julia Ringo" w:date="2023-10-05T13:15:00Z">
        <w:r w:rsidR="000E7660">
          <w:rPr>
            <w:rFonts w:ascii="Arial" w:hAnsi="Arial"/>
          </w:rPr>
          <w:t>—</w:t>
        </w:r>
      </w:ins>
      <w:r>
        <w:rPr>
          <w:rFonts w:ascii="Arial" w:hAnsi="Arial"/>
        </w:rPr>
        <w:t>do not let anything change.”</w:t>
      </w:r>
    </w:p>
    <w:p w14:paraId="1FC8B882" w14:textId="77777777" w:rsidR="001E2E9B" w:rsidRDefault="00000000">
      <w:pPr>
        <w:pStyle w:val="BodyText"/>
        <w:rPr>
          <w:rFonts w:ascii="Arial" w:hAnsi="Arial"/>
        </w:rPr>
      </w:pPr>
      <w:r>
        <w:rPr>
          <w:rFonts w:ascii="Arial" w:hAnsi="Arial"/>
        </w:rPr>
        <w:t xml:space="preserve">Hemi had stuffed the explosive cylinders, fenders, and lines of the second device up into the still-wet escape trunk. He quickly scribbled calculations on his pad, </w:t>
      </w:r>
      <w:proofErr w:type="gramStart"/>
      <w:r>
        <w:rPr>
          <w:rFonts w:ascii="Arial" w:hAnsi="Arial"/>
        </w:rPr>
        <w:t>made adjustments to</w:t>
      </w:r>
      <w:proofErr w:type="gramEnd"/>
      <w:r>
        <w:rPr>
          <w:rFonts w:ascii="Arial" w:hAnsi="Arial"/>
        </w:rPr>
        <w:t xml:space="preserve"> his slide-rule, looked at the stopwatch, and came to a solution. He reached up and set the timers on the explosive cylinders. “I hope that is correct,” he said to himself, and sealed the device into the escape trunk.</w:t>
      </w:r>
    </w:p>
    <w:p w14:paraId="725B1AEE" w14:textId="2EB986A5" w:rsidR="001E2E9B" w:rsidRDefault="00000000">
      <w:pPr>
        <w:pStyle w:val="BodyText"/>
        <w:rPr>
          <w:rFonts w:ascii="Arial" w:hAnsi="Arial"/>
        </w:rPr>
      </w:pPr>
      <w:r>
        <w:rPr>
          <w:rFonts w:ascii="Arial" w:hAnsi="Arial"/>
        </w:rPr>
        <w:t>“</w:t>
      </w:r>
      <w:del w:id="4695" w:author="Julia Ringo" w:date="2023-10-21T14:44:00Z">
        <w:r w:rsidDel="00FD2D8C">
          <w:rPr>
            <w:rFonts w:ascii="Arial" w:hAnsi="Arial"/>
          </w:rPr>
          <w:delText xml:space="preserve">30 </w:delText>
        </w:r>
      </w:del>
      <w:ins w:id="4696" w:author="Julia Ringo" w:date="2023-10-21T14:44:00Z">
        <w:r w:rsidR="00FD2D8C">
          <w:rPr>
            <w:rFonts w:ascii="Arial" w:hAnsi="Arial"/>
          </w:rPr>
          <w:t>Thirty</w:t>
        </w:r>
        <w:r w:rsidR="00FD2D8C">
          <w:rPr>
            <w:rFonts w:ascii="Arial" w:hAnsi="Arial"/>
          </w:rPr>
          <w:t xml:space="preserve"> </w:t>
        </w:r>
      </w:ins>
      <w:r>
        <w:rPr>
          <w:rFonts w:ascii="Arial" w:hAnsi="Arial"/>
        </w:rPr>
        <w:t>seconds!” Hemi called forward. He put his hand on the lever. The hand of the stopwatch ticked around, climbing upwards. It hit the zero mark. Hemi hefted the lever that released the escape trunk hatch. It slid easily back this time.</w:t>
      </w:r>
    </w:p>
    <w:p w14:paraId="2C251625" w14:textId="77777777" w:rsidR="001E2E9B" w:rsidRDefault="00000000">
      <w:pPr>
        <w:pStyle w:val="BodyText"/>
        <w:rPr>
          <w:rFonts w:ascii="Arial" w:hAnsi="Arial"/>
        </w:rPr>
      </w:pPr>
      <w:r>
        <w:rPr>
          <w:rFonts w:ascii="Arial" w:hAnsi="Arial"/>
        </w:rPr>
        <w:t>It took a second for Hemi to realize that was because the hatch above him did not open.</w:t>
      </w:r>
    </w:p>
    <w:p w14:paraId="25CF62AF" w14:textId="77777777" w:rsidR="001E2E9B" w:rsidRDefault="00000000">
      <w:pPr>
        <w:pStyle w:val="BodyText"/>
        <w:rPr>
          <w:rFonts w:ascii="Arial" w:hAnsi="Arial"/>
        </w:rPr>
      </w:pPr>
      <w:r>
        <w:rPr>
          <w:rFonts w:ascii="Arial" w:hAnsi="Arial"/>
        </w:rPr>
        <w:t>“That hatch is not open!” Hemi yelled forward, true panic slipping into the baritone of his voice.</w:t>
      </w:r>
    </w:p>
    <w:p w14:paraId="200993DD" w14:textId="7F1FEC54" w:rsidR="001E2E9B" w:rsidRDefault="00000000">
      <w:pPr>
        <w:pStyle w:val="BodyText"/>
        <w:rPr>
          <w:rFonts w:ascii="Arial" w:hAnsi="Arial"/>
        </w:rPr>
      </w:pPr>
      <w:r>
        <w:rPr>
          <w:rFonts w:ascii="Arial" w:hAnsi="Arial"/>
        </w:rPr>
        <w:t>“The pressure</w:t>
      </w:r>
      <w:ins w:id="4697" w:author="Julia Ringo" w:date="2023-10-21T14:44:00Z">
        <w:r w:rsidR="00FD2D8C">
          <w:rPr>
            <w:rFonts w:ascii="Arial" w:hAnsi="Arial"/>
          </w:rPr>
          <w:t>,</w:t>
        </w:r>
      </w:ins>
      <w:r>
        <w:rPr>
          <w:rFonts w:ascii="Arial" w:hAnsi="Arial"/>
        </w:rPr>
        <w:t xml:space="preserve"> Hemi! The whole hull is compressed. The hatch must be wedged in its seat!”</w:t>
      </w:r>
    </w:p>
    <w:p w14:paraId="2A7A5948" w14:textId="77777777" w:rsidR="001E2E9B" w:rsidRDefault="00000000">
      <w:pPr>
        <w:pStyle w:val="BodyText"/>
        <w:rPr>
          <w:rFonts w:ascii="Arial" w:hAnsi="Arial"/>
        </w:rPr>
      </w:pPr>
      <w:r>
        <w:rPr>
          <w:rFonts w:ascii="Arial" w:hAnsi="Arial"/>
        </w:rPr>
        <w:t>Hemi smacked a heavy fist against the hull above him.</w:t>
      </w:r>
    </w:p>
    <w:p w14:paraId="32BFEA63" w14:textId="18B7C57C" w:rsidR="001E2E9B" w:rsidRDefault="00000000">
      <w:pPr>
        <w:pStyle w:val="BodyText"/>
        <w:rPr>
          <w:rFonts w:ascii="Arial" w:hAnsi="Arial"/>
        </w:rPr>
      </w:pPr>
      <w:r>
        <w:rPr>
          <w:rFonts w:ascii="Arial" w:hAnsi="Arial"/>
        </w:rPr>
        <w:t xml:space="preserve">Shakes could hear the pounding in the pilot’s seat. “Hemi. You </w:t>
      </w:r>
      <w:proofErr w:type="gramStart"/>
      <w:r>
        <w:rPr>
          <w:rFonts w:ascii="Arial" w:hAnsi="Arial"/>
        </w:rPr>
        <w:t>have to</w:t>
      </w:r>
      <w:proofErr w:type="gramEnd"/>
      <w:r>
        <w:rPr>
          <w:rFonts w:ascii="Arial" w:hAnsi="Arial"/>
        </w:rPr>
        <w:t xml:space="preserve"> get that open. We can’t have that weapon arm itself in the trunk</w:t>
      </w:r>
      <w:del w:id="4698" w:author="Julia Ringo" w:date="2023-10-10T11:08:00Z">
        <w:r w:rsidDel="00B6693A">
          <w:rPr>
            <w:rFonts w:ascii="Arial" w:hAnsi="Arial"/>
          </w:rPr>
          <w:delText>…</w:delText>
        </w:r>
      </w:del>
      <w:ins w:id="4699" w:author="Julia Ringo" w:date="2023-10-10T11:08:00Z">
        <w:r w:rsidR="00B6693A">
          <w:rPr>
            <w:rFonts w:ascii="Arial" w:hAnsi="Arial"/>
          </w:rPr>
          <w:t xml:space="preserve"> . . .</w:t>
        </w:r>
      </w:ins>
      <w:r>
        <w:rPr>
          <w:rFonts w:ascii="Arial" w:hAnsi="Arial"/>
        </w:rPr>
        <w:t>”</w:t>
      </w:r>
    </w:p>
    <w:p w14:paraId="078F9988" w14:textId="4136A4BC" w:rsidR="001E2E9B" w:rsidRDefault="00000000">
      <w:pPr>
        <w:pStyle w:val="BodyText"/>
        <w:rPr>
          <w:rFonts w:ascii="Arial" w:hAnsi="Arial"/>
        </w:rPr>
      </w:pPr>
      <w:r>
        <w:rPr>
          <w:rFonts w:ascii="Arial" w:hAnsi="Arial"/>
        </w:rPr>
        <w:t>“I am aware of that!” Hemi pressed his lips together, concentrating on revising his estimates of where the boats were in relation to each other, and at the same time trying to figure out a way to release the hatch. “Come shallow by a few meters,” Hemi shouted forward, “</w:t>
      </w:r>
      <w:del w:id="4700" w:author="Julia Ringo" w:date="2023-10-10T11:08:00Z">
        <w:r w:rsidDel="00B6693A">
          <w:rPr>
            <w:rFonts w:ascii="Arial" w:hAnsi="Arial"/>
          </w:rPr>
          <w:delText>…</w:delText>
        </w:r>
      </w:del>
      <w:r>
        <w:rPr>
          <w:rFonts w:ascii="Arial" w:hAnsi="Arial"/>
        </w:rPr>
        <w:t>that might be all we need.” A second went by, and Hemi knew they were getting out of position. “You also need to come port to 222 degrees. Hard! Now!”</w:t>
      </w:r>
    </w:p>
    <w:p w14:paraId="2B01A769" w14:textId="77777777" w:rsidR="001E2E9B" w:rsidRDefault="00000000">
      <w:pPr>
        <w:pStyle w:val="BodyText"/>
        <w:rPr>
          <w:rFonts w:ascii="Arial" w:hAnsi="Arial"/>
        </w:rPr>
      </w:pPr>
      <w:r>
        <w:rPr>
          <w:rFonts w:ascii="Arial" w:hAnsi="Arial"/>
        </w:rPr>
        <w:t>The boat leaned over dramatically as Shakes turned the yoke left all the way to its stop. At the same time the bow rose slowly in response to his gentle backwards pull on the yoke.</w:t>
      </w:r>
    </w:p>
    <w:p w14:paraId="7980390A" w14:textId="77777777" w:rsidR="001E2E9B" w:rsidRDefault="00000000">
      <w:pPr>
        <w:pStyle w:val="BodyText"/>
        <w:rPr>
          <w:rFonts w:ascii="Arial" w:hAnsi="Arial"/>
        </w:rPr>
      </w:pPr>
      <w:r>
        <w:rPr>
          <w:rFonts w:ascii="Arial" w:hAnsi="Arial"/>
        </w:rPr>
        <w:t xml:space="preserve">Hemi pounded and pounded against the hull. He slid the release lever in and out uselessly. “No throttle! We </w:t>
      </w:r>
      <w:proofErr w:type="gramStart"/>
      <w:r>
        <w:rPr>
          <w:rFonts w:ascii="Arial" w:hAnsi="Arial"/>
        </w:rPr>
        <w:t>have to</w:t>
      </w:r>
      <w:proofErr w:type="gramEnd"/>
      <w:r>
        <w:rPr>
          <w:rFonts w:ascii="Arial" w:hAnsi="Arial"/>
        </w:rPr>
        <w:t xml:space="preserve"> release it right here!”</w:t>
      </w:r>
    </w:p>
    <w:p w14:paraId="471922ED" w14:textId="77777777" w:rsidR="001E2E9B" w:rsidRDefault="00000000">
      <w:pPr>
        <w:pStyle w:val="BodyText"/>
        <w:rPr>
          <w:rFonts w:ascii="Arial" w:hAnsi="Arial"/>
        </w:rPr>
      </w:pPr>
      <w:r>
        <w:rPr>
          <w:rFonts w:ascii="Arial" w:hAnsi="Arial"/>
        </w:rPr>
        <w:lastRenderedPageBreak/>
        <w:t>Shakes pulled the throttle back and the boat drifted. Hemi picked up the crescent wrench and smacked the hull repeatedly until he left dents. Sweat beaded at his temples and his face went red with a deep anger rarely seen on his calm features. He let out a yell that frightened Shakes to his core.</w:t>
      </w:r>
    </w:p>
    <w:p w14:paraId="2A5DC653" w14:textId="77777777" w:rsidR="001E2E9B" w:rsidRDefault="00000000">
      <w:pPr>
        <w:pStyle w:val="BodyText"/>
        <w:rPr>
          <w:rFonts w:ascii="Arial" w:hAnsi="Arial"/>
        </w:rPr>
      </w:pPr>
      <w:r>
        <w:rPr>
          <w:rFonts w:ascii="Arial" w:hAnsi="Arial"/>
        </w:rPr>
        <w:t>Hemi gave one final smack against the release lever with the wrench.</w:t>
      </w:r>
    </w:p>
    <w:p w14:paraId="6A8E2B07" w14:textId="77777777" w:rsidR="001E2E9B" w:rsidRDefault="00000000">
      <w:pPr>
        <w:pStyle w:val="BodyText"/>
        <w:rPr>
          <w:rFonts w:ascii="Arial" w:hAnsi="Arial"/>
        </w:rPr>
      </w:pPr>
      <w:r>
        <w:rPr>
          <w:rFonts w:ascii="Arial" w:hAnsi="Arial"/>
        </w:rPr>
        <w:t>He heard a pop, and water falling into the escape trunk. Hemi quickly leaned over and slapped his ear against the damp steel of the escape trunk. He could hear the mine bumping as it lifted away out of it. “It opened! Full throttle! Any direction! Get us away from here!”</w:t>
      </w:r>
    </w:p>
    <w:p w14:paraId="6B159351" w14:textId="77777777" w:rsidR="001E2E9B" w:rsidRDefault="00000000">
      <w:pPr>
        <w:pStyle w:val="BodyText"/>
        <w:rPr>
          <w:rFonts w:ascii="Arial" w:hAnsi="Arial"/>
        </w:rPr>
      </w:pPr>
      <w:r>
        <w:rPr>
          <w:rFonts w:ascii="Arial" w:hAnsi="Arial"/>
        </w:rPr>
        <w:t>The electric motor behind Hemi wound up to speed, and the sudden acceleration almost rolled him off his feet.</w:t>
      </w:r>
    </w:p>
    <w:p w14:paraId="35C17A38" w14:textId="77777777" w:rsidR="001E2E9B" w:rsidRDefault="00000000">
      <w:pPr>
        <w:pStyle w:val="BodyText"/>
        <w:rPr>
          <w:rFonts w:ascii="Arial" w:hAnsi="Arial"/>
        </w:rPr>
      </w:pPr>
      <w:r>
        <w:rPr>
          <w:rFonts w:ascii="Arial" w:hAnsi="Arial"/>
        </w:rPr>
        <w:t xml:space="preserve">Shakes lowered his head and tried to see up through the tiny viewport. Above the </w:t>
      </w:r>
      <w:r>
        <w:rPr>
          <w:rFonts w:ascii="Arial" w:hAnsi="Arial"/>
          <w:i/>
          <w:iCs/>
        </w:rPr>
        <w:t>Gnat</w:t>
      </w:r>
      <w:r>
        <w:rPr>
          <w:rFonts w:ascii="Arial" w:hAnsi="Arial"/>
        </w:rPr>
        <w:t>, the water was lighter. He saw a dark shadow pass through the light.</w:t>
      </w:r>
    </w:p>
    <w:p w14:paraId="5A7A907B" w14:textId="77777777" w:rsidR="001E2E9B" w:rsidRDefault="00000000">
      <w:pPr>
        <w:pStyle w:val="BodyText"/>
        <w:rPr>
          <w:rFonts w:ascii="Arial" w:hAnsi="Arial"/>
        </w:rPr>
      </w:pPr>
      <w:r>
        <w:rPr>
          <w:rFonts w:ascii="Arial" w:hAnsi="Arial"/>
        </w:rPr>
        <w:t>“Blow the tanks!” Hemi yelled from the rear of the sub.</w:t>
      </w:r>
    </w:p>
    <w:p w14:paraId="2B05AC3B" w14:textId="77777777" w:rsidR="001E2E9B" w:rsidRDefault="00000000">
      <w:pPr>
        <w:pStyle w:val="BodyText"/>
        <w:rPr>
          <w:rFonts w:ascii="Arial" w:hAnsi="Arial"/>
        </w:rPr>
      </w:pPr>
      <w:r>
        <w:rPr>
          <w:rFonts w:ascii="Arial" w:hAnsi="Arial"/>
        </w:rPr>
        <w:t>Shakes pulled the lever, and the gust slammed through the boat. Through the viewport, he saw a worrying string of bubbles pouring from near the bow.</w:t>
      </w:r>
    </w:p>
    <w:p w14:paraId="13AD1C58" w14:textId="77777777" w:rsidR="001E2E9B" w:rsidRDefault="00000000">
      <w:pPr>
        <w:pStyle w:val="BodyText"/>
        <w:rPr>
          <w:rFonts w:ascii="Arial" w:hAnsi="Arial"/>
        </w:rPr>
      </w:pPr>
      <w:r>
        <w:rPr>
          <w:rFonts w:ascii="Arial" w:hAnsi="Arial"/>
        </w:rPr>
        <w:t>The depth gauge did not move.</w:t>
      </w:r>
    </w:p>
    <w:p w14:paraId="73250554" w14:textId="77777777" w:rsidR="001E2E9B" w:rsidRDefault="00000000">
      <w:pPr>
        <w:pStyle w:val="BodyText"/>
        <w:rPr>
          <w:rFonts w:ascii="Arial" w:hAnsi="Arial"/>
        </w:rPr>
      </w:pPr>
      <w:r>
        <w:rPr>
          <w:rFonts w:ascii="Arial" w:hAnsi="Arial"/>
        </w:rPr>
        <w:t>Shakes tapped the gauge. He pushed the lever down, and pulled it up again, hard. Shakes believed deeply that with mechanical things you sometimes just had to get physical.</w:t>
      </w:r>
    </w:p>
    <w:p w14:paraId="6E4A4B8B" w14:textId="77777777" w:rsidR="001E2E9B" w:rsidRDefault="00000000">
      <w:pPr>
        <w:pStyle w:val="BodyText"/>
        <w:rPr>
          <w:rFonts w:ascii="Arial" w:hAnsi="Arial"/>
        </w:rPr>
      </w:pPr>
      <w:r>
        <w:rPr>
          <w:rFonts w:ascii="Arial" w:hAnsi="Arial"/>
        </w:rPr>
        <w:t>Nothing happened.</w:t>
      </w:r>
    </w:p>
    <w:p w14:paraId="33410038" w14:textId="29505F23" w:rsidR="001E2E9B" w:rsidRDefault="00000000">
      <w:pPr>
        <w:pStyle w:val="BodyText"/>
        <w:rPr>
          <w:rFonts w:ascii="Arial" w:hAnsi="Arial"/>
        </w:rPr>
      </w:pPr>
      <w:r>
        <w:rPr>
          <w:rFonts w:ascii="Arial" w:hAnsi="Arial"/>
        </w:rPr>
        <w:t>“No-go</w:t>
      </w:r>
      <w:ins w:id="4701" w:author="Julia Ringo" w:date="2023-10-21T14:45:00Z">
        <w:r w:rsidR="00616529">
          <w:rPr>
            <w:rFonts w:ascii="Arial" w:hAnsi="Arial"/>
          </w:rPr>
          <w:t>,</w:t>
        </w:r>
      </w:ins>
      <w:r>
        <w:rPr>
          <w:rFonts w:ascii="Arial" w:hAnsi="Arial"/>
        </w:rPr>
        <w:t xml:space="preserve"> Hemi,” Shakes said with some kind of doomed resolve reflecting in his voice. “We must have cracked the ballast tanks. The blow </w:t>
      </w:r>
      <w:proofErr w:type="spellStart"/>
      <w:r>
        <w:rPr>
          <w:rFonts w:ascii="Arial" w:hAnsi="Arial"/>
        </w:rPr>
        <w:t>ain’t</w:t>
      </w:r>
      <w:proofErr w:type="spellEnd"/>
      <w:r>
        <w:rPr>
          <w:rFonts w:ascii="Arial" w:hAnsi="Arial"/>
        </w:rPr>
        <w:t xml:space="preserve"> </w:t>
      </w:r>
      <w:proofErr w:type="spellStart"/>
      <w:r>
        <w:rPr>
          <w:rFonts w:ascii="Arial" w:hAnsi="Arial"/>
        </w:rPr>
        <w:t>doin</w:t>
      </w:r>
      <w:proofErr w:type="spellEnd"/>
      <w:r>
        <w:rPr>
          <w:rFonts w:ascii="Arial" w:hAnsi="Arial"/>
        </w:rPr>
        <w:t>’ crap. I think we’re done here.”</w:t>
      </w:r>
    </w:p>
    <w:p w14:paraId="5FB22D66" w14:textId="5A3F1A2A" w:rsidR="001E2E9B" w:rsidRDefault="00000000">
      <w:pPr>
        <w:pStyle w:val="BodyText"/>
        <w:rPr>
          <w:rFonts w:ascii="Arial" w:hAnsi="Arial"/>
        </w:rPr>
      </w:pPr>
      <w:r>
        <w:rPr>
          <w:rFonts w:ascii="Arial" w:hAnsi="Arial"/>
        </w:rPr>
        <w:t xml:space="preserve">That was when the mine detonated. Far too close to the </w:t>
      </w:r>
      <w:r>
        <w:rPr>
          <w:rFonts w:ascii="Arial" w:hAnsi="Arial"/>
          <w:i/>
          <w:iCs/>
        </w:rPr>
        <w:t>Gnat</w:t>
      </w:r>
      <w:r>
        <w:rPr>
          <w:rFonts w:ascii="Arial" w:hAnsi="Arial"/>
        </w:rPr>
        <w:t xml:space="preserve"> for safety. The little boat shook to its timbers, and rolled over on its side as the shock wave grabbed the </w:t>
      </w:r>
      <w:r>
        <w:rPr>
          <w:rFonts w:ascii="Arial" w:hAnsi="Arial"/>
          <w:i/>
          <w:iCs/>
        </w:rPr>
        <w:t>Gnat’s</w:t>
      </w:r>
      <w:r>
        <w:rPr>
          <w:rFonts w:ascii="Arial" w:hAnsi="Arial"/>
        </w:rPr>
        <w:t xml:space="preserve"> small sail and yanked on it. The sound was so loud that it rang </w:t>
      </w:r>
      <w:proofErr w:type="spellStart"/>
      <w:r>
        <w:rPr>
          <w:rFonts w:ascii="Arial" w:hAnsi="Arial"/>
        </w:rPr>
        <w:t>Shakes’</w:t>
      </w:r>
      <w:ins w:id="4702" w:author="Julia Ringo" w:date="2023-10-21T14:46:00Z">
        <w:r w:rsidR="00616529">
          <w:rPr>
            <w:rFonts w:ascii="Arial" w:hAnsi="Arial"/>
          </w:rPr>
          <w:t>s</w:t>
        </w:r>
      </w:ins>
      <w:proofErr w:type="spellEnd"/>
      <w:r>
        <w:rPr>
          <w:rFonts w:ascii="Arial" w:hAnsi="Arial"/>
        </w:rPr>
        <w:t xml:space="preserve"> and </w:t>
      </w:r>
      <w:proofErr w:type="spellStart"/>
      <w:r>
        <w:rPr>
          <w:rFonts w:ascii="Arial" w:hAnsi="Arial"/>
        </w:rPr>
        <w:t>Hemi’s</w:t>
      </w:r>
      <w:proofErr w:type="spellEnd"/>
      <w:r>
        <w:rPr>
          <w:rFonts w:ascii="Arial" w:hAnsi="Arial"/>
        </w:rPr>
        <w:t xml:space="preserve"> ears. Whatever small cracks </w:t>
      </w:r>
      <w:del w:id="4703" w:author="Julia Ringo" w:date="2023-10-21T14:46:00Z">
        <w:r w:rsidDel="00616529">
          <w:rPr>
            <w:rFonts w:ascii="Arial" w:hAnsi="Arial"/>
          </w:rPr>
          <w:delText xml:space="preserve">that </w:delText>
        </w:r>
      </w:del>
      <w:r>
        <w:rPr>
          <w:rFonts w:ascii="Arial" w:hAnsi="Arial"/>
        </w:rPr>
        <w:t>had opened in the seams before now split wide</w:t>
      </w:r>
      <w:ins w:id="4704" w:author="Julia Ringo" w:date="2023-10-21T14:46:00Z">
        <w:r w:rsidR="00616529">
          <w:rPr>
            <w:rFonts w:ascii="Arial" w:hAnsi="Arial"/>
          </w:rPr>
          <w:t>,</w:t>
        </w:r>
      </w:ins>
      <w:r>
        <w:rPr>
          <w:rFonts w:ascii="Arial" w:hAnsi="Arial"/>
        </w:rPr>
        <w:t xml:space="preserve"> and freezing black water poured in. The power blinked and went out.</w:t>
      </w:r>
    </w:p>
    <w:p w14:paraId="51847FB7" w14:textId="77777777" w:rsidR="001E2E9B" w:rsidRDefault="00000000">
      <w:pPr>
        <w:pStyle w:val="BodyText"/>
        <w:rPr>
          <w:rFonts w:ascii="Arial" w:hAnsi="Arial"/>
        </w:rPr>
      </w:pPr>
      <w:r>
        <w:rPr>
          <w:rFonts w:ascii="Arial" w:hAnsi="Arial"/>
        </w:rPr>
        <w:t>Hemi felt his way forward in the blackness, climbing over the engine. He found Shakes by feel. Shakes was laying against the sonar equipment on the side wall that was now the floor, in half a meter of water that was rising quickly.</w:t>
      </w:r>
    </w:p>
    <w:p w14:paraId="63246B44" w14:textId="77777777" w:rsidR="001E2E9B" w:rsidRDefault="00000000">
      <w:pPr>
        <w:pStyle w:val="BodyText"/>
        <w:rPr>
          <w:rFonts w:ascii="Arial" w:hAnsi="Arial"/>
        </w:rPr>
      </w:pPr>
      <w:r>
        <w:rPr>
          <w:rFonts w:ascii="Arial" w:hAnsi="Arial"/>
        </w:rPr>
        <w:t>“Emergency power. Does the boat have emergency power?” Hemi asked loudly.</w:t>
      </w:r>
    </w:p>
    <w:p w14:paraId="0733FD1A" w14:textId="77777777" w:rsidR="001E2E9B" w:rsidRDefault="00000000">
      <w:pPr>
        <w:pStyle w:val="BodyText"/>
        <w:rPr>
          <w:rFonts w:ascii="Arial" w:hAnsi="Arial"/>
        </w:rPr>
      </w:pPr>
      <w:r>
        <w:rPr>
          <w:rFonts w:ascii="Arial" w:hAnsi="Arial"/>
        </w:rPr>
        <w:t>“No. </w:t>
      </w:r>
      <w:proofErr w:type="spellStart"/>
      <w:r>
        <w:rPr>
          <w:rFonts w:ascii="Arial" w:hAnsi="Arial"/>
        </w:rPr>
        <w:t>Kinda</w:t>
      </w:r>
      <w:proofErr w:type="spellEnd"/>
      <w:r>
        <w:rPr>
          <w:rFonts w:ascii="Arial" w:hAnsi="Arial"/>
        </w:rPr>
        <w:t xml:space="preserve"> like I said before: we’re </w:t>
      </w:r>
      <w:r>
        <w:rPr>
          <w:rFonts w:ascii="Arial" w:hAnsi="Arial"/>
          <w:i/>
          <w:iCs/>
        </w:rPr>
        <w:t>done</w:t>
      </w:r>
      <w:r>
        <w:rPr>
          <w:rFonts w:ascii="Arial" w:hAnsi="Arial"/>
        </w:rPr>
        <w:t xml:space="preserve"> here.”</w:t>
      </w:r>
    </w:p>
    <w:p w14:paraId="70818969" w14:textId="77777777" w:rsidR="001E2E9B" w:rsidRDefault="00000000">
      <w:pPr>
        <w:pStyle w:val="BodyText"/>
        <w:rPr>
          <w:rFonts w:ascii="Arial" w:hAnsi="Arial"/>
        </w:rPr>
      </w:pPr>
      <w:r>
        <w:rPr>
          <w:rFonts w:ascii="Arial" w:hAnsi="Arial"/>
        </w:rPr>
        <w:t xml:space="preserve">The </w:t>
      </w:r>
      <w:r>
        <w:rPr>
          <w:rFonts w:ascii="Arial" w:hAnsi="Arial"/>
          <w:i/>
          <w:iCs/>
        </w:rPr>
        <w:t>Gnat</w:t>
      </w:r>
      <w:r>
        <w:rPr>
          <w:rFonts w:ascii="Arial" w:hAnsi="Arial"/>
        </w:rPr>
        <w:t xml:space="preserve"> was sinking.</w:t>
      </w:r>
    </w:p>
    <w:p w14:paraId="34817F7A" w14:textId="77777777" w:rsidR="001E2E9B" w:rsidRDefault="00000000">
      <w:pPr>
        <w:pStyle w:val="BodyText"/>
        <w:rPr>
          <w:rFonts w:ascii="Arial" w:hAnsi="Arial"/>
        </w:rPr>
      </w:pPr>
      <w:r>
        <w:rPr>
          <w:rFonts w:ascii="Arial" w:hAnsi="Arial"/>
        </w:rPr>
        <w:t> </w:t>
      </w:r>
    </w:p>
    <w:p w14:paraId="67042863" w14:textId="77777777" w:rsidR="001E2E9B" w:rsidRDefault="00000000">
      <w:pPr>
        <w:pStyle w:val="BodyText"/>
        <w:rPr>
          <w:rFonts w:ascii="Arial" w:hAnsi="Arial"/>
        </w:rPr>
      </w:pPr>
      <w:r>
        <w:rPr>
          <w:rFonts w:ascii="Arial" w:hAnsi="Arial"/>
        </w:rPr>
        <w:lastRenderedPageBreak/>
        <w:t xml:space="preserve">The explosion of the second device had rocked the </w:t>
      </w:r>
      <w:r>
        <w:rPr>
          <w:rFonts w:ascii="Arial" w:hAnsi="Arial"/>
          <w:i/>
          <w:iCs/>
        </w:rPr>
        <w:t>Prospect</w:t>
      </w:r>
      <w:r>
        <w:rPr>
          <w:rFonts w:ascii="Arial" w:hAnsi="Arial"/>
        </w:rPr>
        <w:t>. Just a sway, but enough force for Captain Percy to start worrying about the strength of the seam in the cargo hold once again.</w:t>
      </w:r>
    </w:p>
    <w:p w14:paraId="258E393B" w14:textId="77777777" w:rsidR="001E2E9B" w:rsidRDefault="00000000">
      <w:pPr>
        <w:pStyle w:val="BodyText"/>
        <w:rPr>
          <w:rFonts w:ascii="Arial" w:hAnsi="Arial"/>
        </w:rPr>
      </w:pPr>
      <w:r>
        <w:rPr>
          <w:rFonts w:ascii="Arial" w:hAnsi="Arial"/>
        </w:rPr>
        <w:t>“Cassandra! The second detonation: I need to know the results. Now.”</w:t>
      </w:r>
    </w:p>
    <w:p w14:paraId="5C36490D" w14:textId="10C163BB" w:rsidR="001E2E9B" w:rsidRDefault="00000000">
      <w:pPr>
        <w:pStyle w:val="BodyText"/>
        <w:rPr>
          <w:rFonts w:ascii="Arial" w:hAnsi="Arial"/>
        </w:rPr>
      </w:pPr>
      <w:r>
        <w:rPr>
          <w:rFonts w:ascii="Arial" w:hAnsi="Arial"/>
        </w:rPr>
        <w:t>“Yes</w:t>
      </w:r>
      <w:ins w:id="4705" w:author="Julia Ringo" w:date="2023-10-21T14:46:00Z">
        <w:r w:rsidR="00616529">
          <w:rPr>
            <w:rFonts w:ascii="Arial" w:hAnsi="Arial"/>
          </w:rPr>
          <w:t>,</w:t>
        </w:r>
      </w:ins>
      <w:r>
        <w:rPr>
          <w:rFonts w:ascii="Arial" w:hAnsi="Arial"/>
        </w:rPr>
        <w:t xml:space="preserve"> Captain Percy</w:t>
      </w:r>
      <w:del w:id="4706" w:author="Julia Ringo" w:date="2023-10-10T11:08:00Z">
        <w:r w:rsidDel="00B6693A">
          <w:rPr>
            <w:rFonts w:ascii="Arial" w:hAnsi="Arial"/>
          </w:rPr>
          <w:delText>…</w:delText>
        </w:r>
      </w:del>
      <w:ins w:id="4707" w:author="Julia Ringo" w:date="2023-10-10T11:08:00Z">
        <w:r w:rsidR="00B6693A">
          <w:rPr>
            <w:rFonts w:ascii="Arial" w:hAnsi="Arial"/>
          </w:rPr>
          <w:t xml:space="preserve"> . . .</w:t>
        </w:r>
      </w:ins>
      <w:r>
        <w:rPr>
          <w:rFonts w:ascii="Arial" w:hAnsi="Arial"/>
        </w:rPr>
        <w:t xml:space="preserve"> I’m hearing a lot of popping and crackling. Hold on</w:t>
      </w:r>
      <w:del w:id="4708" w:author="Julia Ringo" w:date="2023-10-10T11:08:00Z">
        <w:r w:rsidDel="00B6693A">
          <w:rPr>
            <w:rFonts w:ascii="Arial" w:hAnsi="Arial"/>
          </w:rPr>
          <w:delText>…</w:delText>
        </w:r>
      </w:del>
      <w:ins w:id="4709" w:author="Julia Ringo" w:date="2023-10-10T11:08:00Z">
        <w:r w:rsidR="00B6693A">
          <w:rPr>
            <w:rFonts w:ascii="Arial" w:hAnsi="Arial"/>
          </w:rPr>
          <w:t xml:space="preserve"> . . .</w:t>
        </w:r>
      </w:ins>
      <w:r>
        <w:rPr>
          <w:rFonts w:ascii="Arial" w:hAnsi="Arial"/>
        </w:rPr>
        <w:t xml:space="preserve">” She scanned the sonar. The soundscape was a confusing mess: massive churning bubbles of air rising towards the surface, </w:t>
      </w:r>
      <w:proofErr w:type="gramStart"/>
      <w:r>
        <w:rPr>
          <w:rFonts w:ascii="Arial" w:hAnsi="Arial"/>
        </w:rPr>
        <w:t>creaking</w:t>
      </w:r>
      <w:proofErr w:type="gramEnd"/>
      <w:r>
        <w:rPr>
          <w:rFonts w:ascii="Arial" w:hAnsi="Arial"/>
        </w:rPr>
        <w:t xml:space="preserve"> and cracking metal, rushing water </w:t>
      </w:r>
      <w:del w:id="4710" w:author="Julia Ringo" w:date="2023-10-10T11:08:00Z">
        <w:r w:rsidDel="00B6693A">
          <w:rPr>
            <w:rFonts w:ascii="Arial" w:hAnsi="Arial"/>
          </w:rPr>
          <w:delText>…</w:delText>
        </w:r>
      </w:del>
      <w:ins w:id="4711" w:author="Julia Ringo" w:date="2023-10-10T11:08:00Z">
        <w:r w:rsidR="00B6693A">
          <w:rPr>
            <w:rFonts w:ascii="Arial" w:hAnsi="Arial"/>
          </w:rPr>
          <w:t xml:space="preserve">. . . </w:t>
        </w:r>
      </w:ins>
      <w:r>
        <w:rPr>
          <w:rFonts w:ascii="Arial" w:hAnsi="Arial"/>
        </w:rPr>
        <w:t xml:space="preserve">and distant screams of terror. “Captain Percy: I’m almost certain the </w:t>
      </w:r>
      <w:r>
        <w:rPr>
          <w:rFonts w:ascii="Arial" w:hAnsi="Arial"/>
          <w:i/>
          <w:iCs/>
        </w:rPr>
        <w:t>Grackle</w:t>
      </w:r>
      <w:r>
        <w:rPr>
          <w:rFonts w:ascii="Arial" w:hAnsi="Arial"/>
        </w:rPr>
        <w:t xml:space="preserve"> is finished. I’m hearing nothing but</w:t>
      </w:r>
      <w:del w:id="4712" w:author="Julia Ringo" w:date="2023-10-10T11:08:00Z">
        <w:r w:rsidDel="00B6693A">
          <w:rPr>
            <w:rFonts w:ascii="Arial" w:hAnsi="Arial"/>
          </w:rPr>
          <w:delText>…</w:delText>
        </w:r>
      </w:del>
      <w:ins w:id="4713" w:author="Julia Ringo" w:date="2023-10-10T11:08:00Z">
        <w:r w:rsidR="00B6693A">
          <w:rPr>
            <w:rFonts w:ascii="Arial" w:hAnsi="Arial"/>
          </w:rPr>
          <w:t xml:space="preserve"> . . . </w:t>
        </w:r>
      </w:ins>
      <w:del w:id="4714" w:author="Julia Ringo" w:date="2023-10-21T14:46:00Z">
        <w:r w:rsidDel="00616529">
          <w:rPr>
            <w:rFonts w:ascii="Arial" w:hAnsi="Arial"/>
          </w:rPr>
          <w:delText xml:space="preserve"> </w:delText>
        </w:r>
      </w:del>
      <w:r>
        <w:rPr>
          <w:rFonts w:ascii="Arial" w:hAnsi="Arial"/>
        </w:rPr>
        <w:t xml:space="preserve">but </w:t>
      </w:r>
      <w:r>
        <w:rPr>
          <w:rFonts w:ascii="Arial" w:hAnsi="Arial"/>
          <w:i/>
          <w:iCs/>
        </w:rPr>
        <w:t>damage</w:t>
      </w:r>
      <w:r>
        <w:rPr>
          <w:rFonts w:ascii="Arial" w:hAnsi="Arial"/>
        </w:rPr>
        <w:t>.”</w:t>
      </w:r>
    </w:p>
    <w:p w14:paraId="299D4F8A" w14:textId="77777777" w:rsidR="001E2E9B" w:rsidRDefault="00000000">
      <w:pPr>
        <w:pStyle w:val="BodyText"/>
        <w:rPr>
          <w:rFonts w:ascii="Arial" w:hAnsi="Arial"/>
        </w:rPr>
      </w:pPr>
      <w:r>
        <w:rPr>
          <w:rFonts w:ascii="Arial" w:hAnsi="Arial"/>
        </w:rPr>
        <w:t xml:space="preserve">Percy grinned. “I can’t believe Hemi and Shakes pulled that off! One chance in five indeed.” She lit a cheroot. “Cassandra! Your top priority now is to find the </w:t>
      </w:r>
      <w:r>
        <w:rPr>
          <w:rFonts w:ascii="Arial" w:hAnsi="Arial"/>
          <w:i/>
          <w:iCs/>
        </w:rPr>
        <w:t>Gnat</w:t>
      </w:r>
      <w:r>
        <w:rPr>
          <w:rFonts w:ascii="Arial" w:hAnsi="Arial"/>
        </w:rPr>
        <w:t xml:space="preserve"> again.”</w:t>
      </w:r>
    </w:p>
    <w:p w14:paraId="1301367B" w14:textId="7AAA2C58" w:rsidR="001E2E9B" w:rsidRDefault="00000000">
      <w:pPr>
        <w:pStyle w:val="BodyText"/>
        <w:rPr>
          <w:rFonts w:ascii="Arial" w:hAnsi="Arial"/>
        </w:rPr>
      </w:pPr>
      <w:r>
        <w:rPr>
          <w:rFonts w:ascii="Arial" w:hAnsi="Arial"/>
        </w:rPr>
        <w:t>Before Cassandra could reply, the dial on the ship-to-ship unit lit up above Captain Percy’s Head. “Sylvia</w:t>
      </w:r>
      <w:del w:id="4715" w:author="Julia Ringo" w:date="2023-10-10T11:08:00Z">
        <w:r w:rsidDel="00B6693A">
          <w:rPr>
            <w:rFonts w:ascii="Arial" w:hAnsi="Arial"/>
          </w:rPr>
          <w:delText>…</w:delText>
        </w:r>
      </w:del>
      <w:ins w:id="4716" w:author="Julia Ringo" w:date="2023-10-10T11:08:00Z">
        <w:r w:rsidR="00B6693A">
          <w:rPr>
            <w:rFonts w:ascii="Arial" w:hAnsi="Arial"/>
          </w:rPr>
          <w:t xml:space="preserve"> . . .</w:t>
        </w:r>
      </w:ins>
      <w:r>
        <w:rPr>
          <w:rFonts w:ascii="Arial" w:hAnsi="Arial"/>
        </w:rPr>
        <w:t>”</w:t>
      </w:r>
    </w:p>
    <w:p w14:paraId="3093BBE4" w14:textId="77777777" w:rsidR="001E2E9B" w:rsidRDefault="00000000">
      <w:pPr>
        <w:pStyle w:val="BodyText"/>
        <w:rPr>
          <w:rFonts w:ascii="Arial" w:hAnsi="Arial"/>
        </w:rPr>
      </w:pPr>
      <w:r>
        <w:rPr>
          <w:rFonts w:ascii="Arial" w:hAnsi="Arial"/>
        </w:rPr>
        <w:t>Percy’s eyes snapped up to the ship-to-ship. It was not the voice of Hemi or Shakes.</w:t>
      </w:r>
    </w:p>
    <w:p w14:paraId="2E9BDDF0" w14:textId="7617201D" w:rsidR="001E2E9B" w:rsidRDefault="00000000">
      <w:pPr>
        <w:pStyle w:val="BodyText"/>
        <w:rPr>
          <w:rFonts w:ascii="Arial" w:hAnsi="Arial"/>
        </w:rPr>
      </w:pPr>
      <w:r>
        <w:rPr>
          <w:rFonts w:ascii="Arial" w:hAnsi="Arial"/>
        </w:rPr>
        <w:t>“Sylvia</w:t>
      </w:r>
      <w:del w:id="4717" w:author="Julia Ringo" w:date="2023-10-10T11:08:00Z">
        <w:r w:rsidDel="00B6693A">
          <w:rPr>
            <w:rFonts w:ascii="Arial" w:hAnsi="Arial"/>
          </w:rPr>
          <w:delText>…</w:delText>
        </w:r>
      </w:del>
      <w:ins w:id="4718" w:author="Julia Ringo" w:date="2023-10-10T11:08:00Z">
        <w:r w:rsidR="00B6693A">
          <w:rPr>
            <w:rFonts w:ascii="Arial" w:hAnsi="Arial"/>
          </w:rPr>
          <w:t xml:space="preserve"> . . . </w:t>
        </w:r>
      </w:ins>
      <w:del w:id="4719" w:author="Julia Ringo" w:date="2023-10-21T14:46:00Z">
        <w:r w:rsidDel="00616529">
          <w:rPr>
            <w:rFonts w:ascii="Arial" w:hAnsi="Arial"/>
          </w:rPr>
          <w:delText xml:space="preserve"> </w:delText>
        </w:r>
      </w:del>
      <w:r>
        <w:rPr>
          <w:rFonts w:ascii="Arial" w:hAnsi="Arial"/>
        </w:rPr>
        <w:t>are you leaving me to die a second time?” The voice came riding on a background of wailing klaxons, creaking metal, and shouting men.</w:t>
      </w:r>
    </w:p>
    <w:p w14:paraId="2C9E1E4D" w14:textId="63C10048" w:rsidR="001E2E9B" w:rsidRDefault="00000000">
      <w:pPr>
        <w:pStyle w:val="BodyText"/>
        <w:rPr>
          <w:rFonts w:ascii="Arial" w:hAnsi="Arial"/>
        </w:rPr>
      </w:pPr>
      <w:r>
        <w:rPr>
          <w:rFonts w:ascii="Arial" w:hAnsi="Arial"/>
        </w:rPr>
        <w:t>Sylvia slowly reached a hand up to take the mic. She thumbed the transmitter. “</w:t>
      </w:r>
      <w:del w:id="4720" w:author="Julia Ringo" w:date="2023-10-10T11:08:00Z">
        <w:r w:rsidDel="00B6693A">
          <w:rPr>
            <w:rFonts w:ascii="Arial" w:hAnsi="Arial"/>
          </w:rPr>
          <w:delText>…</w:delText>
        </w:r>
      </w:del>
      <w:ins w:id="4721" w:author="Julia Ringo" w:date="2023-10-10T11:08:00Z">
        <w:r w:rsidR="00B6693A">
          <w:rPr>
            <w:rFonts w:ascii="Arial" w:hAnsi="Arial"/>
          </w:rPr>
          <w:t xml:space="preserve">. . . </w:t>
        </w:r>
      </w:ins>
      <w:r>
        <w:rPr>
          <w:rFonts w:ascii="Arial" w:hAnsi="Arial"/>
        </w:rPr>
        <w:t xml:space="preserve">Owen? </w:t>
      </w:r>
      <w:del w:id="4722" w:author="Julia Ringo" w:date="2023-10-10T11:08:00Z">
        <w:r w:rsidDel="00B6693A">
          <w:rPr>
            <w:rFonts w:ascii="Arial" w:hAnsi="Arial"/>
          </w:rPr>
          <w:delText>…</w:delText>
        </w:r>
      </w:del>
      <w:ins w:id="4723" w:author="Julia Ringo" w:date="2023-10-10T11:08:00Z">
        <w:r w:rsidR="00B6693A">
          <w:rPr>
            <w:rFonts w:ascii="Arial" w:hAnsi="Arial"/>
          </w:rPr>
          <w:t xml:space="preserve">. . . </w:t>
        </w:r>
      </w:ins>
      <w:r>
        <w:rPr>
          <w:rFonts w:ascii="Arial" w:hAnsi="Arial"/>
        </w:rPr>
        <w:t>But how?”</w:t>
      </w:r>
    </w:p>
    <w:p w14:paraId="48FD28D8" w14:textId="479A8629" w:rsidR="001E2E9B" w:rsidRDefault="00000000">
      <w:pPr>
        <w:pStyle w:val="BodyText"/>
        <w:rPr>
          <w:rFonts w:ascii="Arial" w:hAnsi="Arial"/>
        </w:rPr>
      </w:pPr>
      <w:r>
        <w:rPr>
          <w:rFonts w:ascii="Arial" w:hAnsi="Arial"/>
        </w:rPr>
        <w:t xml:space="preserve">“How? You mean: </w:t>
      </w:r>
      <w:r>
        <w:rPr>
          <w:rFonts w:ascii="Arial" w:hAnsi="Arial"/>
          <w:i/>
          <w:iCs/>
        </w:rPr>
        <w:t>how</w:t>
      </w:r>
      <w:r>
        <w:rPr>
          <w:rFonts w:ascii="Arial" w:hAnsi="Arial"/>
        </w:rPr>
        <w:t xml:space="preserve"> am I still alive? You </w:t>
      </w:r>
      <w:r>
        <w:rPr>
          <w:rFonts w:ascii="Arial" w:hAnsi="Arial"/>
          <w:i/>
          <w:iCs/>
        </w:rPr>
        <w:t>left</w:t>
      </w:r>
      <w:r>
        <w:rPr>
          <w:rFonts w:ascii="Arial" w:hAnsi="Arial"/>
        </w:rPr>
        <w:t xml:space="preserve"> me alive, remember?” The radio went silent for a few seconds, then the transmission resumed. “You </w:t>
      </w:r>
      <w:r>
        <w:rPr>
          <w:rFonts w:ascii="Arial" w:hAnsi="Arial"/>
          <w:i/>
          <w:iCs/>
        </w:rPr>
        <w:t>knew</w:t>
      </w:r>
      <w:r>
        <w:rPr>
          <w:rFonts w:ascii="Arial" w:hAnsi="Arial"/>
        </w:rPr>
        <w:t xml:space="preserve"> I was alive. You heard me banging on the hull, I’m sure of it. You left me on the sail of the </w:t>
      </w:r>
      <w:r>
        <w:rPr>
          <w:rFonts w:ascii="Arial" w:hAnsi="Arial"/>
          <w:i/>
          <w:iCs/>
        </w:rPr>
        <w:t>Prospect</w:t>
      </w:r>
      <w:r>
        <w:rPr>
          <w:rFonts w:ascii="Arial" w:hAnsi="Arial"/>
        </w:rPr>
        <w:t>, and you dove out from under me</w:t>
      </w:r>
      <w:del w:id="4724" w:author="Julia Ringo" w:date="2023-10-05T13:15:00Z">
        <w:r w:rsidDel="000E7660">
          <w:rPr>
            <w:rFonts w:ascii="Arial" w:hAnsi="Arial"/>
          </w:rPr>
          <w:delText xml:space="preserve"> — </w:delText>
        </w:r>
      </w:del>
      <w:ins w:id="4725" w:author="Julia Ringo" w:date="2023-10-05T13:15:00Z">
        <w:r w:rsidR="000E7660">
          <w:rPr>
            <w:rFonts w:ascii="Arial" w:hAnsi="Arial"/>
          </w:rPr>
          <w:t>—</w:t>
        </w:r>
      </w:ins>
      <w:r>
        <w:rPr>
          <w:rFonts w:ascii="Arial" w:hAnsi="Arial"/>
        </w:rPr>
        <w:t>thinking there was no way I could survive.</w:t>
      </w:r>
    </w:p>
    <w:p w14:paraId="3314BB24" w14:textId="37FE946B" w:rsidR="001E2E9B" w:rsidRDefault="00000000">
      <w:pPr>
        <w:pStyle w:val="BodyText"/>
        <w:rPr>
          <w:rFonts w:ascii="Arial" w:hAnsi="Arial"/>
        </w:rPr>
      </w:pPr>
      <w:r>
        <w:rPr>
          <w:rFonts w:ascii="Arial" w:hAnsi="Arial"/>
        </w:rPr>
        <w:t>“And I would have died in that storm, just as you expected. Probably within a matter of minutes</w:t>
      </w:r>
      <w:del w:id="4726" w:author="Julia Ringo" w:date="2023-10-05T13:15:00Z">
        <w:r w:rsidDel="000E7660">
          <w:rPr>
            <w:rFonts w:ascii="Arial" w:hAnsi="Arial"/>
          </w:rPr>
          <w:delText xml:space="preserve"> — </w:delText>
        </w:r>
      </w:del>
      <w:ins w:id="4727" w:author="Julia Ringo" w:date="2023-10-05T13:15:00Z">
        <w:r w:rsidR="000E7660">
          <w:rPr>
            <w:rFonts w:ascii="Arial" w:hAnsi="Arial"/>
          </w:rPr>
          <w:t>—</w:t>
        </w:r>
      </w:ins>
      <w:r>
        <w:rPr>
          <w:rFonts w:ascii="Arial" w:hAnsi="Arial"/>
        </w:rPr>
        <w:t xml:space="preserve">except by sheer luck I washed aboard the deck of the </w:t>
      </w:r>
      <w:r>
        <w:rPr>
          <w:rFonts w:ascii="Arial" w:hAnsi="Arial"/>
          <w:i/>
          <w:iCs/>
        </w:rPr>
        <w:t>Grackle</w:t>
      </w:r>
      <w:del w:id="4728" w:author="Julia Ringo" w:date="2023-10-21T14:47:00Z">
        <w:r w:rsidDel="00616529">
          <w:rPr>
            <w:rFonts w:ascii="Arial" w:hAnsi="Arial"/>
          </w:rPr>
          <w:delText xml:space="preserve">. </w:delText>
        </w:r>
      </w:del>
      <w:del w:id="4729" w:author="Julia Ringo" w:date="2023-10-10T11:08:00Z">
        <w:r w:rsidDel="00B6693A">
          <w:rPr>
            <w:rFonts w:ascii="Arial" w:hAnsi="Arial"/>
          </w:rPr>
          <w:delText>…</w:delText>
        </w:r>
      </w:del>
      <w:ins w:id="4730" w:author="Julia Ringo" w:date="2023-10-10T11:08:00Z">
        <w:r w:rsidR="00B6693A">
          <w:rPr>
            <w:rFonts w:ascii="Arial" w:hAnsi="Arial"/>
          </w:rPr>
          <w:t xml:space="preserve"> . . . </w:t>
        </w:r>
      </w:ins>
      <w:r>
        <w:rPr>
          <w:rFonts w:ascii="Arial" w:hAnsi="Arial"/>
        </w:rPr>
        <w:t>Unlike you, they opened the hatch when they heard banging.”</w:t>
      </w:r>
    </w:p>
    <w:p w14:paraId="3D5C114C" w14:textId="77777777" w:rsidR="001E2E9B" w:rsidRDefault="00000000">
      <w:pPr>
        <w:pStyle w:val="BodyText"/>
        <w:rPr>
          <w:rFonts w:ascii="Arial" w:hAnsi="Arial"/>
        </w:rPr>
      </w:pPr>
      <w:r>
        <w:rPr>
          <w:rFonts w:ascii="Arial" w:hAnsi="Arial"/>
        </w:rPr>
        <w:t xml:space="preserve">Percy could hear Owen breathing heavily into the mic. She squeezed the mic in her hand. “Owen, why didn’t you just say something? Why didn’t you raise us on the ship-to-ship earlier? We could have done something to get you off the </w:t>
      </w:r>
      <w:r>
        <w:rPr>
          <w:rFonts w:ascii="Arial" w:hAnsi="Arial"/>
          <w:i/>
          <w:iCs/>
        </w:rPr>
        <w:t>Grackle</w:t>
      </w:r>
      <w:r>
        <w:rPr>
          <w:rFonts w:ascii="Arial" w:hAnsi="Arial"/>
        </w:rPr>
        <w:t>.”</w:t>
      </w:r>
    </w:p>
    <w:p w14:paraId="10105373" w14:textId="0C2C6124" w:rsidR="001E2E9B" w:rsidRDefault="00000000">
      <w:pPr>
        <w:pStyle w:val="BodyText"/>
        <w:rPr>
          <w:rFonts w:ascii="Arial" w:hAnsi="Arial"/>
        </w:rPr>
      </w:pPr>
      <w:r>
        <w:rPr>
          <w:rFonts w:ascii="Arial" w:hAnsi="Arial"/>
        </w:rPr>
        <w:t xml:space="preserve">“Get me </w:t>
      </w:r>
      <w:r>
        <w:rPr>
          <w:rFonts w:ascii="Arial" w:hAnsi="Arial"/>
          <w:i/>
          <w:iCs/>
        </w:rPr>
        <w:t>off</w:t>
      </w:r>
      <w:r>
        <w:rPr>
          <w:rFonts w:ascii="Arial" w:hAnsi="Arial"/>
        </w:rPr>
        <w:t xml:space="preserve"> the </w:t>
      </w:r>
      <w:r>
        <w:rPr>
          <w:rFonts w:ascii="Arial" w:hAnsi="Arial"/>
          <w:i/>
          <w:iCs/>
        </w:rPr>
        <w:t>Grackle</w:t>
      </w:r>
      <w:r>
        <w:rPr>
          <w:rFonts w:ascii="Arial" w:hAnsi="Arial"/>
        </w:rPr>
        <w:t xml:space="preserve">? The </w:t>
      </w:r>
      <w:r>
        <w:rPr>
          <w:rFonts w:ascii="Arial" w:hAnsi="Arial"/>
          <w:i/>
          <w:iCs/>
        </w:rPr>
        <w:t>Grackle</w:t>
      </w:r>
      <w:r>
        <w:rPr>
          <w:rFonts w:ascii="Arial" w:hAnsi="Arial"/>
        </w:rPr>
        <w:t xml:space="preserve"> was a blessing! When the hatch opened, I felt I was given a second chance. A chance I would use to clear the world of your callous ego, Sylvia, your selfish disregard. I made the </w:t>
      </w:r>
      <w:r>
        <w:rPr>
          <w:rFonts w:ascii="Arial" w:hAnsi="Arial"/>
          <w:i/>
          <w:iCs/>
        </w:rPr>
        <w:t>Grackle</w:t>
      </w:r>
      <w:r>
        <w:rPr>
          <w:rFonts w:ascii="Arial" w:hAnsi="Arial"/>
        </w:rPr>
        <w:t xml:space="preserve"> my tool. I’m the reason the </w:t>
      </w:r>
      <w:r>
        <w:rPr>
          <w:rFonts w:ascii="Arial" w:hAnsi="Arial"/>
          <w:i/>
          <w:iCs/>
        </w:rPr>
        <w:t>Grackle</w:t>
      </w:r>
      <w:r>
        <w:rPr>
          <w:rFonts w:ascii="Arial" w:hAnsi="Arial"/>
        </w:rPr>
        <w:t xml:space="preserve"> continued after you! I told them all about you: that your hold was full of weapons</w:t>
      </w:r>
      <w:del w:id="4731" w:author="Julia Ringo" w:date="2023-10-05T13:15:00Z">
        <w:r w:rsidDel="000E7660">
          <w:rPr>
            <w:rFonts w:ascii="Arial" w:hAnsi="Arial"/>
          </w:rPr>
          <w:delText xml:space="preserve"> — </w:delText>
        </w:r>
      </w:del>
      <w:ins w:id="4732" w:author="Julia Ringo" w:date="2023-10-05T13:15:00Z">
        <w:r w:rsidR="000E7660">
          <w:rPr>
            <w:rFonts w:ascii="Arial" w:hAnsi="Arial"/>
          </w:rPr>
          <w:t>—</w:t>
        </w:r>
      </w:ins>
      <w:r>
        <w:rPr>
          <w:rFonts w:ascii="Arial" w:hAnsi="Arial"/>
        </w:rPr>
        <w:t>even after your delivery in Stilt City; that you were supplying rebels up and down the coast on this side of the ocean; that you were a crazy idealist who would stop at nothing to support the overthrow of Authority power; that you had a shipment of valuable metals aboard and would make for the fattest of prizes. I told them anything they needed to hear to keep them in pursuit.”</w:t>
      </w:r>
    </w:p>
    <w:p w14:paraId="5D5E1727" w14:textId="0FB98A79" w:rsidR="001E2E9B" w:rsidRDefault="00000000">
      <w:pPr>
        <w:pStyle w:val="BodyText"/>
        <w:rPr>
          <w:rFonts w:ascii="Arial" w:hAnsi="Arial"/>
        </w:rPr>
      </w:pPr>
      <w:r>
        <w:rPr>
          <w:rFonts w:ascii="Arial" w:hAnsi="Arial"/>
        </w:rPr>
        <w:t>“Owen</w:t>
      </w:r>
      <w:del w:id="4733" w:author="Julia Ringo" w:date="2023-10-10T11:08:00Z">
        <w:r w:rsidDel="00B6693A">
          <w:rPr>
            <w:rFonts w:ascii="Arial" w:hAnsi="Arial"/>
          </w:rPr>
          <w:delText>…</w:delText>
        </w:r>
      </w:del>
      <w:ins w:id="4734" w:author="Julia Ringo" w:date="2023-10-10T11:08:00Z">
        <w:r w:rsidR="00B6693A">
          <w:rPr>
            <w:rFonts w:ascii="Arial" w:hAnsi="Arial"/>
          </w:rPr>
          <w:t xml:space="preserve"> . . . </w:t>
        </w:r>
      </w:ins>
      <w:r>
        <w:rPr>
          <w:rFonts w:ascii="Arial" w:hAnsi="Arial"/>
        </w:rPr>
        <w:t xml:space="preserve"> I didn’t know</w:t>
      </w:r>
      <w:del w:id="4735" w:author="Julia Ringo" w:date="2023-10-10T11:08:00Z">
        <w:r w:rsidDel="00B6693A">
          <w:rPr>
            <w:rFonts w:ascii="Arial" w:hAnsi="Arial"/>
          </w:rPr>
          <w:delText>…</w:delText>
        </w:r>
      </w:del>
      <w:ins w:id="4736" w:author="Julia Ringo" w:date="2023-10-10T11:08:00Z">
        <w:r w:rsidR="00B6693A">
          <w:rPr>
            <w:rFonts w:ascii="Arial" w:hAnsi="Arial"/>
          </w:rPr>
          <w:t xml:space="preserve"> . . .</w:t>
        </w:r>
      </w:ins>
      <w:r>
        <w:rPr>
          <w:rFonts w:ascii="Arial" w:hAnsi="Arial"/>
        </w:rPr>
        <w:t>” Her thumb fell off the transmitter. The radio remained dead for a few seconds.</w:t>
      </w:r>
    </w:p>
    <w:p w14:paraId="7DAB0BBB" w14:textId="108D92E8" w:rsidR="001E2E9B" w:rsidRDefault="00000000">
      <w:pPr>
        <w:pStyle w:val="BodyText"/>
        <w:rPr>
          <w:rFonts w:ascii="Arial" w:hAnsi="Arial"/>
        </w:rPr>
      </w:pPr>
      <w:r>
        <w:rPr>
          <w:rFonts w:ascii="Arial" w:hAnsi="Arial"/>
        </w:rPr>
        <w:lastRenderedPageBreak/>
        <w:t>The radio dial re-lit. “</w:t>
      </w:r>
      <w:del w:id="4737" w:author="Julia Ringo" w:date="2023-10-10T11:08:00Z">
        <w:r w:rsidDel="00B6693A">
          <w:rPr>
            <w:rFonts w:ascii="Arial" w:hAnsi="Arial"/>
          </w:rPr>
          <w:delText>…</w:delText>
        </w:r>
      </w:del>
      <w:ins w:id="4738" w:author="Julia Ringo" w:date="2023-10-10T11:08:00Z">
        <w:r w:rsidR="00B6693A">
          <w:rPr>
            <w:rFonts w:ascii="Arial" w:hAnsi="Arial"/>
          </w:rPr>
          <w:t xml:space="preserve">. . . </w:t>
        </w:r>
      </w:ins>
      <w:r>
        <w:rPr>
          <w:rFonts w:ascii="Arial" w:hAnsi="Arial"/>
        </w:rPr>
        <w:t>The worst thing now isn’t you leaving me to die a second time. I made my peace with death when you murdered me the first time. No, the worst thing is that there turned out to be no purpose to my second chance. There was no purpose to anything. Redeemed from drowning, I knew what my life was for: my story was to be left for dead, and then rise again to take you down</w:t>
      </w:r>
      <w:ins w:id="4739" w:author="Julia Ringo" w:date="2023-10-21T14:47:00Z">
        <w:r w:rsidR="00616529">
          <w:rPr>
            <w:rFonts w:ascii="Arial" w:hAnsi="Arial"/>
          </w:rPr>
          <w:t>,</w:t>
        </w:r>
      </w:ins>
      <w:r>
        <w:rPr>
          <w:rFonts w:ascii="Arial" w:hAnsi="Arial"/>
        </w:rPr>
        <w:t xml:space="preserve"> Sylvia. But now</w:t>
      </w:r>
      <w:del w:id="4740" w:author="Julia Ringo" w:date="2023-10-10T11:08:00Z">
        <w:r w:rsidDel="00B6693A">
          <w:rPr>
            <w:rFonts w:ascii="Arial" w:hAnsi="Arial"/>
          </w:rPr>
          <w:delText>…</w:delText>
        </w:r>
      </w:del>
      <w:ins w:id="4741" w:author="Julia Ringo" w:date="2023-10-10T11:08:00Z">
        <w:r w:rsidR="00B6693A">
          <w:rPr>
            <w:rFonts w:ascii="Arial" w:hAnsi="Arial"/>
          </w:rPr>
          <w:t xml:space="preserve"> . . . </w:t>
        </w:r>
      </w:ins>
      <w:del w:id="4742" w:author="Julia Ringo" w:date="2023-10-21T14:47:00Z">
        <w:r w:rsidDel="00616529">
          <w:rPr>
            <w:rFonts w:ascii="Arial" w:hAnsi="Arial"/>
          </w:rPr>
          <w:delText xml:space="preserve"> </w:delText>
        </w:r>
      </w:del>
      <w:r>
        <w:rPr>
          <w:rFonts w:ascii="Arial" w:hAnsi="Arial"/>
        </w:rPr>
        <w:t>now you’ve shown me there is no narrative. No plot. No arc. The world is nothing. Nothing but random chance, and long odds. And all of us are balanced precariously over a pit of ever-deeper nothingness that we all fall into eventually.</w:t>
      </w:r>
    </w:p>
    <w:p w14:paraId="25EDF999" w14:textId="4E6F155F" w:rsidR="001E2E9B" w:rsidRDefault="00000000">
      <w:pPr>
        <w:pStyle w:val="BodyText"/>
        <w:rPr>
          <w:rFonts w:ascii="Arial" w:hAnsi="Arial"/>
        </w:rPr>
      </w:pPr>
      <w:r>
        <w:rPr>
          <w:rFonts w:ascii="Arial" w:hAnsi="Arial"/>
        </w:rPr>
        <w:t>“</w:t>
      </w:r>
      <w:del w:id="4743" w:author="Julia Ringo" w:date="2023-10-10T11:08:00Z">
        <w:r w:rsidDel="00B6693A">
          <w:rPr>
            <w:rFonts w:ascii="Arial" w:hAnsi="Arial"/>
          </w:rPr>
          <w:delText>…</w:delText>
        </w:r>
      </w:del>
      <w:ins w:id="4744" w:author="Julia Ringo" w:date="2023-10-10T11:08:00Z">
        <w:r w:rsidR="00B6693A">
          <w:rPr>
            <w:rFonts w:ascii="Arial" w:hAnsi="Arial"/>
          </w:rPr>
          <w:t xml:space="preserve">. . . </w:t>
        </w:r>
      </w:ins>
      <w:r>
        <w:rPr>
          <w:rFonts w:ascii="Arial" w:hAnsi="Arial"/>
        </w:rPr>
        <w:t>Everyone eventually. But for me, the pit is only a few seconds away now. Know this</w:t>
      </w:r>
      <w:ins w:id="4745" w:author="Julia Ringo" w:date="2023-10-21T14:48:00Z">
        <w:r w:rsidR="00616529">
          <w:rPr>
            <w:rFonts w:ascii="Arial" w:hAnsi="Arial"/>
          </w:rPr>
          <w:t>,</w:t>
        </w:r>
      </w:ins>
      <w:r>
        <w:rPr>
          <w:rFonts w:ascii="Arial" w:hAnsi="Arial"/>
        </w:rPr>
        <w:t xml:space="preserve"> Sylvia: even now if I had one last chance, one last torpedo or any weapon I could reach you with at all, I would take that shot. I’d make firing on you my last </w:t>
      </w:r>
      <w:proofErr w:type="gramStart"/>
      <w:r>
        <w:rPr>
          <w:rFonts w:ascii="Arial" w:hAnsi="Arial"/>
        </w:rPr>
        <w:t>act, if</w:t>
      </w:r>
      <w:proofErr w:type="gramEnd"/>
      <w:r>
        <w:rPr>
          <w:rFonts w:ascii="Arial" w:hAnsi="Arial"/>
        </w:rPr>
        <w:t xml:space="preserve"> that was an option given to me. But I’ve got nothing now. No options at all.”</w:t>
      </w:r>
    </w:p>
    <w:p w14:paraId="358D3561" w14:textId="77777777" w:rsidR="001E2E9B" w:rsidRDefault="00000000">
      <w:pPr>
        <w:pStyle w:val="BodyText"/>
        <w:rPr>
          <w:rFonts w:ascii="Arial" w:hAnsi="Arial"/>
        </w:rPr>
      </w:pPr>
      <w:r>
        <w:rPr>
          <w:rFonts w:ascii="Arial" w:hAnsi="Arial"/>
        </w:rPr>
        <w:t>The ship-to-ship radio went dark. It did not light again. Percy hung the mic up. She dropped the butt of her cheroot to the deck and crushed it under her boot heel.</w:t>
      </w:r>
    </w:p>
    <w:p w14:paraId="05459911" w14:textId="77777777" w:rsidR="001E2E9B" w:rsidRDefault="00000000">
      <w:pPr>
        <w:pStyle w:val="BodyText"/>
        <w:rPr>
          <w:rFonts w:ascii="Arial" w:hAnsi="Arial"/>
        </w:rPr>
      </w:pPr>
      <w:r>
        <w:rPr>
          <w:rFonts w:ascii="Arial" w:hAnsi="Arial"/>
        </w:rPr>
        <w:t xml:space="preserve">Cassandra kept the sonar tracking what was left of the </w:t>
      </w:r>
      <w:r>
        <w:rPr>
          <w:rFonts w:ascii="Arial" w:hAnsi="Arial"/>
          <w:i/>
          <w:iCs/>
        </w:rPr>
        <w:t>Grackle</w:t>
      </w:r>
      <w:r>
        <w:rPr>
          <w:rFonts w:ascii="Arial" w:hAnsi="Arial"/>
        </w:rPr>
        <w:t xml:space="preserve">. What had been one contact was now splitting into two distinct parts. Those parts resolved themselves over a matter of a few seconds, and then Cassandra could hear the two pieces falling away from her. “Captain Percy, the </w:t>
      </w:r>
      <w:r>
        <w:rPr>
          <w:rFonts w:ascii="Arial" w:hAnsi="Arial"/>
          <w:i/>
          <w:iCs/>
        </w:rPr>
        <w:t>Grackle</w:t>
      </w:r>
      <w:r>
        <w:rPr>
          <w:rFonts w:ascii="Arial" w:hAnsi="Arial"/>
        </w:rPr>
        <w:t xml:space="preserve"> is in two pieces. I’m losing the contact.”</w:t>
      </w:r>
    </w:p>
    <w:p w14:paraId="5A0DD7F2" w14:textId="77777777" w:rsidR="001E2E9B" w:rsidRDefault="00000000">
      <w:pPr>
        <w:pStyle w:val="BodyText"/>
        <w:rPr>
          <w:rFonts w:ascii="Arial" w:hAnsi="Arial"/>
        </w:rPr>
      </w:pPr>
      <w:r>
        <w:rPr>
          <w:rFonts w:ascii="Arial" w:hAnsi="Arial"/>
        </w:rPr>
        <w:t> </w:t>
      </w:r>
    </w:p>
    <w:p w14:paraId="602256A6" w14:textId="77777777" w:rsidR="001E2E9B" w:rsidRDefault="00000000">
      <w:pPr>
        <w:pStyle w:val="BodyText"/>
        <w:rPr>
          <w:rFonts w:ascii="Arial" w:hAnsi="Arial"/>
        </w:rPr>
      </w:pPr>
      <w:r>
        <w:rPr>
          <w:rFonts w:ascii="Arial" w:hAnsi="Arial"/>
        </w:rPr>
        <w:t xml:space="preserve">The </w:t>
      </w:r>
      <w:r>
        <w:rPr>
          <w:rFonts w:ascii="Arial" w:hAnsi="Arial"/>
          <w:i/>
          <w:iCs/>
        </w:rPr>
        <w:t>Gnat</w:t>
      </w:r>
      <w:r>
        <w:rPr>
          <w:rFonts w:ascii="Arial" w:hAnsi="Arial"/>
        </w:rPr>
        <w:t xml:space="preserve"> was not sinking so fast that it did not right itself first. The sucking hole under them pulled harder on the lead weights at the bottom of the boat than the rest of it. Slowly the keel was drawn, and the sail rolled back up to where it was supposed to be.</w:t>
      </w:r>
    </w:p>
    <w:p w14:paraId="20630230" w14:textId="77777777" w:rsidR="001E2E9B" w:rsidRDefault="00000000">
      <w:pPr>
        <w:pStyle w:val="BodyText"/>
        <w:rPr>
          <w:rFonts w:ascii="Arial" w:hAnsi="Arial"/>
        </w:rPr>
      </w:pPr>
      <w:r>
        <w:rPr>
          <w:rFonts w:ascii="Arial" w:hAnsi="Arial"/>
        </w:rPr>
        <w:t xml:space="preserve">Shakes </w:t>
      </w:r>
      <w:proofErr w:type="gramStart"/>
      <w:r>
        <w:rPr>
          <w:rFonts w:ascii="Arial" w:hAnsi="Arial"/>
        </w:rPr>
        <w:t>was</w:t>
      </w:r>
      <w:proofErr w:type="gramEnd"/>
      <w:r>
        <w:rPr>
          <w:rFonts w:ascii="Arial" w:hAnsi="Arial"/>
        </w:rPr>
        <w:t xml:space="preserve"> almost ecstatic. He started laughing. “Hemi! This is certainly </w:t>
      </w:r>
      <w:r>
        <w:rPr>
          <w:rFonts w:ascii="Arial" w:hAnsi="Arial"/>
          <w:i/>
          <w:iCs/>
        </w:rPr>
        <w:t>it</w:t>
      </w:r>
      <w:r>
        <w:rPr>
          <w:rFonts w:ascii="Arial" w:hAnsi="Arial"/>
        </w:rPr>
        <w:t xml:space="preserve">. But at least the </w:t>
      </w:r>
      <w:r>
        <w:rPr>
          <w:rFonts w:ascii="Arial" w:hAnsi="Arial"/>
          <w:i/>
          <w:iCs/>
        </w:rPr>
        <w:t>Gnat</w:t>
      </w:r>
      <w:r>
        <w:rPr>
          <w:rFonts w:ascii="Arial" w:hAnsi="Arial"/>
        </w:rPr>
        <w:t xml:space="preserve"> is going down upright! With some dignity!” He found his lighter and tried to ignite the cigarette that was somehow still hanging unlit from his lips. The cigarette was soaked and refused to light, but the glow of the flame from the lighter showed them how dire their situation was.</w:t>
      </w:r>
    </w:p>
    <w:p w14:paraId="1157A3C9" w14:textId="1D97637E" w:rsidR="001E2E9B" w:rsidRDefault="00000000">
      <w:pPr>
        <w:pStyle w:val="BodyText"/>
        <w:rPr>
          <w:rFonts w:ascii="Arial" w:hAnsi="Arial"/>
        </w:rPr>
      </w:pPr>
      <w:r>
        <w:rPr>
          <w:rFonts w:ascii="Arial" w:hAnsi="Arial"/>
        </w:rPr>
        <w:t xml:space="preserve">“Give me that.” Hemi took the lighter from Shakes and snapped it aflame. He used it to look over the </w:t>
      </w:r>
      <w:r>
        <w:rPr>
          <w:rFonts w:ascii="Arial" w:hAnsi="Arial"/>
          <w:i/>
          <w:iCs/>
        </w:rPr>
        <w:t>Gnat</w:t>
      </w:r>
      <w:r w:rsidRPr="00616529">
        <w:rPr>
          <w:rFonts w:ascii="Arial" w:hAnsi="Arial"/>
          <w:rPrChange w:id="4746" w:author="Julia Ringo" w:date="2023-10-21T14:48:00Z">
            <w:rPr>
              <w:rFonts w:ascii="Arial" w:hAnsi="Arial"/>
              <w:i/>
              <w:iCs/>
            </w:rPr>
          </w:rPrChange>
        </w:rPr>
        <w:t>’s</w:t>
      </w:r>
      <w:r>
        <w:rPr>
          <w:rFonts w:ascii="Arial" w:hAnsi="Arial"/>
        </w:rPr>
        <w:t xml:space="preserve"> controls, passing the small, flickering light slowly in front of each dial and gauge. For good measure he pulled the emergency blow lever again. He opened all the tank trim valves. None of those things required electricity to function</w:t>
      </w:r>
      <w:del w:id="4747" w:author="Julia Ringo" w:date="2023-10-05T13:15:00Z">
        <w:r w:rsidDel="000E7660">
          <w:rPr>
            <w:rFonts w:ascii="Arial" w:hAnsi="Arial"/>
          </w:rPr>
          <w:delText xml:space="preserve"> — </w:delText>
        </w:r>
      </w:del>
      <w:ins w:id="4748" w:author="Julia Ringo" w:date="2023-10-05T13:15:00Z">
        <w:r w:rsidR="000E7660">
          <w:rPr>
            <w:rFonts w:ascii="Arial" w:hAnsi="Arial"/>
          </w:rPr>
          <w:t>—</w:t>
        </w:r>
      </w:ins>
      <w:r>
        <w:rPr>
          <w:rFonts w:ascii="Arial" w:hAnsi="Arial"/>
        </w:rPr>
        <w:t>they were purely mechanical devices on all submarines as a safety precaution for a situation just like this. If there was no power, the sub should still be able to make it to the surface.</w:t>
      </w:r>
    </w:p>
    <w:p w14:paraId="6A332045" w14:textId="77777777" w:rsidR="001E2E9B" w:rsidRDefault="00000000">
      <w:pPr>
        <w:pStyle w:val="BodyText"/>
        <w:rPr>
          <w:rFonts w:ascii="Arial" w:hAnsi="Arial"/>
        </w:rPr>
      </w:pPr>
      <w:r>
        <w:rPr>
          <w:rFonts w:ascii="Arial" w:hAnsi="Arial"/>
        </w:rPr>
        <w:t>But not if the ballast tanks had split and let the reserve air out. The bubble they needed to ride up had made its own way to the surface, leaving uselessly without them.</w:t>
      </w:r>
    </w:p>
    <w:p w14:paraId="4669F77E" w14:textId="68F5E349" w:rsidR="001E2E9B" w:rsidRDefault="00000000">
      <w:pPr>
        <w:pStyle w:val="BodyText"/>
        <w:rPr>
          <w:rFonts w:ascii="Arial" w:hAnsi="Arial"/>
        </w:rPr>
      </w:pPr>
      <w:r>
        <w:rPr>
          <w:rFonts w:ascii="Arial" w:hAnsi="Arial"/>
        </w:rPr>
        <w:t>The water Shakes sat in was rising quickly. Water was pissing in through cracks in the viewport. Hemi looked at the depth gauge</w:t>
      </w:r>
      <w:del w:id="4749" w:author="Julia Ringo" w:date="2023-10-05T13:15:00Z">
        <w:r w:rsidDel="000E7660">
          <w:rPr>
            <w:rFonts w:ascii="Arial" w:hAnsi="Arial"/>
          </w:rPr>
          <w:delText xml:space="preserve"> — </w:delText>
        </w:r>
      </w:del>
      <w:ins w:id="4750" w:author="Julia Ringo" w:date="2023-10-05T13:15:00Z">
        <w:r w:rsidR="000E7660">
          <w:rPr>
            <w:rFonts w:ascii="Arial" w:hAnsi="Arial"/>
          </w:rPr>
          <w:t>—</w:t>
        </w:r>
      </w:ins>
      <w:r>
        <w:rPr>
          <w:rFonts w:ascii="Arial" w:hAnsi="Arial"/>
        </w:rPr>
        <w:t xml:space="preserve">pegged at </w:t>
      </w:r>
      <w:del w:id="4751" w:author="Julia Ringo" w:date="2023-10-21T14:48:00Z">
        <w:r w:rsidDel="00616529">
          <w:rPr>
            <w:rFonts w:ascii="Arial" w:hAnsi="Arial"/>
          </w:rPr>
          <w:delText xml:space="preserve">100 </w:delText>
        </w:r>
      </w:del>
      <w:ins w:id="4752" w:author="Julia Ringo" w:date="2023-10-21T14:48:00Z">
        <w:r w:rsidR="00616529">
          <w:rPr>
            <w:rFonts w:ascii="Arial" w:hAnsi="Arial"/>
          </w:rPr>
          <w:t>one hundred</w:t>
        </w:r>
        <w:r w:rsidR="00616529">
          <w:rPr>
            <w:rFonts w:ascii="Arial" w:hAnsi="Arial"/>
          </w:rPr>
          <w:t xml:space="preserve"> </w:t>
        </w:r>
      </w:ins>
      <w:r>
        <w:rPr>
          <w:rFonts w:ascii="Arial" w:hAnsi="Arial"/>
        </w:rPr>
        <w:t>meters, which was the maximum reading for the gauge.</w:t>
      </w:r>
    </w:p>
    <w:p w14:paraId="6A488359" w14:textId="77777777" w:rsidR="001E2E9B" w:rsidRDefault="00000000">
      <w:pPr>
        <w:pStyle w:val="BodyText"/>
        <w:rPr>
          <w:rFonts w:ascii="Arial" w:hAnsi="Arial"/>
        </w:rPr>
      </w:pPr>
      <w:r>
        <w:rPr>
          <w:rFonts w:ascii="Arial" w:hAnsi="Arial"/>
        </w:rPr>
        <w:t>He let the lighter go out.</w:t>
      </w:r>
    </w:p>
    <w:p w14:paraId="7AE3E0B8" w14:textId="6DE2F461" w:rsidR="001E2E9B" w:rsidRDefault="00000000">
      <w:pPr>
        <w:pStyle w:val="BodyText"/>
        <w:rPr>
          <w:rFonts w:ascii="Arial" w:hAnsi="Arial"/>
        </w:rPr>
      </w:pPr>
      <w:r>
        <w:rPr>
          <w:rFonts w:ascii="Arial" w:hAnsi="Arial"/>
        </w:rPr>
        <w:lastRenderedPageBreak/>
        <w:t>His whole life he had been able to make these machines</w:t>
      </w:r>
      <w:del w:id="4753" w:author="Julia Ringo" w:date="2023-10-05T13:15:00Z">
        <w:r w:rsidDel="000E7660">
          <w:rPr>
            <w:rFonts w:ascii="Arial" w:hAnsi="Arial"/>
          </w:rPr>
          <w:delText xml:space="preserve"> — </w:delText>
        </w:r>
      </w:del>
      <w:ins w:id="4754" w:author="Julia Ringo" w:date="2023-10-05T13:15:00Z">
        <w:r w:rsidR="000E7660">
          <w:rPr>
            <w:rFonts w:ascii="Arial" w:hAnsi="Arial"/>
          </w:rPr>
          <w:t>—</w:t>
        </w:r>
      </w:ins>
      <w:r>
        <w:rPr>
          <w:rFonts w:ascii="Arial" w:hAnsi="Arial"/>
        </w:rPr>
        <w:t>all machines</w:t>
      </w:r>
      <w:del w:id="4755" w:author="Julia Ringo" w:date="2023-10-05T13:15:00Z">
        <w:r w:rsidDel="000E7660">
          <w:rPr>
            <w:rFonts w:ascii="Arial" w:hAnsi="Arial"/>
          </w:rPr>
          <w:delText xml:space="preserve"> — </w:delText>
        </w:r>
      </w:del>
      <w:ins w:id="4756" w:author="Julia Ringo" w:date="2023-10-05T13:15:00Z">
        <w:r w:rsidR="000E7660">
          <w:rPr>
            <w:rFonts w:ascii="Arial" w:hAnsi="Arial"/>
          </w:rPr>
          <w:t>—</w:t>
        </w:r>
      </w:ins>
      <w:r>
        <w:rPr>
          <w:rFonts w:ascii="Arial" w:hAnsi="Arial"/>
        </w:rPr>
        <w:t xml:space="preserve">do what he wanted them to. But this </w:t>
      </w:r>
      <w:proofErr w:type="gramStart"/>
      <w:r>
        <w:rPr>
          <w:rFonts w:ascii="Arial" w:hAnsi="Arial"/>
        </w:rPr>
        <w:t>particular one</w:t>
      </w:r>
      <w:proofErr w:type="gramEnd"/>
      <w:r>
        <w:rPr>
          <w:rFonts w:ascii="Arial" w:hAnsi="Arial"/>
        </w:rPr>
        <w:t xml:space="preserve"> was failing him now. </w:t>
      </w:r>
      <w:proofErr w:type="spellStart"/>
      <w:r>
        <w:rPr>
          <w:rFonts w:ascii="Arial" w:hAnsi="Arial"/>
        </w:rPr>
        <w:t>Shakes’</w:t>
      </w:r>
      <w:ins w:id="4757" w:author="Julia Ringo" w:date="2023-10-21T14:48:00Z">
        <w:r w:rsidR="00616529">
          <w:rPr>
            <w:rFonts w:ascii="Arial" w:hAnsi="Arial"/>
          </w:rPr>
          <w:t>s</w:t>
        </w:r>
      </w:ins>
      <w:proofErr w:type="spellEnd"/>
      <w:r>
        <w:rPr>
          <w:rFonts w:ascii="Arial" w:hAnsi="Arial"/>
        </w:rPr>
        <w:t xml:space="preserve"> resignation seemed to be the only appropriate response left. In the darkness he listened the water streaming into the submarine. It sounded like babbling brooks he had known long ago in his youth, on land. With no visual sensory input in the darkness, his mind instead saw the bright sunny brooks that brought fresh water down to the sea on the island </w:t>
      </w:r>
      <w:ins w:id="4758" w:author="Julia Ringo" w:date="2023-10-21T14:49:00Z">
        <w:r w:rsidR="00616529">
          <w:rPr>
            <w:rFonts w:ascii="Arial" w:hAnsi="Arial"/>
          </w:rPr>
          <w:t xml:space="preserve">where </w:t>
        </w:r>
      </w:ins>
      <w:r>
        <w:rPr>
          <w:rFonts w:ascii="Arial" w:hAnsi="Arial"/>
        </w:rPr>
        <w:t>he had grown up</w:t>
      </w:r>
      <w:del w:id="4759" w:author="Julia Ringo" w:date="2023-10-21T14:49:00Z">
        <w:r w:rsidDel="00616529">
          <w:rPr>
            <w:rFonts w:ascii="Arial" w:hAnsi="Arial"/>
          </w:rPr>
          <w:delText xml:space="preserve"> on</w:delText>
        </w:r>
      </w:del>
      <w:r>
        <w:rPr>
          <w:rFonts w:ascii="Arial" w:hAnsi="Arial"/>
        </w:rPr>
        <w:t xml:space="preserve">. All his years on rusting and leaking </w:t>
      </w:r>
      <w:proofErr w:type="gramStart"/>
      <w:r>
        <w:rPr>
          <w:rFonts w:ascii="Arial" w:hAnsi="Arial"/>
        </w:rPr>
        <w:t>submarines, and</w:t>
      </w:r>
      <w:proofErr w:type="gramEnd"/>
      <w:r>
        <w:rPr>
          <w:rFonts w:ascii="Arial" w:hAnsi="Arial"/>
        </w:rPr>
        <w:t xml:space="preserve"> running water</w:t>
      </w:r>
      <w:del w:id="4760" w:author="Julia Ringo" w:date="2023-10-05T13:15:00Z">
        <w:r w:rsidDel="000E7660">
          <w:rPr>
            <w:rFonts w:ascii="Arial" w:hAnsi="Arial"/>
          </w:rPr>
          <w:delText xml:space="preserve"> — </w:delText>
        </w:r>
      </w:del>
      <w:ins w:id="4761" w:author="Julia Ringo" w:date="2023-10-05T13:15:00Z">
        <w:r w:rsidR="000E7660">
          <w:rPr>
            <w:rFonts w:ascii="Arial" w:hAnsi="Arial"/>
          </w:rPr>
          <w:t>—</w:t>
        </w:r>
      </w:ins>
      <w:r>
        <w:rPr>
          <w:rFonts w:ascii="Arial" w:hAnsi="Arial"/>
        </w:rPr>
        <w:t>a sound of death on submarines</w:t>
      </w:r>
      <w:del w:id="4762" w:author="Julia Ringo" w:date="2023-10-05T13:15:00Z">
        <w:r w:rsidDel="000E7660">
          <w:rPr>
            <w:rFonts w:ascii="Arial" w:hAnsi="Arial"/>
          </w:rPr>
          <w:delText xml:space="preserve"> — </w:delText>
        </w:r>
      </w:del>
      <w:ins w:id="4763" w:author="Julia Ringo" w:date="2023-10-05T13:15:00Z">
        <w:r w:rsidR="000E7660">
          <w:rPr>
            <w:rFonts w:ascii="Arial" w:hAnsi="Arial"/>
          </w:rPr>
          <w:t>—</w:t>
        </w:r>
      </w:ins>
      <w:r>
        <w:rPr>
          <w:rFonts w:ascii="Arial" w:hAnsi="Arial"/>
        </w:rPr>
        <w:t>still remained firstly the sound of life and his youth.</w:t>
      </w:r>
    </w:p>
    <w:p w14:paraId="1330E88F" w14:textId="77777777" w:rsidR="001E2E9B" w:rsidRDefault="00000000">
      <w:pPr>
        <w:pStyle w:val="BodyText"/>
        <w:rPr>
          <w:rFonts w:ascii="Arial" w:hAnsi="Arial"/>
        </w:rPr>
      </w:pPr>
      <w:r>
        <w:rPr>
          <w:rFonts w:ascii="Arial" w:hAnsi="Arial"/>
        </w:rPr>
        <w:t>Then a clang in the darkness, like a church bell in the night. Hemi had expected something like this. The pressure hull would be collapsing in on itself. The steel snapping together like the jaws of some beast. He braced himself for the rush of water that should follow it.</w:t>
      </w:r>
    </w:p>
    <w:p w14:paraId="56567736" w14:textId="77777777" w:rsidR="001E2E9B" w:rsidRDefault="00000000">
      <w:pPr>
        <w:pStyle w:val="BodyText"/>
        <w:rPr>
          <w:rFonts w:ascii="Arial" w:hAnsi="Arial"/>
        </w:rPr>
      </w:pPr>
      <w:proofErr w:type="gramStart"/>
      <w:r>
        <w:rPr>
          <w:rFonts w:ascii="Arial" w:hAnsi="Arial"/>
        </w:rPr>
        <w:t>Instead</w:t>
      </w:r>
      <w:proofErr w:type="gramEnd"/>
      <w:r>
        <w:rPr>
          <w:rFonts w:ascii="Arial" w:hAnsi="Arial"/>
        </w:rPr>
        <w:t xml:space="preserve"> the </w:t>
      </w:r>
      <w:r>
        <w:rPr>
          <w:rFonts w:ascii="Arial" w:hAnsi="Arial"/>
          <w:i/>
          <w:iCs/>
        </w:rPr>
        <w:t>Gnat</w:t>
      </w:r>
      <w:r>
        <w:rPr>
          <w:rFonts w:ascii="Arial" w:hAnsi="Arial"/>
        </w:rPr>
        <w:t xml:space="preserve"> settled flat, and the descending sensation suddenly jolted to a stop. Hemi lit the lighter again. Shakes was staring at him with a puzzled look on his face. Hemi looked at the depth gauge: rising.</w:t>
      </w:r>
    </w:p>
    <w:p w14:paraId="4E283479" w14:textId="77FB820C" w:rsidR="001E2E9B" w:rsidRDefault="00000000">
      <w:pPr>
        <w:pStyle w:val="BodyText"/>
        <w:rPr>
          <w:rFonts w:ascii="Arial" w:hAnsi="Arial"/>
        </w:rPr>
      </w:pPr>
      <w:r>
        <w:rPr>
          <w:rFonts w:ascii="Arial" w:hAnsi="Arial"/>
        </w:rPr>
        <w:t>“What the</w:t>
      </w:r>
      <w:del w:id="4764" w:author="Julia Ringo" w:date="2023-10-10T11:08:00Z">
        <w:r w:rsidDel="00B6693A">
          <w:rPr>
            <w:rFonts w:ascii="Arial" w:hAnsi="Arial"/>
          </w:rPr>
          <w:delText>…</w:delText>
        </w:r>
      </w:del>
      <w:ins w:id="4765" w:author="Julia Ringo" w:date="2023-10-10T11:08:00Z">
        <w:r w:rsidR="00B6693A">
          <w:rPr>
            <w:rFonts w:ascii="Arial" w:hAnsi="Arial"/>
          </w:rPr>
          <w:t xml:space="preserve"> </w:t>
        </w:r>
        <w:proofErr w:type="gramStart"/>
        <w:r w:rsidR="00B6693A">
          <w:rPr>
            <w:rFonts w:ascii="Arial" w:hAnsi="Arial"/>
          </w:rPr>
          <w:t>. . .</w:t>
        </w:r>
      </w:ins>
      <w:r>
        <w:rPr>
          <w:rFonts w:ascii="Arial" w:hAnsi="Arial"/>
        </w:rPr>
        <w:t>”</w:t>
      </w:r>
      <w:proofErr w:type="gramEnd"/>
      <w:r>
        <w:rPr>
          <w:rFonts w:ascii="Arial" w:hAnsi="Arial"/>
        </w:rPr>
        <w:t xml:space="preserve"> said Shakes.</w:t>
      </w:r>
    </w:p>
    <w:p w14:paraId="7771E856" w14:textId="36CAA857" w:rsidR="001E2E9B" w:rsidRDefault="00000000">
      <w:pPr>
        <w:pStyle w:val="BodyText"/>
        <w:rPr>
          <w:rFonts w:ascii="Arial" w:hAnsi="Arial"/>
        </w:rPr>
      </w:pPr>
      <w:r>
        <w:rPr>
          <w:rFonts w:ascii="Arial" w:hAnsi="Arial"/>
        </w:rPr>
        <w:t>“</w:t>
      </w:r>
      <w:del w:id="4766" w:author="Julia Ringo" w:date="2023-10-10T11:08:00Z">
        <w:r w:rsidDel="00B6693A">
          <w:rPr>
            <w:rFonts w:ascii="Arial" w:hAnsi="Arial"/>
          </w:rPr>
          <w:delText>…</w:delText>
        </w:r>
      </w:del>
      <w:ins w:id="4767" w:author="Julia Ringo" w:date="2023-10-10T11:08:00Z">
        <w:r w:rsidR="00B6693A">
          <w:rPr>
            <w:rFonts w:ascii="Arial" w:hAnsi="Arial"/>
          </w:rPr>
          <w:t xml:space="preserve">. . . </w:t>
        </w:r>
      </w:ins>
      <w:r>
        <w:rPr>
          <w:rFonts w:ascii="Arial" w:hAnsi="Arial"/>
        </w:rPr>
        <w:t xml:space="preserve">The </w:t>
      </w:r>
      <w:r>
        <w:rPr>
          <w:rFonts w:ascii="Arial" w:hAnsi="Arial"/>
          <w:i/>
          <w:iCs/>
        </w:rPr>
        <w:t>Prospect</w:t>
      </w:r>
      <w:r>
        <w:rPr>
          <w:rFonts w:ascii="Arial" w:hAnsi="Arial"/>
        </w:rPr>
        <w:t>. They must have gotten under us.”</w:t>
      </w:r>
    </w:p>
    <w:p w14:paraId="67EB1809" w14:textId="7A5BEA54" w:rsidR="001E2E9B" w:rsidRDefault="00000000">
      <w:pPr>
        <w:pStyle w:val="BodyText"/>
        <w:rPr>
          <w:rFonts w:ascii="Arial" w:hAnsi="Arial"/>
        </w:rPr>
      </w:pPr>
      <w:r>
        <w:rPr>
          <w:rFonts w:ascii="Arial" w:hAnsi="Arial"/>
        </w:rPr>
        <w:t>“And now they’re raising us to the surface? Like some newborn whale?</w:t>
      </w:r>
      <w:ins w:id="4768" w:author="Julia Ringo" w:date="2023-10-21T14:49:00Z">
        <w:r w:rsidR="00616529">
          <w:rPr>
            <w:rFonts w:ascii="Arial" w:hAnsi="Arial"/>
          </w:rPr>
          <w:t>”</w:t>
        </w:r>
      </w:ins>
    </w:p>
    <w:p w14:paraId="41060795" w14:textId="77777777" w:rsidR="001E2E9B" w:rsidRDefault="00000000">
      <w:pPr>
        <w:pStyle w:val="BodyText"/>
        <w:rPr>
          <w:rFonts w:ascii="Arial" w:hAnsi="Arial"/>
        </w:rPr>
      </w:pPr>
      <w:r>
        <w:rPr>
          <w:rFonts w:ascii="Arial" w:hAnsi="Arial"/>
        </w:rPr>
        <w:t>“I certainly find myself overcome with awe.”</w:t>
      </w:r>
    </w:p>
    <w:p w14:paraId="1F5DB1B4" w14:textId="77777777" w:rsidR="001E2E9B" w:rsidRDefault="00000000">
      <w:pPr>
        <w:pStyle w:val="BodyText"/>
        <w:rPr>
          <w:rFonts w:ascii="Arial" w:hAnsi="Arial"/>
        </w:rPr>
      </w:pPr>
      <w:r>
        <w:rPr>
          <w:rFonts w:ascii="Arial" w:hAnsi="Arial"/>
        </w:rPr>
        <w:t xml:space="preserve">Shakes stood up and took the lighter back from Hemi. He lit it and with a renewed hope for life, he crawled forward. He pushed Herschel’s empty and guano-covered roost aside and pulled open a fuse box panel that lay behind it. He rummaged through a pile of old and corroded fuses that lay at the bottom of the fuse box to find one that looked like it was still at least partially conductive. He ran his finger down the rows of blown fuses till he found the one he wanted and yanked it out. The </w:t>
      </w:r>
      <w:proofErr w:type="gramStart"/>
      <w:r>
        <w:rPr>
          <w:rFonts w:ascii="Arial" w:hAnsi="Arial"/>
        </w:rPr>
        <w:t>hopefully-working</w:t>
      </w:r>
      <w:proofErr w:type="gramEnd"/>
      <w:r>
        <w:rPr>
          <w:rFonts w:ascii="Arial" w:hAnsi="Arial"/>
        </w:rPr>
        <w:t xml:space="preserve"> replacement went into the fuse box in its place.</w:t>
      </w:r>
    </w:p>
    <w:p w14:paraId="6877004F" w14:textId="77777777" w:rsidR="001E2E9B" w:rsidRDefault="00000000">
      <w:pPr>
        <w:pStyle w:val="BodyText"/>
        <w:rPr>
          <w:rFonts w:ascii="Arial" w:hAnsi="Arial"/>
        </w:rPr>
      </w:pPr>
      <w:r>
        <w:rPr>
          <w:rFonts w:ascii="Arial" w:hAnsi="Arial"/>
        </w:rPr>
        <w:t>He knew immediately that it did work because the radio panel lit up and the rapidly dwindling space of air in the sub was filled with the sound of radio static. “Try ship-to-ship!” he called back to Hemi.</w:t>
      </w:r>
    </w:p>
    <w:p w14:paraId="3853C033" w14:textId="77777777" w:rsidR="001E2E9B" w:rsidRDefault="00000000">
      <w:pPr>
        <w:pStyle w:val="BodyText"/>
        <w:rPr>
          <w:rFonts w:ascii="Arial" w:hAnsi="Arial"/>
        </w:rPr>
      </w:pPr>
      <w:r>
        <w:rPr>
          <w:rFonts w:ascii="Arial" w:hAnsi="Arial"/>
        </w:rPr>
        <w:t>Hemi picked up the mic from the front of the glowing box</w:t>
      </w:r>
      <w:del w:id="4769" w:author="Julia Ringo" w:date="2023-10-21T14:49:00Z">
        <w:r w:rsidDel="00616529">
          <w:rPr>
            <w:rFonts w:ascii="Arial" w:hAnsi="Arial"/>
          </w:rPr>
          <w:delText>,</w:delText>
        </w:r>
      </w:del>
      <w:r>
        <w:rPr>
          <w:rFonts w:ascii="Arial" w:hAnsi="Arial"/>
        </w:rPr>
        <w:t xml:space="preserve"> and squeezed the transmitter. The transmit power needle snapped to the right, just as it should. “</w:t>
      </w:r>
      <w:r>
        <w:rPr>
          <w:rFonts w:ascii="Arial" w:hAnsi="Arial"/>
          <w:i/>
          <w:iCs/>
        </w:rPr>
        <w:t>Prospect</w:t>
      </w:r>
      <w:r>
        <w:rPr>
          <w:rFonts w:ascii="Arial" w:hAnsi="Arial"/>
        </w:rPr>
        <w:t xml:space="preserve">, this is Hemi Howell, aboard the </w:t>
      </w:r>
      <w:r>
        <w:rPr>
          <w:rFonts w:ascii="Arial" w:hAnsi="Arial"/>
          <w:i/>
          <w:iCs/>
        </w:rPr>
        <w:t>Gnat</w:t>
      </w:r>
      <w:r>
        <w:rPr>
          <w:rFonts w:ascii="Arial" w:hAnsi="Arial"/>
        </w:rPr>
        <w:t>, do you copy?”</w:t>
      </w:r>
    </w:p>
    <w:p w14:paraId="000134C8" w14:textId="5BD00A78" w:rsidR="001E2E9B" w:rsidRDefault="00000000">
      <w:pPr>
        <w:pStyle w:val="BodyText"/>
        <w:rPr>
          <w:rFonts w:ascii="Arial" w:hAnsi="Arial"/>
        </w:rPr>
      </w:pPr>
      <w:r>
        <w:rPr>
          <w:rFonts w:ascii="Arial" w:hAnsi="Arial"/>
        </w:rPr>
        <w:t>“I sure do</w:t>
      </w:r>
      <w:ins w:id="4770" w:author="Julia Ringo" w:date="2023-10-21T14:50:00Z">
        <w:r w:rsidR="00616529">
          <w:rPr>
            <w:rFonts w:ascii="Arial" w:hAnsi="Arial"/>
          </w:rPr>
          <w:t>,</w:t>
        </w:r>
      </w:ins>
      <w:r>
        <w:rPr>
          <w:rFonts w:ascii="Arial" w:hAnsi="Arial"/>
        </w:rPr>
        <w:t xml:space="preserve"> Hemi!” Percy’s voice came back through the box. “We were worried that you were already flattened, and we’d just be bringing up your corpses in a squashed metal coffin! It’s good to hear from you. Shakes there?”</w:t>
      </w:r>
    </w:p>
    <w:p w14:paraId="49527E60" w14:textId="77777777" w:rsidR="001E2E9B" w:rsidRDefault="00000000">
      <w:pPr>
        <w:pStyle w:val="BodyText"/>
        <w:rPr>
          <w:rFonts w:ascii="Arial" w:hAnsi="Arial"/>
        </w:rPr>
      </w:pPr>
      <w:r>
        <w:rPr>
          <w:rFonts w:ascii="Arial" w:hAnsi="Arial"/>
        </w:rPr>
        <w:t>“Captain Shakes is here, though wet. How did you find us?”</w:t>
      </w:r>
    </w:p>
    <w:p w14:paraId="7CC6F8AC" w14:textId="6CE65A93" w:rsidR="001E2E9B" w:rsidRDefault="00000000">
      <w:pPr>
        <w:pStyle w:val="BodyText"/>
        <w:rPr>
          <w:rFonts w:ascii="Arial" w:hAnsi="Arial"/>
        </w:rPr>
      </w:pPr>
      <w:r>
        <w:rPr>
          <w:rFonts w:ascii="Arial" w:hAnsi="Arial"/>
        </w:rPr>
        <w:t>“Cassandra</w:t>
      </w:r>
      <w:ins w:id="4771" w:author="Julia Ringo" w:date="2023-10-21T14:50:00Z">
        <w:r w:rsidR="00616529">
          <w:rPr>
            <w:rFonts w:ascii="Arial" w:hAnsi="Arial"/>
          </w:rPr>
          <w:t>,</w:t>
        </w:r>
      </w:ins>
      <w:r>
        <w:rPr>
          <w:rFonts w:ascii="Arial" w:hAnsi="Arial"/>
        </w:rPr>
        <w:t xml:space="preserve"> of course! She managed to pick </w:t>
      </w:r>
      <w:proofErr w:type="spellStart"/>
      <w:r>
        <w:rPr>
          <w:rFonts w:ascii="Arial" w:hAnsi="Arial"/>
        </w:rPr>
        <w:t>Shake</w:t>
      </w:r>
      <w:ins w:id="4772" w:author="Julia Ringo" w:date="2023-10-21T14:50:00Z">
        <w:r w:rsidR="00616529">
          <w:rPr>
            <w:rFonts w:ascii="Arial" w:hAnsi="Arial"/>
          </w:rPr>
          <w:t>s</w:t>
        </w:r>
      </w:ins>
      <w:r>
        <w:rPr>
          <w:rFonts w:ascii="Arial" w:hAnsi="Arial"/>
        </w:rPr>
        <w:t>’s</w:t>
      </w:r>
      <w:proofErr w:type="spellEnd"/>
      <w:r>
        <w:rPr>
          <w:rFonts w:ascii="Arial" w:hAnsi="Arial"/>
        </w:rPr>
        <w:t xml:space="preserve"> little sinking craft out from all the noise of the </w:t>
      </w:r>
      <w:r>
        <w:rPr>
          <w:rFonts w:ascii="Arial" w:hAnsi="Arial"/>
          <w:i/>
          <w:iCs/>
        </w:rPr>
        <w:t>Grackle</w:t>
      </w:r>
      <w:r>
        <w:rPr>
          <w:rFonts w:ascii="Arial" w:hAnsi="Arial"/>
        </w:rPr>
        <w:t xml:space="preserve"> going down, and then she navigated us down with dead-on </w:t>
      </w:r>
      <w:r>
        <w:rPr>
          <w:rFonts w:ascii="Arial" w:hAnsi="Arial"/>
        </w:rPr>
        <w:lastRenderedPageBreak/>
        <w:t>precision until we were under you. Just in the nick</w:t>
      </w:r>
      <w:ins w:id="4773" w:author="Julia Ringo" w:date="2023-10-21T14:51:00Z">
        <w:r w:rsidR="00616529">
          <w:rPr>
            <w:rFonts w:ascii="Arial" w:hAnsi="Arial"/>
          </w:rPr>
          <w:t>,</w:t>
        </w:r>
      </w:ins>
      <w:r>
        <w:rPr>
          <w:rFonts w:ascii="Arial" w:hAnsi="Arial"/>
        </w:rPr>
        <w:t xml:space="preserve"> too! Our batteries flat</w:t>
      </w:r>
      <w:del w:id="4774" w:author="Julia Ringo" w:date="2023-10-21T14:51:00Z">
        <w:r w:rsidDel="00616529">
          <w:rPr>
            <w:rFonts w:ascii="Arial" w:hAnsi="Arial"/>
          </w:rPr>
          <w:delText>-</w:delText>
        </w:r>
      </w:del>
      <w:r>
        <w:rPr>
          <w:rFonts w:ascii="Arial" w:hAnsi="Arial"/>
        </w:rPr>
        <w:t>lined just after we picked you up. We’re rising on a gentle ballast blow right now.”</w:t>
      </w:r>
    </w:p>
    <w:p w14:paraId="783ED757" w14:textId="77777777" w:rsidR="001E2E9B" w:rsidRDefault="00000000">
      <w:pPr>
        <w:pStyle w:val="BodyText"/>
        <w:rPr>
          <w:rFonts w:ascii="Arial" w:hAnsi="Arial"/>
        </w:rPr>
      </w:pPr>
      <w:r>
        <w:rPr>
          <w:rFonts w:ascii="Arial" w:hAnsi="Arial"/>
        </w:rPr>
        <w:t xml:space="preserve">“The </w:t>
      </w:r>
      <w:r>
        <w:rPr>
          <w:rFonts w:ascii="Arial" w:hAnsi="Arial"/>
          <w:i/>
          <w:iCs/>
        </w:rPr>
        <w:t>Grackle</w:t>
      </w:r>
      <w:r>
        <w:rPr>
          <w:rFonts w:ascii="Arial" w:hAnsi="Arial"/>
        </w:rPr>
        <w:t>?”</w:t>
      </w:r>
    </w:p>
    <w:p w14:paraId="1DD8245C" w14:textId="77777777" w:rsidR="001E2E9B" w:rsidRDefault="00000000">
      <w:pPr>
        <w:pStyle w:val="BodyText"/>
        <w:rPr>
          <w:rFonts w:ascii="Arial" w:hAnsi="Arial"/>
        </w:rPr>
      </w:pPr>
      <w:r>
        <w:rPr>
          <w:rFonts w:ascii="Arial" w:hAnsi="Arial"/>
        </w:rPr>
        <w:t>“They are on their way down the hole, Hemi, dragged by their ram first, I hope. Cassandra said she heard the boat split, and the bulkheads failing, and then the two biggest pieces went down.”</w:t>
      </w:r>
    </w:p>
    <w:p w14:paraId="07F7ABBA" w14:textId="77777777" w:rsidR="001E2E9B" w:rsidRDefault="00000000">
      <w:pPr>
        <w:pStyle w:val="BodyText"/>
        <w:rPr>
          <w:rFonts w:ascii="Arial" w:hAnsi="Arial"/>
        </w:rPr>
      </w:pPr>
      <w:r>
        <w:rPr>
          <w:rFonts w:ascii="Arial" w:hAnsi="Arial"/>
        </w:rPr>
        <w:t xml:space="preserve">There was now light coming through the viewport around the streams of water coming from the cracks. Shakes stuck his head between the lines of water and could just see the shadow of the </w:t>
      </w:r>
      <w:r>
        <w:rPr>
          <w:rFonts w:ascii="Arial" w:hAnsi="Arial"/>
          <w:i/>
          <w:iCs/>
        </w:rPr>
        <w:t>Prospect</w:t>
      </w:r>
      <w:r w:rsidRPr="00616529">
        <w:rPr>
          <w:rFonts w:ascii="Arial" w:hAnsi="Arial"/>
          <w:rPrChange w:id="4775" w:author="Julia Ringo" w:date="2023-10-21T14:51:00Z">
            <w:rPr>
              <w:rFonts w:ascii="Arial" w:hAnsi="Arial"/>
              <w:i/>
              <w:iCs/>
            </w:rPr>
          </w:rPrChange>
        </w:rPr>
        <w:t>’s</w:t>
      </w:r>
      <w:r>
        <w:rPr>
          <w:rFonts w:ascii="Arial" w:hAnsi="Arial"/>
        </w:rPr>
        <w:t xml:space="preserve"> sail out in the gloom.</w:t>
      </w:r>
      <w:bookmarkEnd w:id="4011"/>
    </w:p>
    <w:p w14:paraId="4383AAEE" w14:textId="77777777" w:rsidR="001E2E9B" w:rsidRDefault="00000000">
      <w:pPr>
        <w:pStyle w:val="Heading2"/>
        <w:rPr>
          <w:rFonts w:ascii="Arial" w:hAnsi="Arial"/>
        </w:rPr>
      </w:pPr>
      <w:r>
        <w:rPr>
          <w:rFonts w:ascii="Arial" w:hAnsi="Arial"/>
        </w:rPr>
        <w:t>Epilogue</w:t>
      </w:r>
    </w:p>
    <w:p w14:paraId="2D413452" w14:textId="684F2552" w:rsidR="001E2E9B" w:rsidRDefault="00000000">
      <w:pPr>
        <w:pStyle w:val="FirstParagraph"/>
        <w:rPr>
          <w:rFonts w:ascii="Arial" w:hAnsi="Arial"/>
        </w:rPr>
      </w:pPr>
      <w:r>
        <w:rPr>
          <w:rFonts w:ascii="Arial" w:hAnsi="Arial"/>
        </w:rPr>
        <w:t xml:space="preserve">The next </w:t>
      </w:r>
      <w:proofErr w:type="gramStart"/>
      <w:r>
        <w:rPr>
          <w:rFonts w:ascii="Arial" w:hAnsi="Arial"/>
        </w:rPr>
        <w:t>morning</w:t>
      </w:r>
      <w:proofErr w:type="gramEnd"/>
      <w:r>
        <w:rPr>
          <w:rFonts w:ascii="Arial" w:hAnsi="Arial"/>
        </w:rPr>
        <w:t xml:space="preserve"> they managed to motor out of the garbage gyre to find a patch of clear sea stretching around them in an enormous circle all the way to the horizon. By the time the sun achieved a mid-morning altitude that sent the shadow of the </w:t>
      </w:r>
      <w:r>
        <w:rPr>
          <w:rFonts w:ascii="Arial" w:hAnsi="Arial"/>
          <w:i/>
          <w:iCs/>
        </w:rPr>
        <w:t>Prospect</w:t>
      </w:r>
      <w:r w:rsidRPr="00616529">
        <w:rPr>
          <w:rFonts w:ascii="Arial" w:hAnsi="Arial"/>
          <w:rPrChange w:id="4776" w:author="Julia Ringo" w:date="2023-10-21T14:51:00Z">
            <w:rPr>
              <w:rFonts w:ascii="Arial" w:hAnsi="Arial"/>
              <w:i/>
              <w:iCs/>
            </w:rPr>
          </w:rPrChange>
        </w:rPr>
        <w:t>’s</w:t>
      </w:r>
      <w:r w:rsidRPr="00616529">
        <w:rPr>
          <w:rFonts w:ascii="Arial" w:hAnsi="Arial"/>
        </w:rPr>
        <w:t xml:space="preserve"> </w:t>
      </w:r>
      <w:r>
        <w:rPr>
          <w:rFonts w:ascii="Arial" w:hAnsi="Arial"/>
        </w:rPr>
        <w:t>sail charging out over the water at an angle from the boat, the sea had turned a bright shade of slate</w:t>
      </w:r>
      <w:ins w:id="4777" w:author="Julia Ringo" w:date="2023-10-21T14:51:00Z">
        <w:r w:rsidR="00616529">
          <w:rPr>
            <w:rFonts w:ascii="Arial" w:hAnsi="Arial"/>
          </w:rPr>
          <w:t xml:space="preserve"> </w:t>
        </w:r>
      </w:ins>
      <w:del w:id="4778" w:author="Julia Ringo" w:date="2023-10-21T14:51:00Z">
        <w:r w:rsidDel="00616529">
          <w:rPr>
            <w:rFonts w:ascii="Arial" w:hAnsi="Arial"/>
          </w:rPr>
          <w:delText>-</w:delText>
        </w:r>
      </w:del>
      <w:r>
        <w:rPr>
          <w:rFonts w:ascii="Arial" w:hAnsi="Arial"/>
        </w:rPr>
        <w:t>blue. A long slow deep-ocean swell rose and fell all around, giving the impression of passing through a landscape of low hills</w:t>
      </w:r>
      <w:del w:id="4779" w:author="Julia Ringo" w:date="2023-10-05T13:15:00Z">
        <w:r w:rsidDel="000E7660">
          <w:rPr>
            <w:rFonts w:ascii="Arial" w:hAnsi="Arial"/>
          </w:rPr>
          <w:delText xml:space="preserve"> — </w:delText>
        </w:r>
      </w:del>
      <w:ins w:id="4780" w:author="Julia Ringo" w:date="2023-10-05T13:15:00Z">
        <w:r w:rsidR="000E7660">
          <w:rPr>
            <w:rFonts w:ascii="Arial" w:hAnsi="Arial"/>
          </w:rPr>
          <w:t>—</w:t>
        </w:r>
      </w:ins>
      <w:r>
        <w:rPr>
          <w:rFonts w:ascii="Arial" w:hAnsi="Arial"/>
        </w:rPr>
        <w:t xml:space="preserve">though in a queasy way where the traveler </w:t>
      </w:r>
      <w:del w:id="4781" w:author="Julia Ringo" w:date="2023-10-21T14:52:00Z">
        <w:r w:rsidDel="00616529">
          <w:rPr>
            <w:rFonts w:ascii="Arial" w:hAnsi="Arial"/>
          </w:rPr>
          <w:delText>feels like they might be</w:delText>
        </w:r>
      </w:del>
      <w:ins w:id="4782" w:author="Julia Ringo" w:date="2023-10-21T14:52:00Z">
        <w:r w:rsidR="00616529">
          <w:rPr>
            <w:rFonts w:ascii="Arial" w:hAnsi="Arial"/>
          </w:rPr>
          <w:t>is</w:t>
        </w:r>
      </w:ins>
      <w:r>
        <w:rPr>
          <w:rFonts w:ascii="Arial" w:hAnsi="Arial"/>
        </w:rPr>
        <w:t xml:space="preserve"> standing still</w:t>
      </w:r>
      <w:del w:id="4783" w:author="Julia Ringo" w:date="2023-10-21T14:52:00Z">
        <w:r w:rsidDel="00616529">
          <w:rPr>
            <w:rFonts w:ascii="Arial" w:hAnsi="Arial"/>
          </w:rPr>
          <w:delText>,</w:delText>
        </w:r>
      </w:del>
      <w:r>
        <w:rPr>
          <w:rFonts w:ascii="Arial" w:hAnsi="Arial"/>
        </w:rPr>
        <w:t xml:space="preserve"> and the landscape is moving around </w:t>
      </w:r>
      <w:del w:id="4784" w:author="Julia Ringo" w:date="2023-10-21T14:52:00Z">
        <w:r w:rsidDel="00616529">
          <w:rPr>
            <w:rFonts w:ascii="Arial" w:hAnsi="Arial"/>
          </w:rPr>
          <w:delText xml:space="preserve">them </w:delText>
        </w:r>
      </w:del>
      <w:ins w:id="4785" w:author="Julia Ringo" w:date="2023-10-21T14:52:00Z">
        <w:r w:rsidR="00616529">
          <w:rPr>
            <w:rFonts w:ascii="Arial" w:hAnsi="Arial"/>
          </w:rPr>
          <w:t>her,</w:t>
        </w:r>
        <w:r w:rsidR="00616529">
          <w:rPr>
            <w:rFonts w:ascii="Arial" w:hAnsi="Arial"/>
          </w:rPr>
          <w:t xml:space="preserve"> </w:t>
        </w:r>
      </w:ins>
      <w:r>
        <w:rPr>
          <w:rFonts w:ascii="Arial" w:hAnsi="Arial"/>
        </w:rPr>
        <w:t>rather than the other way around.</w:t>
      </w:r>
    </w:p>
    <w:p w14:paraId="3980E8AF" w14:textId="1EE47C62" w:rsidR="001E2E9B" w:rsidRDefault="00000000">
      <w:pPr>
        <w:pStyle w:val="BodyText"/>
        <w:rPr>
          <w:rFonts w:ascii="Arial" w:hAnsi="Arial"/>
        </w:rPr>
      </w:pPr>
      <w:r>
        <w:rPr>
          <w:rFonts w:ascii="Arial" w:hAnsi="Arial"/>
        </w:rPr>
        <w:t>Even though it was bright daylight</w:t>
      </w:r>
      <w:ins w:id="4786" w:author="Julia Ringo" w:date="2023-10-21T14:54:00Z">
        <w:r w:rsidR="00616529">
          <w:rPr>
            <w:rFonts w:ascii="Arial" w:hAnsi="Arial"/>
          </w:rPr>
          <w:t>,</w:t>
        </w:r>
      </w:ins>
      <w:r>
        <w:rPr>
          <w:rFonts w:ascii="Arial" w:hAnsi="Arial"/>
        </w:rPr>
        <w:t xml:space="preserve"> they could not submerge, for the </w:t>
      </w:r>
      <w:r>
        <w:rPr>
          <w:rFonts w:ascii="Arial" w:hAnsi="Arial"/>
          <w:i/>
          <w:iCs/>
        </w:rPr>
        <w:t>Gnat</w:t>
      </w:r>
      <w:r>
        <w:rPr>
          <w:rFonts w:ascii="Arial" w:hAnsi="Arial"/>
        </w:rPr>
        <w:t xml:space="preserve"> lay on the deck of the </w:t>
      </w:r>
      <w:r>
        <w:rPr>
          <w:rFonts w:ascii="Arial" w:hAnsi="Arial"/>
          <w:i/>
          <w:iCs/>
        </w:rPr>
        <w:t>Prospect</w:t>
      </w:r>
      <w:r>
        <w:rPr>
          <w:rFonts w:ascii="Arial" w:hAnsi="Arial"/>
        </w:rPr>
        <w:t xml:space="preserve">, angled to one side by the rounded bottom and the weight of the water still in the bilge. Gregory and Bastian had secured it to the deck with heavy rusted chains and thick grimy straps of webbed cotton, winched tight as piano wires. And indeed, when the wind blew through the straps and chains, they hummed with droning tones cut up by the quick staccato of the twisting straps. On top of the drone from the straps came </w:t>
      </w:r>
      <w:proofErr w:type="gramStart"/>
      <w:r>
        <w:rPr>
          <w:rFonts w:ascii="Arial" w:hAnsi="Arial"/>
        </w:rPr>
        <w:t>a number of</w:t>
      </w:r>
      <w:proofErr w:type="gramEnd"/>
      <w:r>
        <w:rPr>
          <w:rFonts w:ascii="Arial" w:hAnsi="Arial"/>
        </w:rPr>
        <w:t xml:space="preserve"> high whistles as the wind found its way through the numerous holes in the split hull of the </w:t>
      </w:r>
      <w:r>
        <w:rPr>
          <w:rFonts w:ascii="Arial" w:hAnsi="Arial"/>
          <w:i/>
          <w:iCs/>
        </w:rPr>
        <w:t>Gnat</w:t>
      </w:r>
      <w:r>
        <w:rPr>
          <w:rFonts w:ascii="Arial" w:hAnsi="Arial"/>
        </w:rPr>
        <w:t>.</w:t>
      </w:r>
    </w:p>
    <w:p w14:paraId="216B5293" w14:textId="77777777" w:rsidR="001E2E9B" w:rsidRDefault="00000000">
      <w:pPr>
        <w:pStyle w:val="BodyText"/>
        <w:rPr>
          <w:rFonts w:ascii="Arial" w:hAnsi="Arial"/>
        </w:rPr>
      </w:pPr>
      <w:r>
        <w:rPr>
          <w:rFonts w:ascii="Arial" w:hAnsi="Arial"/>
        </w:rPr>
        <w:t xml:space="preserve">All those whistling splits in the </w:t>
      </w:r>
      <w:r>
        <w:rPr>
          <w:rFonts w:ascii="Arial" w:hAnsi="Arial"/>
          <w:i/>
          <w:iCs/>
        </w:rPr>
        <w:t>Gnat</w:t>
      </w:r>
      <w:r w:rsidRPr="00616529">
        <w:rPr>
          <w:rFonts w:ascii="Arial" w:hAnsi="Arial"/>
          <w:rPrChange w:id="4787" w:author="Julia Ringo" w:date="2023-10-21T14:55:00Z">
            <w:rPr>
              <w:rFonts w:ascii="Arial" w:hAnsi="Arial"/>
              <w:i/>
              <w:iCs/>
            </w:rPr>
          </w:rPrChange>
        </w:rPr>
        <w:t>’s</w:t>
      </w:r>
      <w:r>
        <w:rPr>
          <w:rFonts w:ascii="Arial" w:hAnsi="Arial"/>
        </w:rPr>
        <w:t xml:space="preserve"> hull were the reason they could not submerge. The </w:t>
      </w:r>
      <w:r>
        <w:rPr>
          <w:rFonts w:ascii="Arial" w:hAnsi="Arial"/>
          <w:i/>
          <w:iCs/>
        </w:rPr>
        <w:t>Gnat</w:t>
      </w:r>
      <w:r>
        <w:rPr>
          <w:rFonts w:ascii="Arial" w:hAnsi="Arial"/>
        </w:rPr>
        <w:t xml:space="preserve"> was far too damaged from its brief dip below its crush depth for them to repair it at sea. And </w:t>
      </w:r>
      <w:proofErr w:type="gramStart"/>
      <w:r>
        <w:rPr>
          <w:rFonts w:ascii="Arial" w:hAnsi="Arial"/>
        </w:rPr>
        <w:t>so</w:t>
      </w:r>
      <w:proofErr w:type="gramEnd"/>
      <w:r>
        <w:rPr>
          <w:rFonts w:ascii="Arial" w:hAnsi="Arial"/>
        </w:rPr>
        <w:t xml:space="preserve"> it rode on top of the </w:t>
      </w:r>
      <w:r>
        <w:rPr>
          <w:rFonts w:ascii="Arial" w:hAnsi="Arial"/>
          <w:i/>
          <w:iCs/>
        </w:rPr>
        <w:t>Prospect</w:t>
      </w:r>
      <w:r>
        <w:rPr>
          <w:rFonts w:ascii="Arial" w:hAnsi="Arial"/>
        </w:rPr>
        <w:t xml:space="preserve"> until they could put in somewhere where repairs could be attempted.</w:t>
      </w:r>
    </w:p>
    <w:p w14:paraId="2D4B9271" w14:textId="71987616" w:rsidR="001E2E9B" w:rsidRDefault="00000000">
      <w:pPr>
        <w:pStyle w:val="BodyText"/>
        <w:rPr>
          <w:rFonts w:ascii="Arial" w:hAnsi="Arial"/>
        </w:rPr>
      </w:pPr>
      <w:r>
        <w:rPr>
          <w:rFonts w:ascii="Arial" w:hAnsi="Arial"/>
        </w:rPr>
        <w:t xml:space="preserve">Shakes spent quite a while on the </w:t>
      </w:r>
      <w:r>
        <w:rPr>
          <w:rFonts w:ascii="Arial" w:hAnsi="Arial"/>
          <w:i/>
          <w:iCs/>
        </w:rPr>
        <w:t>Prospect</w:t>
      </w:r>
      <w:r w:rsidRPr="00B84BAD">
        <w:rPr>
          <w:rFonts w:ascii="Arial" w:hAnsi="Arial"/>
          <w:rPrChange w:id="4788" w:author="Julia Ringo" w:date="2023-10-21T14:55:00Z">
            <w:rPr>
              <w:rFonts w:ascii="Arial" w:hAnsi="Arial"/>
              <w:i/>
              <w:iCs/>
            </w:rPr>
          </w:rPrChange>
        </w:rPr>
        <w:t>’s</w:t>
      </w:r>
      <w:r>
        <w:rPr>
          <w:rFonts w:ascii="Arial" w:hAnsi="Arial"/>
        </w:rPr>
        <w:t xml:space="preserve"> deck that morning, cataloging the damage to his boat. It was beginning to look like the </w:t>
      </w:r>
      <w:r>
        <w:rPr>
          <w:rFonts w:ascii="Arial" w:hAnsi="Arial"/>
          <w:i/>
          <w:iCs/>
        </w:rPr>
        <w:t>Gnat</w:t>
      </w:r>
      <w:r>
        <w:rPr>
          <w:rFonts w:ascii="Arial" w:hAnsi="Arial"/>
        </w:rPr>
        <w:t xml:space="preserve"> might end up being more weld than plate</w:t>
      </w:r>
      <w:del w:id="4789" w:author="Julia Ringo" w:date="2023-10-05T13:15:00Z">
        <w:r w:rsidDel="000E7660">
          <w:rPr>
            <w:rFonts w:ascii="Arial" w:hAnsi="Arial"/>
          </w:rPr>
          <w:delText xml:space="preserve"> — </w:delText>
        </w:r>
      </w:del>
      <w:ins w:id="4790" w:author="Julia Ringo" w:date="2023-10-05T13:15:00Z">
        <w:r w:rsidR="000E7660">
          <w:rPr>
            <w:rFonts w:ascii="Arial" w:hAnsi="Arial"/>
          </w:rPr>
          <w:t>—</w:t>
        </w:r>
      </w:ins>
      <w:r>
        <w:rPr>
          <w:rFonts w:ascii="Arial" w:hAnsi="Arial"/>
        </w:rPr>
        <w:t xml:space="preserve">if it could be repaired at all. Even now, as the </w:t>
      </w:r>
      <w:r>
        <w:rPr>
          <w:rFonts w:ascii="Arial" w:hAnsi="Arial"/>
          <w:i/>
          <w:iCs/>
        </w:rPr>
        <w:t>Prospect</w:t>
      </w:r>
      <w:r>
        <w:rPr>
          <w:rFonts w:ascii="Arial" w:hAnsi="Arial"/>
        </w:rPr>
        <w:t xml:space="preserve"> rolled on a larger swell, water from the bilge came streaming out of the </w:t>
      </w:r>
      <w:r>
        <w:rPr>
          <w:rFonts w:ascii="Arial" w:hAnsi="Arial"/>
          <w:i/>
          <w:iCs/>
        </w:rPr>
        <w:t>Gnat</w:t>
      </w:r>
      <w:r>
        <w:rPr>
          <w:rFonts w:ascii="Arial" w:hAnsi="Arial"/>
        </w:rPr>
        <w:t xml:space="preserve"> in long greasy lines where the hull was split. It was enough to bring tears to </w:t>
      </w:r>
      <w:proofErr w:type="spellStart"/>
      <w:r>
        <w:rPr>
          <w:rFonts w:ascii="Arial" w:hAnsi="Arial"/>
        </w:rPr>
        <w:t>Shake</w:t>
      </w:r>
      <w:ins w:id="4791" w:author="Julia Ringo" w:date="2023-10-21T14:55:00Z">
        <w:r w:rsidR="00B84BAD">
          <w:rPr>
            <w:rFonts w:ascii="Arial" w:hAnsi="Arial"/>
          </w:rPr>
          <w:t>s</w:t>
        </w:r>
      </w:ins>
      <w:r>
        <w:rPr>
          <w:rFonts w:ascii="Arial" w:hAnsi="Arial"/>
        </w:rPr>
        <w:t>’s</w:t>
      </w:r>
      <w:proofErr w:type="spellEnd"/>
      <w:r>
        <w:rPr>
          <w:rFonts w:ascii="Arial" w:hAnsi="Arial"/>
        </w:rPr>
        <w:t xml:space="preserve"> eyes.</w:t>
      </w:r>
    </w:p>
    <w:p w14:paraId="473DC601" w14:textId="77777777" w:rsidR="001E2E9B" w:rsidRDefault="00000000">
      <w:pPr>
        <w:pStyle w:val="BodyText"/>
        <w:rPr>
          <w:rFonts w:ascii="Arial" w:hAnsi="Arial"/>
        </w:rPr>
      </w:pPr>
      <w:r>
        <w:rPr>
          <w:rFonts w:ascii="Arial" w:hAnsi="Arial"/>
        </w:rPr>
        <w:t xml:space="preserve">Hemi was far less upset about the damage to the </w:t>
      </w:r>
      <w:r>
        <w:rPr>
          <w:rFonts w:ascii="Arial" w:hAnsi="Arial"/>
          <w:i/>
          <w:iCs/>
        </w:rPr>
        <w:t>Gnat</w:t>
      </w:r>
      <w:r>
        <w:rPr>
          <w:rFonts w:ascii="Arial" w:hAnsi="Arial"/>
        </w:rPr>
        <w:t xml:space="preserve">, and instead found himself unusually jubilant. He had been through close calls before, but never had he given up and been ready to die. He was glad to be out of the </w:t>
      </w:r>
      <w:r>
        <w:rPr>
          <w:rFonts w:ascii="Arial" w:hAnsi="Arial"/>
          <w:i/>
          <w:iCs/>
        </w:rPr>
        <w:t>Gnat</w:t>
      </w:r>
      <w:r>
        <w:rPr>
          <w:rFonts w:ascii="Arial" w:hAnsi="Arial"/>
        </w:rPr>
        <w:t xml:space="preserve">. And he was glad to be outside on the deck of the </w:t>
      </w:r>
      <w:r>
        <w:rPr>
          <w:rFonts w:ascii="Arial" w:hAnsi="Arial"/>
          <w:i/>
          <w:iCs/>
        </w:rPr>
        <w:t>Prospect</w:t>
      </w:r>
      <w:r>
        <w:rPr>
          <w:rFonts w:ascii="Arial" w:hAnsi="Arial"/>
        </w:rPr>
        <w:t>.</w:t>
      </w:r>
    </w:p>
    <w:p w14:paraId="27E1DCBF" w14:textId="77777777" w:rsidR="001E2E9B" w:rsidRDefault="00000000">
      <w:pPr>
        <w:pStyle w:val="BodyText"/>
        <w:rPr>
          <w:rFonts w:ascii="Arial" w:hAnsi="Arial"/>
        </w:rPr>
      </w:pPr>
      <w:r>
        <w:rPr>
          <w:rFonts w:ascii="Arial" w:hAnsi="Arial"/>
        </w:rPr>
        <w:lastRenderedPageBreak/>
        <w:t xml:space="preserve">Since they could not submerge without doing further damage to the </w:t>
      </w:r>
      <w:r>
        <w:rPr>
          <w:rFonts w:ascii="Arial" w:hAnsi="Arial"/>
          <w:i/>
          <w:iCs/>
        </w:rPr>
        <w:t>Gnat</w:t>
      </w:r>
      <w:r>
        <w:rPr>
          <w:rFonts w:ascii="Arial" w:hAnsi="Arial"/>
        </w:rPr>
        <w:t xml:space="preserve">, and since they were going to be running on the surface through all the lovely warm daylight hours, Hemi decided some grilling was in order. He </w:t>
      </w:r>
      <w:proofErr w:type="gramStart"/>
      <w:r>
        <w:rPr>
          <w:rFonts w:ascii="Arial" w:hAnsi="Arial"/>
        </w:rPr>
        <w:t>opened up</w:t>
      </w:r>
      <w:proofErr w:type="gramEnd"/>
      <w:r>
        <w:rPr>
          <w:rFonts w:ascii="Arial" w:hAnsi="Arial"/>
        </w:rPr>
        <w:t xml:space="preserve"> the hatch to the cargo hold</w:t>
      </w:r>
      <w:del w:id="4792" w:author="Julia Ringo" w:date="2023-10-21T14:56:00Z">
        <w:r w:rsidDel="00B84BAD">
          <w:rPr>
            <w:rFonts w:ascii="Arial" w:hAnsi="Arial"/>
          </w:rPr>
          <w:delText>,</w:delText>
        </w:r>
      </w:del>
      <w:r>
        <w:rPr>
          <w:rFonts w:ascii="Arial" w:hAnsi="Arial"/>
        </w:rPr>
        <w:t xml:space="preserve"> and winched up the soot-covered black grill that had been made by welding legs onto a steel barrel, cutting it in half, and installing hinges to make the top a lid.</w:t>
      </w:r>
    </w:p>
    <w:p w14:paraId="1EDE50B3" w14:textId="77777777" w:rsidR="001E2E9B" w:rsidRDefault="00000000">
      <w:pPr>
        <w:pStyle w:val="BodyText"/>
        <w:rPr>
          <w:rFonts w:ascii="Arial" w:hAnsi="Arial"/>
        </w:rPr>
      </w:pPr>
      <w:r>
        <w:rPr>
          <w:rFonts w:ascii="Arial" w:hAnsi="Arial"/>
        </w:rPr>
        <w:t>From the cargo hold he also hauled up a</w:t>
      </w:r>
      <w:del w:id="4793" w:author="Julia Ringo" w:date="2023-10-21T14:56:00Z">
        <w:r w:rsidDel="00B84BAD">
          <w:rPr>
            <w:rFonts w:ascii="Arial" w:hAnsi="Arial"/>
          </w:rPr>
          <w:delText>n</w:delText>
        </w:r>
      </w:del>
      <w:r>
        <w:rPr>
          <w:rFonts w:ascii="Arial" w:hAnsi="Arial"/>
        </w:rPr>
        <w:t xml:space="preserve"> rusting platform made of welded deck grating and cut tubes. Gregory bolted this platform to the deck next to the sail. It allowed the crew to get out past the curve of the </w:t>
      </w:r>
      <w:r>
        <w:rPr>
          <w:rFonts w:ascii="Arial" w:hAnsi="Arial"/>
          <w:i/>
          <w:iCs/>
        </w:rPr>
        <w:t>Prospect’s</w:t>
      </w:r>
      <w:r>
        <w:rPr>
          <w:rFonts w:ascii="Arial" w:hAnsi="Arial"/>
        </w:rPr>
        <w:t xml:space="preserve"> hull and stand over the water. From it hung a swim ladder that dipped down into the water below.</w:t>
      </w:r>
    </w:p>
    <w:p w14:paraId="51CA972D" w14:textId="77777777" w:rsidR="001E2E9B" w:rsidRDefault="00000000">
      <w:pPr>
        <w:pStyle w:val="BodyText"/>
        <w:rPr>
          <w:rFonts w:ascii="Arial" w:hAnsi="Arial"/>
        </w:rPr>
      </w:pPr>
      <w:r>
        <w:rPr>
          <w:rFonts w:ascii="Arial" w:hAnsi="Arial"/>
        </w:rPr>
        <w:t xml:space="preserve">Hemi lashed the grill to the deck of the </w:t>
      </w:r>
      <w:r>
        <w:rPr>
          <w:rFonts w:ascii="Arial" w:hAnsi="Arial"/>
          <w:i/>
          <w:iCs/>
        </w:rPr>
        <w:t>Prospect</w:t>
      </w:r>
      <w:r>
        <w:rPr>
          <w:rFonts w:ascii="Arial" w:hAnsi="Arial"/>
        </w:rPr>
        <w:t xml:space="preserve"> and spent the first hours of the morning burning down some old and damp wood he found stashed in a crate in the cargo hold. </w:t>
      </w:r>
      <w:proofErr w:type="gramStart"/>
      <w:r>
        <w:rPr>
          <w:rFonts w:ascii="Arial" w:hAnsi="Arial"/>
        </w:rPr>
        <w:t>Fortunately</w:t>
      </w:r>
      <w:proofErr w:type="gramEnd"/>
      <w:r>
        <w:rPr>
          <w:rFonts w:ascii="Arial" w:hAnsi="Arial"/>
        </w:rPr>
        <w:t xml:space="preserve"> the breeze kept the fire hot enough that the moisture was quickly driven from the wood, and in a not-unreasonable amount of time Hemi had the grill bottom glowing with coals.</w:t>
      </w:r>
    </w:p>
    <w:p w14:paraId="6416835F" w14:textId="77777777" w:rsidR="001E2E9B" w:rsidRDefault="00000000">
      <w:pPr>
        <w:pStyle w:val="BodyText"/>
        <w:rPr>
          <w:rFonts w:ascii="Arial" w:hAnsi="Arial"/>
        </w:rPr>
      </w:pPr>
      <w:r>
        <w:rPr>
          <w:rFonts w:ascii="Arial" w:hAnsi="Arial"/>
        </w:rPr>
        <w:t xml:space="preserve">Below deck, Captain Percy stopped the </w:t>
      </w:r>
      <w:r>
        <w:rPr>
          <w:rFonts w:ascii="Arial" w:hAnsi="Arial"/>
          <w:i/>
          <w:iCs/>
        </w:rPr>
        <w:t>Prospect’s</w:t>
      </w:r>
      <w:r>
        <w:rPr>
          <w:rFonts w:ascii="Arial" w:hAnsi="Arial"/>
        </w:rPr>
        <w:t xml:space="preserve"> motors and let the boat drift. Gregory, Cassandra, and Bastian stood on the platform and ran out some long poles to drop lines into the sea. They baited the lines with sardines from a can they split open. It was not long before they had a violent mahi-mahi tearing at one of the lines, which Gregory and Cassandra together managed to haul in close enough for Hemi to heft the huge fish onto the deck from below and club it senseless with a wrench borrowed from Shakes.</w:t>
      </w:r>
    </w:p>
    <w:p w14:paraId="4EBAAE2D" w14:textId="77777777" w:rsidR="001E2E9B" w:rsidRDefault="00000000">
      <w:pPr>
        <w:pStyle w:val="BodyText"/>
        <w:rPr>
          <w:rFonts w:ascii="Arial" w:hAnsi="Arial"/>
        </w:rPr>
      </w:pPr>
      <w:r>
        <w:rPr>
          <w:rFonts w:ascii="Arial" w:hAnsi="Arial"/>
        </w:rPr>
        <w:t xml:space="preserve">Hemi cleaned the fish, leaving a sparkling trail of sticky scales across the deck of the </w:t>
      </w:r>
      <w:r>
        <w:rPr>
          <w:rFonts w:ascii="Arial" w:hAnsi="Arial"/>
          <w:i/>
          <w:iCs/>
        </w:rPr>
        <w:t>Prospect</w:t>
      </w:r>
      <w:r>
        <w:rPr>
          <w:rFonts w:ascii="Arial" w:hAnsi="Arial"/>
        </w:rPr>
        <w:t>, and threw the spine, tail, and various viscera back over the side. Big steaks of the meat went onto the grill and Hemi spread a rub of salt, lime juice, and red pepper flakes across it. The flesh browned and burned a little at the edges. Hemi took the smoking steaks off and dropped them into bowls of rice that Gregory brought up from the galley.</w:t>
      </w:r>
    </w:p>
    <w:p w14:paraId="6AB8C5F1" w14:textId="77777777" w:rsidR="001E2E9B" w:rsidRDefault="00000000">
      <w:pPr>
        <w:pStyle w:val="BodyText"/>
        <w:rPr>
          <w:rFonts w:ascii="Arial" w:hAnsi="Arial"/>
        </w:rPr>
      </w:pPr>
      <w:r>
        <w:rPr>
          <w:rFonts w:ascii="Arial" w:hAnsi="Arial"/>
        </w:rPr>
        <w:t>The crew sat on the deck or with legs dangling from the platform, poking at their late breakfast with old bent forks and watching the rising and falling landscape of water surrounding them. Herschel waddled among the feet of those on the deck, pecking dropped bits of rice from the steel grating.</w:t>
      </w:r>
    </w:p>
    <w:p w14:paraId="4D8EA756" w14:textId="77777777" w:rsidR="001E2E9B" w:rsidRDefault="00000000">
      <w:pPr>
        <w:pStyle w:val="BodyText"/>
        <w:rPr>
          <w:rFonts w:ascii="Arial" w:hAnsi="Arial"/>
        </w:rPr>
      </w:pPr>
      <w:r>
        <w:rPr>
          <w:rFonts w:ascii="Arial" w:hAnsi="Arial"/>
        </w:rPr>
        <w:t xml:space="preserve">When Percy finished her food, she climbed the side of the sail. On the bridge, she lit a cheroot and watched the horizon as she instinctively adjusted her weight to balance against the roll of her boat. Hemi soon joined </w:t>
      </w:r>
      <w:proofErr w:type="gramStart"/>
      <w:r>
        <w:rPr>
          <w:rFonts w:ascii="Arial" w:hAnsi="Arial"/>
        </w:rPr>
        <w:t>her</w:t>
      </w:r>
      <w:proofErr w:type="gramEnd"/>
      <w:r>
        <w:rPr>
          <w:rFonts w:ascii="Arial" w:hAnsi="Arial"/>
        </w:rPr>
        <w:t xml:space="preserve"> and they both looked out over the sunlit water.</w:t>
      </w:r>
    </w:p>
    <w:p w14:paraId="74B66096" w14:textId="77777777" w:rsidR="001E2E9B" w:rsidRDefault="00000000">
      <w:pPr>
        <w:pStyle w:val="BodyText"/>
        <w:rPr>
          <w:rFonts w:ascii="Arial" w:hAnsi="Arial"/>
        </w:rPr>
      </w:pPr>
      <w:r>
        <w:rPr>
          <w:rFonts w:ascii="Arial" w:hAnsi="Arial"/>
        </w:rPr>
        <w:t>Hemi broke the silence. “</w:t>
      </w:r>
      <w:proofErr w:type="gramStart"/>
      <w:r>
        <w:rPr>
          <w:rFonts w:ascii="Arial" w:hAnsi="Arial"/>
        </w:rPr>
        <w:t>So</w:t>
      </w:r>
      <w:proofErr w:type="gramEnd"/>
      <w:r>
        <w:rPr>
          <w:rFonts w:ascii="Arial" w:hAnsi="Arial"/>
        </w:rPr>
        <w:t xml:space="preserve"> it was Owen all along?”</w:t>
      </w:r>
    </w:p>
    <w:p w14:paraId="13A44C3D" w14:textId="77777777" w:rsidR="001E2E9B" w:rsidRDefault="00000000">
      <w:pPr>
        <w:pStyle w:val="BodyText"/>
        <w:rPr>
          <w:rFonts w:ascii="Arial" w:hAnsi="Arial"/>
        </w:rPr>
      </w:pPr>
      <w:r>
        <w:rPr>
          <w:rFonts w:ascii="Arial" w:hAnsi="Arial"/>
        </w:rPr>
        <w:t>“Who filled you in?”</w:t>
      </w:r>
    </w:p>
    <w:p w14:paraId="210D6973" w14:textId="77777777" w:rsidR="001E2E9B" w:rsidRDefault="00000000">
      <w:pPr>
        <w:pStyle w:val="BodyText"/>
        <w:rPr>
          <w:rFonts w:ascii="Arial" w:hAnsi="Arial"/>
        </w:rPr>
      </w:pPr>
      <w:r>
        <w:rPr>
          <w:rFonts w:ascii="Arial" w:hAnsi="Arial"/>
        </w:rPr>
        <w:t>“Cassandra.”</w:t>
      </w:r>
    </w:p>
    <w:p w14:paraId="1A93177A" w14:textId="705B280C" w:rsidR="001E2E9B" w:rsidRDefault="00000000">
      <w:pPr>
        <w:pStyle w:val="BodyText"/>
        <w:rPr>
          <w:rFonts w:ascii="Arial" w:hAnsi="Arial"/>
        </w:rPr>
      </w:pPr>
      <w:r>
        <w:rPr>
          <w:rFonts w:ascii="Arial" w:hAnsi="Arial"/>
        </w:rPr>
        <w:t>“The little shit.” Percy spat a fleck of tobacco that had caught at her lip. “Yeah. Fucking Owen. Not all along, of course, only after</w:t>
      </w:r>
      <w:del w:id="4794" w:author="Julia Ringo" w:date="2023-10-10T11:08:00Z">
        <w:r w:rsidDel="00B6693A">
          <w:rPr>
            <w:rFonts w:ascii="Arial" w:hAnsi="Arial"/>
          </w:rPr>
          <w:delText>…</w:delText>
        </w:r>
      </w:del>
      <w:ins w:id="4795" w:author="Julia Ringo" w:date="2023-10-10T11:08:00Z">
        <w:r w:rsidR="00B6693A">
          <w:rPr>
            <w:rFonts w:ascii="Arial" w:hAnsi="Arial"/>
          </w:rPr>
          <w:t xml:space="preserve"> . . . </w:t>
        </w:r>
      </w:ins>
      <w:del w:id="4796" w:author="Julia Ringo" w:date="2023-10-21T14:56:00Z">
        <w:r w:rsidDel="00B84BAD">
          <w:rPr>
            <w:rFonts w:ascii="Arial" w:hAnsi="Arial"/>
          </w:rPr>
          <w:delText xml:space="preserve"> </w:delText>
        </w:r>
      </w:del>
      <w:r>
        <w:rPr>
          <w:rFonts w:ascii="Arial" w:hAnsi="Arial"/>
        </w:rPr>
        <w:t>you know, I left him for fucking dead.”</w:t>
      </w:r>
    </w:p>
    <w:p w14:paraId="17F86DBA" w14:textId="77777777" w:rsidR="001E2E9B" w:rsidRDefault="00000000">
      <w:pPr>
        <w:pStyle w:val="BodyText"/>
        <w:rPr>
          <w:rFonts w:ascii="Arial" w:hAnsi="Arial"/>
        </w:rPr>
      </w:pPr>
      <w:r>
        <w:rPr>
          <w:rFonts w:ascii="Arial" w:hAnsi="Arial"/>
        </w:rPr>
        <w:lastRenderedPageBreak/>
        <w:t>“Do you feel that was a mistake?”</w:t>
      </w:r>
    </w:p>
    <w:p w14:paraId="30963A35" w14:textId="61CDC542" w:rsidR="001E2E9B" w:rsidRDefault="00000000">
      <w:pPr>
        <w:pStyle w:val="BodyText"/>
        <w:rPr>
          <w:rFonts w:ascii="Arial" w:hAnsi="Arial"/>
        </w:rPr>
      </w:pPr>
      <w:r>
        <w:rPr>
          <w:rFonts w:ascii="Arial" w:hAnsi="Arial"/>
        </w:rPr>
        <w:t>“Fuck no</w:t>
      </w:r>
      <w:ins w:id="4797" w:author="Julia Ringo" w:date="2023-10-21T14:56:00Z">
        <w:r w:rsidR="00B84BAD">
          <w:rPr>
            <w:rFonts w:ascii="Arial" w:hAnsi="Arial"/>
          </w:rPr>
          <w:t>,</w:t>
        </w:r>
      </w:ins>
      <w:r>
        <w:rPr>
          <w:rFonts w:ascii="Arial" w:hAnsi="Arial"/>
        </w:rPr>
        <w:t xml:space="preserve"> Hemi. I mean, that’s not what I told Owen when I had him on the ship-to-ship and he was falling down the hole. Let the man believe whatever he wants with the literal fucking abyss approaching. But, really, fuck him. I made the rational decision, Hemi. I would make the same choice again. And even if I hadn’t</w:t>
      </w:r>
      <w:del w:id="4798" w:author="Julia Ringo" w:date="2023-10-05T13:15:00Z">
        <w:r w:rsidDel="000E7660">
          <w:rPr>
            <w:rFonts w:ascii="Arial" w:hAnsi="Arial"/>
          </w:rPr>
          <w:delText xml:space="preserve"> — </w:delText>
        </w:r>
      </w:del>
      <w:ins w:id="4799" w:author="Julia Ringo" w:date="2023-10-05T13:15:00Z">
        <w:r w:rsidR="000E7660">
          <w:rPr>
            <w:rFonts w:ascii="Arial" w:hAnsi="Arial"/>
          </w:rPr>
          <w:t>—</w:t>
        </w:r>
      </w:ins>
      <w:r>
        <w:rPr>
          <w:rFonts w:ascii="Arial" w:hAnsi="Arial"/>
        </w:rPr>
        <w:t xml:space="preserve">he swears himself to wreak vengeance on me? Repeatedly tries to kill </w:t>
      </w:r>
      <w:proofErr w:type="gramStart"/>
      <w:r>
        <w:rPr>
          <w:rFonts w:ascii="Arial" w:hAnsi="Arial"/>
        </w:rPr>
        <w:t>me?</w:t>
      </w:r>
      <w:proofErr w:type="gramEnd"/>
      <w:r>
        <w:rPr>
          <w:rFonts w:ascii="Arial" w:hAnsi="Arial"/>
        </w:rPr>
        <w:t xml:space="preserve"> And all of you in my crew along with me? No, Hemi. I have no regrets. I’ll say it again: fuck Owen. And fuck his ghost.”</w:t>
      </w:r>
    </w:p>
    <w:p w14:paraId="0E43E198" w14:textId="77777777" w:rsidR="001E2E9B" w:rsidRDefault="00000000">
      <w:pPr>
        <w:pStyle w:val="BodyText"/>
        <w:rPr>
          <w:rFonts w:ascii="Arial" w:hAnsi="Arial"/>
        </w:rPr>
      </w:pPr>
      <w:r>
        <w:rPr>
          <w:rFonts w:ascii="Arial" w:hAnsi="Arial"/>
        </w:rPr>
        <w:t>“I do not believe it possible for souls to wander uneasily, except in the minds of the living. I simply wanted to be sure the events with Owen will not keep you awake nights.”</w:t>
      </w:r>
    </w:p>
    <w:p w14:paraId="5D322BA1" w14:textId="57A97E78" w:rsidR="001E2E9B" w:rsidRDefault="00000000">
      <w:pPr>
        <w:pStyle w:val="BodyText"/>
        <w:rPr>
          <w:rFonts w:ascii="Arial" w:hAnsi="Arial"/>
        </w:rPr>
      </w:pPr>
      <w:r>
        <w:rPr>
          <w:rFonts w:ascii="Arial" w:hAnsi="Arial"/>
        </w:rPr>
        <w:t>“Trust me</w:t>
      </w:r>
      <w:ins w:id="4800" w:author="Julia Ringo" w:date="2023-10-21T14:57:00Z">
        <w:r w:rsidR="00B84BAD">
          <w:rPr>
            <w:rFonts w:ascii="Arial" w:hAnsi="Arial"/>
          </w:rPr>
          <w:t>,</w:t>
        </w:r>
      </w:ins>
      <w:r>
        <w:rPr>
          <w:rFonts w:ascii="Arial" w:hAnsi="Arial"/>
        </w:rPr>
        <w:t xml:space="preserve"> Hemi, Owen is not fucking haunting me. The only thing haunting me is the same thing as always: where is our next job coming from?”</w:t>
      </w:r>
    </w:p>
    <w:p w14:paraId="68C0AE28" w14:textId="77777777" w:rsidR="001E2E9B" w:rsidRDefault="00000000">
      <w:pPr>
        <w:pStyle w:val="BodyText"/>
        <w:rPr>
          <w:rFonts w:ascii="Arial" w:hAnsi="Arial"/>
        </w:rPr>
      </w:pPr>
      <w:r>
        <w:rPr>
          <w:rFonts w:ascii="Arial" w:hAnsi="Arial"/>
        </w:rPr>
        <w:t>The swell was coming up and the boat was rolling over further. “We need to power up the motors again, Hemi, before we get swamped.”</w:t>
      </w:r>
    </w:p>
    <w:p w14:paraId="42E6193C" w14:textId="77777777" w:rsidR="001E2E9B" w:rsidRDefault="00000000">
      <w:pPr>
        <w:pStyle w:val="BodyText"/>
        <w:rPr>
          <w:rFonts w:ascii="Arial" w:hAnsi="Arial"/>
        </w:rPr>
      </w:pPr>
      <w:r>
        <w:rPr>
          <w:rFonts w:ascii="Arial" w:hAnsi="Arial"/>
        </w:rPr>
        <w:t>He nodded and slipped down the hatch to the control room.</w:t>
      </w:r>
    </w:p>
    <w:p w14:paraId="1062F16F" w14:textId="77777777" w:rsidR="001E2E9B" w:rsidRDefault="00000000">
      <w:pPr>
        <w:pStyle w:val="BodyText"/>
        <w:rPr>
          <w:rFonts w:ascii="Arial" w:hAnsi="Arial"/>
        </w:rPr>
      </w:pPr>
      <w:r>
        <w:rPr>
          <w:rFonts w:ascii="Arial" w:hAnsi="Arial"/>
        </w:rPr>
        <w:t>Percy tracked the incoming waves, trying to get a feel for the pattern. She closed one eye and aimed for a particular crest before throwing the remainder of her cheroot at it. The smoking butt gave off a small hiss on impact and then disappeared silently below the surface.</w:t>
      </w:r>
    </w:p>
    <w:p w14:paraId="3ED4F29C" w14:textId="77777777" w:rsidR="001E2E9B" w:rsidRDefault="00000000">
      <w:pPr>
        <w:pStyle w:val="Heading3"/>
        <w:rPr>
          <w:rFonts w:ascii="Arial" w:hAnsi="Arial"/>
        </w:rPr>
      </w:pPr>
      <w:r>
        <w:br w:type="page"/>
      </w:r>
    </w:p>
    <w:p w14:paraId="0A6C28DC" w14:textId="77777777" w:rsidR="001E2E9B" w:rsidRDefault="00000000">
      <w:pPr>
        <w:pStyle w:val="Heading3"/>
        <w:rPr>
          <w:rFonts w:ascii="Arial" w:hAnsi="Arial"/>
        </w:rPr>
      </w:pPr>
      <w:r>
        <w:rPr>
          <w:rFonts w:ascii="Arial" w:hAnsi="Arial"/>
        </w:rPr>
        <w:lastRenderedPageBreak/>
        <w:t>License</w:t>
      </w:r>
    </w:p>
    <w:p w14:paraId="72683FC2" w14:textId="2C3EC7E9" w:rsidR="001E2E9B" w:rsidRDefault="00000000">
      <w:pPr>
        <w:pStyle w:val="FirstParagraph"/>
        <w:rPr>
          <w:rFonts w:ascii="Arial" w:hAnsi="Arial"/>
        </w:rPr>
      </w:pPr>
      <w:r>
        <w:rPr>
          <w:rFonts w:ascii="Arial" w:hAnsi="Arial"/>
          <w:i/>
          <w:iCs/>
        </w:rPr>
        <w:t xml:space="preserve">This book is free. Not necessarily </w:t>
      </w:r>
      <w:ins w:id="4801" w:author="Julia Ringo" w:date="2023-10-21T14:57:00Z">
        <w:r w:rsidR="00B84BAD">
          <w:rPr>
            <w:rFonts w:ascii="Arial" w:hAnsi="Arial"/>
            <w:i/>
            <w:iCs/>
          </w:rPr>
          <w:t>“</w:t>
        </w:r>
      </w:ins>
      <w:del w:id="4802" w:author="Julia Ringo" w:date="2023-10-21T14:57:00Z">
        <w:r w:rsidDel="00B84BAD">
          <w:rPr>
            <w:rFonts w:ascii="Arial" w:hAnsi="Arial"/>
            <w:i/>
            <w:iCs/>
          </w:rPr>
          <w:delText>‘</w:delText>
        </w:r>
      </w:del>
      <w:r>
        <w:rPr>
          <w:rFonts w:ascii="Arial" w:hAnsi="Arial"/>
          <w:i/>
          <w:iCs/>
        </w:rPr>
        <w:t>free</w:t>
      </w:r>
      <w:ins w:id="4803" w:author="Julia Ringo" w:date="2023-10-21T14:57:00Z">
        <w:r w:rsidR="00B84BAD">
          <w:rPr>
            <w:rFonts w:ascii="Arial" w:hAnsi="Arial"/>
            <w:i/>
            <w:iCs/>
          </w:rPr>
          <w:t>,”</w:t>
        </w:r>
      </w:ins>
      <w:del w:id="4804" w:author="Julia Ringo" w:date="2023-10-21T14:57:00Z">
        <w:r w:rsidDel="00B84BAD">
          <w:rPr>
            <w:rFonts w:ascii="Arial" w:hAnsi="Arial"/>
            <w:i/>
            <w:iCs/>
          </w:rPr>
          <w:delText>’</w:delText>
        </w:r>
      </w:del>
      <w:r>
        <w:rPr>
          <w:rFonts w:ascii="Arial" w:hAnsi="Arial"/>
          <w:i/>
          <w:iCs/>
        </w:rPr>
        <w:t xml:space="preserve"> as in you paid nothing for it. If you read the e-book, you probably didn’t pay anything. But if you read a paper copy, you might have paid a little something. That’s good</w:t>
      </w:r>
      <w:ins w:id="4805" w:author="Julia Ringo" w:date="2023-10-21T14:57:00Z">
        <w:r w:rsidR="00B84BAD">
          <w:rPr>
            <w:rFonts w:ascii="Arial" w:hAnsi="Arial"/>
            <w:i/>
            <w:iCs/>
          </w:rPr>
          <w:t>—</w:t>
        </w:r>
      </w:ins>
      <w:del w:id="4806" w:author="Julia Ringo" w:date="2023-10-21T14:57:00Z">
        <w:r w:rsidDel="00B84BAD">
          <w:rPr>
            <w:rFonts w:ascii="Arial" w:hAnsi="Arial"/>
            <w:i/>
            <w:iCs/>
          </w:rPr>
          <w:delText xml:space="preserve"> – </w:delText>
        </w:r>
      </w:del>
      <w:r>
        <w:rPr>
          <w:rFonts w:ascii="Arial" w:hAnsi="Arial"/>
          <w:i/>
          <w:iCs/>
        </w:rPr>
        <w:t xml:space="preserve">it helps cover the real cost of printing on paper and whatnot. But the book is “free” </w:t>
      </w:r>
      <w:del w:id="4807" w:author="Julia Ringo" w:date="2023-10-21T14:58:00Z">
        <w:r w:rsidDel="00B84BAD">
          <w:rPr>
            <w:rFonts w:ascii="Arial" w:hAnsi="Arial"/>
            <w:i/>
            <w:iCs/>
          </w:rPr>
          <w:delText xml:space="preserve">as </w:delText>
        </w:r>
      </w:del>
      <w:r>
        <w:rPr>
          <w:rFonts w:ascii="Arial" w:hAnsi="Arial"/>
          <w:i/>
          <w:iCs/>
        </w:rPr>
        <w:t xml:space="preserve">in </w:t>
      </w:r>
      <w:ins w:id="4808" w:author="Julia Ringo" w:date="2023-10-21T14:58:00Z">
        <w:r w:rsidR="00B84BAD">
          <w:rPr>
            <w:rFonts w:ascii="Arial" w:hAnsi="Arial"/>
            <w:i/>
            <w:iCs/>
          </w:rPr>
          <w:t xml:space="preserve">that </w:t>
        </w:r>
      </w:ins>
      <w:r>
        <w:rPr>
          <w:rFonts w:ascii="Arial" w:hAnsi="Arial"/>
          <w:i/>
          <w:iCs/>
        </w:rPr>
        <w:t>it’s under a free license. And it will remain so.</w:t>
      </w:r>
    </w:p>
    <w:p w14:paraId="2462EC64" w14:textId="787538A8" w:rsidR="001E2E9B" w:rsidRDefault="00000000">
      <w:pPr>
        <w:pStyle w:val="BodyText"/>
        <w:rPr>
          <w:rFonts w:ascii="Arial" w:hAnsi="Arial"/>
        </w:rPr>
      </w:pPr>
      <w:r>
        <w:rPr>
          <w:rFonts w:ascii="Arial" w:hAnsi="Arial"/>
          <w:i/>
          <w:iCs/>
        </w:rPr>
        <w:t>The Creative Commons Attribution-</w:t>
      </w:r>
      <w:proofErr w:type="spellStart"/>
      <w:r>
        <w:rPr>
          <w:rFonts w:ascii="Arial" w:hAnsi="Arial"/>
          <w:i/>
          <w:iCs/>
        </w:rPr>
        <w:t>NonCommercial</w:t>
      </w:r>
      <w:proofErr w:type="spellEnd"/>
      <w:r>
        <w:rPr>
          <w:rFonts w:ascii="Arial" w:hAnsi="Arial"/>
          <w:i/>
          <w:iCs/>
        </w:rPr>
        <w:t>-</w:t>
      </w:r>
      <w:proofErr w:type="spellStart"/>
      <w:r>
        <w:rPr>
          <w:rFonts w:ascii="Arial" w:hAnsi="Arial"/>
          <w:i/>
          <w:iCs/>
        </w:rPr>
        <w:t>ShareAlike</w:t>
      </w:r>
      <w:proofErr w:type="spellEnd"/>
      <w:r>
        <w:rPr>
          <w:rFonts w:ascii="Arial" w:hAnsi="Arial"/>
          <w:i/>
          <w:iCs/>
        </w:rPr>
        <w:t xml:space="preserve"> license (included below) is kind of the book equivalent to an “open source” license in software. My entire adult life I have benefited from the use of </w:t>
      </w:r>
      <w:proofErr w:type="gramStart"/>
      <w:r>
        <w:rPr>
          <w:rFonts w:ascii="Arial" w:hAnsi="Arial"/>
          <w:i/>
          <w:iCs/>
        </w:rPr>
        <w:t>open source</w:t>
      </w:r>
      <w:proofErr w:type="gramEnd"/>
      <w:r>
        <w:rPr>
          <w:rFonts w:ascii="Arial" w:hAnsi="Arial"/>
          <w:i/>
          <w:iCs/>
        </w:rPr>
        <w:t xml:space="preserve"> software. Indeed, this entire book was written and produced exclusively with </w:t>
      </w:r>
      <w:proofErr w:type="gramStart"/>
      <w:r>
        <w:rPr>
          <w:rFonts w:ascii="Arial" w:hAnsi="Arial"/>
          <w:i/>
          <w:iCs/>
        </w:rPr>
        <w:t>open source</w:t>
      </w:r>
      <w:proofErr w:type="gramEnd"/>
      <w:r>
        <w:rPr>
          <w:rFonts w:ascii="Arial" w:hAnsi="Arial"/>
          <w:i/>
          <w:iCs/>
        </w:rPr>
        <w:t xml:space="preserve"> software. (</w:t>
      </w:r>
      <w:ins w:id="4809" w:author="Julia Ringo" w:date="2023-10-21T14:58:00Z">
        <w:r w:rsidR="00B84BAD">
          <w:rPr>
            <w:rFonts w:ascii="Arial" w:hAnsi="Arial"/>
            <w:i/>
            <w:iCs/>
          </w:rPr>
          <w:t>“</w:t>
        </w:r>
      </w:ins>
      <w:del w:id="4810" w:author="Julia Ringo" w:date="2023-10-21T14:58:00Z">
        <w:r w:rsidDel="00B84BAD">
          <w:rPr>
            <w:rFonts w:ascii="Arial" w:hAnsi="Arial"/>
            <w:i/>
            <w:iCs/>
          </w:rPr>
          <w:delText>‘</w:delText>
        </w:r>
      </w:del>
      <w:r>
        <w:rPr>
          <w:rFonts w:ascii="Arial" w:hAnsi="Arial"/>
          <w:i/>
          <w:iCs/>
        </w:rPr>
        <w:t>Which software?</w:t>
      </w:r>
      <w:ins w:id="4811" w:author="Julia Ringo" w:date="2023-10-21T14:58:00Z">
        <w:r w:rsidR="00B84BAD">
          <w:rPr>
            <w:rFonts w:ascii="Arial" w:hAnsi="Arial"/>
            <w:i/>
            <w:iCs/>
          </w:rPr>
          <w:t>”</w:t>
        </w:r>
      </w:ins>
      <w:del w:id="4812" w:author="Julia Ringo" w:date="2023-10-21T14:58:00Z">
        <w:r w:rsidDel="00B84BAD">
          <w:rPr>
            <w:rFonts w:ascii="Arial" w:hAnsi="Arial"/>
            <w:i/>
            <w:iCs/>
          </w:rPr>
          <w:delText>’</w:delText>
        </w:r>
      </w:del>
      <w:r>
        <w:rPr>
          <w:rFonts w:ascii="Arial" w:hAnsi="Arial"/>
          <w:i/>
          <w:iCs/>
        </w:rPr>
        <w:t xml:space="preserve"> the nerds among you </w:t>
      </w:r>
      <w:proofErr w:type="gramStart"/>
      <w:r>
        <w:rPr>
          <w:rFonts w:ascii="Arial" w:hAnsi="Arial"/>
          <w:i/>
          <w:iCs/>
        </w:rPr>
        <w:t>ask:</w:t>
      </w:r>
      <w:proofErr w:type="gramEnd"/>
      <w:r>
        <w:rPr>
          <w:rFonts w:ascii="Arial" w:hAnsi="Arial"/>
          <w:i/>
          <w:iCs/>
        </w:rPr>
        <w:t xml:space="preserve"> vim, markdown, </w:t>
      </w:r>
      <w:proofErr w:type="spellStart"/>
      <w:r>
        <w:rPr>
          <w:rFonts w:ascii="Arial" w:hAnsi="Arial"/>
          <w:i/>
          <w:iCs/>
        </w:rPr>
        <w:t>pandoc</w:t>
      </w:r>
      <w:proofErr w:type="spellEnd"/>
      <w:r>
        <w:rPr>
          <w:rFonts w:ascii="Arial" w:hAnsi="Arial"/>
          <w:i/>
          <w:iCs/>
        </w:rPr>
        <w:t xml:space="preserve">, git, make, Inkscape, Gimp, </w:t>
      </w:r>
      <w:proofErr w:type="spellStart"/>
      <w:r>
        <w:rPr>
          <w:rFonts w:ascii="Arial" w:hAnsi="Arial"/>
          <w:i/>
          <w:iCs/>
        </w:rPr>
        <w:t>tmux</w:t>
      </w:r>
      <w:proofErr w:type="spellEnd"/>
      <w:r>
        <w:rPr>
          <w:rFonts w:ascii="Arial" w:hAnsi="Arial"/>
          <w:i/>
          <w:iCs/>
        </w:rPr>
        <w:t xml:space="preserve">, screen, </w:t>
      </w:r>
      <w:proofErr w:type="spellStart"/>
      <w:r>
        <w:rPr>
          <w:rFonts w:ascii="Arial" w:hAnsi="Arial"/>
          <w:i/>
          <w:iCs/>
        </w:rPr>
        <w:t>mupdf</w:t>
      </w:r>
      <w:proofErr w:type="spellEnd"/>
      <w:r>
        <w:rPr>
          <w:rFonts w:ascii="Arial" w:hAnsi="Arial"/>
          <w:i/>
          <w:iCs/>
        </w:rPr>
        <w:t>, and of course all of the various Linux distros that are my daily driver desktop computers.) But I’m not much of a programmer</w:t>
      </w:r>
      <w:ins w:id="4813" w:author="Julia Ringo" w:date="2023-10-21T14:58:00Z">
        <w:r w:rsidR="00B84BAD">
          <w:rPr>
            <w:rFonts w:ascii="Arial" w:hAnsi="Arial"/>
            <w:i/>
            <w:iCs/>
          </w:rPr>
          <w:t>,</w:t>
        </w:r>
      </w:ins>
      <w:r>
        <w:rPr>
          <w:rFonts w:ascii="Arial" w:hAnsi="Arial"/>
          <w:i/>
          <w:iCs/>
        </w:rPr>
        <w:t xml:space="preserve"> so I can’t give back to the </w:t>
      </w:r>
      <w:proofErr w:type="gramStart"/>
      <w:r>
        <w:rPr>
          <w:rFonts w:ascii="Arial" w:hAnsi="Arial"/>
          <w:i/>
          <w:iCs/>
        </w:rPr>
        <w:t>open source</w:t>
      </w:r>
      <w:proofErr w:type="gramEnd"/>
      <w:r>
        <w:rPr>
          <w:rFonts w:ascii="Arial" w:hAnsi="Arial"/>
          <w:i/>
          <w:iCs/>
        </w:rPr>
        <w:t xml:space="preserve"> world (other than </w:t>
      </w:r>
      <w:ins w:id="4814" w:author="Julia Ringo" w:date="2023-10-21T14:58:00Z">
        <w:r w:rsidR="00B84BAD">
          <w:rPr>
            <w:rFonts w:ascii="Arial" w:hAnsi="Arial"/>
            <w:i/>
            <w:iCs/>
          </w:rPr>
          <w:t xml:space="preserve">through </w:t>
        </w:r>
      </w:ins>
      <w:r>
        <w:rPr>
          <w:rFonts w:ascii="Arial" w:hAnsi="Arial"/>
          <w:i/>
          <w:iCs/>
        </w:rPr>
        <w:t xml:space="preserve">boring </w:t>
      </w:r>
      <w:del w:id="4815" w:author="Julia Ringo" w:date="2023-10-21T14:58:00Z">
        <w:r w:rsidDel="00B84BAD">
          <w:rPr>
            <w:rFonts w:ascii="Arial" w:hAnsi="Arial"/>
            <w:i/>
            <w:iCs/>
          </w:rPr>
          <w:delText>money</w:delText>
        </w:r>
      </w:del>
      <w:ins w:id="4816" w:author="Julia Ringo" w:date="2023-10-21T14:58:00Z">
        <w:r w:rsidR="00B84BAD">
          <w:rPr>
            <w:rFonts w:ascii="Arial" w:hAnsi="Arial"/>
            <w:i/>
            <w:iCs/>
          </w:rPr>
          <w:t>financial means</w:t>
        </w:r>
      </w:ins>
      <w:r>
        <w:rPr>
          <w:rFonts w:ascii="Arial" w:hAnsi="Arial"/>
          <w:i/>
          <w:iCs/>
        </w:rPr>
        <w:t>). I did write this novel</w:t>
      </w:r>
      <w:ins w:id="4817" w:author="Julia Ringo" w:date="2023-10-21T14:59:00Z">
        <w:r w:rsidR="00B84BAD">
          <w:rPr>
            <w:rFonts w:ascii="Arial" w:hAnsi="Arial"/>
            <w:i/>
            <w:iCs/>
          </w:rPr>
          <w:t>,</w:t>
        </w:r>
      </w:ins>
      <w:r>
        <w:rPr>
          <w:rFonts w:ascii="Arial" w:hAnsi="Arial"/>
          <w:i/>
          <w:iCs/>
        </w:rPr>
        <w:t xml:space="preserve"> though. I put a lot of work into it. I hope it has got a good amount of entertainment value. I hope that by putting it out for free</w:t>
      </w:r>
      <w:ins w:id="4818" w:author="Julia Ringo" w:date="2023-10-21T14:59:00Z">
        <w:r w:rsidR="00B84BAD">
          <w:rPr>
            <w:rFonts w:ascii="Arial" w:hAnsi="Arial"/>
            <w:i/>
            <w:iCs/>
          </w:rPr>
          <w:t>,</w:t>
        </w:r>
      </w:ins>
      <w:r>
        <w:rPr>
          <w:rFonts w:ascii="Arial" w:hAnsi="Arial"/>
          <w:i/>
          <w:iCs/>
        </w:rPr>
        <w:t xml:space="preserve"> it entertains lots of people</w:t>
      </w:r>
      <w:del w:id="4819" w:author="Julia Ringo" w:date="2023-10-05T13:15:00Z">
        <w:r w:rsidDel="000E7660">
          <w:rPr>
            <w:rFonts w:ascii="Arial" w:hAnsi="Arial"/>
            <w:i/>
            <w:iCs/>
          </w:rPr>
          <w:delText xml:space="preserve"> — </w:delText>
        </w:r>
      </w:del>
      <w:ins w:id="4820" w:author="Julia Ringo" w:date="2023-10-05T13:15:00Z">
        <w:r w:rsidR="000E7660">
          <w:rPr>
            <w:rFonts w:ascii="Arial" w:hAnsi="Arial"/>
            <w:i/>
            <w:iCs/>
          </w:rPr>
          <w:t>—</w:t>
        </w:r>
      </w:ins>
      <w:r>
        <w:rPr>
          <w:rFonts w:ascii="Arial" w:hAnsi="Arial"/>
          <w:i/>
          <w:iCs/>
        </w:rPr>
        <w:t xml:space="preserve">maybe some of those people will even </w:t>
      </w:r>
      <w:proofErr w:type="gramStart"/>
      <w:r>
        <w:rPr>
          <w:rFonts w:ascii="Arial" w:hAnsi="Arial"/>
          <w:i/>
          <w:iCs/>
        </w:rPr>
        <w:t>been</w:t>
      </w:r>
      <w:proofErr w:type="gramEnd"/>
      <w:r>
        <w:rPr>
          <w:rFonts w:ascii="Arial" w:hAnsi="Arial"/>
          <w:i/>
          <w:iCs/>
        </w:rPr>
        <w:t xml:space="preserve"> open source programmers, and thus I might return the favor in some small way to the open source software community.</w:t>
      </w:r>
    </w:p>
    <w:p w14:paraId="02137600" w14:textId="77777777" w:rsidR="001E2E9B" w:rsidRDefault="00000000">
      <w:pPr>
        <w:pStyle w:val="BodyText"/>
        <w:rPr>
          <w:rFonts w:ascii="Arial" w:hAnsi="Arial"/>
        </w:rPr>
      </w:pPr>
      <w:r>
        <w:rPr>
          <w:rFonts w:ascii="Arial" w:hAnsi="Arial"/>
          <w:i/>
          <w:iCs/>
        </w:rPr>
        <w:t xml:space="preserve">If you really, really liked this book, and you feel like you really, really want to give someone money for it, maybe consider donating to one of the many </w:t>
      </w:r>
      <w:proofErr w:type="gramStart"/>
      <w:r>
        <w:rPr>
          <w:rFonts w:ascii="Arial" w:hAnsi="Arial"/>
          <w:i/>
          <w:iCs/>
        </w:rPr>
        <w:t>open source</w:t>
      </w:r>
      <w:proofErr w:type="gramEnd"/>
      <w:r>
        <w:rPr>
          <w:rFonts w:ascii="Arial" w:hAnsi="Arial"/>
          <w:i/>
          <w:iCs/>
        </w:rPr>
        <w:t xml:space="preserve"> software foundations. Try to pick one that is scrappy and small, since well-known open-source software often is (and should be) supported by the for-profit companies making bazillions of dollars off their work. Or, if you are among those who despise all things software and technology, how about housing instead? Housing Court Answers does amazing work with low-income tenants in NYC: </w:t>
      </w:r>
      <w:proofErr w:type="gramStart"/>
      <w:r>
        <w:rPr>
          <w:rFonts w:ascii="Arial" w:hAnsi="Arial"/>
          <w:i/>
          <w:iCs/>
        </w:rPr>
        <w:t>https://housingcourtanswers.org/</w:t>
      </w:r>
      <w:proofErr w:type="gramEnd"/>
    </w:p>
    <w:p w14:paraId="3FA27DEB" w14:textId="77777777" w:rsidR="001E2E9B" w:rsidRDefault="00000000">
      <w:pPr>
        <w:rPr>
          <w:rFonts w:ascii="Arial" w:hAnsi="Arial"/>
        </w:rPr>
      </w:pPr>
      <w:r>
        <w:rPr>
          <w:rFonts w:ascii="Arial" w:hAnsi="Arial"/>
          <w:noProof/>
        </w:rPr>
        <mc:AlternateContent>
          <mc:Choice Requires="wps">
            <w:drawing>
              <wp:inline distT="0" distB="0" distL="0" distR="0" wp14:anchorId="29F4F081" wp14:editId="34BB46AF">
                <wp:extent cx="5943600" cy="19050"/>
                <wp:effectExtent l="0" t="0" r="0" b="0"/>
                <wp:docPr id="3" name="Rectangle 3"/>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bookmarkStart w:id="4821" w:name="epilogue"/>
    <w:bookmarkStart w:id="4822" w:name="license"/>
    <w:p w14:paraId="57C588BF" w14:textId="77777777" w:rsidR="001E2E9B" w:rsidRDefault="00000000">
      <w:pPr>
        <w:rPr>
          <w:rFonts w:ascii="Arial" w:hAnsi="Arial"/>
        </w:rPr>
      </w:pPr>
      <w:r>
        <w:rPr>
          <w:rFonts w:ascii="Arial" w:hAnsi="Arial"/>
          <w:noProof/>
        </w:rPr>
        <mc:AlternateContent>
          <mc:Choice Requires="wps">
            <w:drawing>
              <wp:inline distT="0" distB="0" distL="0" distR="0" wp14:anchorId="0F937C82" wp14:editId="281C49A7">
                <wp:extent cx="5943600" cy="19050"/>
                <wp:effectExtent l="0" t="0" r="0" b="0"/>
                <wp:docPr id="5" name="Rectangle 5"/>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4821"/>
      <w:bookmarkEnd w:id="4822"/>
    </w:p>
    <w:p w14:paraId="501BF934" w14:textId="77777777" w:rsidR="001E2E9B" w:rsidRDefault="00000000">
      <w:pPr>
        <w:pStyle w:val="Heading2"/>
        <w:rPr>
          <w:rFonts w:ascii="Arial" w:hAnsi="Arial"/>
        </w:rPr>
      </w:pPr>
      <w:r>
        <w:rPr>
          <w:rFonts w:ascii="Arial" w:hAnsi="Arial"/>
        </w:rPr>
        <w:t>CREATIVE COMMONS LICENSE INFORMATION</w:t>
      </w:r>
    </w:p>
    <w:p w14:paraId="5C34165B" w14:textId="77777777" w:rsidR="001E2E9B" w:rsidRDefault="00000000">
      <w:pPr>
        <w:rPr>
          <w:rFonts w:ascii="Arial" w:hAnsi="Arial"/>
        </w:rPr>
      </w:pPr>
      <w:r>
        <w:rPr>
          <w:rFonts w:ascii="Arial" w:hAnsi="Arial"/>
          <w:noProof/>
        </w:rPr>
        <mc:AlternateContent>
          <mc:Choice Requires="wps">
            <w:drawing>
              <wp:inline distT="0" distB="0" distL="0" distR="0" wp14:anchorId="60425343" wp14:editId="6B810D63">
                <wp:extent cx="5943600" cy="19050"/>
                <wp:effectExtent l="0" t="0" r="0" b="0"/>
                <wp:docPr id="7" name="Rectangle 7"/>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14:paraId="554A926D" w14:textId="77777777" w:rsidR="001E2E9B" w:rsidRDefault="00000000">
      <w:pPr>
        <w:pStyle w:val="FirstParagraph"/>
        <w:rPr>
          <w:rFonts w:ascii="Arial" w:hAnsi="Arial"/>
        </w:rPr>
      </w:pPr>
      <w:r>
        <w:rPr>
          <w:rFonts w:ascii="Arial" w:hAnsi="Arial"/>
        </w:rPr>
        <w:t>Attribution-</w:t>
      </w:r>
      <w:proofErr w:type="spellStart"/>
      <w:r>
        <w:rPr>
          <w:rFonts w:ascii="Arial" w:hAnsi="Arial"/>
        </w:rPr>
        <w:t>NonCommercial</w:t>
      </w:r>
      <w:proofErr w:type="spellEnd"/>
      <w:r>
        <w:rPr>
          <w:rFonts w:ascii="Arial" w:hAnsi="Arial"/>
        </w:rPr>
        <w:t>-</w:t>
      </w:r>
      <w:proofErr w:type="spellStart"/>
      <w:r>
        <w:rPr>
          <w:rFonts w:ascii="Arial" w:hAnsi="Arial"/>
        </w:rPr>
        <w:t>ShareAlike</w:t>
      </w:r>
      <w:proofErr w:type="spellEnd"/>
      <w:r>
        <w:rPr>
          <w:rFonts w:ascii="Arial" w:hAnsi="Arial"/>
        </w:rPr>
        <w:t xml:space="preserve"> 4.0 International</w:t>
      </w:r>
    </w:p>
    <w:p w14:paraId="28E0329F" w14:textId="77777777" w:rsidR="001E2E9B" w:rsidRDefault="00000000">
      <w:pPr>
        <w:rPr>
          <w:rFonts w:ascii="Arial" w:hAnsi="Arial"/>
        </w:rPr>
      </w:pPr>
      <w:r>
        <w:rPr>
          <w:rFonts w:ascii="Arial" w:hAnsi="Arial"/>
          <w:noProof/>
        </w:rPr>
        <mc:AlternateContent>
          <mc:Choice Requires="wps">
            <w:drawing>
              <wp:inline distT="0" distB="0" distL="0" distR="0" wp14:anchorId="50EB819B" wp14:editId="75D7EDD9">
                <wp:extent cx="5943600" cy="19050"/>
                <wp:effectExtent l="0" t="0" r="0" b="0"/>
                <wp:docPr id="9" name="Rectangle 9"/>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14:paraId="3C02BB21" w14:textId="77777777" w:rsidR="001E2E9B" w:rsidRDefault="00000000">
      <w:pPr>
        <w:pStyle w:val="FirstParagraph"/>
        <w:rPr>
          <w:rFonts w:ascii="Arial" w:hAnsi="Arial"/>
        </w:rPr>
      </w:pPr>
      <w:r>
        <w:rPr>
          <w:rFonts w:ascii="Arial" w:hAnsi="Arial"/>
        </w:rPr>
        <w:t xml:space="preserve">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w:t>
      </w:r>
      <w:proofErr w:type="gramStart"/>
      <w:r>
        <w:rPr>
          <w:rFonts w:ascii="Arial" w:hAnsi="Arial"/>
        </w:rPr>
        <w:t>resulting from their use to the fullest extent</w:t>
      </w:r>
      <w:proofErr w:type="gramEnd"/>
      <w:r>
        <w:rPr>
          <w:rFonts w:ascii="Arial" w:hAnsi="Arial"/>
        </w:rPr>
        <w:t xml:space="preserve"> possible.</w:t>
      </w:r>
    </w:p>
    <w:p w14:paraId="4FD1B1C3" w14:textId="77777777" w:rsidR="001E2E9B" w:rsidRDefault="00000000">
      <w:pPr>
        <w:pStyle w:val="BodyText"/>
        <w:rPr>
          <w:rFonts w:ascii="Arial" w:hAnsi="Arial"/>
        </w:rPr>
      </w:pPr>
      <w:r>
        <w:rPr>
          <w:rFonts w:ascii="Arial" w:hAnsi="Arial"/>
        </w:rPr>
        <w:t>Using Creative Commons Public Licenses</w:t>
      </w:r>
    </w:p>
    <w:p w14:paraId="3A9D5856" w14:textId="77777777" w:rsidR="001E2E9B" w:rsidRDefault="00000000">
      <w:pPr>
        <w:pStyle w:val="BodyText"/>
        <w:rPr>
          <w:rFonts w:ascii="Arial" w:hAnsi="Arial"/>
        </w:rPr>
      </w:pPr>
      <w:r>
        <w:rPr>
          <w:rFonts w:ascii="Arial" w:hAnsi="Arial"/>
        </w:rPr>
        <w:lastRenderedPageBreak/>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14:paraId="4152B48F" w14:textId="77777777" w:rsidR="001E2E9B" w:rsidRDefault="00000000">
      <w:pPr>
        <w:pStyle w:val="SourceCode"/>
      </w:pPr>
      <w:r>
        <w:rPr>
          <w:rStyle w:val="VerbatimChar"/>
          <w:rFonts w:ascii="Arial" w:hAnsi="Arial"/>
        </w:rPr>
        <w:t xml:space="preserve"> Considerations for licensors: Our public licenses are</w:t>
      </w:r>
      <w:r>
        <w:rPr>
          <w:rFonts w:ascii="Arial" w:hAnsi="Arial"/>
        </w:rPr>
        <w:br/>
      </w:r>
      <w:r>
        <w:rPr>
          <w:rStyle w:val="VerbatimChar"/>
          <w:rFonts w:ascii="Arial" w:hAnsi="Arial"/>
        </w:rPr>
        <w:t xml:space="preserve"> intended for use by those authorized to give the public</w:t>
      </w:r>
      <w:r>
        <w:rPr>
          <w:rFonts w:ascii="Arial" w:hAnsi="Arial"/>
        </w:rPr>
        <w:br/>
      </w:r>
      <w:r>
        <w:rPr>
          <w:rStyle w:val="VerbatimChar"/>
          <w:rFonts w:ascii="Arial" w:hAnsi="Arial"/>
        </w:rPr>
        <w:t xml:space="preserve"> permission to use material in ways otherwise restricted by</w:t>
      </w:r>
      <w:r>
        <w:rPr>
          <w:rFonts w:ascii="Arial" w:hAnsi="Arial"/>
        </w:rPr>
        <w:br/>
      </w:r>
      <w:r>
        <w:rPr>
          <w:rStyle w:val="VerbatimChar"/>
          <w:rFonts w:ascii="Arial" w:hAnsi="Arial"/>
        </w:rPr>
        <w:t xml:space="preserve"> copyright and certain other rights. Our licenses are</w:t>
      </w:r>
      <w:r>
        <w:rPr>
          <w:rFonts w:ascii="Arial" w:hAnsi="Arial"/>
        </w:rPr>
        <w:br/>
      </w:r>
      <w:r>
        <w:rPr>
          <w:rStyle w:val="VerbatimChar"/>
          <w:rFonts w:ascii="Arial" w:hAnsi="Arial"/>
        </w:rPr>
        <w:t xml:space="preserve"> irrevocable. Licensors should read and understand the terms</w:t>
      </w:r>
      <w:r>
        <w:rPr>
          <w:rFonts w:ascii="Arial" w:hAnsi="Arial"/>
        </w:rPr>
        <w:br/>
      </w:r>
      <w:r>
        <w:rPr>
          <w:rStyle w:val="VerbatimChar"/>
          <w:rFonts w:ascii="Arial" w:hAnsi="Arial"/>
        </w:rPr>
        <w:t xml:space="preserve"> and conditions of the license they choose before applying it.</w:t>
      </w:r>
      <w:r>
        <w:rPr>
          <w:rFonts w:ascii="Arial" w:hAnsi="Arial"/>
        </w:rPr>
        <w:br/>
      </w:r>
      <w:r>
        <w:rPr>
          <w:rStyle w:val="VerbatimChar"/>
          <w:rFonts w:ascii="Arial" w:hAnsi="Arial"/>
        </w:rPr>
        <w:t xml:space="preserve"> Licensors should also secure all rights necessary before</w:t>
      </w:r>
      <w:r>
        <w:rPr>
          <w:rFonts w:ascii="Arial" w:hAnsi="Arial"/>
        </w:rPr>
        <w:br/>
      </w:r>
      <w:r>
        <w:rPr>
          <w:rStyle w:val="VerbatimChar"/>
          <w:rFonts w:ascii="Arial" w:hAnsi="Arial"/>
        </w:rPr>
        <w:t xml:space="preserve"> applying our licenses so that the public can reuse the</w:t>
      </w:r>
      <w:r>
        <w:rPr>
          <w:rFonts w:ascii="Arial" w:hAnsi="Arial"/>
        </w:rPr>
        <w:br/>
      </w:r>
      <w:r>
        <w:rPr>
          <w:rStyle w:val="VerbatimChar"/>
          <w:rFonts w:ascii="Arial" w:hAnsi="Arial"/>
        </w:rPr>
        <w:t xml:space="preserve"> material as expected. Licensors should clearly mark any</w:t>
      </w:r>
      <w:r>
        <w:rPr>
          <w:rFonts w:ascii="Arial" w:hAnsi="Arial"/>
        </w:rPr>
        <w:br/>
      </w:r>
      <w:r>
        <w:rPr>
          <w:rStyle w:val="VerbatimChar"/>
          <w:rFonts w:ascii="Arial" w:hAnsi="Arial"/>
        </w:rPr>
        <w:t xml:space="preserve"> material not subject to the license. This includes other CC-</w:t>
      </w:r>
      <w:r>
        <w:rPr>
          <w:rFonts w:ascii="Arial" w:hAnsi="Arial"/>
        </w:rPr>
        <w:br/>
      </w:r>
      <w:r>
        <w:rPr>
          <w:rStyle w:val="VerbatimChar"/>
          <w:rFonts w:ascii="Arial" w:hAnsi="Arial"/>
        </w:rPr>
        <w:t xml:space="preserve"> licensed material, or material used under an exception or</w:t>
      </w:r>
      <w:r>
        <w:rPr>
          <w:rFonts w:ascii="Arial" w:hAnsi="Arial"/>
        </w:rPr>
        <w:br/>
      </w:r>
      <w:r>
        <w:rPr>
          <w:rStyle w:val="VerbatimChar"/>
          <w:rFonts w:ascii="Arial" w:hAnsi="Arial"/>
        </w:rPr>
        <w:t xml:space="preserve"> limitation to copyright. More considerations for licensors:</w:t>
      </w:r>
      <w:r>
        <w:rPr>
          <w:rFonts w:ascii="Arial" w:hAnsi="Arial"/>
        </w:rPr>
        <w:br/>
      </w:r>
      <w:r>
        <w:rPr>
          <w:rStyle w:val="VerbatimChar"/>
          <w:rFonts w:ascii="Arial" w:hAnsi="Arial"/>
        </w:rPr>
        <w:t>wiki.creativecommons.org/</w:t>
      </w:r>
      <w:proofErr w:type="spellStart"/>
      <w:r>
        <w:rPr>
          <w:rStyle w:val="VerbatimChar"/>
          <w:rFonts w:ascii="Arial" w:hAnsi="Arial"/>
        </w:rPr>
        <w:t>Considerations_for_licensors</w:t>
      </w:r>
      <w:proofErr w:type="spellEnd"/>
      <w:r>
        <w:rPr>
          <w:rFonts w:ascii="Arial" w:hAnsi="Arial"/>
        </w:rPr>
        <w:br/>
      </w:r>
      <w:r>
        <w:rPr>
          <w:rFonts w:ascii="Arial" w:hAnsi="Arial"/>
        </w:rPr>
        <w:br/>
      </w:r>
      <w:r>
        <w:rPr>
          <w:rStyle w:val="VerbatimChar"/>
          <w:rFonts w:ascii="Arial" w:hAnsi="Arial"/>
        </w:rPr>
        <w:t xml:space="preserve"> Considerations for the public: By using one of our public</w:t>
      </w:r>
      <w:r>
        <w:rPr>
          <w:rFonts w:ascii="Arial" w:hAnsi="Arial"/>
        </w:rPr>
        <w:br/>
      </w:r>
      <w:r>
        <w:rPr>
          <w:rStyle w:val="VerbatimChar"/>
          <w:rFonts w:ascii="Arial" w:hAnsi="Arial"/>
        </w:rPr>
        <w:t xml:space="preserve"> licenses, a licensor grants the public permission to use the</w:t>
      </w:r>
      <w:r>
        <w:rPr>
          <w:rFonts w:ascii="Arial" w:hAnsi="Arial"/>
        </w:rPr>
        <w:br/>
      </w:r>
      <w:r>
        <w:rPr>
          <w:rStyle w:val="VerbatimChar"/>
          <w:rFonts w:ascii="Arial" w:hAnsi="Arial"/>
        </w:rPr>
        <w:t xml:space="preserve"> licensed material under specified terms and conditions. If</w:t>
      </w:r>
      <w:r>
        <w:rPr>
          <w:rFonts w:ascii="Arial" w:hAnsi="Arial"/>
        </w:rPr>
        <w:br/>
      </w:r>
      <w:r>
        <w:rPr>
          <w:rStyle w:val="VerbatimChar"/>
          <w:rFonts w:ascii="Arial" w:hAnsi="Arial"/>
        </w:rPr>
        <w:t xml:space="preserve"> the licensor's permission is not necessary for any reason--for</w:t>
      </w:r>
      <w:r>
        <w:rPr>
          <w:rFonts w:ascii="Arial" w:hAnsi="Arial"/>
        </w:rPr>
        <w:br/>
      </w:r>
      <w:r>
        <w:rPr>
          <w:rStyle w:val="VerbatimChar"/>
          <w:rFonts w:ascii="Arial" w:hAnsi="Arial"/>
        </w:rPr>
        <w:t xml:space="preserve"> example, because of any applicable exception or limitation to</w:t>
      </w:r>
      <w:r>
        <w:rPr>
          <w:rFonts w:ascii="Arial" w:hAnsi="Arial"/>
        </w:rPr>
        <w:br/>
      </w:r>
      <w:r>
        <w:rPr>
          <w:rStyle w:val="VerbatimChar"/>
          <w:rFonts w:ascii="Arial" w:hAnsi="Arial"/>
        </w:rPr>
        <w:t xml:space="preserve"> copyright--then that use is not regulated by the license. Our</w:t>
      </w:r>
      <w:r>
        <w:rPr>
          <w:rFonts w:ascii="Arial" w:hAnsi="Arial"/>
        </w:rPr>
        <w:br/>
      </w:r>
      <w:r>
        <w:rPr>
          <w:rStyle w:val="VerbatimChar"/>
          <w:rFonts w:ascii="Arial" w:hAnsi="Arial"/>
        </w:rPr>
        <w:t xml:space="preserve"> licenses grant only permissions under copyright and certain</w:t>
      </w:r>
      <w:r>
        <w:rPr>
          <w:rFonts w:ascii="Arial" w:hAnsi="Arial"/>
        </w:rPr>
        <w:br/>
      </w:r>
      <w:r>
        <w:rPr>
          <w:rStyle w:val="VerbatimChar"/>
          <w:rFonts w:ascii="Arial" w:hAnsi="Arial"/>
        </w:rPr>
        <w:t xml:space="preserve"> other rights that a licensor has authority to grant. Use of</w:t>
      </w:r>
      <w:r>
        <w:rPr>
          <w:rFonts w:ascii="Arial" w:hAnsi="Arial"/>
        </w:rPr>
        <w:br/>
      </w:r>
      <w:r>
        <w:rPr>
          <w:rStyle w:val="VerbatimChar"/>
          <w:rFonts w:ascii="Arial" w:hAnsi="Arial"/>
        </w:rPr>
        <w:t xml:space="preserve"> the licensed material may still be restricted for other</w:t>
      </w:r>
      <w:r>
        <w:rPr>
          <w:rFonts w:ascii="Arial" w:hAnsi="Arial"/>
        </w:rPr>
        <w:br/>
      </w:r>
      <w:r>
        <w:rPr>
          <w:rStyle w:val="VerbatimChar"/>
          <w:rFonts w:ascii="Arial" w:hAnsi="Arial"/>
        </w:rPr>
        <w:t xml:space="preserve"> reasons, including because others have copyright or other</w:t>
      </w:r>
      <w:r>
        <w:rPr>
          <w:rFonts w:ascii="Arial" w:hAnsi="Arial"/>
        </w:rPr>
        <w:br/>
      </w:r>
      <w:r>
        <w:rPr>
          <w:rStyle w:val="VerbatimChar"/>
          <w:rFonts w:ascii="Arial" w:hAnsi="Arial"/>
        </w:rPr>
        <w:t xml:space="preserve"> rights in the material. A licensor may make special requests,</w:t>
      </w:r>
      <w:r>
        <w:rPr>
          <w:rFonts w:ascii="Arial" w:hAnsi="Arial"/>
        </w:rPr>
        <w:br/>
      </w:r>
      <w:r>
        <w:rPr>
          <w:rStyle w:val="VerbatimChar"/>
          <w:rFonts w:ascii="Arial" w:hAnsi="Arial"/>
        </w:rPr>
        <w:t xml:space="preserve"> such as asking that all changes be marked or described.</w:t>
      </w:r>
      <w:r>
        <w:rPr>
          <w:rFonts w:ascii="Arial" w:hAnsi="Arial"/>
        </w:rPr>
        <w:br/>
      </w:r>
      <w:r>
        <w:rPr>
          <w:rStyle w:val="VerbatimChar"/>
          <w:rFonts w:ascii="Arial" w:hAnsi="Arial"/>
        </w:rPr>
        <w:t xml:space="preserve"> Although not required by our licenses, you are encouraged to</w:t>
      </w:r>
      <w:r>
        <w:rPr>
          <w:rFonts w:ascii="Arial" w:hAnsi="Arial"/>
        </w:rPr>
        <w:br/>
      </w:r>
      <w:r>
        <w:rPr>
          <w:rStyle w:val="VerbatimChar"/>
          <w:rFonts w:ascii="Arial" w:hAnsi="Arial"/>
        </w:rPr>
        <w:t xml:space="preserve"> respect those requests where reasonable. More considerations</w:t>
      </w:r>
      <w:r>
        <w:rPr>
          <w:rFonts w:ascii="Arial" w:hAnsi="Arial"/>
        </w:rPr>
        <w:br/>
      </w:r>
      <w:r>
        <w:rPr>
          <w:rStyle w:val="VerbatimChar"/>
          <w:rFonts w:ascii="Arial" w:hAnsi="Arial"/>
        </w:rPr>
        <w:t xml:space="preserve"> for the public:</w:t>
      </w:r>
      <w:r>
        <w:rPr>
          <w:rFonts w:ascii="Arial" w:hAnsi="Arial"/>
        </w:rPr>
        <w:br/>
      </w:r>
      <w:r>
        <w:rPr>
          <w:rStyle w:val="VerbatimChar"/>
          <w:rFonts w:ascii="Arial" w:hAnsi="Arial"/>
        </w:rPr>
        <w:t>wiki.creativecommons.org/</w:t>
      </w:r>
      <w:proofErr w:type="spellStart"/>
      <w:r>
        <w:rPr>
          <w:rStyle w:val="VerbatimChar"/>
          <w:rFonts w:ascii="Arial" w:hAnsi="Arial"/>
        </w:rPr>
        <w:t>Considerations_for_licensees</w:t>
      </w:r>
      <w:proofErr w:type="spellEnd"/>
    </w:p>
    <w:p w14:paraId="1CE59935" w14:textId="77777777" w:rsidR="001E2E9B" w:rsidRDefault="00000000">
      <w:pPr>
        <w:rPr>
          <w:rFonts w:ascii="Arial" w:hAnsi="Arial"/>
        </w:rPr>
      </w:pPr>
      <w:r>
        <w:rPr>
          <w:rFonts w:ascii="Arial" w:hAnsi="Arial"/>
          <w:noProof/>
        </w:rPr>
        <mc:AlternateContent>
          <mc:Choice Requires="wps">
            <w:drawing>
              <wp:inline distT="0" distB="0" distL="0" distR="0" wp14:anchorId="77CC962A" wp14:editId="7EA9BEAB">
                <wp:extent cx="5943600" cy="19050"/>
                <wp:effectExtent l="0" t="0" r="0" b="0"/>
                <wp:docPr id="11" name="Rectangle 1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14:paraId="2F335621" w14:textId="77777777" w:rsidR="001E2E9B" w:rsidRDefault="00000000">
      <w:pPr>
        <w:pStyle w:val="FirstParagraph"/>
        <w:rPr>
          <w:rFonts w:ascii="Arial" w:hAnsi="Arial"/>
        </w:rPr>
      </w:pPr>
      <w:r>
        <w:rPr>
          <w:rFonts w:ascii="Arial" w:hAnsi="Arial"/>
        </w:rPr>
        <w:t>Creative Commons Attribution-</w:t>
      </w:r>
      <w:proofErr w:type="spellStart"/>
      <w:r>
        <w:rPr>
          <w:rFonts w:ascii="Arial" w:hAnsi="Arial"/>
        </w:rPr>
        <w:t>NonCommercial</w:t>
      </w:r>
      <w:proofErr w:type="spellEnd"/>
      <w:r>
        <w:rPr>
          <w:rFonts w:ascii="Arial" w:hAnsi="Arial"/>
        </w:rPr>
        <w:t>-</w:t>
      </w:r>
      <w:proofErr w:type="spellStart"/>
      <w:r>
        <w:rPr>
          <w:rFonts w:ascii="Arial" w:hAnsi="Arial"/>
        </w:rPr>
        <w:t>ShareAlike</w:t>
      </w:r>
      <w:proofErr w:type="spellEnd"/>
      <w:r>
        <w:rPr>
          <w:rFonts w:ascii="Arial" w:hAnsi="Arial"/>
        </w:rPr>
        <w:t xml:space="preserve"> 4.0 International Public License</w:t>
      </w:r>
    </w:p>
    <w:p w14:paraId="5F7BFB97" w14:textId="77777777" w:rsidR="001E2E9B" w:rsidRDefault="00000000">
      <w:pPr>
        <w:pStyle w:val="BodyText"/>
        <w:rPr>
          <w:rFonts w:ascii="Arial" w:hAnsi="Arial"/>
        </w:rPr>
      </w:pPr>
      <w:r>
        <w:rPr>
          <w:rFonts w:ascii="Arial" w:hAnsi="Arial"/>
        </w:rPr>
        <w:t>By exercising the Licensed Rights (defined below), You accept and agree to be bound by the terms and conditions of this Creative Commons Attribution-</w:t>
      </w:r>
      <w:proofErr w:type="spellStart"/>
      <w:r>
        <w:rPr>
          <w:rFonts w:ascii="Arial" w:hAnsi="Arial"/>
        </w:rPr>
        <w:t>NonCommercial</w:t>
      </w:r>
      <w:proofErr w:type="spellEnd"/>
      <w:r>
        <w:rPr>
          <w:rFonts w:ascii="Arial" w:hAnsi="Arial"/>
        </w:rPr>
        <w:t>-</w:t>
      </w:r>
      <w:proofErr w:type="spellStart"/>
      <w:r>
        <w:rPr>
          <w:rFonts w:ascii="Arial" w:hAnsi="Arial"/>
        </w:rPr>
        <w:t>ShareAlike</w:t>
      </w:r>
      <w:proofErr w:type="spellEnd"/>
      <w:r>
        <w:rPr>
          <w:rFonts w:ascii="Arial" w:hAnsi="Arial"/>
        </w:rPr>
        <w:t xml:space="preserve"> 4.0 International Public License (“Public License”). To the extent this Public License may be interpreted as a contract, </w:t>
      </w:r>
      <w:proofErr w:type="gramStart"/>
      <w:r>
        <w:rPr>
          <w:rFonts w:ascii="Arial" w:hAnsi="Arial"/>
        </w:rPr>
        <w:t>You</w:t>
      </w:r>
      <w:proofErr w:type="gramEnd"/>
      <w:r>
        <w:rPr>
          <w:rFonts w:ascii="Arial" w:hAnsi="Arial"/>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326FB443" w14:textId="77777777" w:rsidR="001E2E9B" w:rsidRDefault="00000000">
      <w:pPr>
        <w:pStyle w:val="BodyText"/>
        <w:rPr>
          <w:rFonts w:ascii="Arial" w:hAnsi="Arial"/>
        </w:rPr>
      </w:pPr>
      <w:r>
        <w:rPr>
          <w:rFonts w:ascii="Arial" w:hAnsi="Arial"/>
        </w:rPr>
        <w:lastRenderedPageBreak/>
        <w:t>Section 1 – Definitions.</w:t>
      </w:r>
    </w:p>
    <w:p w14:paraId="0263311B" w14:textId="77777777" w:rsidR="001E2E9B" w:rsidRDefault="00000000">
      <w:pPr>
        <w:numPr>
          <w:ilvl w:val="0"/>
          <w:numId w:val="21"/>
        </w:numPr>
        <w:rPr>
          <w:rFonts w:ascii="Arial" w:hAnsi="Arial"/>
        </w:rPr>
      </w:pPr>
      <w:r>
        <w:rPr>
          <w:rFonts w:ascii="Arial" w:hAnsi="Arial"/>
        </w:rPr>
        <w:t>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325F8637" w14:textId="77777777" w:rsidR="001E2E9B" w:rsidRDefault="00000000">
      <w:pPr>
        <w:numPr>
          <w:ilvl w:val="0"/>
          <w:numId w:val="2"/>
        </w:numPr>
        <w:rPr>
          <w:rFonts w:ascii="Arial" w:hAnsi="Arial"/>
        </w:rPr>
      </w:pPr>
      <w:r>
        <w:rPr>
          <w:rFonts w:ascii="Arial" w:hAnsi="Arial"/>
        </w:rPr>
        <w:t>Adapter’s License means the license You apply to Your Copyright and Similar Rights in Your contributions to Adapted Material in accordance with the terms and conditions of this Public License.</w:t>
      </w:r>
    </w:p>
    <w:p w14:paraId="15ACC8AC" w14:textId="77777777" w:rsidR="001E2E9B" w:rsidRDefault="00000000">
      <w:pPr>
        <w:numPr>
          <w:ilvl w:val="0"/>
          <w:numId w:val="2"/>
        </w:numPr>
        <w:rPr>
          <w:rFonts w:ascii="Arial" w:hAnsi="Arial"/>
        </w:rPr>
      </w:pPr>
      <w:r>
        <w:rPr>
          <w:rFonts w:ascii="Arial" w:hAnsi="Arial"/>
        </w:rPr>
        <w:t>BY-NC-SA Compatible License means a license listed at creativecommons.org/</w:t>
      </w:r>
      <w:proofErr w:type="spellStart"/>
      <w:r>
        <w:rPr>
          <w:rFonts w:ascii="Arial" w:hAnsi="Arial"/>
        </w:rPr>
        <w:t>compatiblelicenses</w:t>
      </w:r>
      <w:proofErr w:type="spellEnd"/>
      <w:r>
        <w:rPr>
          <w:rFonts w:ascii="Arial" w:hAnsi="Arial"/>
        </w:rPr>
        <w:t>, approved by Creative Commons as essentially the equivalent of this Public License.</w:t>
      </w:r>
    </w:p>
    <w:p w14:paraId="209B2D0D" w14:textId="77777777" w:rsidR="001E2E9B" w:rsidRDefault="00000000">
      <w:pPr>
        <w:numPr>
          <w:ilvl w:val="0"/>
          <w:numId w:val="2"/>
        </w:numPr>
        <w:rPr>
          <w:rFonts w:ascii="Arial" w:hAnsi="Arial"/>
        </w:rPr>
      </w:pPr>
      <w:r>
        <w:rPr>
          <w:rFonts w:ascii="Arial" w:hAnsi="Arial"/>
        </w:rPr>
        <w:t>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14:paraId="7C1C18E5" w14:textId="77777777" w:rsidR="001E2E9B" w:rsidRDefault="00000000">
      <w:pPr>
        <w:numPr>
          <w:ilvl w:val="0"/>
          <w:numId w:val="2"/>
        </w:numPr>
        <w:rPr>
          <w:rFonts w:ascii="Arial" w:hAnsi="Arial"/>
        </w:rPr>
      </w:pPr>
      <w:r>
        <w:rPr>
          <w:rFonts w:ascii="Arial" w:hAnsi="Arial"/>
        </w:rPr>
        <w:t>Effective Technological Measures means those measures that, in the absence of proper authority, may not be circumvented under laws fulfilling obligations under Article 11 of the WIPO Copyright Treaty adopted on December 20, 1996, and/or similar international agreements.</w:t>
      </w:r>
    </w:p>
    <w:p w14:paraId="5CF40CD7" w14:textId="77777777" w:rsidR="001E2E9B" w:rsidRDefault="00000000">
      <w:pPr>
        <w:numPr>
          <w:ilvl w:val="0"/>
          <w:numId w:val="2"/>
        </w:numPr>
        <w:rPr>
          <w:rFonts w:ascii="Arial" w:hAnsi="Arial"/>
        </w:rPr>
      </w:pPr>
      <w:r>
        <w:rPr>
          <w:rFonts w:ascii="Arial" w:hAnsi="Arial"/>
        </w:rPr>
        <w:t>Exceptions and Limitations means fair use, fair dealing, and/or any other exception or limitation to Copyright and Similar Rights that applies to Your use of the Licensed Material.</w:t>
      </w:r>
    </w:p>
    <w:p w14:paraId="199D737E" w14:textId="77777777" w:rsidR="001E2E9B" w:rsidRDefault="00000000">
      <w:pPr>
        <w:numPr>
          <w:ilvl w:val="0"/>
          <w:numId w:val="2"/>
        </w:numPr>
        <w:rPr>
          <w:rFonts w:ascii="Arial" w:hAnsi="Arial"/>
        </w:rPr>
      </w:pPr>
      <w:r>
        <w:rPr>
          <w:rFonts w:ascii="Arial" w:hAnsi="Arial"/>
        </w:rPr>
        <w:t xml:space="preserve">License Elements means the license attributes listed in the name of a Creative Commons Public License. The License Elements of this Public License are Attribution, </w:t>
      </w:r>
      <w:proofErr w:type="spellStart"/>
      <w:r>
        <w:rPr>
          <w:rFonts w:ascii="Arial" w:hAnsi="Arial"/>
        </w:rPr>
        <w:t>NonCommercial</w:t>
      </w:r>
      <w:proofErr w:type="spellEnd"/>
      <w:r>
        <w:rPr>
          <w:rFonts w:ascii="Arial" w:hAnsi="Arial"/>
        </w:rPr>
        <w:t xml:space="preserve">, and </w:t>
      </w:r>
      <w:proofErr w:type="spellStart"/>
      <w:r>
        <w:rPr>
          <w:rFonts w:ascii="Arial" w:hAnsi="Arial"/>
        </w:rPr>
        <w:t>ShareAlike</w:t>
      </w:r>
      <w:proofErr w:type="spellEnd"/>
      <w:r>
        <w:rPr>
          <w:rFonts w:ascii="Arial" w:hAnsi="Arial"/>
        </w:rPr>
        <w:t>.</w:t>
      </w:r>
    </w:p>
    <w:p w14:paraId="48646504" w14:textId="77777777" w:rsidR="001E2E9B" w:rsidRDefault="00000000">
      <w:pPr>
        <w:numPr>
          <w:ilvl w:val="0"/>
          <w:numId w:val="2"/>
        </w:numPr>
        <w:rPr>
          <w:rFonts w:ascii="Arial" w:hAnsi="Arial"/>
        </w:rPr>
      </w:pPr>
      <w:r>
        <w:rPr>
          <w:rFonts w:ascii="Arial" w:hAnsi="Arial"/>
        </w:rPr>
        <w:t>Licensed Material means the artistic or literary work, database, or other material to which the Licensor applied this Public License.</w:t>
      </w:r>
    </w:p>
    <w:p w14:paraId="4E8425CA" w14:textId="77777777" w:rsidR="001E2E9B" w:rsidRDefault="00000000">
      <w:pPr>
        <w:numPr>
          <w:ilvl w:val="0"/>
          <w:numId w:val="2"/>
        </w:numPr>
        <w:rPr>
          <w:rFonts w:ascii="Arial" w:hAnsi="Arial"/>
        </w:rPr>
      </w:pPr>
      <w:r>
        <w:rPr>
          <w:rFonts w:ascii="Arial" w:hAnsi="Arial"/>
        </w:rPr>
        <w:t>Licensed Rights means the rights granted to You subject to the terms and conditions of this Public License, which are limited to all Copyright and Similar Rights that apply to Your use of the Licensed Material and that the Licensor has authority to license.</w:t>
      </w:r>
    </w:p>
    <w:p w14:paraId="3EAAA055" w14:textId="77777777" w:rsidR="001E2E9B" w:rsidRDefault="00000000">
      <w:pPr>
        <w:numPr>
          <w:ilvl w:val="0"/>
          <w:numId w:val="2"/>
        </w:numPr>
        <w:rPr>
          <w:rFonts w:ascii="Arial" w:hAnsi="Arial"/>
        </w:rPr>
      </w:pPr>
      <w:r>
        <w:rPr>
          <w:rFonts w:ascii="Arial" w:hAnsi="Arial"/>
        </w:rPr>
        <w:t>Licensor means the individual(s) or entity(</w:t>
      </w:r>
      <w:proofErr w:type="spellStart"/>
      <w:r>
        <w:rPr>
          <w:rFonts w:ascii="Arial" w:hAnsi="Arial"/>
        </w:rPr>
        <w:t>ies</w:t>
      </w:r>
      <w:proofErr w:type="spellEnd"/>
      <w:r>
        <w:rPr>
          <w:rFonts w:ascii="Arial" w:hAnsi="Arial"/>
        </w:rPr>
        <w:t>) granting rights under this Public License.</w:t>
      </w:r>
    </w:p>
    <w:p w14:paraId="32D5B093" w14:textId="77777777" w:rsidR="001E2E9B" w:rsidRDefault="00000000">
      <w:pPr>
        <w:numPr>
          <w:ilvl w:val="0"/>
          <w:numId w:val="2"/>
        </w:numPr>
        <w:rPr>
          <w:rFonts w:ascii="Arial" w:hAnsi="Arial"/>
        </w:rPr>
      </w:pPr>
      <w:proofErr w:type="spellStart"/>
      <w:r>
        <w:rPr>
          <w:rFonts w:ascii="Arial" w:hAnsi="Arial"/>
        </w:rPr>
        <w:lastRenderedPageBreak/>
        <w:t>NonCommercial</w:t>
      </w:r>
      <w:proofErr w:type="spellEnd"/>
      <w:r>
        <w:rPr>
          <w:rFonts w:ascii="Arial" w:hAnsi="Arial"/>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w:t>
      </w:r>
      <w:proofErr w:type="spellStart"/>
      <w:r>
        <w:rPr>
          <w:rFonts w:ascii="Arial" w:hAnsi="Arial"/>
        </w:rPr>
        <w:t>NonCommercial</w:t>
      </w:r>
      <w:proofErr w:type="spellEnd"/>
      <w:r>
        <w:rPr>
          <w:rFonts w:ascii="Arial" w:hAnsi="Arial"/>
        </w:rPr>
        <w:t xml:space="preserve"> provided there is no payment of monetary compensation in connection with the exchange.</w:t>
      </w:r>
    </w:p>
    <w:p w14:paraId="4AE3CD1F" w14:textId="77777777" w:rsidR="001E2E9B" w:rsidRDefault="00000000">
      <w:pPr>
        <w:numPr>
          <w:ilvl w:val="0"/>
          <w:numId w:val="2"/>
        </w:numPr>
        <w:rPr>
          <w:rFonts w:ascii="Arial" w:hAnsi="Arial"/>
        </w:rPr>
      </w:pPr>
      <w:r>
        <w:rPr>
          <w:rFonts w:ascii="Arial" w:hAnsi="Arial"/>
        </w:rPr>
        <w:t>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2040F04F" w14:textId="77777777" w:rsidR="001E2E9B" w:rsidRDefault="00000000">
      <w:pPr>
        <w:numPr>
          <w:ilvl w:val="0"/>
          <w:numId w:val="2"/>
        </w:numPr>
        <w:rPr>
          <w:rFonts w:ascii="Arial" w:hAnsi="Arial"/>
        </w:rPr>
      </w:pPr>
      <w:r>
        <w:rPr>
          <w:rFonts w:ascii="Arial" w:hAnsi="Arial"/>
        </w:rPr>
        <w:t>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764FDC90" w14:textId="77777777" w:rsidR="001E2E9B" w:rsidRDefault="00000000">
      <w:pPr>
        <w:numPr>
          <w:ilvl w:val="0"/>
          <w:numId w:val="2"/>
        </w:numPr>
        <w:rPr>
          <w:rFonts w:ascii="Arial" w:hAnsi="Arial"/>
        </w:rPr>
      </w:pPr>
      <w:r>
        <w:rPr>
          <w:rFonts w:ascii="Arial" w:hAnsi="Arial"/>
        </w:rPr>
        <w:t xml:space="preserve">You </w:t>
      </w:r>
      <w:proofErr w:type="gramStart"/>
      <w:r>
        <w:rPr>
          <w:rFonts w:ascii="Arial" w:hAnsi="Arial"/>
        </w:rPr>
        <w:t>means</w:t>
      </w:r>
      <w:proofErr w:type="gramEnd"/>
      <w:r>
        <w:rPr>
          <w:rFonts w:ascii="Arial" w:hAnsi="Arial"/>
        </w:rPr>
        <w:t xml:space="preserve"> the individual or entity exercising the Licensed Rights under this Public License. </w:t>
      </w:r>
      <w:proofErr w:type="gramStart"/>
      <w:r>
        <w:rPr>
          <w:rFonts w:ascii="Arial" w:hAnsi="Arial"/>
        </w:rPr>
        <w:t>Your</w:t>
      </w:r>
      <w:proofErr w:type="gramEnd"/>
      <w:r>
        <w:rPr>
          <w:rFonts w:ascii="Arial" w:hAnsi="Arial"/>
        </w:rPr>
        <w:t xml:space="preserve"> has a corresponding meaning.</w:t>
      </w:r>
    </w:p>
    <w:p w14:paraId="70CD86A8" w14:textId="77777777" w:rsidR="001E2E9B" w:rsidRDefault="00000000">
      <w:pPr>
        <w:pStyle w:val="FirstParagraph"/>
        <w:rPr>
          <w:rFonts w:ascii="Arial" w:hAnsi="Arial"/>
        </w:rPr>
      </w:pPr>
      <w:r>
        <w:rPr>
          <w:rFonts w:ascii="Arial" w:hAnsi="Arial"/>
        </w:rPr>
        <w:t>Section 2 – Scope.</w:t>
      </w:r>
    </w:p>
    <w:p w14:paraId="17B3CF19" w14:textId="77777777" w:rsidR="001E2E9B" w:rsidRDefault="00000000">
      <w:pPr>
        <w:numPr>
          <w:ilvl w:val="0"/>
          <w:numId w:val="22"/>
        </w:numPr>
        <w:rPr>
          <w:rFonts w:ascii="Arial" w:hAnsi="Arial"/>
        </w:rPr>
      </w:pPr>
      <w:r>
        <w:rPr>
          <w:rFonts w:ascii="Arial" w:hAnsi="Arial"/>
        </w:rPr>
        <w:t>License grant.</w:t>
      </w:r>
    </w:p>
    <w:p w14:paraId="681CB37E" w14:textId="77777777" w:rsidR="001E2E9B" w:rsidRDefault="00000000">
      <w:pPr>
        <w:numPr>
          <w:ilvl w:val="1"/>
          <w:numId w:val="23"/>
        </w:numPr>
        <w:rPr>
          <w:rFonts w:ascii="Arial" w:hAnsi="Arial"/>
        </w:rPr>
      </w:pPr>
      <w:r>
        <w:rPr>
          <w:rFonts w:ascii="Arial" w:hAnsi="Arial"/>
        </w:rPr>
        <w:t>Subject to the terms and conditions of this Public License, the Licensor hereby grants You a worldwide, royalty-free, non-sublicensable, non-exclusive, irrevocable license to exercise the Licensed Rights in the Licensed Material to:</w:t>
      </w:r>
    </w:p>
    <w:p w14:paraId="301ED891" w14:textId="77777777" w:rsidR="001E2E9B" w:rsidRDefault="00000000">
      <w:pPr>
        <w:numPr>
          <w:ilvl w:val="2"/>
          <w:numId w:val="24"/>
        </w:numPr>
        <w:rPr>
          <w:rFonts w:ascii="Arial" w:hAnsi="Arial"/>
        </w:rPr>
      </w:pPr>
      <w:r>
        <w:rPr>
          <w:rFonts w:ascii="Arial" w:hAnsi="Arial"/>
        </w:rPr>
        <w:t xml:space="preserve">reproduce and Share the Licensed Material, in whole or in part, for </w:t>
      </w:r>
      <w:proofErr w:type="spellStart"/>
      <w:r>
        <w:rPr>
          <w:rFonts w:ascii="Arial" w:hAnsi="Arial"/>
        </w:rPr>
        <w:t>NonCommercial</w:t>
      </w:r>
      <w:proofErr w:type="spellEnd"/>
      <w:r>
        <w:rPr>
          <w:rFonts w:ascii="Arial" w:hAnsi="Arial"/>
        </w:rPr>
        <w:t xml:space="preserve"> purposes only; and</w:t>
      </w:r>
    </w:p>
    <w:p w14:paraId="2A670CD1" w14:textId="77777777" w:rsidR="001E2E9B" w:rsidRDefault="00000000">
      <w:pPr>
        <w:numPr>
          <w:ilvl w:val="2"/>
          <w:numId w:val="25"/>
        </w:numPr>
        <w:rPr>
          <w:rFonts w:ascii="Arial" w:hAnsi="Arial"/>
        </w:rPr>
      </w:pPr>
      <w:r>
        <w:rPr>
          <w:rFonts w:ascii="Arial" w:hAnsi="Arial"/>
        </w:rPr>
        <w:t xml:space="preserve">produce, reproduce, and Share Adapted Material for </w:t>
      </w:r>
      <w:proofErr w:type="spellStart"/>
      <w:r>
        <w:rPr>
          <w:rFonts w:ascii="Arial" w:hAnsi="Arial"/>
        </w:rPr>
        <w:t>NonCommercial</w:t>
      </w:r>
      <w:proofErr w:type="spellEnd"/>
      <w:r>
        <w:rPr>
          <w:rFonts w:ascii="Arial" w:hAnsi="Arial"/>
        </w:rPr>
        <w:t xml:space="preserve"> purposes only.</w:t>
      </w:r>
    </w:p>
    <w:p w14:paraId="4E63751B" w14:textId="77777777" w:rsidR="001E2E9B" w:rsidRDefault="00000000">
      <w:pPr>
        <w:numPr>
          <w:ilvl w:val="1"/>
          <w:numId w:val="4"/>
        </w:numPr>
        <w:rPr>
          <w:rFonts w:ascii="Arial" w:hAnsi="Arial"/>
        </w:rPr>
      </w:pPr>
      <w:r>
        <w:rPr>
          <w:rFonts w:ascii="Arial" w:hAnsi="Arial"/>
        </w:rPr>
        <w:t>Exceptions and Limitations. For the avoidance of doubt, where Exceptions and Limitations apply to Your use, this Public License does not apply, and You do not need to comply with its terms and conditions.</w:t>
      </w:r>
    </w:p>
    <w:p w14:paraId="58907C13" w14:textId="77777777" w:rsidR="001E2E9B" w:rsidRDefault="00000000">
      <w:pPr>
        <w:numPr>
          <w:ilvl w:val="1"/>
          <w:numId w:val="4"/>
        </w:numPr>
        <w:rPr>
          <w:rFonts w:ascii="Arial" w:hAnsi="Arial"/>
        </w:rPr>
      </w:pPr>
      <w:r>
        <w:rPr>
          <w:rFonts w:ascii="Arial" w:hAnsi="Arial"/>
        </w:rPr>
        <w:t>Term. The term of this Public License is specified in Section 6(a).</w:t>
      </w:r>
    </w:p>
    <w:p w14:paraId="39F4DAFD" w14:textId="77777777" w:rsidR="001E2E9B" w:rsidRDefault="00000000">
      <w:pPr>
        <w:numPr>
          <w:ilvl w:val="1"/>
          <w:numId w:val="4"/>
        </w:numPr>
        <w:rPr>
          <w:rFonts w:ascii="Arial" w:hAnsi="Arial"/>
        </w:rPr>
      </w:pPr>
      <w:r>
        <w:rPr>
          <w:rFonts w:ascii="Arial" w:hAnsi="Arial"/>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w:t>
      </w:r>
      <w:r>
        <w:rPr>
          <w:rFonts w:ascii="Arial" w:hAnsi="Arial"/>
        </w:rPr>
        <w:lastRenderedPageBreak/>
        <w:t>Measures. For purposes of this Public License, simply making modifications authorized by this Section 2(a)</w:t>
      </w:r>
    </w:p>
    <w:p w14:paraId="0181FFF2" w14:textId="77777777" w:rsidR="001E2E9B" w:rsidRDefault="00000000">
      <w:pPr>
        <w:pStyle w:val="Compact"/>
        <w:numPr>
          <w:ilvl w:val="2"/>
          <w:numId w:val="26"/>
        </w:numPr>
        <w:rPr>
          <w:rFonts w:ascii="Arial" w:hAnsi="Arial"/>
        </w:rPr>
      </w:pPr>
      <w:r>
        <w:rPr>
          <w:rFonts w:ascii="Arial" w:hAnsi="Arial"/>
        </w:rPr>
        <w:t>never produces Adapted Material.</w:t>
      </w:r>
    </w:p>
    <w:p w14:paraId="734486D5" w14:textId="77777777" w:rsidR="001E2E9B" w:rsidRDefault="00000000">
      <w:pPr>
        <w:numPr>
          <w:ilvl w:val="1"/>
          <w:numId w:val="4"/>
        </w:numPr>
        <w:rPr>
          <w:rFonts w:ascii="Arial" w:hAnsi="Arial"/>
        </w:rPr>
      </w:pPr>
      <w:r>
        <w:rPr>
          <w:rFonts w:ascii="Arial" w:hAnsi="Arial"/>
        </w:rPr>
        <w:t>Downstream recipients.</w:t>
      </w:r>
    </w:p>
    <w:p w14:paraId="26F581C2" w14:textId="77777777" w:rsidR="001E2E9B" w:rsidRDefault="00000000">
      <w:pPr>
        <w:numPr>
          <w:ilvl w:val="2"/>
          <w:numId w:val="27"/>
        </w:numPr>
        <w:rPr>
          <w:rFonts w:ascii="Arial" w:hAnsi="Arial"/>
        </w:rPr>
      </w:pPr>
      <w:r>
        <w:rPr>
          <w:rFonts w:ascii="Arial" w:hAnsi="Arial"/>
        </w:rPr>
        <w:t>Offer from the Licensor – Licensed Material. Every recipient of the Licensed Material automatically receives an offer from the Licensor to exercise the Licensed Rights under the terms and conditions of this Public License.</w:t>
      </w:r>
    </w:p>
    <w:p w14:paraId="337FAF8B" w14:textId="77777777" w:rsidR="001E2E9B" w:rsidRDefault="00000000">
      <w:pPr>
        <w:numPr>
          <w:ilvl w:val="2"/>
          <w:numId w:val="28"/>
        </w:numPr>
        <w:rPr>
          <w:rFonts w:ascii="Arial" w:hAnsi="Arial"/>
        </w:rPr>
      </w:pPr>
      <w:r>
        <w:rPr>
          <w:rFonts w:ascii="Arial" w:hAnsi="Arial"/>
        </w:rPr>
        <w:t>Additional offer from the Licensor – Adapted Material. Every recipient of Adapted Material from You automatically receives an offer from the Licensor to exercise the Licensed Rights in the Adapted Material under the conditions of the Adapter’s License You apply.</w:t>
      </w:r>
    </w:p>
    <w:p w14:paraId="447E2696" w14:textId="77777777" w:rsidR="001E2E9B" w:rsidRDefault="00000000">
      <w:pPr>
        <w:numPr>
          <w:ilvl w:val="2"/>
          <w:numId w:val="29"/>
        </w:numPr>
        <w:rPr>
          <w:rFonts w:ascii="Arial" w:hAnsi="Arial"/>
        </w:rPr>
      </w:pPr>
      <w:r>
        <w:rPr>
          <w:rFonts w:ascii="Arial" w:hAnsi="Arial"/>
        </w:rPr>
        <w:t>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14:paraId="369B2016" w14:textId="77777777" w:rsidR="001E2E9B" w:rsidRDefault="00000000">
      <w:pPr>
        <w:numPr>
          <w:ilvl w:val="1"/>
          <w:numId w:val="4"/>
        </w:numPr>
        <w:rPr>
          <w:rFonts w:ascii="Arial" w:hAnsi="Arial"/>
        </w:rPr>
      </w:pPr>
      <w:r>
        <w:rPr>
          <w:rFonts w:ascii="Arial" w:hAnsi="Arial"/>
        </w:rPr>
        <w:t>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w:t>
      </w:r>
      <w:proofErr w:type="spellStart"/>
      <w:r>
        <w:rPr>
          <w:rFonts w:ascii="Arial" w:hAnsi="Arial"/>
        </w:rPr>
        <w:t>i</w:t>
      </w:r>
      <w:proofErr w:type="spellEnd"/>
      <w:r>
        <w:rPr>
          <w:rFonts w:ascii="Arial" w:hAnsi="Arial"/>
        </w:rPr>
        <w:t>).</w:t>
      </w:r>
    </w:p>
    <w:p w14:paraId="782AAC6D" w14:textId="77777777" w:rsidR="001E2E9B" w:rsidRDefault="00000000">
      <w:pPr>
        <w:numPr>
          <w:ilvl w:val="0"/>
          <w:numId w:val="30"/>
        </w:numPr>
        <w:rPr>
          <w:rFonts w:ascii="Arial" w:hAnsi="Arial"/>
        </w:rPr>
      </w:pPr>
      <w:r>
        <w:rPr>
          <w:rFonts w:ascii="Arial" w:hAnsi="Arial"/>
        </w:rPr>
        <w:t>Other rights.</w:t>
      </w:r>
    </w:p>
    <w:p w14:paraId="1825D9E5" w14:textId="77777777" w:rsidR="001E2E9B" w:rsidRDefault="00000000">
      <w:pPr>
        <w:numPr>
          <w:ilvl w:val="1"/>
          <w:numId w:val="31"/>
        </w:numPr>
        <w:rPr>
          <w:rFonts w:ascii="Arial" w:hAnsi="Arial"/>
        </w:rPr>
      </w:pPr>
      <w:r>
        <w:rPr>
          <w:rFonts w:ascii="Arial" w:hAnsi="Arial"/>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7F24E940" w14:textId="77777777" w:rsidR="001E2E9B" w:rsidRDefault="00000000">
      <w:pPr>
        <w:numPr>
          <w:ilvl w:val="1"/>
          <w:numId w:val="32"/>
        </w:numPr>
        <w:rPr>
          <w:rFonts w:ascii="Arial" w:hAnsi="Arial"/>
        </w:rPr>
      </w:pPr>
      <w:r>
        <w:rPr>
          <w:rFonts w:ascii="Arial" w:hAnsi="Arial"/>
        </w:rPr>
        <w:t>Patent and trademark rights are not licensed under this Public License.</w:t>
      </w:r>
    </w:p>
    <w:p w14:paraId="46152BE5" w14:textId="77777777" w:rsidR="001E2E9B" w:rsidRDefault="00000000">
      <w:pPr>
        <w:numPr>
          <w:ilvl w:val="1"/>
          <w:numId w:val="33"/>
        </w:numPr>
        <w:rPr>
          <w:rFonts w:ascii="Arial" w:hAnsi="Arial"/>
        </w:rPr>
      </w:pPr>
      <w:r>
        <w:rPr>
          <w:rFonts w:ascii="Arial" w:hAnsi="Arial"/>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w:t>
      </w:r>
      <w:proofErr w:type="spellStart"/>
      <w:r>
        <w:rPr>
          <w:rFonts w:ascii="Arial" w:hAnsi="Arial"/>
        </w:rPr>
        <w:t>NonCommercial</w:t>
      </w:r>
      <w:proofErr w:type="spellEnd"/>
      <w:r>
        <w:rPr>
          <w:rFonts w:ascii="Arial" w:hAnsi="Arial"/>
        </w:rPr>
        <w:t xml:space="preserve"> purposes.</w:t>
      </w:r>
    </w:p>
    <w:p w14:paraId="3541BC8B" w14:textId="77777777" w:rsidR="001E2E9B" w:rsidRDefault="00000000">
      <w:pPr>
        <w:pStyle w:val="FirstParagraph"/>
        <w:rPr>
          <w:rFonts w:ascii="Arial" w:hAnsi="Arial"/>
        </w:rPr>
      </w:pPr>
      <w:r>
        <w:rPr>
          <w:rFonts w:ascii="Arial" w:hAnsi="Arial"/>
        </w:rPr>
        <w:t>Section 3 – License Conditions.</w:t>
      </w:r>
    </w:p>
    <w:p w14:paraId="35EAFDDC" w14:textId="77777777" w:rsidR="001E2E9B" w:rsidRDefault="00000000">
      <w:pPr>
        <w:pStyle w:val="BodyText"/>
        <w:rPr>
          <w:rFonts w:ascii="Arial" w:hAnsi="Arial"/>
        </w:rPr>
      </w:pPr>
      <w:r>
        <w:rPr>
          <w:rFonts w:ascii="Arial" w:hAnsi="Arial"/>
        </w:rPr>
        <w:lastRenderedPageBreak/>
        <w:t>Your exercise of the Licensed Rights is expressly made subject to the following conditions.</w:t>
      </w:r>
    </w:p>
    <w:p w14:paraId="1319A0D7" w14:textId="77777777" w:rsidR="001E2E9B" w:rsidRDefault="00000000">
      <w:pPr>
        <w:numPr>
          <w:ilvl w:val="0"/>
          <w:numId w:val="34"/>
        </w:numPr>
        <w:rPr>
          <w:rFonts w:ascii="Arial" w:hAnsi="Arial"/>
        </w:rPr>
      </w:pPr>
      <w:r>
        <w:rPr>
          <w:rFonts w:ascii="Arial" w:hAnsi="Arial"/>
        </w:rPr>
        <w:t>Attribution.</w:t>
      </w:r>
    </w:p>
    <w:p w14:paraId="593C0942" w14:textId="77777777" w:rsidR="001E2E9B" w:rsidRDefault="00000000">
      <w:pPr>
        <w:numPr>
          <w:ilvl w:val="1"/>
          <w:numId w:val="35"/>
        </w:numPr>
        <w:rPr>
          <w:rFonts w:ascii="Arial" w:hAnsi="Arial"/>
        </w:rPr>
      </w:pPr>
      <w:r>
        <w:rPr>
          <w:rFonts w:ascii="Arial" w:hAnsi="Arial"/>
        </w:rPr>
        <w:t>If You Share the Licensed Material (including in modified form), You must:</w:t>
      </w:r>
    </w:p>
    <w:p w14:paraId="6F3C08CF" w14:textId="77777777" w:rsidR="001E2E9B" w:rsidRDefault="00000000">
      <w:pPr>
        <w:numPr>
          <w:ilvl w:val="2"/>
          <w:numId w:val="36"/>
        </w:numPr>
        <w:rPr>
          <w:rFonts w:ascii="Arial" w:hAnsi="Arial"/>
        </w:rPr>
      </w:pPr>
      <w:r>
        <w:rPr>
          <w:rFonts w:ascii="Arial" w:hAnsi="Arial"/>
        </w:rPr>
        <w:t>retain the following if it is supplied by the Licensor with the Licensed Material:</w:t>
      </w:r>
    </w:p>
    <w:p w14:paraId="6D2AD340" w14:textId="77777777" w:rsidR="001E2E9B" w:rsidRDefault="00000000">
      <w:pPr>
        <w:numPr>
          <w:ilvl w:val="3"/>
          <w:numId w:val="37"/>
        </w:numPr>
        <w:rPr>
          <w:rFonts w:ascii="Arial" w:hAnsi="Arial"/>
        </w:rPr>
      </w:pPr>
      <w:r>
        <w:rPr>
          <w:rFonts w:ascii="Arial" w:hAnsi="Arial"/>
        </w:rPr>
        <w:t>identification of the creator(s) of the Licensed Material and any others designated to receive attribution, in any reasonable manner requested by the Licensor (including by pseudonym if designated</w:t>
      </w:r>
      <w:proofErr w:type="gramStart"/>
      <w:r>
        <w:rPr>
          <w:rFonts w:ascii="Arial" w:hAnsi="Arial"/>
        </w:rPr>
        <w:t>);</w:t>
      </w:r>
      <w:proofErr w:type="gramEnd"/>
    </w:p>
    <w:p w14:paraId="1EF72760" w14:textId="77777777" w:rsidR="001E2E9B" w:rsidRDefault="00000000">
      <w:pPr>
        <w:numPr>
          <w:ilvl w:val="3"/>
          <w:numId w:val="12"/>
        </w:numPr>
        <w:rPr>
          <w:rFonts w:ascii="Arial" w:hAnsi="Arial"/>
        </w:rPr>
      </w:pPr>
      <w:r>
        <w:rPr>
          <w:rFonts w:ascii="Arial" w:hAnsi="Arial"/>
        </w:rPr>
        <w:t xml:space="preserve">a copyright </w:t>
      </w:r>
      <w:proofErr w:type="gramStart"/>
      <w:r>
        <w:rPr>
          <w:rFonts w:ascii="Arial" w:hAnsi="Arial"/>
        </w:rPr>
        <w:t>notice;</w:t>
      </w:r>
      <w:proofErr w:type="gramEnd"/>
    </w:p>
    <w:p w14:paraId="0AAE61B9" w14:textId="77777777" w:rsidR="001E2E9B" w:rsidRDefault="00000000">
      <w:pPr>
        <w:numPr>
          <w:ilvl w:val="3"/>
          <w:numId w:val="12"/>
        </w:numPr>
        <w:rPr>
          <w:rFonts w:ascii="Arial" w:hAnsi="Arial"/>
        </w:rPr>
      </w:pPr>
      <w:r>
        <w:rPr>
          <w:rFonts w:ascii="Arial" w:hAnsi="Arial"/>
        </w:rPr>
        <w:t xml:space="preserve">a notice that refers to this Public </w:t>
      </w:r>
      <w:proofErr w:type="gramStart"/>
      <w:r>
        <w:rPr>
          <w:rFonts w:ascii="Arial" w:hAnsi="Arial"/>
        </w:rPr>
        <w:t>License;</w:t>
      </w:r>
      <w:proofErr w:type="gramEnd"/>
    </w:p>
    <w:p w14:paraId="5EE7B37F" w14:textId="77777777" w:rsidR="001E2E9B" w:rsidRDefault="00000000">
      <w:pPr>
        <w:numPr>
          <w:ilvl w:val="3"/>
          <w:numId w:val="12"/>
        </w:numPr>
        <w:rPr>
          <w:rFonts w:ascii="Arial" w:hAnsi="Arial"/>
        </w:rPr>
      </w:pPr>
      <w:r>
        <w:rPr>
          <w:rFonts w:ascii="Arial" w:hAnsi="Arial"/>
        </w:rPr>
        <w:t xml:space="preserve">a notice that refers to the disclaimer of </w:t>
      </w:r>
      <w:proofErr w:type="gramStart"/>
      <w:r>
        <w:rPr>
          <w:rFonts w:ascii="Arial" w:hAnsi="Arial"/>
        </w:rPr>
        <w:t>warranties;</w:t>
      </w:r>
      <w:proofErr w:type="gramEnd"/>
    </w:p>
    <w:p w14:paraId="79DDFF4D" w14:textId="77777777" w:rsidR="001E2E9B" w:rsidRDefault="00000000">
      <w:pPr>
        <w:numPr>
          <w:ilvl w:val="3"/>
          <w:numId w:val="12"/>
        </w:numPr>
        <w:rPr>
          <w:rFonts w:ascii="Arial" w:hAnsi="Arial"/>
        </w:rPr>
      </w:pPr>
      <w:r>
        <w:rPr>
          <w:rFonts w:ascii="Arial" w:hAnsi="Arial"/>
        </w:rPr>
        <w:t xml:space="preserve">a URI or hyperlink to the Licensed Material to the extent reasonably </w:t>
      </w:r>
      <w:proofErr w:type="gramStart"/>
      <w:r>
        <w:rPr>
          <w:rFonts w:ascii="Arial" w:hAnsi="Arial"/>
        </w:rPr>
        <w:t>practicable;</w:t>
      </w:r>
      <w:proofErr w:type="gramEnd"/>
    </w:p>
    <w:p w14:paraId="549829F4" w14:textId="77777777" w:rsidR="001E2E9B" w:rsidRDefault="00000000">
      <w:pPr>
        <w:numPr>
          <w:ilvl w:val="2"/>
          <w:numId w:val="38"/>
        </w:numPr>
        <w:rPr>
          <w:rFonts w:ascii="Arial" w:hAnsi="Arial"/>
        </w:rPr>
      </w:pPr>
      <w:r>
        <w:rPr>
          <w:rFonts w:ascii="Arial" w:hAnsi="Arial"/>
        </w:rPr>
        <w:t>indicate if You modified the Licensed Material and retain an indication of any previous modifications; and</w:t>
      </w:r>
    </w:p>
    <w:p w14:paraId="6C8E4E94" w14:textId="77777777" w:rsidR="001E2E9B" w:rsidRDefault="00000000">
      <w:pPr>
        <w:numPr>
          <w:ilvl w:val="2"/>
          <w:numId w:val="39"/>
        </w:numPr>
        <w:rPr>
          <w:rFonts w:ascii="Arial" w:hAnsi="Arial"/>
        </w:rPr>
      </w:pPr>
      <w:r>
        <w:rPr>
          <w:rFonts w:ascii="Arial" w:hAnsi="Arial"/>
        </w:rPr>
        <w:t>indicate the Licensed Material is licensed under this Public License, and include the text of, or the URI or hyperlink to, this Public License.</w:t>
      </w:r>
    </w:p>
    <w:p w14:paraId="2A6974E9" w14:textId="77777777" w:rsidR="001E2E9B" w:rsidRDefault="00000000">
      <w:pPr>
        <w:numPr>
          <w:ilvl w:val="1"/>
          <w:numId w:val="40"/>
        </w:numPr>
        <w:rPr>
          <w:rFonts w:ascii="Arial" w:hAnsi="Arial"/>
        </w:rPr>
      </w:pPr>
      <w:r>
        <w:rPr>
          <w:rFonts w:ascii="Arial" w:hAnsi="Arial"/>
        </w:rPr>
        <w:t>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14:paraId="2AB6CCE9" w14:textId="77777777" w:rsidR="001E2E9B" w:rsidRDefault="00000000">
      <w:pPr>
        <w:numPr>
          <w:ilvl w:val="1"/>
          <w:numId w:val="41"/>
        </w:numPr>
        <w:rPr>
          <w:rFonts w:ascii="Arial" w:hAnsi="Arial"/>
        </w:rPr>
      </w:pPr>
      <w:r>
        <w:rPr>
          <w:rFonts w:ascii="Arial" w:hAnsi="Arial"/>
        </w:rPr>
        <w:t xml:space="preserve">If requested by the Licensor, </w:t>
      </w:r>
      <w:proofErr w:type="gramStart"/>
      <w:r>
        <w:rPr>
          <w:rFonts w:ascii="Arial" w:hAnsi="Arial"/>
        </w:rPr>
        <w:t>You</w:t>
      </w:r>
      <w:proofErr w:type="gramEnd"/>
      <w:r>
        <w:rPr>
          <w:rFonts w:ascii="Arial" w:hAnsi="Arial"/>
        </w:rPr>
        <w:t xml:space="preserve"> must remove any of the information required by Section 3(a)(1)(A) to the extent reasonably practicable.</w:t>
      </w:r>
    </w:p>
    <w:p w14:paraId="41DFDE50" w14:textId="77777777" w:rsidR="001E2E9B" w:rsidRDefault="00000000">
      <w:pPr>
        <w:numPr>
          <w:ilvl w:val="0"/>
          <w:numId w:val="42"/>
        </w:numPr>
        <w:rPr>
          <w:rFonts w:ascii="Arial" w:hAnsi="Arial"/>
        </w:rPr>
      </w:pPr>
      <w:proofErr w:type="spellStart"/>
      <w:r>
        <w:rPr>
          <w:rFonts w:ascii="Arial" w:hAnsi="Arial"/>
        </w:rPr>
        <w:t>ShareAlike</w:t>
      </w:r>
      <w:proofErr w:type="spellEnd"/>
      <w:r>
        <w:rPr>
          <w:rFonts w:ascii="Arial" w:hAnsi="Arial"/>
        </w:rPr>
        <w:t>.</w:t>
      </w:r>
    </w:p>
    <w:p w14:paraId="44606A78" w14:textId="77777777" w:rsidR="001E2E9B" w:rsidRDefault="00000000">
      <w:pPr>
        <w:numPr>
          <w:ilvl w:val="0"/>
          <w:numId w:val="1"/>
        </w:numPr>
        <w:rPr>
          <w:rFonts w:ascii="Arial" w:hAnsi="Arial"/>
        </w:rPr>
      </w:pPr>
      <w:r>
        <w:rPr>
          <w:rFonts w:ascii="Arial" w:hAnsi="Arial"/>
        </w:rPr>
        <w:t>In addition to the conditions in Section 3(a), if You Share Adapted Material You produce, the following conditions also apply.</w:t>
      </w:r>
    </w:p>
    <w:p w14:paraId="41E15B67" w14:textId="77777777" w:rsidR="001E2E9B" w:rsidRDefault="00000000">
      <w:pPr>
        <w:numPr>
          <w:ilvl w:val="1"/>
          <w:numId w:val="43"/>
        </w:numPr>
        <w:rPr>
          <w:rFonts w:ascii="Arial" w:hAnsi="Arial"/>
        </w:rPr>
      </w:pPr>
      <w:r>
        <w:rPr>
          <w:rFonts w:ascii="Arial" w:hAnsi="Arial"/>
        </w:rPr>
        <w:t>The Adapter’s License You apply must be a Creative Commons license with the same License Elements, this version or later, or a BY-NC-SA Compatible License.</w:t>
      </w:r>
    </w:p>
    <w:p w14:paraId="7D7C6823" w14:textId="77777777" w:rsidR="001E2E9B" w:rsidRDefault="00000000">
      <w:pPr>
        <w:numPr>
          <w:ilvl w:val="1"/>
          <w:numId w:val="44"/>
        </w:numPr>
        <w:rPr>
          <w:rFonts w:ascii="Arial" w:hAnsi="Arial"/>
        </w:rPr>
      </w:pPr>
      <w:r>
        <w:rPr>
          <w:rFonts w:ascii="Arial" w:hAnsi="Arial"/>
        </w:rPr>
        <w:t xml:space="preserve">You must include the text of, or the URI or hyperlink to, the Adapter’s License You apply. You may satisfy this condition in any reasonable </w:t>
      </w:r>
      <w:r>
        <w:rPr>
          <w:rFonts w:ascii="Arial" w:hAnsi="Arial"/>
        </w:rPr>
        <w:lastRenderedPageBreak/>
        <w:t>manner based on the medium, means, and context in which You Share Adapted Material.</w:t>
      </w:r>
    </w:p>
    <w:p w14:paraId="28B4123C" w14:textId="77777777" w:rsidR="001E2E9B" w:rsidRDefault="00000000">
      <w:pPr>
        <w:numPr>
          <w:ilvl w:val="1"/>
          <w:numId w:val="45"/>
        </w:numPr>
        <w:rPr>
          <w:rFonts w:ascii="Arial" w:hAnsi="Arial"/>
        </w:rPr>
      </w:pPr>
      <w:r>
        <w:rPr>
          <w:rFonts w:ascii="Arial" w:hAnsi="Arial"/>
        </w:rPr>
        <w:t>You may not offer or impose any additional or different terms or conditions on, or apply any Effective Technological Measures to, Adapted Material that restrict exercise of the rights granted under the Adapter’s License You apply.</w:t>
      </w:r>
    </w:p>
    <w:p w14:paraId="1F2C43AB" w14:textId="77777777" w:rsidR="001E2E9B" w:rsidRDefault="00000000">
      <w:pPr>
        <w:pStyle w:val="FirstParagraph"/>
        <w:rPr>
          <w:rFonts w:ascii="Arial" w:hAnsi="Arial"/>
        </w:rPr>
      </w:pPr>
      <w:r>
        <w:rPr>
          <w:rFonts w:ascii="Arial" w:hAnsi="Arial"/>
        </w:rPr>
        <w:t>Section 4 – Sui Generis Database Rights.</w:t>
      </w:r>
    </w:p>
    <w:p w14:paraId="002CAF9F" w14:textId="77777777" w:rsidR="001E2E9B" w:rsidRDefault="00000000">
      <w:pPr>
        <w:pStyle w:val="BodyText"/>
        <w:rPr>
          <w:rFonts w:ascii="Arial" w:hAnsi="Arial"/>
        </w:rPr>
      </w:pPr>
      <w:r>
        <w:rPr>
          <w:rFonts w:ascii="Arial" w:hAnsi="Arial"/>
        </w:rPr>
        <w:t>Where the Licensed Rights include Sui Generis Database Rights that apply to Your use of the Licensed Material:</w:t>
      </w:r>
    </w:p>
    <w:p w14:paraId="4D5A1897" w14:textId="77777777" w:rsidR="001E2E9B" w:rsidRDefault="00000000">
      <w:pPr>
        <w:numPr>
          <w:ilvl w:val="0"/>
          <w:numId w:val="46"/>
        </w:numPr>
        <w:rPr>
          <w:rFonts w:ascii="Arial" w:hAnsi="Arial"/>
        </w:rPr>
      </w:pPr>
      <w:r>
        <w:rPr>
          <w:rFonts w:ascii="Arial" w:hAnsi="Arial"/>
        </w:rPr>
        <w:t xml:space="preserve">for the avoidance of doubt, Section 2(a)(1) grants You the right to extract, reuse, reproduce, and </w:t>
      </w:r>
      <w:proofErr w:type="gramStart"/>
      <w:r>
        <w:rPr>
          <w:rFonts w:ascii="Arial" w:hAnsi="Arial"/>
        </w:rPr>
        <w:t>Share</w:t>
      </w:r>
      <w:proofErr w:type="gramEnd"/>
      <w:r>
        <w:rPr>
          <w:rFonts w:ascii="Arial" w:hAnsi="Arial"/>
        </w:rPr>
        <w:t xml:space="preserve"> all or a substantial portion of the contents of the database for </w:t>
      </w:r>
      <w:proofErr w:type="spellStart"/>
      <w:r>
        <w:rPr>
          <w:rFonts w:ascii="Arial" w:hAnsi="Arial"/>
        </w:rPr>
        <w:t>NonCommercial</w:t>
      </w:r>
      <w:proofErr w:type="spellEnd"/>
      <w:r>
        <w:rPr>
          <w:rFonts w:ascii="Arial" w:hAnsi="Arial"/>
        </w:rPr>
        <w:t xml:space="preserve"> purposes only;</w:t>
      </w:r>
    </w:p>
    <w:p w14:paraId="146E2AAE" w14:textId="77777777" w:rsidR="001E2E9B" w:rsidRDefault="00000000">
      <w:pPr>
        <w:numPr>
          <w:ilvl w:val="0"/>
          <w:numId w:val="47"/>
        </w:numPr>
        <w:rPr>
          <w:rFonts w:ascii="Arial" w:hAnsi="Arial"/>
        </w:rPr>
      </w:pPr>
      <w:r>
        <w:rPr>
          <w:rFonts w:ascii="Arial" w:hAnsi="Arial"/>
        </w:rPr>
        <w:t>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14:paraId="6168248F" w14:textId="77777777" w:rsidR="001E2E9B" w:rsidRDefault="00000000">
      <w:pPr>
        <w:numPr>
          <w:ilvl w:val="0"/>
          <w:numId w:val="48"/>
        </w:numPr>
        <w:rPr>
          <w:rFonts w:ascii="Arial" w:hAnsi="Arial"/>
        </w:rPr>
      </w:pPr>
      <w:r>
        <w:rPr>
          <w:rFonts w:ascii="Arial" w:hAnsi="Arial"/>
        </w:rPr>
        <w:t>You must comply with the conditions in Section 3(a) if You Share all or a substantial portion of the contents of the database.</w:t>
      </w:r>
    </w:p>
    <w:p w14:paraId="734F697F" w14:textId="77777777" w:rsidR="001E2E9B" w:rsidRDefault="00000000">
      <w:pPr>
        <w:pStyle w:val="FirstParagraph"/>
        <w:rPr>
          <w:rFonts w:ascii="Arial" w:hAnsi="Arial"/>
        </w:rPr>
      </w:pPr>
      <w:r>
        <w:rPr>
          <w:rFonts w:ascii="Arial" w:hAnsi="Arial"/>
        </w:rPr>
        <w:t>For the avoidance of doubt, this Section 4 supplements and does not replace Your obligations under this Public License where the Licensed Rights include other Copyright and Similar Rights.</w:t>
      </w:r>
    </w:p>
    <w:p w14:paraId="488F2E63" w14:textId="77777777" w:rsidR="001E2E9B" w:rsidRDefault="00000000">
      <w:pPr>
        <w:pStyle w:val="BodyText"/>
        <w:rPr>
          <w:rFonts w:ascii="Arial" w:hAnsi="Arial"/>
        </w:rPr>
      </w:pPr>
      <w:r>
        <w:rPr>
          <w:rFonts w:ascii="Arial" w:hAnsi="Arial"/>
        </w:rPr>
        <w:t>Section 5 – Disclaimer of Warranties and Limitation of Liability.</w:t>
      </w:r>
    </w:p>
    <w:p w14:paraId="37F3728B" w14:textId="77777777" w:rsidR="001E2E9B" w:rsidRDefault="00000000">
      <w:pPr>
        <w:numPr>
          <w:ilvl w:val="0"/>
          <w:numId w:val="49"/>
        </w:numPr>
        <w:rPr>
          <w:rFonts w:ascii="Arial" w:hAnsi="Arial"/>
        </w:rPr>
      </w:pPr>
      <w:r>
        <w:rPr>
          <w:rFonts w:ascii="Arial" w:hAnsi="Arial"/>
        </w:rPr>
        <w:t>UNLESS OTHERWISE SEPARATELY UNDERTAKEN BY THE LICENSOR, TO THE EXTENT POSSIBLE, THE LICENSOR OFFERS THE LICENSED MATERIAL AS-IS AND AS-</w:t>
      </w:r>
      <w:proofErr w:type="gramStart"/>
      <w:r>
        <w:rPr>
          <w:rFonts w:ascii="Arial" w:hAnsi="Arial"/>
        </w:rPr>
        <w:t>AVAILABLE, AND</w:t>
      </w:r>
      <w:proofErr w:type="gramEnd"/>
      <w:r>
        <w:rPr>
          <w:rFonts w:ascii="Arial" w:hAnsi="Arial"/>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117E0B87" w14:textId="77777777" w:rsidR="001E2E9B" w:rsidRDefault="00000000">
      <w:pPr>
        <w:numPr>
          <w:ilvl w:val="0"/>
          <w:numId w:val="50"/>
        </w:numPr>
        <w:rPr>
          <w:rFonts w:ascii="Arial" w:hAnsi="Arial"/>
        </w:rPr>
      </w:pPr>
      <w:r>
        <w:rPr>
          <w:rFonts w:ascii="Arial" w:hAnsi="Arial"/>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w:t>
      </w:r>
      <w:r>
        <w:rPr>
          <w:rFonts w:ascii="Arial" w:hAnsi="Arial"/>
        </w:rPr>
        <w:lastRenderedPageBreak/>
        <w:t>COSTS, EXPENSES, OR DAMAGES. WHERE A LIMITATION OF LIABILITY IS NOT ALLOWED IN FULL OR IN PART, THIS LIMITATION MAY NOT APPLY TO YOU.</w:t>
      </w:r>
    </w:p>
    <w:p w14:paraId="2B8CE308" w14:textId="77777777" w:rsidR="001E2E9B" w:rsidRDefault="00000000">
      <w:pPr>
        <w:numPr>
          <w:ilvl w:val="0"/>
          <w:numId w:val="51"/>
        </w:numPr>
        <w:rPr>
          <w:rFonts w:ascii="Arial" w:hAnsi="Arial"/>
        </w:rPr>
      </w:pPr>
      <w:r>
        <w:rPr>
          <w:rFonts w:ascii="Arial" w:hAnsi="Arial"/>
        </w:rPr>
        <w:t>The disclaimer of warranties and limitation of liability provided above shall be interpreted in a manner that, to the extent possible, most closely approximates an absolute disclaimer and waiver of all liability.</w:t>
      </w:r>
    </w:p>
    <w:p w14:paraId="56EE6B18" w14:textId="77777777" w:rsidR="001E2E9B" w:rsidRDefault="00000000">
      <w:pPr>
        <w:pStyle w:val="FirstParagraph"/>
        <w:rPr>
          <w:rFonts w:ascii="Arial" w:hAnsi="Arial"/>
        </w:rPr>
      </w:pPr>
      <w:r>
        <w:rPr>
          <w:rFonts w:ascii="Arial" w:hAnsi="Arial"/>
        </w:rPr>
        <w:t>Section 6 – Term and Termination.</w:t>
      </w:r>
    </w:p>
    <w:p w14:paraId="138F529C" w14:textId="77777777" w:rsidR="001E2E9B" w:rsidRDefault="00000000">
      <w:pPr>
        <w:numPr>
          <w:ilvl w:val="0"/>
          <w:numId w:val="52"/>
        </w:numPr>
        <w:rPr>
          <w:rFonts w:ascii="Arial" w:hAnsi="Arial"/>
        </w:rPr>
      </w:pPr>
      <w:r>
        <w:rPr>
          <w:rFonts w:ascii="Arial" w:hAnsi="Arial"/>
        </w:rPr>
        <w:t>This Public License applies for the term of the Copyright and Similar Rights licensed here. However, if You fail to comply with this Public License, then Your rights under this Public License terminate automatically.</w:t>
      </w:r>
    </w:p>
    <w:p w14:paraId="7C60EACF" w14:textId="77777777" w:rsidR="001E2E9B" w:rsidRDefault="00000000">
      <w:pPr>
        <w:numPr>
          <w:ilvl w:val="0"/>
          <w:numId w:val="53"/>
        </w:numPr>
        <w:rPr>
          <w:rFonts w:ascii="Arial" w:hAnsi="Arial"/>
        </w:rPr>
      </w:pPr>
      <w:r>
        <w:rPr>
          <w:rFonts w:ascii="Arial" w:hAnsi="Arial"/>
        </w:rPr>
        <w:t>Where Your right to use the Licensed Material has terminated under Section 6(a), it reinstates:</w:t>
      </w:r>
    </w:p>
    <w:p w14:paraId="2D1CF39F" w14:textId="77777777" w:rsidR="001E2E9B" w:rsidRDefault="00000000">
      <w:pPr>
        <w:numPr>
          <w:ilvl w:val="1"/>
          <w:numId w:val="54"/>
        </w:numPr>
        <w:rPr>
          <w:rFonts w:ascii="Arial" w:hAnsi="Arial"/>
        </w:rPr>
      </w:pPr>
      <w:r>
        <w:rPr>
          <w:rFonts w:ascii="Arial" w:hAnsi="Arial"/>
        </w:rPr>
        <w:t xml:space="preserve">automatically as of the date the violation is cured, provided it is cured within 30 days of Your discovery of the </w:t>
      </w:r>
      <w:proofErr w:type="gramStart"/>
      <w:r>
        <w:rPr>
          <w:rFonts w:ascii="Arial" w:hAnsi="Arial"/>
        </w:rPr>
        <w:t>violation;</w:t>
      </w:r>
      <w:proofErr w:type="gramEnd"/>
      <w:r>
        <w:rPr>
          <w:rFonts w:ascii="Arial" w:hAnsi="Arial"/>
        </w:rPr>
        <w:t xml:space="preserve"> or</w:t>
      </w:r>
    </w:p>
    <w:p w14:paraId="4ABAEE4E" w14:textId="77777777" w:rsidR="001E2E9B" w:rsidRDefault="00000000">
      <w:pPr>
        <w:numPr>
          <w:ilvl w:val="1"/>
          <w:numId w:val="55"/>
        </w:numPr>
        <w:rPr>
          <w:rFonts w:ascii="Arial" w:hAnsi="Arial"/>
        </w:rPr>
      </w:pPr>
      <w:r>
        <w:rPr>
          <w:rFonts w:ascii="Arial" w:hAnsi="Arial"/>
        </w:rPr>
        <w:t>upon express reinstatement by the Licensor.</w:t>
      </w:r>
    </w:p>
    <w:p w14:paraId="0055147C" w14:textId="77777777" w:rsidR="001E2E9B" w:rsidRDefault="00000000">
      <w:pPr>
        <w:numPr>
          <w:ilvl w:val="0"/>
          <w:numId w:val="1"/>
        </w:numPr>
        <w:rPr>
          <w:rFonts w:ascii="Arial" w:hAnsi="Arial"/>
        </w:rPr>
      </w:pPr>
      <w:r>
        <w:rPr>
          <w:rFonts w:ascii="Arial" w:hAnsi="Arial"/>
        </w:rPr>
        <w:t>For the avoidance of doubt, this Section 6(b) does not affect any right the Licensor may have to seek remedies for Your violations of this Public License.</w:t>
      </w:r>
    </w:p>
    <w:p w14:paraId="5AFF8CF9" w14:textId="77777777" w:rsidR="001E2E9B" w:rsidRDefault="00000000">
      <w:pPr>
        <w:numPr>
          <w:ilvl w:val="0"/>
          <w:numId w:val="56"/>
        </w:numPr>
        <w:rPr>
          <w:rFonts w:ascii="Arial" w:hAnsi="Arial"/>
        </w:rPr>
      </w:pPr>
      <w:r>
        <w:rPr>
          <w:rFonts w:ascii="Arial" w:hAnsi="Arial"/>
        </w:rPr>
        <w:t>For the avoidance of doubt, the Licensor may also offer the Licensed Material under separate terms or conditions or stop distributing the Licensed Material at any time; however, doing so will not terminate this Public License.</w:t>
      </w:r>
    </w:p>
    <w:p w14:paraId="18D00194" w14:textId="77777777" w:rsidR="001E2E9B" w:rsidRDefault="00000000">
      <w:pPr>
        <w:numPr>
          <w:ilvl w:val="0"/>
          <w:numId w:val="57"/>
        </w:numPr>
        <w:rPr>
          <w:rFonts w:ascii="Arial" w:hAnsi="Arial"/>
        </w:rPr>
      </w:pPr>
      <w:r>
        <w:rPr>
          <w:rFonts w:ascii="Arial" w:hAnsi="Arial"/>
        </w:rPr>
        <w:t>Sections 1, 5, 6, 7, and 8 survive termination of this Public License.</w:t>
      </w:r>
    </w:p>
    <w:p w14:paraId="7ED959D0" w14:textId="77777777" w:rsidR="001E2E9B" w:rsidRDefault="00000000">
      <w:pPr>
        <w:pStyle w:val="FirstParagraph"/>
        <w:rPr>
          <w:rFonts w:ascii="Arial" w:hAnsi="Arial"/>
        </w:rPr>
      </w:pPr>
      <w:r>
        <w:rPr>
          <w:rFonts w:ascii="Arial" w:hAnsi="Arial"/>
        </w:rPr>
        <w:t>Section 7 – Other Terms and Conditions.</w:t>
      </w:r>
    </w:p>
    <w:p w14:paraId="7357729A" w14:textId="77777777" w:rsidR="001E2E9B" w:rsidRDefault="00000000">
      <w:pPr>
        <w:numPr>
          <w:ilvl w:val="0"/>
          <w:numId w:val="58"/>
        </w:numPr>
        <w:rPr>
          <w:rFonts w:ascii="Arial" w:hAnsi="Arial"/>
        </w:rPr>
      </w:pPr>
      <w:r>
        <w:rPr>
          <w:rFonts w:ascii="Arial" w:hAnsi="Arial"/>
        </w:rPr>
        <w:t>The Licensor shall not be bound by any additional or different terms or conditions communicated by You unless expressly agreed.</w:t>
      </w:r>
    </w:p>
    <w:p w14:paraId="7CD46977" w14:textId="77777777" w:rsidR="001E2E9B" w:rsidRDefault="00000000">
      <w:pPr>
        <w:numPr>
          <w:ilvl w:val="0"/>
          <w:numId w:val="59"/>
        </w:numPr>
        <w:rPr>
          <w:rFonts w:ascii="Arial" w:hAnsi="Arial"/>
        </w:rPr>
      </w:pPr>
      <w:r>
        <w:rPr>
          <w:rFonts w:ascii="Arial" w:hAnsi="Arial"/>
        </w:rPr>
        <w:t>Any arrangements, understandings, or agreements regarding the Licensed Material not stated herein are separate from and independent of the terms and conditions of this Public License.</w:t>
      </w:r>
    </w:p>
    <w:p w14:paraId="7BDEED3E" w14:textId="77777777" w:rsidR="001E2E9B" w:rsidRDefault="00000000">
      <w:pPr>
        <w:pStyle w:val="FirstParagraph"/>
        <w:rPr>
          <w:rFonts w:ascii="Arial" w:hAnsi="Arial"/>
        </w:rPr>
      </w:pPr>
      <w:r>
        <w:rPr>
          <w:rFonts w:ascii="Arial" w:hAnsi="Arial"/>
        </w:rPr>
        <w:t>Section 8 – Interpretation.</w:t>
      </w:r>
    </w:p>
    <w:p w14:paraId="32405CD5" w14:textId="77777777" w:rsidR="001E2E9B" w:rsidRDefault="00000000">
      <w:pPr>
        <w:numPr>
          <w:ilvl w:val="0"/>
          <w:numId w:val="60"/>
        </w:numPr>
        <w:rPr>
          <w:rFonts w:ascii="Arial" w:hAnsi="Arial"/>
        </w:rPr>
      </w:pPr>
      <w:r>
        <w:rPr>
          <w:rFonts w:ascii="Arial" w:hAnsi="Arial"/>
        </w:rPr>
        <w:t>For the avoidance of doubt, this Public License does not, and shall not be interpreted to, reduce, limit, restrict, or impose conditions on any use of the Licensed Material that could lawfully be made without permission under this Public License.</w:t>
      </w:r>
    </w:p>
    <w:p w14:paraId="6A363436" w14:textId="77777777" w:rsidR="001E2E9B" w:rsidRDefault="00000000">
      <w:pPr>
        <w:numPr>
          <w:ilvl w:val="0"/>
          <w:numId w:val="61"/>
        </w:numPr>
        <w:rPr>
          <w:rFonts w:ascii="Arial" w:hAnsi="Arial"/>
        </w:rPr>
      </w:pPr>
      <w:r>
        <w:rPr>
          <w:rFonts w:ascii="Arial" w:hAnsi="Arial"/>
        </w:rPr>
        <w:t xml:space="preserve">To the extent possible, if any provision of this Public License is deemed unenforceable, it shall be automatically reformed to the minimum extent necessary to make it enforceable. If the provision cannot be reformed, it shall be </w:t>
      </w:r>
      <w:r>
        <w:rPr>
          <w:rFonts w:ascii="Arial" w:hAnsi="Arial"/>
        </w:rPr>
        <w:lastRenderedPageBreak/>
        <w:t>severed from this Public License without affecting the enforceability of the remaining terms and conditions.</w:t>
      </w:r>
    </w:p>
    <w:p w14:paraId="3C7DFDD8" w14:textId="77777777" w:rsidR="001E2E9B" w:rsidRDefault="00000000">
      <w:pPr>
        <w:numPr>
          <w:ilvl w:val="0"/>
          <w:numId w:val="62"/>
        </w:numPr>
        <w:rPr>
          <w:rFonts w:ascii="Arial" w:hAnsi="Arial"/>
        </w:rPr>
      </w:pPr>
      <w:r>
        <w:rPr>
          <w:rFonts w:ascii="Arial" w:hAnsi="Arial"/>
        </w:rPr>
        <w:t>No term or condition of this Public License will be waived and no failure to comply consented to unless expressly agreed to by the Licensor.</w:t>
      </w:r>
    </w:p>
    <w:p w14:paraId="48801578" w14:textId="77777777" w:rsidR="001E2E9B" w:rsidRDefault="00000000">
      <w:pPr>
        <w:numPr>
          <w:ilvl w:val="0"/>
          <w:numId w:val="63"/>
        </w:numPr>
        <w:rPr>
          <w:rFonts w:ascii="Arial" w:hAnsi="Arial"/>
        </w:rPr>
      </w:pPr>
      <w:r>
        <w:rPr>
          <w:rFonts w:ascii="Arial" w:hAnsi="Arial"/>
        </w:rPr>
        <w:t>Nothing in this Public License constitutes or may be interpreted as a limitation upon, or waiver of, any privileges and immunities that apply to the Licensor or You, including from the legal processes of any jurisdiction or authority.</w:t>
      </w:r>
    </w:p>
    <w:p w14:paraId="74C479CD" w14:textId="77777777" w:rsidR="001E2E9B" w:rsidRDefault="00000000">
      <w:pPr>
        <w:rPr>
          <w:rFonts w:ascii="Arial" w:hAnsi="Arial"/>
        </w:rPr>
      </w:pPr>
      <w:r>
        <w:rPr>
          <w:rFonts w:ascii="Arial" w:hAnsi="Arial"/>
          <w:noProof/>
        </w:rPr>
        <mc:AlternateContent>
          <mc:Choice Requires="wps">
            <w:drawing>
              <wp:inline distT="0" distB="0" distL="0" distR="0" wp14:anchorId="5104983C" wp14:editId="38512837">
                <wp:extent cx="5943600" cy="19050"/>
                <wp:effectExtent l="0" t="0" r="0" b="0"/>
                <wp:docPr id="13" name="Rectangle 13"/>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14:paraId="3081AC2D" w14:textId="77777777" w:rsidR="001E2E9B" w:rsidRDefault="00000000">
      <w:pPr>
        <w:pStyle w:val="FirstParagraph"/>
        <w:rPr>
          <w:rFonts w:ascii="Arial" w:hAnsi="Arial"/>
        </w:rPr>
      </w:pPr>
      <w:r>
        <w:rPr>
          <w:rFonts w:ascii="Arial" w:hAnsi="Arial"/>
        </w:rPr>
        <w:t xml:space="preserve">Creative Commons is not a party to its public licenses. Notwithstanding, Creative Commons may elect to apply one of its public licenses to material it publishes </w:t>
      </w:r>
      <w:proofErr w:type="gramStart"/>
      <w:r>
        <w:rPr>
          <w:rFonts w:ascii="Arial" w:hAnsi="Arial"/>
        </w:rPr>
        <w:t>and in those instances</w:t>
      </w:r>
      <w:proofErr w:type="gramEnd"/>
      <w:r>
        <w:rPr>
          <w:rFonts w:ascii="Arial" w:hAnsi="Arial"/>
        </w:rPr>
        <w:t xml:space="preserve"> will be considered the “Licensor.” The text of the Creative Commons public licenses is dedicated to the public domain under the CC0 Public Domain Dedication.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14:paraId="79B71A2E" w14:textId="77777777" w:rsidR="001E2E9B" w:rsidRDefault="00000000">
      <w:pPr>
        <w:pStyle w:val="BodyText"/>
        <w:rPr>
          <w:rFonts w:ascii="Arial" w:hAnsi="Arial"/>
        </w:rPr>
      </w:pPr>
      <w:bookmarkStart w:id="4823" w:name="creative-commons-license-information"/>
      <w:r>
        <w:rPr>
          <w:rFonts w:ascii="Arial" w:hAnsi="Arial"/>
        </w:rPr>
        <w:t>Creative Commons may be contacted at creativecommons.org.</w:t>
      </w:r>
      <w:bookmarkEnd w:id="4823"/>
    </w:p>
    <w:sectPr w:rsidR="001E2E9B" w:rsidSect="00B6693A">
      <w:footerReference w:type="even" r:id="rId11"/>
      <w:footerReference w:type="default" r:id="rId12"/>
      <w:pgSz w:w="12240" w:h="15840"/>
      <w:pgMar w:top="1440" w:right="1440" w:bottom="1440" w:left="1440" w:header="0" w:footer="468" w:gutter="0"/>
      <w:cols w:space="720"/>
      <w:formProt w:val="0"/>
      <w:docGrid w:linePitch="100"/>
      <w:sectPrChange w:id="4835" w:author="Julia Ringo" w:date="2023-10-10T11:18:00Z">
        <w:sectPr w:rsidR="001E2E9B" w:rsidSect="00B6693A">
          <w:pgMar w:top="1440" w:right="1440" w:bottom="1440" w:left="1440" w:header="0" w:footer="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9" w:author="Julia Ringo" w:date="2023-10-05T13:27:00Z" w:initials="JR">
    <w:p w14:paraId="0849799C" w14:textId="77777777" w:rsidR="000E7660" w:rsidRDefault="000E7660" w:rsidP="00146848">
      <w:r>
        <w:rPr>
          <w:rStyle w:val="CommentReference"/>
        </w:rPr>
        <w:annotationRef/>
      </w:r>
      <w:r>
        <w:rPr>
          <w:color w:val="000000"/>
          <w:sz w:val="20"/>
          <w:szCs w:val="20"/>
        </w:rPr>
        <w:t>Clarify this phrase?</w:t>
      </w:r>
    </w:p>
  </w:comment>
  <w:comment w:id="124" w:author="Julia Ringo" w:date="2023-10-05T13:33:00Z" w:initials="JR">
    <w:p w14:paraId="4D5299BD" w14:textId="77777777" w:rsidR="000E7660" w:rsidRDefault="000E7660" w:rsidP="004328EB">
      <w:r>
        <w:rPr>
          <w:rStyle w:val="CommentReference"/>
        </w:rPr>
        <w:annotationRef/>
      </w:r>
      <w:r>
        <w:rPr>
          <w:color w:val="000000"/>
          <w:sz w:val="20"/>
          <w:szCs w:val="20"/>
        </w:rPr>
        <w:t xml:space="preserve">What comes after this phrase makes it clear that the first push of a needle is </w:t>
      </w:r>
      <w:r>
        <w:rPr>
          <w:i/>
          <w:iCs/>
          <w:color w:val="000000"/>
          <w:sz w:val="20"/>
          <w:szCs w:val="20"/>
        </w:rPr>
        <w:t xml:space="preserve">not </w:t>
      </w:r>
      <w:r>
        <w:rPr>
          <w:color w:val="000000"/>
          <w:sz w:val="20"/>
          <w:szCs w:val="20"/>
        </w:rPr>
        <w:t>minuscule and meaningless - only the first stab of a giant tapestry to come.</w:t>
      </w:r>
    </w:p>
  </w:comment>
  <w:comment w:id="125" w:author="Julia Ringo" w:date="2023-10-05T13:34:00Z" w:initials="JR">
    <w:p w14:paraId="769DD036" w14:textId="77777777" w:rsidR="000E7660" w:rsidRDefault="000E7660" w:rsidP="00B55931">
      <w:r>
        <w:rPr>
          <w:rStyle w:val="CommentReference"/>
        </w:rPr>
        <w:annotationRef/>
      </w:r>
      <w:r>
        <w:rPr>
          <w:color w:val="000000"/>
          <w:sz w:val="20"/>
          <w:szCs w:val="20"/>
        </w:rPr>
        <w:t>Stitches can be undone! I don’t think you need this phrase.</w:t>
      </w:r>
    </w:p>
  </w:comment>
  <w:comment w:id="133" w:author="Julia Ringo" w:date="2023-10-06T15:30:00Z" w:initials="JR">
    <w:p w14:paraId="12096D42" w14:textId="77777777" w:rsidR="000E7660" w:rsidRDefault="000E7660" w:rsidP="000569C4">
      <w:r>
        <w:rPr>
          <w:rStyle w:val="CommentReference"/>
        </w:rPr>
        <w:annotationRef/>
      </w:r>
      <w:r>
        <w:rPr>
          <w:color w:val="000000"/>
          <w:sz w:val="20"/>
          <w:szCs w:val="20"/>
        </w:rPr>
        <w:t>See below</w:t>
      </w:r>
    </w:p>
  </w:comment>
  <w:comment w:id="139" w:author="Julia Ringo" w:date="2023-10-06T15:29:00Z" w:initials="JR">
    <w:p w14:paraId="280151DA" w14:textId="7976AA50" w:rsidR="000E7660" w:rsidRDefault="000E7660" w:rsidP="00910F4E">
      <w:r>
        <w:rPr>
          <w:rStyle w:val="CommentReference"/>
        </w:rPr>
        <w:annotationRef/>
      </w:r>
      <w:r>
        <w:rPr>
          <w:color w:val="000000"/>
          <w:sz w:val="20"/>
          <w:szCs w:val="20"/>
        </w:rPr>
        <w:t>Unclear - this came into view before the oblong? Why isn’t it mentioned earlier?</w:t>
      </w:r>
    </w:p>
  </w:comment>
  <w:comment w:id="142" w:author="Julia Ringo" w:date="2023-10-06T15:30:00Z" w:initials="JR">
    <w:p w14:paraId="4698AE5C" w14:textId="77777777" w:rsidR="000E7660" w:rsidRDefault="000E7660" w:rsidP="00D4347A">
      <w:r>
        <w:rPr>
          <w:rStyle w:val="CommentReference"/>
        </w:rPr>
        <w:annotationRef/>
      </w:r>
      <w:r>
        <w:rPr>
          <w:color w:val="000000"/>
          <w:sz w:val="20"/>
          <w:szCs w:val="20"/>
        </w:rPr>
        <w:t>Is this a repetition of the line flagged just above?</w:t>
      </w:r>
    </w:p>
  </w:comment>
  <w:comment w:id="147" w:author="Julia Ringo" w:date="2023-10-06T15:33:00Z" w:initials="JR">
    <w:p w14:paraId="32DC90BB" w14:textId="77777777" w:rsidR="000E7660" w:rsidRDefault="000E7660" w:rsidP="008430CF">
      <w:r>
        <w:rPr>
          <w:rStyle w:val="CommentReference"/>
        </w:rPr>
        <w:annotationRef/>
      </w:r>
      <w:r>
        <w:rPr>
          <w:color w:val="000000"/>
          <w:sz w:val="20"/>
          <w:szCs w:val="20"/>
        </w:rPr>
        <w:t>Followed how?</w:t>
      </w:r>
    </w:p>
  </w:comment>
  <w:comment w:id="189" w:author="Julia Ringo" w:date="2023-10-06T16:04:00Z" w:initials="JR">
    <w:p w14:paraId="4D3A7234" w14:textId="77777777" w:rsidR="000E7660" w:rsidRDefault="000E7660" w:rsidP="00015D37">
      <w:r>
        <w:rPr>
          <w:rStyle w:val="CommentReference"/>
        </w:rPr>
        <w:annotationRef/>
      </w:r>
      <w:r>
        <w:rPr>
          <w:color w:val="000000"/>
          <w:sz w:val="20"/>
          <w:szCs w:val="20"/>
        </w:rPr>
        <w:t>“Sickening” used on previous page; repetition OK?</w:t>
      </w:r>
    </w:p>
  </w:comment>
  <w:comment w:id="231" w:author="Julia Ringo" w:date="2023-10-09T18:38:00Z" w:initials="JR">
    <w:p w14:paraId="7BD3EE20" w14:textId="77777777" w:rsidR="000E7660" w:rsidRDefault="000E7660" w:rsidP="00624ECD">
      <w:r>
        <w:rPr>
          <w:rStyle w:val="CommentReference"/>
        </w:rPr>
        <w:annotationRef/>
      </w:r>
      <w:r>
        <w:rPr>
          <w:color w:val="000000"/>
          <w:sz w:val="20"/>
          <w:szCs w:val="20"/>
        </w:rPr>
        <w:t>This sounds like it’s the pipes that smell of her stale coffee; I think you can cut this phrase, or else rewrite as “into a tin cup that smelled of her stale coffee and was wedged between the pipes running along the wall” if you want to include this detail.</w:t>
      </w:r>
    </w:p>
  </w:comment>
  <w:comment w:id="278" w:author="Julia Ringo" w:date="2023-10-10T10:57:00Z" w:initials="JR">
    <w:p w14:paraId="08663E87" w14:textId="77777777" w:rsidR="00B6693A" w:rsidRDefault="00B6693A" w:rsidP="00B30DAA">
      <w:r>
        <w:rPr>
          <w:rStyle w:val="CommentReference"/>
        </w:rPr>
        <w:annotationRef/>
      </w:r>
      <w:r>
        <w:rPr>
          <w:color w:val="000000"/>
          <w:sz w:val="20"/>
          <w:szCs w:val="20"/>
        </w:rPr>
        <w:t>The overalls?</w:t>
      </w:r>
    </w:p>
  </w:comment>
  <w:comment w:id="848" w:author="Julia Ringo" w:date="2023-10-10T12:55:00Z" w:initials="JR">
    <w:p w14:paraId="5A0558A0" w14:textId="77777777" w:rsidR="00B6693A" w:rsidRDefault="00B6693A" w:rsidP="00FF7D89">
      <w:r>
        <w:rPr>
          <w:rStyle w:val="CommentReference"/>
        </w:rPr>
        <w:annotationRef/>
      </w:r>
      <w:r>
        <w:rPr>
          <w:color w:val="000000"/>
          <w:sz w:val="20"/>
          <w:szCs w:val="20"/>
        </w:rPr>
        <w:t>Cut? It sounds like she can describe it quite precisely!</w:t>
      </w:r>
    </w:p>
  </w:comment>
  <w:comment w:id="961" w:author="Julia Ringo" w:date="2023-10-10T13:25:00Z" w:initials="JR">
    <w:p w14:paraId="71EB57CB" w14:textId="77777777" w:rsidR="00200A9D" w:rsidRDefault="00200A9D" w:rsidP="000B0AA2">
      <w:r>
        <w:rPr>
          <w:rStyle w:val="CommentReference"/>
        </w:rPr>
        <w:annotationRef/>
      </w:r>
      <w:r>
        <w:rPr>
          <w:color w:val="000000"/>
          <w:sz w:val="20"/>
          <w:szCs w:val="20"/>
        </w:rPr>
        <w:t>Did Chips say this?</w:t>
      </w:r>
    </w:p>
  </w:comment>
  <w:comment w:id="1114" w:author="Julia Ringo" w:date="2023-10-10T13:57:00Z" w:initials="JR">
    <w:p w14:paraId="3A5A2ABE" w14:textId="77777777" w:rsidR="00200A9D" w:rsidRDefault="00200A9D" w:rsidP="00640D30">
      <w:r>
        <w:rPr>
          <w:rStyle w:val="CommentReference"/>
        </w:rPr>
        <w:annotationRef/>
      </w:r>
      <w:r>
        <w:rPr>
          <w:sz w:val="20"/>
          <w:szCs w:val="20"/>
        </w:rPr>
        <w:t>I believe this is the second use of “joints” in reference to pants - I don’t think it works</w:t>
      </w:r>
    </w:p>
  </w:comment>
  <w:comment w:id="1370" w:author="Julia Ringo" w:date="2023-10-18T13:15:00Z" w:initials="JR">
    <w:p w14:paraId="5948BB7D" w14:textId="77777777" w:rsidR="00843230" w:rsidRDefault="00843230" w:rsidP="002D7ACC">
      <w:r>
        <w:rPr>
          <w:rStyle w:val="CommentReference"/>
        </w:rPr>
        <w:annotationRef/>
      </w:r>
      <w:r>
        <w:rPr>
          <w:color w:val="000000"/>
          <w:sz w:val="20"/>
          <w:szCs w:val="20"/>
        </w:rPr>
        <w:t>Priority, perhaps? I don’t think this is quite right</w:t>
      </w:r>
    </w:p>
  </w:comment>
  <w:comment w:id="1637" w:author="Julia Ringo" w:date="2023-10-18T10:50:00Z" w:initials="JR">
    <w:p w14:paraId="19CAD789" w14:textId="77777777" w:rsidR="00BC1668" w:rsidRDefault="00BC1668" w:rsidP="002D3A1F">
      <w:r>
        <w:rPr>
          <w:rStyle w:val="CommentReference"/>
        </w:rPr>
        <w:annotationRef/>
      </w:r>
      <w:r>
        <w:rPr>
          <w:color w:val="000000"/>
          <w:sz w:val="20"/>
          <w:szCs w:val="20"/>
        </w:rPr>
        <w:t>Echo of beginning of paragraph OK?</w:t>
      </w:r>
    </w:p>
  </w:comment>
  <w:comment w:id="1653" w:author="Julia Ringo" w:date="2023-10-18T10:53:00Z" w:initials="JR">
    <w:p w14:paraId="6FF36E9C" w14:textId="77777777" w:rsidR="00BC1668" w:rsidRDefault="00BC1668" w:rsidP="00AB3B10">
      <w:r>
        <w:rPr>
          <w:rStyle w:val="CommentReference"/>
        </w:rPr>
        <w:annotationRef/>
      </w:r>
      <w:r>
        <w:rPr>
          <w:color w:val="000000"/>
          <w:sz w:val="20"/>
          <w:szCs w:val="20"/>
        </w:rPr>
        <w:t>An example of unnecessary blocking</w:t>
      </w:r>
    </w:p>
  </w:comment>
  <w:comment w:id="1808" w:author="Julia Ringo" w:date="2023-10-18T13:02:00Z" w:initials="JR">
    <w:p w14:paraId="542A3638" w14:textId="77777777" w:rsidR="00F0561E" w:rsidRDefault="00F0561E" w:rsidP="00B71133">
      <w:r>
        <w:rPr>
          <w:rStyle w:val="CommentReference"/>
        </w:rPr>
        <w:annotationRef/>
      </w:r>
      <w:r>
        <w:rPr>
          <w:color w:val="000000"/>
          <w:sz w:val="20"/>
          <w:szCs w:val="20"/>
        </w:rPr>
        <w:t>Did I read this correctly? The power is wired into the battery hold and the thick fuel lines?</w:t>
      </w:r>
    </w:p>
  </w:comment>
  <w:comment w:id="1951" w:author="Julia Ringo" w:date="2023-10-20T09:01:00Z" w:initials="JR">
    <w:p w14:paraId="2F34A869" w14:textId="77777777" w:rsidR="006651D6" w:rsidRDefault="006651D6" w:rsidP="00F9120C">
      <w:r>
        <w:rPr>
          <w:rStyle w:val="CommentReference"/>
        </w:rPr>
        <w:annotationRef/>
      </w:r>
      <w:r>
        <w:rPr>
          <w:color w:val="000000"/>
          <w:sz w:val="20"/>
          <w:szCs w:val="20"/>
        </w:rPr>
        <w:t>The cargo or the people? If the former, “it”</w:t>
      </w:r>
    </w:p>
  </w:comment>
  <w:comment w:id="2507" w:author="Julia Ringo" w:date="2023-10-20T14:30:00Z" w:initials="JR">
    <w:p w14:paraId="5B0E3E36" w14:textId="77777777" w:rsidR="00D31006" w:rsidRDefault="00D31006" w:rsidP="00FF5A77">
      <w:r>
        <w:rPr>
          <w:rStyle w:val="CommentReference"/>
        </w:rPr>
        <w:annotationRef/>
      </w:r>
      <w:r>
        <w:rPr>
          <w:color w:val="000000"/>
          <w:sz w:val="20"/>
          <w:szCs w:val="20"/>
        </w:rPr>
        <w:t>A strong, punchy line - end here</w:t>
      </w:r>
    </w:p>
  </w:comment>
  <w:comment w:id="2627" w:author="Julia Ringo" w:date="2023-10-20T15:18:00Z" w:initials="JR">
    <w:p w14:paraId="4DDD0F3A" w14:textId="77777777" w:rsidR="00A555FC" w:rsidRDefault="00A555FC" w:rsidP="00F661E0">
      <w:r>
        <w:rPr>
          <w:rStyle w:val="CommentReference"/>
        </w:rPr>
        <w:annotationRef/>
      </w:r>
      <w:r>
        <w:rPr>
          <w:color w:val="000000"/>
          <w:sz w:val="20"/>
          <w:szCs w:val="20"/>
        </w:rPr>
        <w:t>Perishable?</w:t>
      </w:r>
    </w:p>
  </w:comment>
  <w:comment w:id="2674" w:author="Julia Ringo" w:date="2023-10-21T15:01:00Z" w:initials="JR">
    <w:p w14:paraId="6E4FC6E2" w14:textId="77777777" w:rsidR="00CC74A5" w:rsidRDefault="00CC74A5" w:rsidP="00132AE1">
      <w:r>
        <w:rPr>
          <w:rStyle w:val="CommentReference"/>
        </w:rPr>
        <w:annotationRef/>
      </w:r>
      <w:r>
        <w:rPr>
          <w:color w:val="000000"/>
          <w:sz w:val="20"/>
          <w:szCs w:val="20"/>
        </w:rPr>
        <w:t>A rare contraction from Hemi</w:t>
      </w:r>
    </w:p>
  </w:comment>
  <w:comment w:id="4471" w:author="Julia Ringo" w:date="2023-10-21T12:07:00Z" w:initials="JR">
    <w:p w14:paraId="3C513A7C" w14:textId="0AD1A171" w:rsidR="00BA6EB8" w:rsidRDefault="00BA6EB8" w:rsidP="0034345D">
      <w:r>
        <w:rPr>
          <w:rStyle w:val="CommentReference"/>
        </w:rPr>
        <w:annotationRef/>
      </w:r>
      <w:r>
        <w:rPr>
          <w:color w:val="000000"/>
          <w:sz w:val="20"/>
          <w:szCs w:val="20"/>
        </w:rPr>
        <w:t>Is this correct? Sealed by hand screw?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49799C" w15:done="0"/>
  <w15:commentEx w15:paraId="4D5299BD" w15:done="0"/>
  <w15:commentEx w15:paraId="769DD036" w15:done="0"/>
  <w15:commentEx w15:paraId="12096D42" w15:done="0"/>
  <w15:commentEx w15:paraId="280151DA" w15:done="0"/>
  <w15:commentEx w15:paraId="4698AE5C" w15:done="0"/>
  <w15:commentEx w15:paraId="32DC90BB" w15:done="0"/>
  <w15:commentEx w15:paraId="4D3A7234" w15:done="0"/>
  <w15:commentEx w15:paraId="7BD3EE20" w15:done="0"/>
  <w15:commentEx w15:paraId="08663E87" w15:done="0"/>
  <w15:commentEx w15:paraId="5A0558A0" w15:done="0"/>
  <w15:commentEx w15:paraId="71EB57CB" w15:done="0"/>
  <w15:commentEx w15:paraId="3A5A2ABE" w15:done="0"/>
  <w15:commentEx w15:paraId="5948BB7D" w15:done="0"/>
  <w15:commentEx w15:paraId="19CAD789" w15:done="0"/>
  <w15:commentEx w15:paraId="6FF36E9C" w15:done="0"/>
  <w15:commentEx w15:paraId="542A3638" w15:done="0"/>
  <w15:commentEx w15:paraId="2F34A869" w15:done="0"/>
  <w15:commentEx w15:paraId="5B0E3E36" w15:done="0"/>
  <w15:commentEx w15:paraId="4DDD0F3A" w15:done="0"/>
  <w15:commentEx w15:paraId="6E4FC6E2" w15:done="0"/>
  <w15:commentEx w15:paraId="3C513A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C9384B" w16cex:dateUtc="2023-10-05T17:27:00Z"/>
  <w16cex:commentExtensible w16cex:durableId="28C939B7" w16cex:dateUtc="2023-10-05T17:33:00Z"/>
  <w16cex:commentExtensible w16cex:durableId="28C939CB" w16cex:dateUtc="2023-10-05T17:34:00Z"/>
  <w16cex:commentExtensible w16cex:durableId="28CAA681" w16cex:dateUtc="2023-10-06T19:30:00Z"/>
  <w16cex:commentExtensible w16cex:durableId="28CAA650" w16cex:dateUtc="2023-10-06T19:29:00Z"/>
  <w16cex:commentExtensible w16cex:durableId="28CAA691" w16cex:dateUtc="2023-10-06T19:30:00Z"/>
  <w16cex:commentExtensible w16cex:durableId="28CAA755" w16cex:dateUtc="2023-10-06T19:33:00Z"/>
  <w16cex:commentExtensible w16cex:durableId="28CAAE9B" w16cex:dateUtc="2023-10-06T20:04:00Z"/>
  <w16cex:commentExtensible w16cex:durableId="28CEC71E" w16cex:dateUtc="2023-10-09T22:38:00Z"/>
  <w16cex:commentExtensible w16cex:durableId="28CFACA0" w16cex:dateUtc="2023-10-10T09:57:00Z"/>
  <w16cex:commentExtensible w16cex:durableId="28CFC83A" w16cex:dateUtc="2023-10-10T11:55:00Z"/>
  <w16cex:commentExtensible w16cex:durableId="28CFCF36" w16cex:dateUtc="2023-10-10T12:25:00Z"/>
  <w16cex:commentExtensible w16cex:durableId="28CFD6D0" w16cex:dateUtc="2023-10-10T12:57:00Z"/>
  <w16cex:commentExtensible w16cex:durableId="12B102F7" w16cex:dateUtc="2023-10-18T12:15:00Z"/>
  <w16cex:commentExtensible w16cex:durableId="19AAE304" w16cex:dateUtc="2023-10-18T14:50:00Z"/>
  <w16cex:commentExtensible w16cex:durableId="3240E088" w16cex:dateUtc="2023-10-18T14:53:00Z"/>
  <w16cex:commentExtensible w16cex:durableId="3550F4EF" w16cex:dateUtc="2023-10-18T17:02:00Z"/>
  <w16cex:commentExtensible w16cex:durableId="2DF228F7" w16cex:dateUtc="2023-10-20T13:01:00Z"/>
  <w16cex:commentExtensible w16cex:durableId="29FDB2B3" w16cex:dateUtc="2023-10-20T18:30:00Z"/>
  <w16cex:commentExtensible w16cex:durableId="212BFC5B" w16cex:dateUtc="2023-10-20T19:18:00Z"/>
  <w16cex:commentExtensible w16cex:durableId="6DC778A4" w16cex:dateUtc="2023-10-21T19:01:00Z"/>
  <w16cex:commentExtensible w16cex:durableId="2F318A2A" w16cex:dateUtc="2023-10-21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49799C" w16cid:durableId="28C9384B"/>
  <w16cid:commentId w16cid:paraId="4D5299BD" w16cid:durableId="28C939B7"/>
  <w16cid:commentId w16cid:paraId="769DD036" w16cid:durableId="28C939CB"/>
  <w16cid:commentId w16cid:paraId="12096D42" w16cid:durableId="28CAA681"/>
  <w16cid:commentId w16cid:paraId="280151DA" w16cid:durableId="28CAA650"/>
  <w16cid:commentId w16cid:paraId="4698AE5C" w16cid:durableId="28CAA691"/>
  <w16cid:commentId w16cid:paraId="32DC90BB" w16cid:durableId="28CAA755"/>
  <w16cid:commentId w16cid:paraId="4D3A7234" w16cid:durableId="28CAAE9B"/>
  <w16cid:commentId w16cid:paraId="7BD3EE20" w16cid:durableId="28CEC71E"/>
  <w16cid:commentId w16cid:paraId="08663E87" w16cid:durableId="28CFACA0"/>
  <w16cid:commentId w16cid:paraId="5A0558A0" w16cid:durableId="28CFC83A"/>
  <w16cid:commentId w16cid:paraId="71EB57CB" w16cid:durableId="28CFCF36"/>
  <w16cid:commentId w16cid:paraId="3A5A2ABE" w16cid:durableId="28CFD6D0"/>
  <w16cid:commentId w16cid:paraId="5948BB7D" w16cid:durableId="12B102F7"/>
  <w16cid:commentId w16cid:paraId="19CAD789" w16cid:durableId="19AAE304"/>
  <w16cid:commentId w16cid:paraId="6FF36E9C" w16cid:durableId="3240E088"/>
  <w16cid:commentId w16cid:paraId="542A3638" w16cid:durableId="3550F4EF"/>
  <w16cid:commentId w16cid:paraId="2F34A869" w16cid:durableId="2DF228F7"/>
  <w16cid:commentId w16cid:paraId="5B0E3E36" w16cid:durableId="29FDB2B3"/>
  <w16cid:commentId w16cid:paraId="4DDD0F3A" w16cid:durableId="212BFC5B"/>
  <w16cid:commentId w16cid:paraId="6E4FC6E2" w16cid:durableId="6DC778A4"/>
  <w16cid:commentId w16cid:paraId="3C513A7C" w16cid:durableId="2F318A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D169B" w14:textId="77777777" w:rsidR="00753E76" w:rsidRDefault="00753E76" w:rsidP="00B6693A">
      <w:pPr>
        <w:spacing w:after="0"/>
      </w:pPr>
      <w:r>
        <w:separator/>
      </w:r>
    </w:p>
  </w:endnote>
  <w:endnote w:type="continuationSeparator" w:id="0">
    <w:p w14:paraId="559F9D75" w14:textId="77777777" w:rsidR="00753E76" w:rsidRDefault="00753E76" w:rsidP="00B669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Tahoma">
    <w:panose1 w:val="020B0604030504040204"/>
    <w:charset w:val="00"/>
    <w:family w:val="swiss"/>
    <w:pitch w:val="variable"/>
    <w:sig w:usb0="E1002EFF" w:usb1="C000605B" w:usb2="00000029" w:usb3="00000000" w:csb0="000101FF" w:csb1="00000000"/>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4824" w:author="Julia Ringo" w:date="2023-10-10T11:18:00Z"/>
  <w:sdt>
    <w:sdtPr>
      <w:rPr>
        <w:rStyle w:val="PageNumber"/>
      </w:rPr>
      <w:id w:val="-1530099692"/>
      <w:docPartObj>
        <w:docPartGallery w:val="Page Numbers (Bottom of Page)"/>
        <w:docPartUnique/>
      </w:docPartObj>
    </w:sdtPr>
    <w:sdtContent>
      <w:customXmlInsRangeEnd w:id="4824"/>
      <w:p w14:paraId="2D933751" w14:textId="27D9322C" w:rsidR="00B6693A" w:rsidRDefault="00B6693A" w:rsidP="00E65049">
        <w:pPr>
          <w:pStyle w:val="Footer"/>
          <w:framePr w:wrap="none" w:vAnchor="text" w:hAnchor="margin" w:xAlign="right" w:y="1"/>
          <w:rPr>
            <w:ins w:id="4825" w:author="Julia Ringo" w:date="2023-10-10T11:18:00Z"/>
            <w:rStyle w:val="PageNumber"/>
          </w:rPr>
        </w:pPr>
        <w:ins w:id="4826" w:author="Julia Ringo" w:date="2023-10-10T11:18:00Z">
          <w:r>
            <w:rPr>
              <w:rStyle w:val="PageNumber"/>
            </w:rPr>
            <w:fldChar w:fldCharType="begin"/>
          </w:r>
          <w:r>
            <w:rPr>
              <w:rStyle w:val="PageNumber"/>
            </w:rPr>
            <w:instrText xml:space="preserve"> PAGE </w:instrText>
          </w:r>
          <w:r>
            <w:rPr>
              <w:rStyle w:val="PageNumber"/>
            </w:rPr>
            <w:fldChar w:fldCharType="end"/>
          </w:r>
        </w:ins>
      </w:p>
      <w:customXmlInsRangeStart w:id="4827" w:author="Julia Ringo" w:date="2023-10-10T11:18:00Z"/>
    </w:sdtContent>
  </w:sdt>
  <w:customXmlInsRangeEnd w:id="4827"/>
  <w:p w14:paraId="223A31BF" w14:textId="77777777" w:rsidR="00B6693A" w:rsidRDefault="00B6693A">
    <w:pPr>
      <w:pStyle w:val="Footer"/>
      <w:ind w:right="360"/>
      <w:pPrChange w:id="4828" w:author="Julia Ringo" w:date="2023-10-10T11:1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4829" w:author="Julia Ringo" w:date="2023-10-10T11:18:00Z"/>
  <w:sdt>
    <w:sdtPr>
      <w:rPr>
        <w:rStyle w:val="PageNumber"/>
      </w:rPr>
      <w:id w:val="309534557"/>
      <w:docPartObj>
        <w:docPartGallery w:val="Page Numbers (Bottom of Page)"/>
        <w:docPartUnique/>
      </w:docPartObj>
    </w:sdtPr>
    <w:sdtContent>
      <w:customXmlInsRangeEnd w:id="4829"/>
      <w:p w14:paraId="17816A78" w14:textId="1DA4AE9C" w:rsidR="00B6693A" w:rsidRDefault="00B6693A" w:rsidP="00E65049">
        <w:pPr>
          <w:pStyle w:val="Footer"/>
          <w:framePr w:wrap="none" w:vAnchor="text" w:hAnchor="margin" w:xAlign="right" w:y="1"/>
          <w:rPr>
            <w:ins w:id="4830" w:author="Julia Ringo" w:date="2023-10-10T11:18:00Z"/>
            <w:rStyle w:val="PageNumber"/>
          </w:rPr>
        </w:pPr>
        <w:ins w:id="4831" w:author="Julia Ringo" w:date="2023-10-10T11:18: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4832" w:author="Julia Ringo" w:date="2023-10-10T11:18:00Z">
          <w:r>
            <w:rPr>
              <w:rStyle w:val="PageNumber"/>
            </w:rPr>
            <w:fldChar w:fldCharType="end"/>
          </w:r>
        </w:ins>
      </w:p>
      <w:customXmlInsRangeStart w:id="4833" w:author="Julia Ringo" w:date="2023-10-10T11:18:00Z"/>
    </w:sdtContent>
  </w:sdt>
  <w:customXmlInsRangeEnd w:id="4833"/>
  <w:p w14:paraId="4F44A52C" w14:textId="77777777" w:rsidR="00B6693A" w:rsidRDefault="00B6693A">
    <w:pPr>
      <w:pStyle w:val="Footer"/>
      <w:ind w:right="360"/>
      <w:pPrChange w:id="4834" w:author="Julia Ringo" w:date="2023-10-10T11:1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4950A" w14:textId="77777777" w:rsidR="00753E76" w:rsidRDefault="00753E76" w:rsidP="00B6693A">
      <w:pPr>
        <w:spacing w:after="0"/>
      </w:pPr>
      <w:r>
        <w:separator/>
      </w:r>
    </w:p>
  </w:footnote>
  <w:footnote w:type="continuationSeparator" w:id="0">
    <w:p w14:paraId="49D021A0" w14:textId="77777777" w:rsidR="00753E76" w:rsidRDefault="00753E76" w:rsidP="00B669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A10"/>
    <w:multiLevelType w:val="multilevel"/>
    <w:tmpl w:val="7388A23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 w15:restartNumberingAfterBreak="0">
    <w:nsid w:val="16F570DA"/>
    <w:multiLevelType w:val="multilevel"/>
    <w:tmpl w:val="3E302C52"/>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abstractNum w:abstractNumId="2" w15:restartNumberingAfterBreak="0">
    <w:nsid w:val="190E6220"/>
    <w:multiLevelType w:val="multilevel"/>
    <w:tmpl w:val="836C357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 w15:restartNumberingAfterBreak="0">
    <w:nsid w:val="1AEA46C3"/>
    <w:multiLevelType w:val="multilevel"/>
    <w:tmpl w:val="F5009C56"/>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abstractNum w:abstractNumId="4" w15:restartNumberingAfterBreak="0">
    <w:nsid w:val="1F36246B"/>
    <w:multiLevelType w:val="multilevel"/>
    <w:tmpl w:val="986E4906"/>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abstractNum w:abstractNumId="5" w15:restartNumberingAfterBreak="0">
    <w:nsid w:val="24882B68"/>
    <w:multiLevelType w:val="multilevel"/>
    <w:tmpl w:val="00727E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C987A32"/>
    <w:multiLevelType w:val="multilevel"/>
    <w:tmpl w:val="6A68B2A4"/>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abstractNum w:abstractNumId="7" w15:restartNumberingAfterBreak="0">
    <w:nsid w:val="335F055E"/>
    <w:multiLevelType w:val="multilevel"/>
    <w:tmpl w:val="2486A030"/>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abstractNum w:abstractNumId="8" w15:restartNumberingAfterBreak="0">
    <w:nsid w:val="37A44E1F"/>
    <w:multiLevelType w:val="multilevel"/>
    <w:tmpl w:val="631A69EE"/>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abstractNum w:abstractNumId="9" w15:restartNumberingAfterBreak="0">
    <w:nsid w:val="3B207E88"/>
    <w:multiLevelType w:val="multilevel"/>
    <w:tmpl w:val="EEA4D34E"/>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abstractNum w:abstractNumId="10" w15:restartNumberingAfterBreak="0">
    <w:nsid w:val="43584891"/>
    <w:multiLevelType w:val="multilevel"/>
    <w:tmpl w:val="2FF66498"/>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abstractNum w:abstractNumId="11" w15:restartNumberingAfterBreak="0">
    <w:nsid w:val="436135CC"/>
    <w:multiLevelType w:val="multilevel"/>
    <w:tmpl w:val="268C542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2" w15:restartNumberingAfterBreak="0">
    <w:nsid w:val="56EB41CD"/>
    <w:multiLevelType w:val="multilevel"/>
    <w:tmpl w:val="4A34FEA0"/>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abstractNum w:abstractNumId="13" w15:restartNumberingAfterBreak="0">
    <w:nsid w:val="64E20D45"/>
    <w:multiLevelType w:val="multilevel"/>
    <w:tmpl w:val="83722DFA"/>
    <w:lvl w:ilvl="0">
      <w:start w:val="1"/>
      <w:numFmt w:val="lowerRoman"/>
      <w:lvlText w:val="%1."/>
      <w:lvlJc w:val="left"/>
      <w:pPr>
        <w:tabs>
          <w:tab w:val="num" w:pos="0"/>
        </w:tabs>
        <w:ind w:left="720" w:hanging="480"/>
      </w:pPr>
    </w:lvl>
    <w:lvl w:ilvl="1">
      <w:start w:val="1"/>
      <w:numFmt w:val="lowerRoman"/>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lowerRoman"/>
      <w:lvlText w:val="%4."/>
      <w:lvlJc w:val="left"/>
      <w:pPr>
        <w:tabs>
          <w:tab w:val="num" w:pos="0"/>
        </w:tabs>
        <w:ind w:left="2880" w:hanging="480"/>
      </w:pPr>
    </w:lvl>
    <w:lvl w:ilvl="4">
      <w:start w:val="1"/>
      <w:numFmt w:val="lowerRoman"/>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lowerRoman"/>
      <w:lvlText w:val="%7."/>
      <w:lvlJc w:val="left"/>
      <w:pPr>
        <w:tabs>
          <w:tab w:val="num" w:pos="0"/>
        </w:tabs>
        <w:ind w:left="5040" w:hanging="480"/>
      </w:pPr>
    </w:lvl>
    <w:lvl w:ilvl="7">
      <w:start w:val="1"/>
      <w:numFmt w:val="lowerRoman"/>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4" w15:restartNumberingAfterBreak="0">
    <w:nsid w:val="6C205B2F"/>
    <w:multiLevelType w:val="multilevel"/>
    <w:tmpl w:val="BC467DB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5" w15:restartNumberingAfterBreak="0">
    <w:nsid w:val="6C7356B9"/>
    <w:multiLevelType w:val="multilevel"/>
    <w:tmpl w:val="95B609EA"/>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abstractNum w:abstractNumId="16" w15:restartNumberingAfterBreak="0">
    <w:nsid w:val="6CD20D39"/>
    <w:multiLevelType w:val="multilevel"/>
    <w:tmpl w:val="D8AE10A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7" w15:restartNumberingAfterBreak="0">
    <w:nsid w:val="764B7299"/>
    <w:multiLevelType w:val="multilevel"/>
    <w:tmpl w:val="73087B8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8" w15:restartNumberingAfterBreak="0">
    <w:nsid w:val="77FD0416"/>
    <w:multiLevelType w:val="multilevel"/>
    <w:tmpl w:val="00FE5556"/>
    <w:lvl w:ilvl="0">
      <w:start w:val="4"/>
      <w:numFmt w:val="decimal"/>
      <w:lvlText w:val="(%1)"/>
      <w:lvlJc w:val="left"/>
      <w:pPr>
        <w:tabs>
          <w:tab w:val="num" w:pos="0"/>
        </w:tabs>
        <w:ind w:left="720" w:hanging="480"/>
      </w:pPr>
    </w:lvl>
    <w:lvl w:ilvl="1">
      <w:start w:val="4"/>
      <w:numFmt w:val="decimal"/>
      <w:lvlText w:val="(%2)"/>
      <w:lvlJc w:val="left"/>
      <w:pPr>
        <w:tabs>
          <w:tab w:val="num" w:pos="0"/>
        </w:tabs>
        <w:ind w:left="1440" w:hanging="480"/>
      </w:pPr>
    </w:lvl>
    <w:lvl w:ilvl="2">
      <w:start w:val="4"/>
      <w:numFmt w:val="decimal"/>
      <w:lvlText w:val="(%3)"/>
      <w:lvlJc w:val="left"/>
      <w:pPr>
        <w:tabs>
          <w:tab w:val="num" w:pos="0"/>
        </w:tabs>
        <w:ind w:left="2160" w:hanging="480"/>
      </w:pPr>
    </w:lvl>
    <w:lvl w:ilvl="3">
      <w:start w:val="4"/>
      <w:numFmt w:val="decimal"/>
      <w:lvlText w:val="(%4)"/>
      <w:lvlJc w:val="left"/>
      <w:pPr>
        <w:tabs>
          <w:tab w:val="num" w:pos="0"/>
        </w:tabs>
        <w:ind w:left="2880" w:hanging="480"/>
      </w:pPr>
    </w:lvl>
    <w:lvl w:ilvl="4">
      <w:start w:val="4"/>
      <w:numFmt w:val="decimal"/>
      <w:lvlText w:val="(%5)"/>
      <w:lvlJc w:val="left"/>
      <w:pPr>
        <w:tabs>
          <w:tab w:val="num" w:pos="0"/>
        </w:tabs>
        <w:ind w:left="3600" w:hanging="480"/>
      </w:pPr>
    </w:lvl>
    <w:lvl w:ilvl="5">
      <w:start w:val="4"/>
      <w:numFmt w:val="decimal"/>
      <w:lvlText w:val="(%6)"/>
      <w:lvlJc w:val="left"/>
      <w:pPr>
        <w:tabs>
          <w:tab w:val="num" w:pos="0"/>
        </w:tabs>
        <w:ind w:left="4320" w:hanging="480"/>
      </w:pPr>
    </w:lvl>
    <w:lvl w:ilvl="6">
      <w:start w:val="4"/>
      <w:numFmt w:val="decimal"/>
      <w:lvlText w:val="(%7)"/>
      <w:lvlJc w:val="left"/>
      <w:pPr>
        <w:tabs>
          <w:tab w:val="num" w:pos="0"/>
        </w:tabs>
        <w:ind w:left="5040" w:hanging="480"/>
      </w:pPr>
    </w:lvl>
    <w:lvl w:ilvl="7">
      <w:start w:val="4"/>
      <w:numFmt w:val="decimal"/>
      <w:lvlText w:val="(%8)"/>
      <w:lvlJc w:val="left"/>
      <w:pPr>
        <w:tabs>
          <w:tab w:val="num" w:pos="0"/>
        </w:tabs>
        <w:ind w:left="5760" w:hanging="480"/>
      </w:pPr>
    </w:lvl>
    <w:lvl w:ilvl="8">
      <w:start w:val="4"/>
      <w:numFmt w:val="decimal"/>
      <w:lvlText w:val="(%9)"/>
      <w:lvlJc w:val="left"/>
      <w:pPr>
        <w:tabs>
          <w:tab w:val="num" w:pos="0"/>
        </w:tabs>
        <w:ind w:left="6480" w:hanging="480"/>
      </w:pPr>
    </w:lvl>
  </w:abstractNum>
  <w:abstractNum w:abstractNumId="19" w15:restartNumberingAfterBreak="0">
    <w:nsid w:val="7A5146FF"/>
    <w:multiLevelType w:val="multilevel"/>
    <w:tmpl w:val="E0B41C0E"/>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num w:numId="1" w16cid:durableId="609555752">
    <w:abstractNumId w:val="2"/>
  </w:num>
  <w:num w:numId="2" w16cid:durableId="922031092">
    <w:abstractNumId w:val="1"/>
  </w:num>
  <w:num w:numId="3" w16cid:durableId="870066954">
    <w:abstractNumId w:val="10"/>
  </w:num>
  <w:num w:numId="4" w16cid:durableId="1464158900">
    <w:abstractNumId w:val="0"/>
  </w:num>
  <w:num w:numId="5" w16cid:durableId="1082415063">
    <w:abstractNumId w:val="7"/>
  </w:num>
  <w:num w:numId="6" w16cid:durableId="1725442986">
    <w:abstractNumId w:val="18"/>
  </w:num>
  <w:num w:numId="7" w16cid:durableId="798380591">
    <w:abstractNumId w:val="9"/>
  </w:num>
  <w:num w:numId="8" w16cid:durableId="888035256">
    <w:abstractNumId w:val="11"/>
  </w:num>
  <w:num w:numId="9" w16cid:durableId="1731071571">
    <w:abstractNumId w:val="6"/>
  </w:num>
  <w:num w:numId="10" w16cid:durableId="56905709">
    <w:abstractNumId w:val="17"/>
  </w:num>
  <w:num w:numId="11" w16cid:durableId="247084470">
    <w:abstractNumId w:val="4"/>
  </w:num>
  <w:num w:numId="12" w16cid:durableId="980306168">
    <w:abstractNumId w:val="13"/>
  </w:num>
  <w:num w:numId="13" w16cid:durableId="467362001">
    <w:abstractNumId w:val="14"/>
  </w:num>
  <w:num w:numId="14" w16cid:durableId="1562250470">
    <w:abstractNumId w:val="3"/>
  </w:num>
  <w:num w:numId="15" w16cid:durableId="1806122672">
    <w:abstractNumId w:val="12"/>
  </w:num>
  <w:num w:numId="16" w16cid:durableId="158624593">
    <w:abstractNumId w:val="8"/>
  </w:num>
  <w:num w:numId="17" w16cid:durableId="1065837293">
    <w:abstractNumId w:val="16"/>
  </w:num>
  <w:num w:numId="18" w16cid:durableId="926378672">
    <w:abstractNumId w:val="15"/>
  </w:num>
  <w:num w:numId="19" w16cid:durableId="148526060">
    <w:abstractNumId w:val="19"/>
  </w:num>
  <w:num w:numId="20" w16cid:durableId="353117978">
    <w:abstractNumId w:val="5"/>
  </w:num>
  <w:num w:numId="21" w16cid:durableId="1055817349">
    <w:abstractNumId w:val="1"/>
    <w:lvlOverride w:ilvl="0">
      <w:startOverride w:val="1"/>
    </w:lvlOverride>
  </w:num>
  <w:num w:numId="22" w16cid:durableId="223953685">
    <w:abstractNumId w:val="1"/>
    <w:lvlOverride w:ilvl="0">
      <w:startOverride w:val="1"/>
    </w:lvlOverride>
  </w:num>
  <w:num w:numId="23" w16cid:durableId="972254738">
    <w:abstractNumId w:val="0"/>
    <w:lvlOverride w:ilvl="0">
      <w:startOverride w:val="1"/>
    </w:lvlOverride>
    <w:lvlOverride w:ilvl="1">
      <w:startOverride w:val="1"/>
    </w:lvlOverride>
  </w:num>
  <w:num w:numId="24" w16cid:durableId="1197739852">
    <w:abstractNumId w:val="1"/>
    <w:lvlOverride w:ilvl="0">
      <w:startOverride w:val="1"/>
    </w:lvlOverride>
    <w:lvlOverride w:ilvl="1">
      <w:startOverride w:val="1"/>
    </w:lvlOverride>
    <w:lvlOverride w:ilvl="2">
      <w:startOverride w:val="1"/>
    </w:lvlOverride>
  </w:num>
  <w:num w:numId="25" w16cid:durableId="1868520731">
    <w:abstractNumId w:val="1"/>
  </w:num>
  <w:num w:numId="26" w16cid:durableId="470176578">
    <w:abstractNumId w:val="18"/>
    <w:lvlOverride w:ilvl="0">
      <w:startOverride w:val="4"/>
    </w:lvlOverride>
    <w:lvlOverride w:ilvl="1">
      <w:startOverride w:val="4"/>
    </w:lvlOverride>
    <w:lvlOverride w:ilvl="2">
      <w:startOverride w:val="4"/>
    </w:lvlOverride>
  </w:num>
  <w:num w:numId="27" w16cid:durableId="1163206151">
    <w:abstractNumId w:val="1"/>
    <w:lvlOverride w:ilvl="0">
      <w:startOverride w:val="1"/>
    </w:lvlOverride>
    <w:lvlOverride w:ilvl="1">
      <w:startOverride w:val="1"/>
    </w:lvlOverride>
    <w:lvlOverride w:ilvl="2">
      <w:startOverride w:val="1"/>
    </w:lvlOverride>
  </w:num>
  <w:num w:numId="28" w16cid:durableId="1423070230">
    <w:abstractNumId w:val="1"/>
  </w:num>
  <w:num w:numId="29" w16cid:durableId="1296176434">
    <w:abstractNumId w:val="1"/>
  </w:num>
  <w:num w:numId="30" w16cid:durableId="412899474">
    <w:abstractNumId w:val="1"/>
  </w:num>
  <w:num w:numId="31" w16cid:durableId="1026714554">
    <w:abstractNumId w:val="0"/>
    <w:lvlOverride w:ilvl="0">
      <w:startOverride w:val="1"/>
    </w:lvlOverride>
    <w:lvlOverride w:ilvl="1">
      <w:startOverride w:val="1"/>
    </w:lvlOverride>
  </w:num>
  <w:num w:numId="32" w16cid:durableId="299118011">
    <w:abstractNumId w:val="0"/>
  </w:num>
  <w:num w:numId="33" w16cid:durableId="1578588005">
    <w:abstractNumId w:val="0"/>
  </w:num>
  <w:num w:numId="34" w16cid:durableId="1593052398">
    <w:abstractNumId w:val="1"/>
    <w:lvlOverride w:ilvl="0">
      <w:startOverride w:val="1"/>
    </w:lvlOverride>
  </w:num>
  <w:num w:numId="35" w16cid:durableId="934820583">
    <w:abstractNumId w:val="0"/>
    <w:lvlOverride w:ilvl="0">
      <w:startOverride w:val="1"/>
    </w:lvlOverride>
    <w:lvlOverride w:ilvl="1">
      <w:startOverride w:val="1"/>
    </w:lvlOverride>
  </w:num>
  <w:num w:numId="36" w16cid:durableId="68814010">
    <w:abstractNumId w:val="1"/>
    <w:lvlOverride w:ilvl="0">
      <w:startOverride w:val="1"/>
    </w:lvlOverride>
    <w:lvlOverride w:ilvl="1">
      <w:startOverride w:val="1"/>
    </w:lvlOverride>
    <w:lvlOverride w:ilvl="2">
      <w:startOverride w:val="1"/>
    </w:lvlOverride>
  </w:num>
  <w:num w:numId="37" w16cid:durableId="1016661106">
    <w:abstractNumId w:val="13"/>
    <w:lvlOverride w:ilvl="0">
      <w:startOverride w:val="1"/>
    </w:lvlOverride>
    <w:lvlOverride w:ilvl="1">
      <w:startOverride w:val="1"/>
    </w:lvlOverride>
    <w:lvlOverride w:ilvl="2">
      <w:startOverride w:val="1"/>
    </w:lvlOverride>
    <w:lvlOverride w:ilvl="3">
      <w:startOverride w:val="1"/>
    </w:lvlOverride>
  </w:num>
  <w:num w:numId="38" w16cid:durableId="1987585612">
    <w:abstractNumId w:val="1"/>
  </w:num>
  <w:num w:numId="39" w16cid:durableId="587427210">
    <w:abstractNumId w:val="1"/>
  </w:num>
  <w:num w:numId="40" w16cid:durableId="890188272">
    <w:abstractNumId w:val="0"/>
  </w:num>
  <w:num w:numId="41" w16cid:durableId="431820954">
    <w:abstractNumId w:val="0"/>
  </w:num>
  <w:num w:numId="42" w16cid:durableId="185948602">
    <w:abstractNumId w:val="1"/>
  </w:num>
  <w:num w:numId="43" w16cid:durableId="438720660">
    <w:abstractNumId w:val="0"/>
    <w:lvlOverride w:ilvl="0">
      <w:startOverride w:val="1"/>
    </w:lvlOverride>
    <w:lvlOverride w:ilvl="1">
      <w:startOverride w:val="1"/>
    </w:lvlOverride>
  </w:num>
  <w:num w:numId="44" w16cid:durableId="1921986294">
    <w:abstractNumId w:val="0"/>
  </w:num>
  <w:num w:numId="45" w16cid:durableId="667438792">
    <w:abstractNumId w:val="0"/>
  </w:num>
  <w:num w:numId="46" w16cid:durableId="1030955490">
    <w:abstractNumId w:val="1"/>
    <w:lvlOverride w:ilvl="0">
      <w:startOverride w:val="1"/>
    </w:lvlOverride>
  </w:num>
  <w:num w:numId="47" w16cid:durableId="285084432">
    <w:abstractNumId w:val="1"/>
  </w:num>
  <w:num w:numId="48" w16cid:durableId="44377034">
    <w:abstractNumId w:val="1"/>
  </w:num>
  <w:num w:numId="49" w16cid:durableId="915358320">
    <w:abstractNumId w:val="1"/>
    <w:lvlOverride w:ilvl="0">
      <w:startOverride w:val="1"/>
    </w:lvlOverride>
  </w:num>
  <w:num w:numId="50" w16cid:durableId="1850369367">
    <w:abstractNumId w:val="1"/>
  </w:num>
  <w:num w:numId="51" w16cid:durableId="588779894">
    <w:abstractNumId w:val="1"/>
  </w:num>
  <w:num w:numId="52" w16cid:durableId="1582984804">
    <w:abstractNumId w:val="1"/>
    <w:lvlOverride w:ilvl="0">
      <w:startOverride w:val="1"/>
    </w:lvlOverride>
  </w:num>
  <w:num w:numId="53" w16cid:durableId="1870333869">
    <w:abstractNumId w:val="1"/>
  </w:num>
  <w:num w:numId="54" w16cid:durableId="1548563267">
    <w:abstractNumId w:val="0"/>
    <w:lvlOverride w:ilvl="0">
      <w:startOverride w:val="1"/>
    </w:lvlOverride>
    <w:lvlOverride w:ilvl="1">
      <w:startOverride w:val="1"/>
    </w:lvlOverride>
  </w:num>
  <w:num w:numId="55" w16cid:durableId="710767183">
    <w:abstractNumId w:val="0"/>
  </w:num>
  <w:num w:numId="56" w16cid:durableId="1615601236">
    <w:abstractNumId w:val="1"/>
  </w:num>
  <w:num w:numId="57" w16cid:durableId="686755259">
    <w:abstractNumId w:val="1"/>
  </w:num>
  <w:num w:numId="58" w16cid:durableId="1695955739">
    <w:abstractNumId w:val="1"/>
    <w:lvlOverride w:ilvl="0">
      <w:startOverride w:val="1"/>
    </w:lvlOverride>
  </w:num>
  <w:num w:numId="59" w16cid:durableId="1942565436">
    <w:abstractNumId w:val="1"/>
  </w:num>
  <w:num w:numId="60" w16cid:durableId="1078403946">
    <w:abstractNumId w:val="1"/>
    <w:lvlOverride w:ilvl="0">
      <w:startOverride w:val="1"/>
    </w:lvlOverride>
  </w:num>
  <w:num w:numId="61" w16cid:durableId="2084064666">
    <w:abstractNumId w:val="1"/>
  </w:num>
  <w:num w:numId="62" w16cid:durableId="1532524375">
    <w:abstractNumId w:val="1"/>
  </w:num>
  <w:num w:numId="63" w16cid:durableId="12567446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 Ringo">
    <w15:presenceInfo w15:providerId="Windows Live" w15:userId="af895c52932ee1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2E9B"/>
    <w:rsid w:val="000458BA"/>
    <w:rsid w:val="000469E9"/>
    <w:rsid w:val="000546FF"/>
    <w:rsid w:val="000A2430"/>
    <w:rsid w:val="000C5710"/>
    <w:rsid w:val="000D35DC"/>
    <w:rsid w:val="000E7660"/>
    <w:rsid w:val="00132E0A"/>
    <w:rsid w:val="00160DD0"/>
    <w:rsid w:val="001662BF"/>
    <w:rsid w:val="0017554E"/>
    <w:rsid w:val="001A594A"/>
    <w:rsid w:val="001B4B5E"/>
    <w:rsid w:val="001E2E9B"/>
    <w:rsid w:val="00200A9D"/>
    <w:rsid w:val="002C4D4D"/>
    <w:rsid w:val="003B4F9D"/>
    <w:rsid w:val="003B502F"/>
    <w:rsid w:val="004229B0"/>
    <w:rsid w:val="004510F6"/>
    <w:rsid w:val="00533ECD"/>
    <w:rsid w:val="00556CC9"/>
    <w:rsid w:val="0058595B"/>
    <w:rsid w:val="005B386C"/>
    <w:rsid w:val="00616529"/>
    <w:rsid w:val="00633E75"/>
    <w:rsid w:val="00646C59"/>
    <w:rsid w:val="00655FE4"/>
    <w:rsid w:val="0065623C"/>
    <w:rsid w:val="006651D6"/>
    <w:rsid w:val="0067666F"/>
    <w:rsid w:val="006942D1"/>
    <w:rsid w:val="006A2D7B"/>
    <w:rsid w:val="00753E76"/>
    <w:rsid w:val="007947C0"/>
    <w:rsid w:val="007C07A8"/>
    <w:rsid w:val="007C6FD5"/>
    <w:rsid w:val="00843230"/>
    <w:rsid w:val="0088557E"/>
    <w:rsid w:val="0090721C"/>
    <w:rsid w:val="00955543"/>
    <w:rsid w:val="009B247F"/>
    <w:rsid w:val="009B505D"/>
    <w:rsid w:val="009D0289"/>
    <w:rsid w:val="009D0F48"/>
    <w:rsid w:val="00A256CD"/>
    <w:rsid w:val="00A4055F"/>
    <w:rsid w:val="00A51610"/>
    <w:rsid w:val="00A555FC"/>
    <w:rsid w:val="00A62086"/>
    <w:rsid w:val="00AC335F"/>
    <w:rsid w:val="00B017A6"/>
    <w:rsid w:val="00B27198"/>
    <w:rsid w:val="00B643EE"/>
    <w:rsid w:val="00B6693A"/>
    <w:rsid w:val="00B84BAD"/>
    <w:rsid w:val="00BA0867"/>
    <w:rsid w:val="00BA187E"/>
    <w:rsid w:val="00BA6EB8"/>
    <w:rsid w:val="00BC1668"/>
    <w:rsid w:val="00BE343E"/>
    <w:rsid w:val="00C81975"/>
    <w:rsid w:val="00C9118F"/>
    <w:rsid w:val="00CA0FA4"/>
    <w:rsid w:val="00CC74A5"/>
    <w:rsid w:val="00CD5E5C"/>
    <w:rsid w:val="00CF4FD5"/>
    <w:rsid w:val="00D31006"/>
    <w:rsid w:val="00D67835"/>
    <w:rsid w:val="00D71628"/>
    <w:rsid w:val="00E07F4C"/>
    <w:rsid w:val="00E22DB2"/>
    <w:rsid w:val="00E25260"/>
    <w:rsid w:val="00E5449C"/>
    <w:rsid w:val="00E97C8C"/>
    <w:rsid w:val="00EC0996"/>
    <w:rsid w:val="00EC7451"/>
    <w:rsid w:val="00F0561E"/>
    <w:rsid w:val="00F16A54"/>
    <w:rsid w:val="00F43D19"/>
    <w:rsid w:val="00FD2D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9D9D6FF"/>
  <w15:docId w15:val="{4A6D1CE8-6E65-0440-9DD2-1BEFDA0B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styleId="FootnoteReference">
    <w:name w:val="footnote reference"/>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Tahoma" w:hAnsi="Liberation Sans" w:cs="Noto Sans Devanagari"/>
      <w:sz w:val="28"/>
      <w:szCs w:val="28"/>
    </w:rPr>
  </w:style>
  <w:style w:type="paragraph" w:styleId="BodyText">
    <w:name w:val="Body Text"/>
    <w:basedOn w:val="Normal"/>
    <w:qFormat/>
    <w:pPr>
      <w:spacing w:before="180" w:after="180"/>
    </w:pPr>
  </w:style>
  <w:style w:type="paragraph" w:styleId="List">
    <w:name w:val="List"/>
    <w:basedOn w:val="BodyText"/>
    <w:rPr>
      <w:rFonts w:cs="Noto Sans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Noto Sans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Revision">
    <w:name w:val="Revision"/>
    <w:hidden/>
    <w:rsid w:val="000E7660"/>
    <w:pPr>
      <w:suppressAutoHyphens w:val="0"/>
    </w:pPr>
  </w:style>
  <w:style w:type="character" w:styleId="CommentReference">
    <w:name w:val="annotation reference"/>
    <w:basedOn w:val="DefaultParagraphFont"/>
    <w:rsid w:val="000E7660"/>
    <w:rPr>
      <w:sz w:val="16"/>
      <w:szCs w:val="16"/>
    </w:rPr>
  </w:style>
  <w:style w:type="paragraph" w:styleId="CommentText">
    <w:name w:val="annotation text"/>
    <w:basedOn w:val="Normal"/>
    <w:link w:val="CommentTextChar"/>
    <w:rsid w:val="000E7660"/>
    <w:rPr>
      <w:sz w:val="20"/>
      <w:szCs w:val="20"/>
    </w:rPr>
  </w:style>
  <w:style w:type="character" w:customStyle="1" w:styleId="CommentTextChar">
    <w:name w:val="Comment Text Char"/>
    <w:basedOn w:val="DefaultParagraphFont"/>
    <w:link w:val="CommentText"/>
    <w:rsid w:val="000E7660"/>
    <w:rPr>
      <w:sz w:val="20"/>
      <w:szCs w:val="20"/>
    </w:rPr>
  </w:style>
  <w:style w:type="paragraph" w:styleId="CommentSubject">
    <w:name w:val="annotation subject"/>
    <w:basedOn w:val="CommentText"/>
    <w:next w:val="CommentText"/>
    <w:link w:val="CommentSubjectChar"/>
    <w:rsid w:val="000E7660"/>
    <w:rPr>
      <w:b/>
      <w:bCs/>
    </w:rPr>
  </w:style>
  <w:style w:type="character" w:customStyle="1" w:styleId="CommentSubjectChar">
    <w:name w:val="Comment Subject Char"/>
    <w:basedOn w:val="CommentTextChar"/>
    <w:link w:val="CommentSubject"/>
    <w:rsid w:val="000E7660"/>
    <w:rPr>
      <w:b/>
      <w:bCs/>
      <w:sz w:val="20"/>
      <w:szCs w:val="20"/>
    </w:rPr>
  </w:style>
  <w:style w:type="paragraph" w:styleId="Footer">
    <w:name w:val="footer"/>
    <w:basedOn w:val="Normal"/>
    <w:link w:val="FooterChar"/>
    <w:rsid w:val="00B6693A"/>
    <w:pPr>
      <w:tabs>
        <w:tab w:val="center" w:pos="4680"/>
        <w:tab w:val="right" w:pos="9360"/>
      </w:tabs>
      <w:spacing w:after="0"/>
    </w:pPr>
  </w:style>
  <w:style w:type="character" w:customStyle="1" w:styleId="FooterChar">
    <w:name w:val="Footer Char"/>
    <w:basedOn w:val="DefaultParagraphFont"/>
    <w:link w:val="Footer"/>
    <w:rsid w:val="00B6693A"/>
  </w:style>
  <w:style w:type="character" w:styleId="PageNumber">
    <w:name w:val="page number"/>
    <w:basedOn w:val="DefaultParagraphFont"/>
    <w:rsid w:val="00B6693A"/>
  </w:style>
  <w:style w:type="paragraph" w:styleId="Header">
    <w:name w:val="header"/>
    <w:basedOn w:val="Normal"/>
    <w:link w:val="HeaderChar"/>
    <w:rsid w:val="00B6693A"/>
    <w:pPr>
      <w:tabs>
        <w:tab w:val="center" w:pos="4680"/>
        <w:tab w:val="right" w:pos="9360"/>
      </w:tabs>
      <w:spacing w:after="0"/>
    </w:pPr>
  </w:style>
  <w:style w:type="character" w:customStyle="1" w:styleId="HeaderChar">
    <w:name w:val="Header Char"/>
    <w:basedOn w:val="DefaultParagraphFont"/>
    <w:link w:val="Header"/>
    <w:rsid w:val="00B66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243</Pages>
  <Words>101323</Words>
  <Characters>577543</Characters>
  <Application>Microsoft Office Word</Application>
  <DocSecurity>0</DocSecurity>
  <Lines>4812</Lines>
  <Paragraphs>1355</Paragraphs>
  <ScaleCrop>false</ScaleCrop>
  <HeadingPairs>
    <vt:vector size="2" baseType="variant">
      <vt:variant>
        <vt:lpstr>Title</vt:lpstr>
      </vt:variant>
      <vt:variant>
        <vt:i4>1</vt:i4>
      </vt:variant>
    </vt:vector>
  </HeadingPairs>
  <TitlesOfParts>
    <vt:vector size="1" baseType="lpstr">
      <vt:lpstr>By Sound Alone</vt:lpstr>
    </vt:vector>
  </TitlesOfParts>
  <Company/>
  <LinksUpToDate>false</LinksUpToDate>
  <CharactersWithSpaces>677511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 Sound Alone</dc:title>
  <dc:subject/>
  <dc:creator>Mark Torrey (grannycart.net/by-sound-alone/)</dc:creator>
  <dc:description>A cross between a 1960s submarine movie and a 1970s trucker movie. It’s kind of a slurry of Das Boot, Road Warrior, Deadliest Catch, and Smokey and the Bandit. It’s about submarines. Not nuclear submarines, or modern submarines, or any kind of submarine that actually existed. It is about cargo submarines. In a mid-century Earth where, due to the economic circumstances of the world having skewed off slightly from the path followed in real life, submarines ended up being recruited to do the trucking of cargo. (For more information visit grannycart.net/by-sound-alone/)</dc:description>
  <cp:lastModifiedBy>Julia Ringo</cp:lastModifiedBy>
  <cp:revision>15</cp:revision>
  <dcterms:created xsi:type="dcterms:W3CDTF">2023-10-01T15:32:00Z</dcterms:created>
  <dcterms:modified xsi:type="dcterms:W3CDTF">2023-10-21T19:02:00Z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./cover/final-beta-front-cover-layout.png</vt:lpwstr>
  </property>
  <property fmtid="{D5CDD505-2E9C-101B-9397-08002B2CF9AE}" pid="3" name="date">
    <vt:lpwstr>2023</vt:lpwstr>
  </property>
  <property fmtid="{D5CDD505-2E9C-101B-9397-08002B2CF9AE}" pid="4" name="identifier">
    <vt:lpwstr>df78bb38-3009-4e40-a4ba-82a73e75a3c4</vt:lpwstr>
  </property>
  <property fmtid="{D5CDD505-2E9C-101B-9397-08002B2CF9AE}" pid="5" name="language">
    <vt:lpwstr>en-US</vt:lpwstr>
  </property>
  <property fmtid="{D5CDD505-2E9C-101B-9397-08002B2CF9AE}" pid="6" name="rights">
    <vt:lpwstr>(Final Beta; Version-date: October 1, 2023) © 2023 Mark Torrey, CC BY-NC-SA</vt:lpwstr>
  </property>
</Properties>
</file>